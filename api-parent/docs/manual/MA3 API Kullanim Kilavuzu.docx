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2881"/>
        <w:tblW w:w="4000" w:type="pct"/>
        <w:tblBorders>
          <w:left w:val="single" w:sz="18" w:space="0" w:color="4F81BD"/>
        </w:tblBorders>
        <w:tblLook w:val="04A0" w:firstRow="1" w:lastRow="0" w:firstColumn="1" w:lastColumn="0" w:noHBand="0" w:noVBand="1"/>
      </w:tblPr>
      <w:tblGrid>
        <w:gridCol w:w="7053"/>
        <w:gridCol w:w="665"/>
      </w:tblGrid>
      <w:tr w:rsidR="00CA7D4A" w14:paraId="6E631C44" w14:textId="77777777" w:rsidTr="00BA1556">
        <w:tc>
          <w:tcPr>
            <w:tcW w:w="7709" w:type="dxa"/>
            <w:gridSpan w:val="2"/>
            <w:tcMar>
              <w:top w:w="216" w:type="dxa"/>
              <w:left w:w="115" w:type="dxa"/>
              <w:bottom w:w="216" w:type="dxa"/>
              <w:right w:w="115" w:type="dxa"/>
            </w:tcMar>
          </w:tcPr>
          <w:p w14:paraId="5C456C93" w14:textId="77777777" w:rsidR="00CA7D4A" w:rsidRDefault="00CA7D4A" w:rsidP="00BA1556">
            <w:pPr>
              <w:pStyle w:val="NoSpacing"/>
              <w:rPr>
                <w:rFonts w:ascii="Cambria" w:hAnsi="Cambria"/>
              </w:rPr>
            </w:pPr>
            <w:r>
              <w:rPr>
                <w:rFonts w:ascii="Cambria" w:hAnsi="Cambria"/>
              </w:rPr>
              <w:t>TÜBİTAK BİLGEM</w:t>
            </w:r>
          </w:p>
        </w:tc>
      </w:tr>
      <w:tr w:rsidR="00CA7D4A" w14:paraId="1BEBE80D" w14:textId="77777777" w:rsidTr="00BA1556">
        <w:trPr>
          <w:gridAfter w:val="1"/>
          <w:wAfter w:w="664" w:type="dxa"/>
        </w:trPr>
        <w:tc>
          <w:tcPr>
            <w:tcW w:w="7045" w:type="dxa"/>
          </w:tcPr>
          <w:p w14:paraId="6B4046E0" w14:textId="77777777" w:rsidR="00CA7D4A" w:rsidRDefault="00952878" w:rsidP="00A43317">
            <w:pPr>
              <w:pStyle w:val="NoSpacing"/>
              <w:rPr>
                <w:rFonts w:ascii="Cambria" w:hAnsi="Cambria"/>
                <w:color w:val="4F81BD"/>
                <w:sz w:val="80"/>
                <w:szCs w:val="80"/>
              </w:rPr>
            </w:pPr>
            <w:r>
              <w:rPr>
                <w:rFonts w:ascii="Arial" w:hAnsi="Arial" w:cs="Arial"/>
                <w:color w:val="4F81BD"/>
                <w:sz w:val="76"/>
                <w:szCs w:val="76"/>
              </w:rPr>
              <w:t>MA3</w:t>
            </w:r>
            <w:r w:rsidR="00A43317">
              <w:rPr>
                <w:rFonts w:ascii="Arial" w:hAnsi="Arial" w:cs="Arial"/>
                <w:color w:val="4F81BD"/>
                <w:sz w:val="76"/>
                <w:szCs w:val="76"/>
              </w:rPr>
              <w:t xml:space="preserve"> API</w:t>
            </w:r>
          </w:p>
        </w:tc>
      </w:tr>
      <w:tr w:rsidR="00CA7D4A" w14:paraId="4EE17A47" w14:textId="77777777" w:rsidTr="00BA1556">
        <w:tc>
          <w:tcPr>
            <w:tcW w:w="7709" w:type="dxa"/>
            <w:gridSpan w:val="2"/>
            <w:tcMar>
              <w:top w:w="216" w:type="dxa"/>
              <w:left w:w="115" w:type="dxa"/>
              <w:bottom w:w="216" w:type="dxa"/>
              <w:right w:w="115" w:type="dxa"/>
            </w:tcMar>
          </w:tcPr>
          <w:p w14:paraId="44320B1F" w14:textId="77777777" w:rsidR="00CA7D4A" w:rsidRDefault="00CA7D4A" w:rsidP="00BA1556">
            <w:pPr>
              <w:pStyle w:val="NoSpacing"/>
              <w:rPr>
                <w:rFonts w:ascii="Cambria" w:hAnsi="Cambria"/>
              </w:rPr>
            </w:pPr>
          </w:p>
        </w:tc>
      </w:tr>
    </w:tbl>
    <w:p w14:paraId="3B1CE3B7" w14:textId="77777777" w:rsidR="00CA7D4A" w:rsidRDefault="00CA7D4A" w:rsidP="00CA7D4A"/>
    <w:p w14:paraId="5E58A8DD" w14:textId="77777777" w:rsidR="00CA7D4A" w:rsidRDefault="00CA7D4A" w:rsidP="00CA7D4A"/>
    <w:p w14:paraId="0A5307C5" w14:textId="77777777" w:rsidR="00291483" w:rsidRDefault="00291483" w:rsidP="00CA7D4A"/>
    <w:p w14:paraId="2E5DD01B" w14:textId="77777777" w:rsidR="00291483" w:rsidRDefault="00291483" w:rsidP="00CA7D4A"/>
    <w:p w14:paraId="600576D8" w14:textId="77777777" w:rsidR="00291483" w:rsidRDefault="00291483" w:rsidP="00CA7D4A"/>
    <w:p w14:paraId="4CAD30E8" w14:textId="77777777" w:rsidR="00291483" w:rsidRDefault="00291483" w:rsidP="00CA7D4A"/>
    <w:p w14:paraId="2B3A1876" w14:textId="77777777" w:rsidR="00291483" w:rsidRDefault="00291483" w:rsidP="00CA7D4A"/>
    <w:p w14:paraId="6EC93B16" w14:textId="77777777" w:rsidR="00291483" w:rsidRDefault="00291483" w:rsidP="00CA7D4A"/>
    <w:p w14:paraId="38EC9B20" w14:textId="77777777" w:rsidR="00291483" w:rsidRDefault="00291483" w:rsidP="00CA7D4A"/>
    <w:p w14:paraId="6807F643" w14:textId="77777777" w:rsidR="00291483" w:rsidRDefault="00291483" w:rsidP="00CA7D4A"/>
    <w:p w14:paraId="147F47CD" w14:textId="77777777" w:rsidR="00291483" w:rsidRDefault="00291483" w:rsidP="00CA7D4A"/>
    <w:p w14:paraId="71F246AE" w14:textId="77777777" w:rsidR="00291483" w:rsidRDefault="00291483" w:rsidP="00CA7D4A"/>
    <w:p w14:paraId="768E7ECA" w14:textId="77777777" w:rsidR="00291483" w:rsidRDefault="00291483" w:rsidP="00CA7D4A"/>
    <w:p w14:paraId="53A2F5B5" w14:textId="77777777" w:rsidR="00291483" w:rsidRDefault="00291483" w:rsidP="00CA7D4A"/>
    <w:p w14:paraId="2DB8F101" w14:textId="77777777" w:rsidR="00291483" w:rsidRDefault="00291483" w:rsidP="00CA7D4A"/>
    <w:p w14:paraId="2B027B72" w14:textId="77777777" w:rsidR="00291483" w:rsidRDefault="00291483" w:rsidP="00CA7D4A"/>
    <w:p w14:paraId="19469437" w14:textId="77777777" w:rsidR="00291483" w:rsidRDefault="00291483" w:rsidP="00CA7D4A"/>
    <w:p w14:paraId="43B0C69D" w14:textId="77777777" w:rsidR="00291483" w:rsidRDefault="00291483" w:rsidP="00CA7D4A"/>
    <w:p w14:paraId="6FC05D8F" w14:textId="77777777" w:rsidR="00291483" w:rsidRDefault="00291483" w:rsidP="00CA7D4A"/>
    <w:p w14:paraId="41D21FB3" w14:textId="77777777" w:rsidR="00291483" w:rsidRDefault="00291483" w:rsidP="00CA7D4A"/>
    <w:p w14:paraId="3516ED78" w14:textId="77777777" w:rsidR="00291483" w:rsidRDefault="00291483" w:rsidP="00CA7D4A"/>
    <w:p w14:paraId="4BA0ED75" w14:textId="77777777" w:rsidR="00291483" w:rsidRDefault="00291483" w:rsidP="00CA7D4A"/>
    <w:p w14:paraId="77C28BAD" w14:textId="77777777" w:rsidR="003F11F2" w:rsidRDefault="003F11F2" w:rsidP="003F11F2">
      <w:pPr>
        <w:jc w:val="right"/>
      </w:pPr>
    </w:p>
    <w:p w14:paraId="7D755472" w14:textId="77777777" w:rsidR="00291483" w:rsidRDefault="00291483" w:rsidP="00CA7D4A"/>
    <w:tbl>
      <w:tblPr>
        <w:tblpPr w:leftFromText="187" w:rightFromText="187" w:horzAnchor="margin" w:tblpXSpec="center" w:tblpYSpec="bottom"/>
        <w:tblW w:w="4000" w:type="pct"/>
        <w:tblLook w:val="04A0" w:firstRow="1" w:lastRow="0" w:firstColumn="1" w:lastColumn="0" w:noHBand="0" w:noVBand="1"/>
      </w:tblPr>
      <w:tblGrid>
        <w:gridCol w:w="7718"/>
      </w:tblGrid>
      <w:tr w:rsidR="00CA7D4A" w14:paraId="522828F8" w14:textId="77777777" w:rsidTr="00BA1556">
        <w:tc>
          <w:tcPr>
            <w:tcW w:w="7672" w:type="dxa"/>
            <w:tcMar>
              <w:top w:w="216" w:type="dxa"/>
              <w:left w:w="115" w:type="dxa"/>
              <w:bottom w:w="216" w:type="dxa"/>
              <w:right w:w="115" w:type="dxa"/>
            </w:tcMar>
          </w:tcPr>
          <w:p w14:paraId="19358923" w14:textId="77777777" w:rsidR="00CA7D4A" w:rsidRPr="004A370A" w:rsidRDefault="00CA7D4A" w:rsidP="00BA1556">
            <w:pPr>
              <w:pStyle w:val="NoSpacing"/>
              <w:rPr>
                <w:color w:val="4F81BD"/>
              </w:rPr>
            </w:pPr>
          </w:p>
          <w:p w14:paraId="21B5AFDB" w14:textId="77777777" w:rsidR="00CA7D4A" w:rsidRPr="004A370A" w:rsidRDefault="00CA7D4A" w:rsidP="00BA1556">
            <w:pPr>
              <w:pStyle w:val="NoSpacing"/>
              <w:rPr>
                <w:color w:val="4F81BD"/>
              </w:rPr>
            </w:pPr>
          </w:p>
        </w:tc>
      </w:tr>
    </w:tbl>
    <w:p w14:paraId="1D56FF87" w14:textId="77777777" w:rsidR="004E2A6B" w:rsidRDefault="004E2A6B" w:rsidP="00CA7D4A"/>
    <w:p w14:paraId="2D95926B" w14:textId="77777777" w:rsidR="00CA7D4A" w:rsidRDefault="00CA7D4A" w:rsidP="00CA7D4A">
      <w:pPr>
        <w:pStyle w:val="TOCHeading"/>
        <w:framePr w:wrap="notBeside"/>
      </w:pPr>
      <w:r w:rsidRPr="002817EE">
        <w:rPr>
          <w:lang w:val="tr-TR"/>
        </w:rPr>
        <w:lastRenderedPageBreak/>
        <w:br w:type="page"/>
        <w:t>İçindekiler</w:t>
      </w:r>
    </w:p>
    <w:p w14:paraId="0F21F0E6" w14:textId="4A0C5DC4" w:rsidR="001B39E7" w:rsidRDefault="009075D8">
      <w:pPr>
        <w:pStyle w:val="TOC1"/>
        <w:rPr>
          <w:rFonts w:asciiTheme="minorHAnsi" w:eastAsiaTheme="minorEastAsia" w:hAnsiTheme="minorHAnsi" w:cstheme="minorBidi"/>
          <w:noProof/>
        </w:rPr>
      </w:pPr>
      <w:r w:rsidRPr="006D500D">
        <w:rPr>
          <w:rFonts w:cs="Arial"/>
        </w:rPr>
        <w:fldChar w:fldCharType="begin"/>
      </w:r>
      <w:r w:rsidR="007236F5" w:rsidRPr="00CF7DE6">
        <w:rPr>
          <w:rFonts w:cs="Arial"/>
        </w:rPr>
        <w:instrText xml:space="preserve"> TOC \o "1-8" \h \z \u </w:instrText>
      </w:r>
      <w:r w:rsidRPr="006D500D">
        <w:rPr>
          <w:rFonts w:cs="Arial"/>
        </w:rPr>
        <w:fldChar w:fldCharType="separate"/>
      </w:r>
      <w:hyperlink w:anchor="_Toc86130269" w:history="1">
        <w:r w:rsidR="001B39E7" w:rsidRPr="00811D4D">
          <w:rPr>
            <w:rStyle w:val="Hyperlink"/>
            <w:noProof/>
          </w:rPr>
          <w:t>1.</w:t>
        </w:r>
        <w:r w:rsidR="001B39E7" w:rsidRPr="00733A2E">
          <w:rPr>
            <w:rStyle w:val="Hyperlink"/>
            <w:noProof/>
          </w:rPr>
          <w:t xml:space="preserve"> AÇIK ANAHTAR ALTYAPISI (AAA)</w:t>
        </w:r>
        <w:r w:rsidR="001B39E7">
          <w:rPr>
            <w:noProof/>
            <w:webHidden/>
          </w:rPr>
          <w:tab/>
        </w:r>
        <w:r w:rsidR="001B39E7">
          <w:rPr>
            <w:noProof/>
            <w:webHidden/>
          </w:rPr>
          <w:fldChar w:fldCharType="begin"/>
        </w:r>
        <w:r w:rsidR="001B39E7">
          <w:rPr>
            <w:noProof/>
            <w:webHidden/>
          </w:rPr>
          <w:instrText xml:space="preserve"> PAGEREF _Toc86130269 \h </w:instrText>
        </w:r>
        <w:r w:rsidR="001B39E7">
          <w:rPr>
            <w:noProof/>
            <w:webHidden/>
          </w:rPr>
        </w:r>
        <w:r w:rsidR="001B39E7">
          <w:rPr>
            <w:noProof/>
            <w:webHidden/>
          </w:rPr>
          <w:fldChar w:fldCharType="separate"/>
        </w:r>
        <w:r w:rsidR="001853D1">
          <w:rPr>
            <w:noProof/>
            <w:webHidden/>
          </w:rPr>
          <w:t>8</w:t>
        </w:r>
        <w:r w:rsidR="001B39E7">
          <w:rPr>
            <w:noProof/>
            <w:webHidden/>
          </w:rPr>
          <w:fldChar w:fldCharType="end"/>
        </w:r>
      </w:hyperlink>
    </w:p>
    <w:p w14:paraId="242359AF" w14:textId="74104AA8" w:rsidR="001B39E7" w:rsidRDefault="001853D1">
      <w:pPr>
        <w:pStyle w:val="TOC2"/>
        <w:tabs>
          <w:tab w:val="right" w:leader="dot" w:pos="9408"/>
        </w:tabs>
        <w:rPr>
          <w:rFonts w:asciiTheme="minorHAnsi" w:eastAsiaTheme="minorEastAsia" w:hAnsiTheme="minorHAnsi" w:cstheme="minorBidi"/>
          <w:noProof/>
        </w:rPr>
      </w:pPr>
      <w:hyperlink w:anchor="_Toc86130270" w:history="1">
        <w:r w:rsidR="001B39E7" w:rsidRPr="00733A2E">
          <w:rPr>
            <w:rStyle w:val="Hyperlink"/>
            <w:noProof/>
          </w:rPr>
          <w:t>1.1 Giriş</w:t>
        </w:r>
        <w:r w:rsidR="001B39E7">
          <w:rPr>
            <w:noProof/>
            <w:webHidden/>
          </w:rPr>
          <w:tab/>
        </w:r>
        <w:r w:rsidR="001B39E7">
          <w:rPr>
            <w:noProof/>
            <w:webHidden/>
          </w:rPr>
          <w:fldChar w:fldCharType="begin"/>
        </w:r>
        <w:r w:rsidR="001B39E7">
          <w:rPr>
            <w:noProof/>
            <w:webHidden/>
          </w:rPr>
          <w:instrText xml:space="preserve"> PAGEREF _Toc86130270 \h </w:instrText>
        </w:r>
        <w:r w:rsidR="001B39E7">
          <w:rPr>
            <w:noProof/>
            <w:webHidden/>
          </w:rPr>
        </w:r>
        <w:r w:rsidR="001B39E7">
          <w:rPr>
            <w:noProof/>
            <w:webHidden/>
          </w:rPr>
          <w:fldChar w:fldCharType="separate"/>
        </w:r>
        <w:r>
          <w:rPr>
            <w:noProof/>
            <w:webHidden/>
          </w:rPr>
          <w:t>8</w:t>
        </w:r>
        <w:r w:rsidR="001B39E7">
          <w:rPr>
            <w:noProof/>
            <w:webHidden/>
          </w:rPr>
          <w:fldChar w:fldCharType="end"/>
        </w:r>
      </w:hyperlink>
    </w:p>
    <w:p w14:paraId="7B3455E7" w14:textId="00EE7876" w:rsidR="001B39E7" w:rsidRDefault="001853D1">
      <w:pPr>
        <w:pStyle w:val="TOC2"/>
        <w:tabs>
          <w:tab w:val="right" w:leader="dot" w:pos="9408"/>
        </w:tabs>
        <w:rPr>
          <w:rFonts w:asciiTheme="minorHAnsi" w:eastAsiaTheme="minorEastAsia" w:hAnsiTheme="minorHAnsi" w:cstheme="minorBidi"/>
          <w:noProof/>
        </w:rPr>
      </w:pPr>
      <w:hyperlink w:anchor="_Toc86130271" w:history="1">
        <w:r w:rsidR="001B39E7" w:rsidRPr="00733A2E">
          <w:rPr>
            <w:rStyle w:val="Hyperlink"/>
            <w:noProof/>
          </w:rPr>
          <w:t>1.2 Sertifikalar</w:t>
        </w:r>
        <w:r w:rsidR="001B39E7">
          <w:rPr>
            <w:noProof/>
            <w:webHidden/>
          </w:rPr>
          <w:tab/>
        </w:r>
        <w:r w:rsidR="001B39E7">
          <w:rPr>
            <w:noProof/>
            <w:webHidden/>
          </w:rPr>
          <w:fldChar w:fldCharType="begin"/>
        </w:r>
        <w:r w:rsidR="001B39E7">
          <w:rPr>
            <w:noProof/>
            <w:webHidden/>
          </w:rPr>
          <w:instrText xml:space="preserve"> PAGEREF _Toc86130271 \h </w:instrText>
        </w:r>
        <w:r w:rsidR="001B39E7">
          <w:rPr>
            <w:noProof/>
            <w:webHidden/>
          </w:rPr>
        </w:r>
        <w:r w:rsidR="001B39E7">
          <w:rPr>
            <w:noProof/>
            <w:webHidden/>
          </w:rPr>
          <w:fldChar w:fldCharType="separate"/>
        </w:r>
        <w:r>
          <w:rPr>
            <w:noProof/>
            <w:webHidden/>
          </w:rPr>
          <w:t>8</w:t>
        </w:r>
        <w:r w:rsidR="001B39E7">
          <w:rPr>
            <w:noProof/>
            <w:webHidden/>
          </w:rPr>
          <w:fldChar w:fldCharType="end"/>
        </w:r>
      </w:hyperlink>
    </w:p>
    <w:p w14:paraId="21D07C20" w14:textId="4850417B" w:rsidR="001B39E7" w:rsidRDefault="001853D1">
      <w:pPr>
        <w:pStyle w:val="TOC3"/>
        <w:tabs>
          <w:tab w:val="right" w:leader="dot" w:pos="9408"/>
        </w:tabs>
        <w:rPr>
          <w:rFonts w:asciiTheme="minorHAnsi" w:eastAsiaTheme="minorEastAsia" w:hAnsiTheme="minorHAnsi" w:cstheme="minorBidi"/>
          <w:noProof/>
        </w:rPr>
      </w:pPr>
      <w:hyperlink w:anchor="_Toc86130272" w:history="1">
        <w:r w:rsidR="001B39E7" w:rsidRPr="00733A2E">
          <w:rPr>
            <w:rStyle w:val="Hyperlink"/>
            <w:noProof/>
          </w:rPr>
          <w:t>1.2.1 Nitelikli Sertifika</w:t>
        </w:r>
        <w:r w:rsidR="001B39E7">
          <w:rPr>
            <w:noProof/>
            <w:webHidden/>
          </w:rPr>
          <w:tab/>
        </w:r>
        <w:r w:rsidR="001B39E7">
          <w:rPr>
            <w:noProof/>
            <w:webHidden/>
          </w:rPr>
          <w:fldChar w:fldCharType="begin"/>
        </w:r>
        <w:r w:rsidR="001B39E7">
          <w:rPr>
            <w:noProof/>
            <w:webHidden/>
          </w:rPr>
          <w:instrText xml:space="preserve"> PAGEREF _Toc86130272 \h </w:instrText>
        </w:r>
        <w:r w:rsidR="001B39E7">
          <w:rPr>
            <w:noProof/>
            <w:webHidden/>
          </w:rPr>
        </w:r>
        <w:r w:rsidR="001B39E7">
          <w:rPr>
            <w:noProof/>
            <w:webHidden/>
          </w:rPr>
          <w:fldChar w:fldCharType="separate"/>
        </w:r>
        <w:r>
          <w:rPr>
            <w:noProof/>
            <w:webHidden/>
          </w:rPr>
          <w:t>9</w:t>
        </w:r>
        <w:r w:rsidR="001B39E7">
          <w:rPr>
            <w:noProof/>
            <w:webHidden/>
          </w:rPr>
          <w:fldChar w:fldCharType="end"/>
        </w:r>
      </w:hyperlink>
    </w:p>
    <w:p w14:paraId="56369F2E" w14:textId="1EEC25D7" w:rsidR="001B39E7" w:rsidRDefault="001853D1">
      <w:pPr>
        <w:pStyle w:val="TOC3"/>
        <w:tabs>
          <w:tab w:val="right" w:leader="dot" w:pos="9408"/>
        </w:tabs>
        <w:rPr>
          <w:rFonts w:asciiTheme="minorHAnsi" w:eastAsiaTheme="minorEastAsia" w:hAnsiTheme="minorHAnsi" w:cstheme="minorBidi"/>
          <w:noProof/>
        </w:rPr>
      </w:pPr>
      <w:hyperlink w:anchor="_Toc86130273" w:history="1">
        <w:r w:rsidR="001B39E7" w:rsidRPr="00733A2E">
          <w:rPr>
            <w:rStyle w:val="Hyperlink"/>
            <w:noProof/>
          </w:rPr>
          <w:t>1.2.2 Sertifika Bütünlüğünün Korunması</w:t>
        </w:r>
        <w:r w:rsidR="001B39E7">
          <w:rPr>
            <w:noProof/>
            <w:webHidden/>
          </w:rPr>
          <w:tab/>
        </w:r>
        <w:r w:rsidR="001B39E7">
          <w:rPr>
            <w:noProof/>
            <w:webHidden/>
          </w:rPr>
          <w:fldChar w:fldCharType="begin"/>
        </w:r>
        <w:r w:rsidR="001B39E7">
          <w:rPr>
            <w:noProof/>
            <w:webHidden/>
          </w:rPr>
          <w:instrText xml:space="preserve"> PAGEREF _Toc86130273 \h </w:instrText>
        </w:r>
        <w:r w:rsidR="001B39E7">
          <w:rPr>
            <w:noProof/>
            <w:webHidden/>
          </w:rPr>
        </w:r>
        <w:r w:rsidR="001B39E7">
          <w:rPr>
            <w:noProof/>
            <w:webHidden/>
          </w:rPr>
          <w:fldChar w:fldCharType="separate"/>
        </w:r>
        <w:r>
          <w:rPr>
            <w:noProof/>
            <w:webHidden/>
          </w:rPr>
          <w:t>10</w:t>
        </w:r>
        <w:r w:rsidR="001B39E7">
          <w:rPr>
            <w:noProof/>
            <w:webHidden/>
          </w:rPr>
          <w:fldChar w:fldCharType="end"/>
        </w:r>
      </w:hyperlink>
    </w:p>
    <w:p w14:paraId="08859376" w14:textId="5F2D5082" w:rsidR="001B39E7" w:rsidRDefault="001853D1">
      <w:pPr>
        <w:pStyle w:val="TOC2"/>
        <w:tabs>
          <w:tab w:val="right" w:leader="dot" w:pos="9408"/>
        </w:tabs>
        <w:rPr>
          <w:rFonts w:asciiTheme="minorHAnsi" w:eastAsiaTheme="minorEastAsia" w:hAnsiTheme="minorHAnsi" w:cstheme="minorBidi"/>
          <w:noProof/>
        </w:rPr>
      </w:pPr>
      <w:hyperlink w:anchor="_Toc86130274" w:history="1">
        <w:r w:rsidR="001B39E7" w:rsidRPr="00733A2E">
          <w:rPr>
            <w:rStyle w:val="Hyperlink"/>
            <w:noProof/>
          </w:rPr>
          <w:t>1.3 Sertifika İptal Listesi (SİL)</w:t>
        </w:r>
        <w:r w:rsidR="001B39E7">
          <w:rPr>
            <w:noProof/>
            <w:webHidden/>
          </w:rPr>
          <w:tab/>
        </w:r>
        <w:r w:rsidR="001B39E7">
          <w:rPr>
            <w:noProof/>
            <w:webHidden/>
          </w:rPr>
          <w:fldChar w:fldCharType="begin"/>
        </w:r>
        <w:r w:rsidR="001B39E7">
          <w:rPr>
            <w:noProof/>
            <w:webHidden/>
          </w:rPr>
          <w:instrText xml:space="preserve"> PAGEREF _Toc86130274 \h </w:instrText>
        </w:r>
        <w:r w:rsidR="001B39E7">
          <w:rPr>
            <w:noProof/>
            <w:webHidden/>
          </w:rPr>
        </w:r>
        <w:r w:rsidR="001B39E7">
          <w:rPr>
            <w:noProof/>
            <w:webHidden/>
          </w:rPr>
          <w:fldChar w:fldCharType="separate"/>
        </w:r>
        <w:r>
          <w:rPr>
            <w:noProof/>
            <w:webHidden/>
          </w:rPr>
          <w:t>10</w:t>
        </w:r>
        <w:r w:rsidR="001B39E7">
          <w:rPr>
            <w:noProof/>
            <w:webHidden/>
          </w:rPr>
          <w:fldChar w:fldCharType="end"/>
        </w:r>
      </w:hyperlink>
    </w:p>
    <w:p w14:paraId="0776D0FD" w14:textId="2091948A" w:rsidR="001B39E7" w:rsidRDefault="001853D1">
      <w:pPr>
        <w:pStyle w:val="TOC2"/>
        <w:tabs>
          <w:tab w:val="right" w:leader="dot" w:pos="9408"/>
        </w:tabs>
        <w:rPr>
          <w:rFonts w:asciiTheme="minorHAnsi" w:eastAsiaTheme="minorEastAsia" w:hAnsiTheme="minorHAnsi" w:cstheme="minorBidi"/>
          <w:noProof/>
        </w:rPr>
      </w:pPr>
      <w:hyperlink w:anchor="_Toc86130275" w:history="1">
        <w:r w:rsidR="001B39E7" w:rsidRPr="00733A2E">
          <w:rPr>
            <w:rStyle w:val="Hyperlink"/>
            <w:noProof/>
          </w:rPr>
          <w:t>1.4 Sertifika Makamı</w:t>
        </w:r>
        <w:r w:rsidR="001B39E7">
          <w:rPr>
            <w:noProof/>
            <w:webHidden/>
          </w:rPr>
          <w:tab/>
        </w:r>
        <w:r w:rsidR="001B39E7">
          <w:rPr>
            <w:noProof/>
            <w:webHidden/>
          </w:rPr>
          <w:fldChar w:fldCharType="begin"/>
        </w:r>
        <w:r w:rsidR="001B39E7">
          <w:rPr>
            <w:noProof/>
            <w:webHidden/>
          </w:rPr>
          <w:instrText xml:space="preserve"> PAGEREF _Toc86130275 \h </w:instrText>
        </w:r>
        <w:r w:rsidR="001B39E7">
          <w:rPr>
            <w:noProof/>
            <w:webHidden/>
          </w:rPr>
        </w:r>
        <w:r w:rsidR="001B39E7">
          <w:rPr>
            <w:noProof/>
            <w:webHidden/>
          </w:rPr>
          <w:fldChar w:fldCharType="separate"/>
        </w:r>
        <w:r>
          <w:rPr>
            <w:noProof/>
            <w:webHidden/>
          </w:rPr>
          <w:t>11</w:t>
        </w:r>
        <w:r w:rsidR="001B39E7">
          <w:rPr>
            <w:noProof/>
            <w:webHidden/>
          </w:rPr>
          <w:fldChar w:fldCharType="end"/>
        </w:r>
      </w:hyperlink>
    </w:p>
    <w:p w14:paraId="743C3972" w14:textId="6757B402" w:rsidR="001B39E7" w:rsidRDefault="001853D1">
      <w:pPr>
        <w:pStyle w:val="TOC2"/>
        <w:tabs>
          <w:tab w:val="right" w:leader="dot" w:pos="9408"/>
        </w:tabs>
        <w:rPr>
          <w:rFonts w:asciiTheme="minorHAnsi" w:eastAsiaTheme="minorEastAsia" w:hAnsiTheme="minorHAnsi" w:cstheme="minorBidi"/>
          <w:noProof/>
        </w:rPr>
      </w:pPr>
      <w:hyperlink w:anchor="_Toc86130276" w:history="1">
        <w:r w:rsidR="001B39E7" w:rsidRPr="00733A2E">
          <w:rPr>
            <w:rStyle w:val="Hyperlink"/>
            <w:noProof/>
          </w:rPr>
          <w:t>1.5 Çevrimiçi Sertifika Durum Protokolü (ÇİSDUP)</w:t>
        </w:r>
        <w:r w:rsidR="001B39E7">
          <w:rPr>
            <w:noProof/>
            <w:webHidden/>
          </w:rPr>
          <w:tab/>
        </w:r>
        <w:r w:rsidR="001B39E7">
          <w:rPr>
            <w:noProof/>
            <w:webHidden/>
          </w:rPr>
          <w:fldChar w:fldCharType="begin"/>
        </w:r>
        <w:r w:rsidR="001B39E7">
          <w:rPr>
            <w:noProof/>
            <w:webHidden/>
          </w:rPr>
          <w:instrText xml:space="preserve"> PAGEREF _Toc86130276 \h </w:instrText>
        </w:r>
        <w:r w:rsidR="001B39E7">
          <w:rPr>
            <w:noProof/>
            <w:webHidden/>
          </w:rPr>
        </w:r>
        <w:r w:rsidR="001B39E7">
          <w:rPr>
            <w:noProof/>
            <w:webHidden/>
          </w:rPr>
          <w:fldChar w:fldCharType="separate"/>
        </w:r>
        <w:r>
          <w:rPr>
            <w:noProof/>
            <w:webHidden/>
          </w:rPr>
          <w:t>11</w:t>
        </w:r>
        <w:r w:rsidR="001B39E7">
          <w:rPr>
            <w:noProof/>
            <w:webHidden/>
          </w:rPr>
          <w:fldChar w:fldCharType="end"/>
        </w:r>
      </w:hyperlink>
    </w:p>
    <w:p w14:paraId="4574CBD1" w14:textId="162A81DD" w:rsidR="001B39E7" w:rsidRDefault="001853D1">
      <w:pPr>
        <w:pStyle w:val="TOC2"/>
        <w:tabs>
          <w:tab w:val="right" w:leader="dot" w:pos="9408"/>
        </w:tabs>
        <w:rPr>
          <w:rFonts w:asciiTheme="minorHAnsi" w:eastAsiaTheme="minorEastAsia" w:hAnsiTheme="minorHAnsi" w:cstheme="minorBidi"/>
          <w:noProof/>
        </w:rPr>
      </w:pPr>
      <w:hyperlink w:anchor="_Toc86130277" w:history="1">
        <w:r w:rsidR="001B39E7" w:rsidRPr="00733A2E">
          <w:rPr>
            <w:rStyle w:val="Hyperlink"/>
            <w:noProof/>
          </w:rPr>
          <w:t>1.6 Akıllı kartlar</w:t>
        </w:r>
        <w:r w:rsidR="001B39E7">
          <w:rPr>
            <w:noProof/>
            <w:webHidden/>
          </w:rPr>
          <w:tab/>
        </w:r>
        <w:r w:rsidR="001B39E7">
          <w:rPr>
            <w:noProof/>
            <w:webHidden/>
          </w:rPr>
          <w:fldChar w:fldCharType="begin"/>
        </w:r>
        <w:r w:rsidR="001B39E7">
          <w:rPr>
            <w:noProof/>
            <w:webHidden/>
          </w:rPr>
          <w:instrText xml:space="preserve"> PAGEREF _Toc86130277 \h </w:instrText>
        </w:r>
        <w:r w:rsidR="001B39E7">
          <w:rPr>
            <w:noProof/>
            <w:webHidden/>
          </w:rPr>
        </w:r>
        <w:r w:rsidR="001B39E7">
          <w:rPr>
            <w:noProof/>
            <w:webHidden/>
          </w:rPr>
          <w:fldChar w:fldCharType="separate"/>
        </w:r>
        <w:r>
          <w:rPr>
            <w:noProof/>
            <w:webHidden/>
          </w:rPr>
          <w:t>12</w:t>
        </w:r>
        <w:r w:rsidR="001B39E7">
          <w:rPr>
            <w:noProof/>
            <w:webHidden/>
          </w:rPr>
          <w:fldChar w:fldCharType="end"/>
        </w:r>
      </w:hyperlink>
    </w:p>
    <w:p w14:paraId="2CBBDF14" w14:textId="4FA4FE2F" w:rsidR="001B39E7" w:rsidRDefault="001853D1">
      <w:pPr>
        <w:pStyle w:val="TOC1"/>
        <w:rPr>
          <w:rFonts w:asciiTheme="minorHAnsi" w:eastAsiaTheme="minorEastAsia" w:hAnsiTheme="minorHAnsi" w:cstheme="minorBidi"/>
          <w:noProof/>
        </w:rPr>
      </w:pPr>
      <w:hyperlink w:anchor="_Toc86130278" w:history="1">
        <w:r w:rsidR="001B39E7" w:rsidRPr="00733A2E">
          <w:rPr>
            <w:rStyle w:val="Hyperlink"/>
            <w:rFonts w:ascii="Times New Roman" w:hAnsi="Times New Roman"/>
            <w:noProof/>
            <w:snapToGrid w:val="0"/>
            <w:w w:val="0"/>
          </w:rPr>
          <w:t>2.</w:t>
        </w:r>
        <w:r w:rsidR="001B39E7" w:rsidRPr="00733A2E">
          <w:rPr>
            <w:rStyle w:val="Hyperlink"/>
            <w:noProof/>
          </w:rPr>
          <w:t xml:space="preserve"> ELEKTRONİK İMZA</w:t>
        </w:r>
        <w:r w:rsidR="001B39E7">
          <w:rPr>
            <w:noProof/>
            <w:webHidden/>
          </w:rPr>
          <w:tab/>
        </w:r>
        <w:r w:rsidR="001B39E7">
          <w:rPr>
            <w:noProof/>
            <w:webHidden/>
          </w:rPr>
          <w:fldChar w:fldCharType="begin"/>
        </w:r>
        <w:r w:rsidR="001B39E7">
          <w:rPr>
            <w:noProof/>
            <w:webHidden/>
          </w:rPr>
          <w:instrText xml:space="preserve"> PAGEREF _Toc86130278 \h </w:instrText>
        </w:r>
        <w:r w:rsidR="001B39E7">
          <w:rPr>
            <w:noProof/>
            <w:webHidden/>
          </w:rPr>
        </w:r>
        <w:r w:rsidR="001B39E7">
          <w:rPr>
            <w:noProof/>
            <w:webHidden/>
          </w:rPr>
          <w:fldChar w:fldCharType="separate"/>
        </w:r>
        <w:r>
          <w:rPr>
            <w:noProof/>
            <w:webHidden/>
          </w:rPr>
          <w:t>14</w:t>
        </w:r>
        <w:r w:rsidR="001B39E7">
          <w:rPr>
            <w:noProof/>
            <w:webHidden/>
          </w:rPr>
          <w:fldChar w:fldCharType="end"/>
        </w:r>
      </w:hyperlink>
    </w:p>
    <w:p w14:paraId="3E69C70D" w14:textId="3FA3A10F" w:rsidR="001B39E7" w:rsidRDefault="001853D1">
      <w:pPr>
        <w:pStyle w:val="TOC2"/>
        <w:tabs>
          <w:tab w:val="right" w:leader="dot" w:pos="9408"/>
        </w:tabs>
        <w:rPr>
          <w:rFonts w:asciiTheme="minorHAnsi" w:eastAsiaTheme="minorEastAsia" w:hAnsiTheme="minorHAnsi" w:cstheme="minorBidi"/>
          <w:noProof/>
        </w:rPr>
      </w:pPr>
      <w:hyperlink w:anchor="_Toc86130279" w:history="1">
        <w:r w:rsidR="001B39E7" w:rsidRPr="00733A2E">
          <w:rPr>
            <w:rStyle w:val="Hyperlink"/>
            <w:noProof/>
          </w:rPr>
          <w:t>2.1 İmza Tipleri</w:t>
        </w:r>
        <w:r w:rsidR="001B39E7">
          <w:rPr>
            <w:noProof/>
            <w:webHidden/>
          </w:rPr>
          <w:tab/>
        </w:r>
        <w:r w:rsidR="001B39E7">
          <w:rPr>
            <w:noProof/>
            <w:webHidden/>
          </w:rPr>
          <w:fldChar w:fldCharType="begin"/>
        </w:r>
        <w:r w:rsidR="001B39E7">
          <w:rPr>
            <w:noProof/>
            <w:webHidden/>
          </w:rPr>
          <w:instrText xml:space="preserve"> PAGEREF _Toc86130279 \h </w:instrText>
        </w:r>
        <w:r w:rsidR="001B39E7">
          <w:rPr>
            <w:noProof/>
            <w:webHidden/>
          </w:rPr>
        </w:r>
        <w:r w:rsidR="001B39E7">
          <w:rPr>
            <w:noProof/>
            <w:webHidden/>
          </w:rPr>
          <w:fldChar w:fldCharType="separate"/>
        </w:r>
        <w:r>
          <w:rPr>
            <w:noProof/>
            <w:webHidden/>
          </w:rPr>
          <w:t>14</w:t>
        </w:r>
        <w:r w:rsidR="001B39E7">
          <w:rPr>
            <w:noProof/>
            <w:webHidden/>
          </w:rPr>
          <w:fldChar w:fldCharType="end"/>
        </w:r>
      </w:hyperlink>
    </w:p>
    <w:p w14:paraId="7B060DD1" w14:textId="1183A7DA" w:rsidR="001B39E7" w:rsidRDefault="001853D1">
      <w:pPr>
        <w:pStyle w:val="TOC3"/>
        <w:tabs>
          <w:tab w:val="right" w:leader="dot" w:pos="9408"/>
        </w:tabs>
        <w:rPr>
          <w:rFonts w:asciiTheme="minorHAnsi" w:eastAsiaTheme="minorEastAsia" w:hAnsiTheme="minorHAnsi" w:cstheme="minorBidi"/>
          <w:noProof/>
        </w:rPr>
      </w:pPr>
      <w:hyperlink w:anchor="_Toc86130280" w:history="1">
        <w:r w:rsidR="001B39E7" w:rsidRPr="00733A2E">
          <w:rPr>
            <w:rStyle w:val="Hyperlink"/>
            <w:noProof/>
          </w:rPr>
          <w:t>2.1.1 CAdES-BES</w:t>
        </w:r>
        <w:r w:rsidR="001B39E7">
          <w:rPr>
            <w:noProof/>
            <w:webHidden/>
          </w:rPr>
          <w:tab/>
        </w:r>
        <w:r w:rsidR="001B39E7">
          <w:rPr>
            <w:noProof/>
            <w:webHidden/>
          </w:rPr>
          <w:fldChar w:fldCharType="begin"/>
        </w:r>
        <w:r w:rsidR="001B39E7">
          <w:rPr>
            <w:noProof/>
            <w:webHidden/>
          </w:rPr>
          <w:instrText xml:space="preserve"> PAGEREF _Toc86130280 \h </w:instrText>
        </w:r>
        <w:r w:rsidR="001B39E7">
          <w:rPr>
            <w:noProof/>
            <w:webHidden/>
          </w:rPr>
        </w:r>
        <w:r w:rsidR="001B39E7">
          <w:rPr>
            <w:noProof/>
            <w:webHidden/>
          </w:rPr>
          <w:fldChar w:fldCharType="separate"/>
        </w:r>
        <w:r>
          <w:rPr>
            <w:noProof/>
            <w:webHidden/>
          </w:rPr>
          <w:t>15</w:t>
        </w:r>
        <w:r w:rsidR="001B39E7">
          <w:rPr>
            <w:noProof/>
            <w:webHidden/>
          </w:rPr>
          <w:fldChar w:fldCharType="end"/>
        </w:r>
      </w:hyperlink>
    </w:p>
    <w:p w14:paraId="324D11CC" w14:textId="429AD905" w:rsidR="001B39E7" w:rsidRDefault="001853D1">
      <w:pPr>
        <w:pStyle w:val="TOC3"/>
        <w:tabs>
          <w:tab w:val="right" w:leader="dot" w:pos="9408"/>
        </w:tabs>
        <w:rPr>
          <w:rFonts w:asciiTheme="minorHAnsi" w:eastAsiaTheme="minorEastAsia" w:hAnsiTheme="minorHAnsi" w:cstheme="minorBidi"/>
          <w:noProof/>
        </w:rPr>
      </w:pPr>
      <w:hyperlink w:anchor="_Toc86130281" w:history="1">
        <w:r w:rsidR="001B39E7" w:rsidRPr="00733A2E">
          <w:rPr>
            <w:rStyle w:val="Hyperlink"/>
            <w:noProof/>
          </w:rPr>
          <w:t>2.1.2 CAdES-EPES</w:t>
        </w:r>
        <w:r w:rsidR="001B39E7">
          <w:rPr>
            <w:noProof/>
            <w:webHidden/>
          </w:rPr>
          <w:tab/>
        </w:r>
        <w:r w:rsidR="001B39E7">
          <w:rPr>
            <w:noProof/>
            <w:webHidden/>
          </w:rPr>
          <w:fldChar w:fldCharType="begin"/>
        </w:r>
        <w:r w:rsidR="001B39E7">
          <w:rPr>
            <w:noProof/>
            <w:webHidden/>
          </w:rPr>
          <w:instrText xml:space="preserve"> PAGEREF _Toc86130281 \h </w:instrText>
        </w:r>
        <w:r w:rsidR="001B39E7">
          <w:rPr>
            <w:noProof/>
            <w:webHidden/>
          </w:rPr>
        </w:r>
        <w:r w:rsidR="001B39E7">
          <w:rPr>
            <w:noProof/>
            <w:webHidden/>
          </w:rPr>
          <w:fldChar w:fldCharType="separate"/>
        </w:r>
        <w:r>
          <w:rPr>
            <w:noProof/>
            <w:webHidden/>
          </w:rPr>
          <w:t>15</w:t>
        </w:r>
        <w:r w:rsidR="001B39E7">
          <w:rPr>
            <w:noProof/>
            <w:webHidden/>
          </w:rPr>
          <w:fldChar w:fldCharType="end"/>
        </w:r>
      </w:hyperlink>
    </w:p>
    <w:p w14:paraId="51B09726" w14:textId="7600E973" w:rsidR="001B39E7" w:rsidRDefault="001853D1">
      <w:pPr>
        <w:pStyle w:val="TOC3"/>
        <w:tabs>
          <w:tab w:val="right" w:leader="dot" w:pos="9408"/>
        </w:tabs>
        <w:rPr>
          <w:rFonts w:asciiTheme="minorHAnsi" w:eastAsiaTheme="minorEastAsia" w:hAnsiTheme="minorHAnsi" w:cstheme="minorBidi"/>
          <w:noProof/>
        </w:rPr>
      </w:pPr>
      <w:hyperlink w:anchor="_Toc86130282" w:history="1">
        <w:r w:rsidR="001B39E7" w:rsidRPr="00733A2E">
          <w:rPr>
            <w:rStyle w:val="Hyperlink"/>
            <w:noProof/>
          </w:rPr>
          <w:t>2.1.3 CAdES-T (Zaman Damgası Eklenmiş Elektronik İmza)</w:t>
        </w:r>
        <w:r w:rsidR="001B39E7">
          <w:rPr>
            <w:noProof/>
            <w:webHidden/>
          </w:rPr>
          <w:tab/>
        </w:r>
        <w:r w:rsidR="001B39E7">
          <w:rPr>
            <w:noProof/>
            <w:webHidden/>
          </w:rPr>
          <w:fldChar w:fldCharType="begin"/>
        </w:r>
        <w:r w:rsidR="001B39E7">
          <w:rPr>
            <w:noProof/>
            <w:webHidden/>
          </w:rPr>
          <w:instrText xml:space="preserve"> PAGEREF _Toc86130282 \h </w:instrText>
        </w:r>
        <w:r w:rsidR="001B39E7">
          <w:rPr>
            <w:noProof/>
            <w:webHidden/>
          </w:rPr>
        </w:r>
        <w:r w:rsidR="001B39E7">
          <w:rPr>
            <w:noProof/>
            <w:webHidden/>
          </w:rPr>
          <w:fldChar w:fldCharType="separate"/>
        </w:r>
        <w:r>
          <w:rPr>
            <w:noProof/>
            <w:webHidden/>
          </w:rPr>
          <w:t>16</w:t>
        </w:r>
        <w:r w:rsidR="001B39E7">
          <w:rPr>
            <w:noProof/>
            <w:webHidden/>
          </w:rPr>
          <w:fldChar w:fldCharType="end"/>
        </w:r>
      </w:hyperlink>
    </w:p>
    <w:p w14:paraId="7EA3770D" w14:textId="188F92D5" w:rsidR="001B39E7" w:rsidRDefault="001853D1">
      <w:pPr>
        <w:pStyle w:val="TOC3"/>
        <w:tabs>
          <w:tab w:val="right" w:leader="dot" w:pos="9408"/>
        </w:tabs>
        <w:rPr>
          <w:rFonts w:asciiTheme="minorHAnsi" w:eastAsiaTheme="minorEastAsia" w:hAnsiTheme="minorHAnsi" w:cstheme="minorBidi"/>
          <w:noProof/>
        </w:rPr>
      </w:pPr>
      <w:hyperlink w:anchor="_Toc86130283" w:history="1">
        <w:r w:rsidR="001B39E7" w:rsidRPr="00733A2E">
          <w:rPr>
            <w:rStyle w:val="Hyperlink"/>
            <w:noProof/>
          </w:rPr>
          <w:t>2.1.4 CAdES-C (Tüm Doğrulama Verilerinin Referanslarının Eklendiği İmza)</w:t>
        </w:r>
        <w:r w:rsidR="001B39E7">
          <w:rPr>
            <w:noProof/>
            <w:webHidden/>
          </w:rPr>
          <w:tab/>
        </w:r>
        <w:r w:rsidR="001B39E7">
          <w:rPr>
            <w:noProof/>
            <w:webHidden/>
          </w:rPr>
          <w:fldChar w:fldCharType="begin"/>
        </w:r>
        <w:r w:rsidR="001B39E7">
          <w:rPr>
            <w:noProof/>
            <w:webHidden/>
          </w:rPr>
          <w:instrText xml:space="preserve"> PAGEREF _Toc86130283 \h </w:instrText>
        </w:r>
        <w:r w:rsidR="001B39E7">
          <w:rPr>
            <w:noProof/>
            <w:webHidden/>
          </w:rPr>
        </w:r>
        <w:r w:rsidR="001B39E7">
          <w:rPr>
            <w:noProof/>
            <w:webHidden/>
          </w:rPr>
          <w:fldChar w:fldCharType="separate"/>
        </w:r>
        <w:r>
          <w:rPr>
            <w:noProof/>
            <w:webHidden/>
          </w:rPr>
          <w:t>17</w:t>
        </w:r>
        <w:r w:rsidR="001B39E7">
          <w:rPr>
            <w:noProof/>
            <w:webHidden/>
          </w:rPr>
          <w:fldChar w:fldCharType="end"/>
        </w:r>
      </w:hyperlink>
    </w:p>
    <w:p w14:paraId="601B1D4A" w14:textId="4FF8C41E" w:rsidR="001B39E7" w:rsidRDefault="001853D1">
      <w:pPr>
        <w:pStyle w:val="TOC3"/>
        <w:tabs>
          <w:tab w:val="right" w:leader="dot" w:pos="9408"/>
        </w:tabs>
        <w:rPr>
          <w:rFonts w:asciiTheme="minorHAnsi" w:eastAsiaTheme="minorEastAsia" w:hAnsiTheme="minorHAnsi" w:cstheme="minorBidi"/>
          <w:noProof/>
        </w:rPr>
      </w:pPr>
      <w:hyperlink w:anchor="_Toc86130284" w:history="1">
        <w:r w:rsidR="001B39E7" w:rsidRPr="00733A2E">
          <w:rPr>
            <w:rStyle w:val="Hyperlink"/>
            <w:noProof/>
          </w:rPr>
          <w:t>2.1.5 CAdES-X-LONG (Genişletilmiş Uzun Elektronik İmza)</w:t>
        </w:r>
        <w:r w:rsidR="001B39E7">
          <w:rPr>
            <w:noProof/>
            <w:webHidden/>
          </w:rPr>
          <w:tab/>
        </w:r>
        <w:r w:rsidR="001B39E7">
          <w:rPr>
            <w:noProof/>
            <w:webHidden/>
          </w:rPr>
          <w:fldChar w:fldCharType="begin"/>
        </w:r>
        <w:r w:rsidR="001B39E7">
          <w:rPr>
            <w:noProof/>
            <w:webHidden/>
          </w:rPr>
          <w:instrText xml:space="preserve"> PAGEREF _Toc86130284 \h </w:instrText>
        </w:r>
        <w:r w:rsidR="001B39E7">
          <w:rPr>
            <w:noProof/>
            <w:webHidden/>
          </w:rPr>
        </w:r>
        <w:r w:rsidR="001B39E7">
          <w:rPr>
            <w:noProof/>
            <w:webHidden/>
          </w:rPr>
          <w:fldChar w:fldCharType="separate"/>
        </w:r>
        <w:r>
          <w:rPr>
            <w:noProof/>
            <w:webHidden/>
          </w:rPr>
          <w:t>18</w:t>
        </w:r>
        <w:r w:rsidR="001B39E7">
          <w:rPr>
            <w:noProof/>
            <w:webHidden/>
          </w:rPr>
          <w:fldChar w:fldCharType="end"/>
        </w:r>
      </w:hyperlink>
    </w:p>
    <w:p w14:paraId="0B3F8B8F" w14:textId="3301DB08" w:rsidR="001B39E7" w:rsidRDefault="001853D1">
      <w:pPr>
        <w:pStyle w:val="TOC3"/>
        <w:tabs>
          <w:tab w:val="right" w:leader="dot" w:pos="9408"/>
        </w:tabs>
        <w:rPr>
          <w:rFonts w:asciiTheme="minorHAnsi" w:eastAsiaTheme="minorEastAsia" w:hAnsiTheme="minorHAnsi" w:cstheme="minorBidi"/>
          <w:noProof/>
        </w:rPr>
      </w:pPr>
      <w:hyperlink w:anchor="_Toc86130285" w:history="1">
        <w:r w:rsidR="001B39E7" w:rsidRPr="00733A2E">
          <w:rPr>
            <w:rStyle w:val="Hyperlink"/>
            <w:noProof/>
          </w:rPr>
          <w:t>2.1.6 CAdES-X-Type 1 (Genişletilmiş Elektronik İmza Tip 1 Zamanlı)</w:t>
        </w:r>
        <w:r w:rsidR="001B39E7">
          <w:rPr>
            <w:noProof/>
            <w:webHidden/>
          </w:rPr>
          <w:tab/>
        </w:r>
        <w:r w:rsidR="001B39E7">
          <w:rPr>
            <w:noProof/>
            <w:webHidden/>
          </w:rPr>
          <w:fldChar w:fldCharType="begin"/>
        </w:r>
        <w:r w:rsidR="001B39E7">
          <w:rPr>
            <w:noProof/>
            <w:webHidden/>
          </w:rPr>
          <w:instrText xml:space="preserve"> PAGEREF _Toc86130285 \h </w:instrText>
        </w:r>
        <w:r w:rsidR="001B39E7">
          <w:rPr>
            <w:noProof/>
            <w:webHidden/>
          </w:rPr>
        </w:r>
        <w:r w:rsidR="001B39E7">
          <w:rPr>
            <w:noProof/>
            <w:webHidden/>
          </w:rPr>
          <w:fldChar w:fldCharType="separate"/>
        </w:r>
        <w:r>
          <w:rPr>
            <w:noProof/>
            <w:webHidden/>
          </w:rPr>
          <w:t>18</w:t>
        </w:r>
        <w:r w:rsidR="001B39E7">
          <w:rPr>
            <w:noProof/>
            <w:webHidden/>
          </w:rPr>
          <w:fldChar w:fldCharType="end"/>
        </w:r>
      </w:hyperlink>
    </w:p>
    <w:p w14:paraId="1FD9A11A" w14:textId="52CB7B9B" w:rsidR="001B39E7" w:rsidRDefault="001853D1">
      <w:pPr>
        <w:pStyle w:val="TOC3"/>
        <w:tabs>
          <w:tab w:val="right" w:leader="dot" w:pos="9408"/>
        </w:tabs>
        <w:rPr>
          <w:rFonts w:asciiTheme="minorHAnsi" w:eastAsiaTheme="minorEastAsia" w:hAnsiTheme="minorHAnsi" w:cstheme="minorBidi"/>
          <w:noProof/>
        </w:rPr>
      </w:pPr>
      <w:hyperlink w:anchor="_Toc86130286" w:history="1">
        <w:r w:rsidR="001B39E7" w:rsidRPr="00733A2E">
          <w:rPr>
            <w:rStyle w:val="Hyperlink"/>
            <w:noProof/>
          </w:rPr>
          <w:t>2.1.7 CAdES-X-Type 2 (Genişletilmiş Elektronik İmza Tip 2 Zamanlı)</w:t>
        </w:r>
        <w:r w:rsidR="001B39E7">
          <w:rPr>
            <w:noProof/>
            <w:webHidden/>
          </w:rPr>
          <w:tab/>
        </w:r>
        <w:r w:rsidR="001B39E7">
          <w:rPr>
            <w:noProof/>
            <w:webHidden/>
          </w:rPr>
          <w:fldChar w:fldCharType="begin"/>
        </w:r>
        <w:r w:rsidR="001B39E7">
          <w:rPr>
            <w:noProof/>
            <w:webHidden/>
          </w:rPr>
          <w:instrText xml:space="preserve"> PAGEREF _Toc86130286 \h </w:instrText>
        </w:r>
        <w:r w:rsidR="001B39E7">
          <w:rPr>
            <w:noProof/>
            <w:webHidden/>
          </w:rPr>
        </w:r>
        <w:r w:rsidR="001B39E7">
          <w:rPr>
            <w:noProof/>
            <w:webHidden/>
          </w:rPr>
          <w:fldChar w:fldCharType="separate"/>
        </w:r>
        <w:r>
          <w:rPr>
            <w:noProof/>
            <w:webHidden/>
          </w:rPr>
          <w:t>19</w:t>
        </w:r>
        <w:r w:rsidR="001B39E7">
          <w:rPr>
            <w:noProof/>
            <w:webHidden/>
          </w:rPr>
          <w:fldChar w:fldCharType="end"/>
        </w:r>
      </w:hyperlink>
    </w:p>
    <w:p w14:paraId="7B06261A" w14:textId="51F7C324" w:rsidR="001B39E7" w:rsidRDefault="001853D1">
      <w:pPr>
        <w:pStyle w:val="TOC3"/>
        <w:tabs>
          <w:tab w:val="right" w:leader="dot" w:pos="9408"/>
        </w:tabs>
        <w:rPr>
          <w:rFonts w:asciiTheme="minorHAnsi" w:eastAsiaTheme="minorEastAsia" w:hAnsiTheme="minorHAnsi" w:cstheme="minorBidi"/>
          <w:noProof/>
        </w:rPr>
      </w:pPr>
      <w:hyperlink w:anchor="_Toc86130287" w:history="1">
        <w:r w:rsidR="001B39E7" w:rsidRPr="00733A2E">
          <w:rPr>
            <w:rStyle w:val="Hyperlink"/>
            <w:noProof/>
          </w:rPr>
          <w:t>2.1.8 CAdES-X-Long-Type 1 or Type 2 (Genişletilmiş Uzun Elektronik İmza Tip 1 ve Tip 2 Zamanlı)</w:t>
        </w:r>
        <w:r w:rsidR="001B39E7">
          <w:rPr>
            <w:noProof/>
            <w:webHidden/>
          </w:rPr>
          <w:tab/>
        </w:r>
        <w:r w:rsidR="001B39E7">
          <w:rPr>
            <w:noProof/>
            <w:webHidden/>
          </w:rPr>
          <w:fldChar w:fldCharType="begin"/>
        </w:r>
        <w:r w:rsidR="001B39E7">
          <w:rPr>
            <w:noProof/>
            <w:webHidden/>
          </w:rPr>
          <w:instrText xml:space="preserve"> PAGEREF _Toc86130287 \h </w:instrText>
        </w:r>
        <w:r w:rsidR="001B39E7">
          <w:rPr>
            <w:noProof/>
            <w:webHidden/>
          </w:rPr>
        </w:r>
        <w:r w:rsidR="001B39E7">
          <w:rPr>
            <w:noProof/>
            <w:webHidden/>
          </w:rPr>
          <w:fldChar w:fldCharType="separate"/>
        </w:r>
        <w:r>
          <w:rPr>
            <w:noProof/>
            <w:webHidden/>
          </w:rPr>
          <w:t>19</w:t>
        </w:r>
        <w:r w:rsidR="001B39E7">
          <w:rPr>
            <w:noProof/>
            <w:webHidden/>
          </w:rPr>
          <w:fldChar w:fldCharType="end"/>
        </w:r>
      </w:hyperlink>
    </w:p>
    <w:p w14:paraId="35F0B479" w14:textId="6A94BDC1" w:rsidR="001B39E7" w:rsidRDefault="001853D1">
      <w:pPr>
        <w:pStyle w:val="TOC3"/>
        <w:tabs>
          <w:tab w:val="right" w:leader="dot" w:pos="9408"/>
        </w:tabs>
        <w:rPr>
          <w:rFonts w:asciiTheme="minorHAnsi" w:eastAsiaTheme="minorEastAsia" w:hAnsiTheme="minorHAnsi" w:cstheme="minorBidi"/>
          <w:noProof/>
        </w:rPr>
      </w:pPr>
      <w:hyperlink w:anchor="_Toc86130288" w:history="1">
        <w:r w:rsidR="001B39E7" w:rsidRPr="00733A2E">
          <w:rPr>
            <w:rStyle w:val="Hyperlink"/>
            <w:noProof/>
          </w:rPr>
          <w:t>2.1.9 CAdES-A (Arşiv Elektronik İmza)</w:t>
        </w:r>
        <w:r w:rsidR="001B39E7">
          <w:rPr>
            <w:noProof/>
            <w:webHidden/>
          </w:rPr>
          <w:tab/>
        </w:r>
        <w:r w:rsidR="001B39E7">
          <w:rPr>
            <w:noProof/>
            <w:webHidden/>
          </w:rPr>
          <w:fldChar w:fldCharType="begin"/>
        </w:r>
        <w:r w:rsidR="001B39E7">
          <w:rPr>
            <w:noProof/>
            <w:webHidden/>
          </w:rPr>
          <w:instrText xml:space="preserve"> PAGEREF _Toc86130288 \h </w:instrText>
        </w:r>
        <w:r w:rsidR="001B39E7">
          <w:rPr>
            <w:noProof/>
            <w:webHidden/>
          </w:rPr>
        </w:r>
        <w:r w:rsidR="001B39E7">
          <w:rPr>
            <w:noProof/>
            <w:webHidden/>
          </w:rPr>
          <w:fldChar w:fldCharType="separate"/>
        </w:r>
        <w:r>
          <w:rPr>
            <w:noProof/>
            <w:webHidden/>
          </w:rPr>
          <w:t>20</w:t>
        </w:r>
        <w:r w:rsidR="001B39E7">
          <w:rPr>
            <w:noProof/>
            <w:webHidden/>
          </w:rPr>
          <w:fldChar w:fldCharType="end"/>
        </w:r>
      </w:hyperlink>
    </w:p>
    <w:p w14:paraId="6E4857B4" w14:textId="326E0474" w:rsidR="001B39E7" w:rsidRDefault="001853D1">
      <w:pPr>
        <w:pStyle w:val="TOC2"/>
        <w:tabs>
          <w:tab w:val="right" w:leader="dot" w:pos="9408"/>
        </w:tabs>
        <w:rPr>
          <w:rFonts w:asciiTheme="minorHAnsi" w:eastAsiaTheme="minorEastAsia" w:hAnsiTheme="minorHAnsi" w:cstheme="minorBidi"/>
          <w:noProof/>
        </w:rPr>
      </w:pPr>
      <w:hyperlink w:anchor="_Toc86130289" w:history="1">
        <w:r w:rsidR="001B39E7" w:rsidRPr="00733A2E">
          <w:rPr>
            <w:rStyle w:val="Hyperlink"/>
            <w:noProof/>
          </w:rPr>
          <w:t>2.2 İmza Profilleri</w:t>
        </w:r>
        <w:r w:rsidR="001B39E7">
          <w:rPr>
            <w:noProof/>
            <w:webHidden/>
          </w:rPr>
          <w:tab/>
        </w:r>
        <w:r w:rsidR="001B39E7">
          <w:rPr>
            <w:noProof/>
            <w:webHidden/>
          </w:rPr>
          <w:fldChar w:fldCharType="begin"/>
        </w:r>
        <w:r w:rsidR="001B39E7">
          <w:rPr>
            <w:noProof/>
            <w:webHidden/>
          </w:rPr>
          <w:instrText xml:space="preserve"> PAGEREF _Toc86130289 \h </w:instrText>
        </w:r>
        <w:r w:rsidR="001B39E7">
          <w:rPr>
            <w:noProof/>
            <w:webHidden/>
          </w:rPr>
        </w:r>
        <w:r w:rsidR="001B39E7">
          <w:rPr>
            <w:noProof/>
            <w:webHidden/>
          </w:rPr>
          <w:fldChar w:fldCharType="separate"/>
        </w:r>
        <w:r>
          <w:rPr>
            <w:noProof/>
            <w:webHidden/>
          </w:rPr>
          <w:t>21</w:t>
        </w:r>
        <w:r w:rsidR="001B39E7">
          <w:rPr>
            <w:noProof/>
            <w:webHidden/>
          </w:rPr>
          <w:fldChar w:fldCharType="end"/>
        </w:r>
      </w:hyperlink>
    </w:p>
    <w:p w14:paraId="685974BF" w14:textId="3EC3A7AD" w:rsidR="001B39E7" w:rsidRDefault="001853D1">
      <w:pPr>
        <w:pStyle w:val="TOC3"/>
        <w:tabs>
          <w:tab w:val="right" w:leader="dot" w:pos="9408"/>
        </w:tabs>
        <w:rPr>
          <w:rFonts w:asciiTheme="minorHAnsi" w:eastAsiaTheme="minorEastAsia" w:hAnsiTheme="minorHAnsi" w:cstheme="minorBidi"/>
          <w:noProof/>
        </w:rPr>
      </w:pPr>
      <w:hyperlink w:anchor="_Toc86130290" w:history="1">
        <w:r w:rsidR="001B39E7" w:rsidRPr="00733A2E">
          <w:rPr>
            <w:rStyle w:val="Hyperlink"/>
            <w:noProof/>
          </w:rPr>
          <w:t>2.2.1 P1: Anlık - İmza Profili</w:t>
        </w:r>
        <w:r w:rsidR="001B39E7">
          <w:rPr>
            <w:noProof/>
            <w:webHidden/>
          </w:rPr>
          <w:tab/>
        </w:r>
        <w:r w:rsidR="001B39E7">
          <w:rPr>
            <w:noProof/>
            <w:webHidden/>
          </w:rPr>
          <w:fldChar w:fldCharType="begin"/>
        </w:r>
        <w:r w:rsidR="001B39E7">
          <w:rPr>
            <w:noProof/>
            <w:webHidden/>
          </w:rPr>
          <w:instrText xml:space="preserve"> PAGEREF _Toc86130290 \h </w:instrText>
        </w:r>
        <w:r w:rsidR="001B39E7">
          <w:rPr>
            <w:noProof/>
            <w:webHidden/>
          </w:rPr>
        </w:r>
        <w:r w:rsidR="001B39E7">
          <w:rPr>
            <w:noProof/>
            <w:webHidden/>
          </w:rPr>
          <w:fldChar w:fldCharType="separate"/>
        </w:r>
        <w:r>
          <w:rPr>
            <w:noProof/>
            <w:webHidden/>
          </w:rPr>
          <w:t>21</w:t>
        </w:r>
        <w:r w:rsidR="001B39E7">
          <w:rPr>
            <w:noProof/>
            <w:webHidden/>
          </w:rPr>
          <w:fldChar w:fldCharType="end"/>
        </w:r>
      </w:hyperlink>
    </w:p>
    <w:p w14:paraId="4AE0B401" w14:textId="0B84AA62" w:rsidR="001B39E7" w:rsidRDefault="001853D1">
      <w:pPr>
        <w:pStyle w:val="TOC3"/>
        <w:tabs>
          <w:tab w:val="right" w:leader="dot" w:pos="9408"/>
        </w:tabs>
        <w:rPr>
          <w:rFonts w:asciiTheme="minorHAnsi" w:eastAsiaTheme="minorEastAsia" w:hAnsiTheme="minorHAnsi" w:cstheme="minorBidi"/>
          <w:noProof/>
        </w:rPr>
      </w:pPr>
      <w:hyperlink w:anchor="_Toc86130291" w:history="1">
        <w:r w:rsidR="001B39E7" w:rsidRPr="00733A2E">
          <w:rPr>
            <w:rStyle w:val="Hyperlink"/>
            <w:noProof/>
          </w:rPr>
          <w:t>2.2.2 P2: Kısa Süreli - İmza Profili</w:t>
        </w:r>
        <w:r w:rsidR="001B39E7">
          <w:rPr>
            <w:noProof/>
            <w:webHidden/>
          </w:rPr>
          <w:tab/>
        </w:r>
        <w:r w:rsidR="001B39E7">
          <w:rPr>
            <w:noProof/>
            <w:webHidden/>
          </w:rPr>
          <w:fldChar w:fldCharType="begin"/>
        </w:r>
        <w:r w:rsidR="001B39E7">
          <w:rPr>
            <w:noProof/>
            <w:webHidden/>
          </w:rPr>
          <w:instrText xml:space="preserve"> PAGEREF _Toc86130291 \h </w:instrText>
        </w:r>
        <w:r w:rsidR="001B39E7">
          <w:rPr>
            <w:noProof/>
            <w:webHidden/>
          </w:rPr>
        </w:r>
        <w:r w:rsidR="001B39E7">
          <w:rPr>
            <w:noProof/>
            <w:webHidden/>
          </w:rPr>
          <w:fldChar w:fldCharType="separate"/>
        </w:r>
        <w:r>
          <w:rPr>
            <w:noProof/>
            <w:webHidden/>
          </w:rPr>
          <w:t>21</w:t>
        </w:r>
        <w:r w:rsidR="001B39E7">
          <w:rPr>
            <w:noProof/>
            <w:webHidden/>
          </w:rPr>
          <w:fldChar w:fldCharType="end"/>
        </w:r>
      </w:hyperlink>
    </w:p>
    <w:p w14:paraId="2966646E" w14:textId="56075175" w:rsidR="001B39E7" w:rsidRDefault="001853D1">
      <w:pPr>
        <w:pStyle w:val="TOC3"/>
        <w:tabs>
          <w:tab w:val="right" w:leader="dot" w:pos="9408"/>
        </w:tabs>
        <w:rPr>
          <w:rFonts w:asciiTheme="minorHAnsi" w:eastAsiaTheme="minorEastAsia" w:hAnsiTheme="minorHAnsi" w:cstheme="minorBidi"/>
          <w:noProof/>
        </w:rPr>
      </w:pPr>
      <w:hyperlink w:anchor="_Toc86130292" w:history="1">
        <w:r w:rsidR="001B39E7" w:rsidRPr="00733A2E">
          <w:rPr>
            <w:rStyle w:val="Hyperlink"/>
            <w:noProof/>
          </w:rPr>
          <w:t>2.2.3 P3: Uzun Süreli - İmza Profili</w:t>
        </w:r>
        <w:r w:rsidR="001B39E7">
          <w:rPr>
            <w:noProof/>
            <w:webHidden/>
          </w:rPr>
          <w:tab/>
        </w:r>
        <w:r w:rsidR="001B39E7">
          <w:rPr>
            <w:noProof/>
            <w:webHidden/>
          </w:rPr>
          <w:fldChar w:fldCharType="begin"/>
        </w:r>
        <w:r w:rsidR="001B39E7">
          <w:rPr>
            <w:noProof/>
            <w:webHidden/>
          </w:rPr>
          <w:instrText xml:space="preserve"> PAGEREF _Toc86130292 \h </w:instrText>
        </w:r>
        <w:r w:rsidR="001B39E7">
          <w:rPr>
            <w:noProof/>
            <w:webHidden/>
          </w:rPr>
        </w:r>
        <w:r w:rsidR="001B39E7">
          <w:rPr>
            <w:noProof/>
            <w:webHidden/>
          </w:rPr>
          <w:fldChar w:fldCharType="separate"/>
        </w:r>
        <w:r>
          <w:rPr>
            <w:noProof/>
            <w:webHidden/>
          </w:rPr>
          <w:t>21</w:t>
        </w:r>
        <w:r w:rsidR="001B39E7">
          <w:rPr>
            <w:noProof/>
            <w:webHidden/>
          </w:rPr>
          <w:fldChar w:fldCharType="end"/>
        </w:r>
      </w:hyperlink>
    </w:p>
    <w:p w14:paraId="5827902C" w14:textId="588EBC66" w:rsidR="001B39E7" w:rsidRDefault="001853D1">
      <w:pPr>
        <w:pStyle w:val="TOC3"/>
        <w:tabs>
          <w:tab w:val="right" w:leader="dot" w:pos="9408"/>
        </w:tabs>
        <w:rPr>
          <w:rFonts w:asciiTheme="minorHAnsi" w:eastAsiaTheme="minorEastAsia" w:hAnsiTheme="minorHAnsi" w:cstheme="minorBidi"/>
          <w:noProof/>
        </w:rPr>
      </w:pPr>
      <w:hyperlink w:anchor="_Toc86130293" w:history="1">
        <w:r w:rsidR="001B39E7" w:rsidRPr="00733A2E">
          <w:rPr>
            <w:rStyle w:val="Hyperlink"/>
            <w:noProof/>
          </w:rPr>
          <w:t>2.2.4 P4: Uzun Süreli - İmza Profili</w:t>
        </w:r>
        <w:r w:rsidR="001B39E7">
          <w:rPr>
            <w:noProof/>
            <w:webHidden/>
          </w:rPr>
          <w:tab/>
        </w:r>
        <w:r w:rsidR="001B39E7">
          <w:rPr>
            <w:noProof/>
            <w:webHidden/>
          </w:rPr>
          <w:fldChar w:fldCharType="begin"/>
        </w:r>
        <w:r w:rsidR="001B39E7">
          <w:rPr>
            <w:noProof/>
            <w:webHidden/>
          </w:rPr>
          <w:instrText xml:space="preserve"> PAGEREF _Toc86130293 \h </w:instrText>
        </w:r>
        <w:r w:rsidR="001B39E7">
          <w:rPr>
            <w:noProof/>
            <w:webHidden/>
          </w:rPr>
        </w:r>
        <w:r w:rsidR="001B39E7">
          <w:rPr>
            <w:noProof/>
            <w:webHidden/>
          </w:rPr>
          <w:fldChar w:fldCharType="separate"/>
        </w:r>
        <w:r>
          <w:rPr>
            <w:noProof/>
            <w:webHidden/>
          </w:rPr>
          <w:t>22</w:t>
        </w:r>
        <w:r w:rsidR="001B39E7">
          <w:rPr>
            <w:noProof/>
            <w:webHidden/>
          </w:rPr>
          <w:fldChar w:fldCharType="end"/>
        </w:r>
      </w:hyperlink>
    </w:p>
    <w:p w14:paraId="00D2DB61" w14:textId="50D4FBE5" w:rsidR="001B39E7" w:rsidRDefault="001853D1">
      <w:pPr>
        <w:pStyle w:val="TOC1"/>
        <w:rPr>
          <w:rFonts w:asciiTheme="minorHAnsi" w:eastAsiaTheme="minorEastAsia" w:hAnsiTheme="minorHAnsi" w:cstheme="minorBidi"/>
          <w:noProof/>
        </w:rPr>
      </w:pPr>
      <w:hyperlink w:anchor="_Toc86130294" w:history="1">
        <w:r w:rsidR="001B39E7" w:rsidRPr="00733A2E">
          <w:rPr>
            <w:rStyle w:val="Hyperlink"/>
            <w:rFonts w:ascii="Times New Roman" w:hAnsi="Times New Roman"/>
            <w:noProof/>
            <w:snapToGrid w:val="0"/>
            <w:w w:val="0"/>
          </w:rPr>
          <w:t>3.</w:t>
        </w:r>
        <w:r w:rsidR="001B39E7" w:rsidRPr="00733A2E">
          <w:rPr>
            <w:rStyle w:val="Hyperlink"/>
            <w:noProof/>
          </w:rPr>
          <w:t xml:space="preserve"> SERTİFİKA DOĞRULAMA</w:t>
        </w:r>
        <w:r w:rsidR="001B39E7">
          <w:rPr>
            <w:noProof/>
            <w:webHidden/>
          </w:rPr>
          <w:tab/>
        </w:r>
        <w:r w:rsidR="001B39E7">
          <w:rPr>
            <w:noProof/>
            <w:webHidden/>
          </w:rPr>
          <w:fldChar w:fldCharType="begin"/>
        </w:r>
        <w:r w:rsidR="001B39E7">
          <w:rPr>
            <w:noProof/>
            <w:webHidden/>
          </w:rPr>
          <w:instrText xml:space="preserve"> PAGEREF _Toc86130294 \h </w:instrText>
        </w:r>
        <w:r w:rsidR="001B39E7">
          <w:rPr>
            <w:noProof/>
            <w:webHidden/>
          </w:rPr>
        </w:r>
        <w:r w:rsidR="001B39E7">
          <w:rPr>
            <w:noProof/>
            <w:webHidden/>
          </w:rPr>
          <w:fldChar w:fldCharType="separate"/>
        </w:r>
        <w:r>
          <w:rPr>
            <w:noProof/>
            <w:webHidden/>
          </w:rPr>
          <w:t>23</w:t>
        </w:r>
        <w:r w:rsidR="001B39E7">
          <w:rPr>
            <w:noProof/>
            <w:webHidden/>
          </w:rPr>
          <w:fldChar w:fldCharType="end"/>
        </w:r>
      </w:hyperlink>
    </w:p>
    <w:p w14:paraId="3436C13A" w14:textId="74B33B3B" w:rsidR="001B39E7" w:rsidRDefault="001853D1">
      <w:pPr>
        <w:pStyle w:val="TOC2"/>
        <w:tabs>
          <w:tab w:val="right" w:leader="dot" w:pos="9408"/>
        </w:tabs>
        <w:rPr>
          <w:rFonts w:asciiTheme="minorHAnsi" w:eastAsiaTheme="minorEastAsia" w:hAnsiTheme="minorHAnsi" w:cstheme="minorBidi"/>
          <w:noProof/>
        </w:rPr>
      </w:pPr>
      <w:hyperlink w:anchor="_Toc86130295" w:history="1">
        <w:r w:rsidR="001B39E7" w:rsidRPr="00733A2E">
          <w:rPr>
            <w:rStyle w:val="Hyperlink"/>
            <w:noProof/>
          </w:rPr>
          <w:t>3.1 Giriş</w:t>
        </w:r>
        <w:r w:rsidR="001B39E7">
          <w:rPr>
            <w:noProof/>
            <w:webHidden/>
          </w:rPr>
          <w:tab/>
        </w:r>
        <w:r w:rsidR="001B39E7">
          <w:rPr>
            <w:noProof/>
            <w:webHidden/>
          </w:rPr>
          <w:fldChar w:fldCharType="begin"/>
        </w:r>
        <w:r w:rsidR="001B39E7">
          <w:rPr>
            <w:noProof/>
            <w:webHidden/>
          </w:rPr>
          <w:instrText xml:space="preserve"> PAGEREF _Toc86130295 \h </w:instrText>
        </w:r>
        <w:r w:rsidR="001B39E7">
          <w:rPr>
            <w:noProof/>
            <w:webHidden/>
          </w:rPr>
        </w:r>
        <w:r w:rsidR="001B39E7">
          <w:rPr>
            <w:noProof/>
            <w:webHidden/>
          </w:rPr>
          <w:fldChar w:fldCharType="separate"/>
        </w:r>
        <w:r>
          <w:rPr>
            <w:noProof/>
            <w:webHidden/>
          </w:rPr>
          <w:t>23</w:t>
        </w:r>
        <w:r w:rsidR="001B39E7">
          <w:rPr>
            <w:noProof/>
            <w:webHidden/>
          </w:rPr>
          <w:fldChar w:fldCharType="end"/>
        </w:r>
      </w:hyperlink>
    </w:p>
    <w:p w14:paraId="339F8F43" w14:textId="2771F689" w:rsidR="001B39E7" w:rsidRDefault="001853D1">
      <w:pPr>
        <w:pStyle w:val="TOC2"/>
        <w:tabs>
          <w:tab w:val="right" w:leader="dot" w:pos="9408"/>
        </w:tabs>
        <w:rPr>
          <w:rFonts w:asciiTheme="minorHAnsi" w:eastAsiaTheme="minorEastAsia" w:hAnsiTheme="minorHAnsi" w:cstheme="minorBidi"/>
          <w:noProof/>
        </w:rPr>
      </w:pPr>
      <w:hyperlink w:anchor="_Toc86130296" w:history="1">
        <w:r w:rsidR="001B39E7" w:rsidRPr="00733A2E">
          <w:rPr>
            <w:rStyle w:val="Hyperlink"/>
            <w:noProof/>
          </w:rPr>
          <w:t>3.2 Gerekler</w:t>
        </w:r>
        <w:r w:rsidR="001B39E7">
          <w:rPr>
            <w:noProof/>
            <w:webHidden/>
          </w:rPr>
          <w:tab/>
        </w:r>
        <w:r w:rsidR="001B39E7">
          <w:rPr>
            <w:noProof/>
            <w:webHidden/>
          </w:rPr>
          <w:fldChar w:fldCharType="begin"/>
        </w:r>
        <w:r w:rsidR="001B39E7">
          <w:rPr>
            <w:noProof/>
            <w:webHidden/>
          </w:rPr>
          <w:instrText xml:space="preserve"> PAGEREF _Toc86130296 \h </w:instrText>
        </w:r>
        <w:r w:rsidR="001B39E7">
          <w:rPr>
            <w:noProof/>
            <w:webHidden/>
          </w:rPr>
        </w:r>
        <w:r w:rsidR="001B39E7">
          <w:rPr>
            <w:noProof/>
            <w:webHidden/>
          </w:rPr>
          <w:fldChar w:fldCharType="separate"/>
        </w:r>
        <w:r>
          <w:rPr>
            <w:noProof/>
            <w:webHidden/>
          </w:rPr>
          <w:t>23</w:t>
        </w:r>
        <w:r w:rsidR="001B39E7">
          <w:rPr>
            <w:noProof/>
            <w:webHidden/>
          </w:rPr>
          <w:fldChar w:fldCharType="end"/>
        </w:r>
      </w:hyperlink>
    </w:p>
    <w:p w14:paraId="0B47BD5F" w14:textId="0AB22FAC" w:rsidR="001B39E7" w:rsidRDefault="001853D1">
      <w:pPr>
        <w:pStyle w:val="TOC2"/>
        <w:tabs>
          <w:tab w:val="right" w:leader="dot" w:pos="9408"/>
        </w:tabs>
        <w:rPr>
          <w:rFonts w:asciiTheme="minorHAnsi" w:eastAsiaTheme="minorEastAsia" w:hAnsiTheme="minorHAnsi" w:cstheme="minorBidi"/>
          <w:noProof/>
        </w:rPr>
      </w:pPr>
      <w:hyperlink w:anchor="_Toc86130297" w:history="1">
        <w:r w:rsidR="001B39E7" w:rsidRPr="00733A2E">
          <w:rPr>
            <w:rStyle w:val="Hyperlink"/>
            <w:noProof/>
          </w:rPr>
          <w:t>3.3 Sertifika Doğrulama</w:t>
        </w:r>
        <w:r w:rsidR="001B39E7">
          <w:rPr>
            <w:noProof/>
            <w:webHidden/>
          </w:rPr>
          <w:tab/>
        </w:r>
        <w:r w:rsidR="001B39E7">
          <w:rPr>
            <w:noProof/>
            <w:webHidden/>
          </w:rPr>
          <w:fldChar w:fldCharType="begin"/>
        </w:r>
        <w:r w:rsidR="001B39E7">
          <w:rPr>
            <w:noProof/>
            <w:webHidden/>
          </w:rPr>
          <w:instrText xml:space="preserve"> PAGEREF _Toc86130297 \h </w:instrText>
        </w:r>
        <w:r w:rsidR="001B39E7">
          <w:rPr>
            <w:noProof/>
            <w:webHidden/>
          </w:rPr>
        </w:r>
        <w:r w:rsidR="001B39E7">
          <w:rPr>
            <w:noProof/>
            <w:webHidden/>
          </w:rPr>
          <w:fldChar w:fldCharType="separate"/>
        </w:r>
        <w:r>
          <w:rPr>
            <w:noProof/>
            <w:webHidden/>
          </w:rPr>
          <w:t>23</w:t>
        </w:r>
        <w:r w:rsidR="001B39E7">
          <w:rPr>
            <w:noProof/>
            <w:webHidden/>
          </w:rPr>
          <w:fldChar w:fldCharType="end"/>
        </w:r>
      </w:hyperlink>
    </w:p>
    <w:p w14:paraId="5A388DEF" w14:textId="343C8E33" w:rsidR="001B39E7" w:rsidRDefault="001853D1">
      <w:pPr>
        <w:pStyle w:val="TOC3"/>
        <w:tabs>
          <w:tab w:val="right" w:leader="dot" w:pos="9408"/>
        </w:tabs>
        <w:rPr>
          <w:rFonts w:asciiTheme="minorHAnsi" w:eastAsiaTheme="minorEastAsia" w:hAnsiTheme="minorHAnsi" w:cstheme="minorBidi"/>
          <w:noProof/>
        </w:rPr>
      </w:pPr>
      <w:hyperlink w:anchor="_Toc86130298" w:history="1">
        <w:r w:rsidR="001B39E7" w:rsidRPr="00733A2E">
          <w:rPr>
            <w:rStyle w:val="Hyperlink"/>
            <w:noProof/>
          </w:rPr>
          <w:t>3.3.1 Sertifikalar</w:t>
        </w:r>
        <w:r w:rsidR="001B39E7">
          <w:rPr>
            <w:noProof/>
            <w:webHidden/>
          </w:rPr>
          <w:tab/>
        </w:r>
        <w:r w:rsidR="001B39E7">
          <w:rPr>
            <w:noProof/>
            <w:webHidden/>
          </w:rPr>
          <w:fldChar w:fldCharType="begin"/>
        </w:r>
        <w:r w:rsidR="001B39E7">
          <w:rPr>
            <w:noProof/>
            <w:webHidden/>
          </w:rPr>
          <w:instrText xml:space="preserve"> PAGEREF _Toc86130298 \h </w:instrText>
        </w:r>
        <w:r w:rsidR="001B39E7">
          <w:rPr>
            <w:noProof/>
            <w:webHidden/>
          </w:rPr>
        </w:r>
        <w:r w:rsidR="001B39E7">
          <w:rPr>
            <w:noProof/>
            <w:webHidden/>
          </w:rPr>
          <w:fldChar w:fldCharType="separate"/>
        </w:r>
        <w:r>
          <w:rPr>
            <w:noProof/>
            <w:webHidden/>
          </w:rPr>
          <w:t>23</w:t>
        </w:r>
        <w:r w:rsidR="001B39E7">
          <w:rPr>
            <w:noProof/>
            <w:webHidden/>
          </w:rPr>
          <w:fldChar w:fldCharType="end"/>
        </w:r>
      </w:hyperlink>
    </w:p>
    <w:p w14:paraId="46A9F6A8" w14:textId="26D5E97F" w:rsidR="001B39E7" w:rsidRDefault="001853D1">
      <w:pPr>
        <w:pStyle w:val="TOC3"/>
        <w:tabs>
          <w:tab w:val="right" w:leader="dot" w:pos="9408"/>
        </w:tabs>
        <w:rPr>
          <w:rFonts w:asciiTheme="minorHAnsi" w:eastAsiaTheme="minorEastAsia" w:hAnsiTheme="minorHAnsi" w:cstheme="minorBidi"/>
          <w:noProof/>
        </w:rPr>
      </w:pPr>
      <w:hyperlink w:anchor="_Toc86130299" w:history="1">
        <w:r w:rsidR="001B39E7" w:rsidRPr="00733A2E">
          <w:rPr>
            <w:rStyle w:val="Hyperlink"/>
            <w:noProof/>
          </w:rPr>
          <w:t>3.3.2 Çevrimiçi Sertifika Durum Protokolü (ÇİSDUP)</w:t>
        </w:r>
        <w:r w:rsidR="001B39E7">
          <w:rPr>
            <w:noProof/>
            <w:webHidden/>
          </w:rPr>
          <w:tab/>
        </w:r>
        <w:r w:rsidR="001B39E7">
          <w:rPr>
            <w:noProof/>
            <w:webHidden/>
          </w:rPr>
          <w:fldChar w:fldCharType="begin"/>
        </w:r>
        <w:r w:rsidR="001B39E7">
          <w:rPr>
            <w:noProof/>
            <w:webHidden/>
          </w:rPr>
          <w:instrText xml:space="preserve"> PAGEREF _Toc86130299 \h </w:instrText>
        </w:r>
        <w:r w:rsidR="001B39E7">
          <w:rPr>
            <w:noProof/>
            <w:webHidden/>
          </w:rPr>
        </w:r>
        <w:r w:rsidR="001B39E7">
          <w:rPr>
            <w:noProof/>
            <w:webHidden/>
          </w:rPr>
          <w:fldChar w:fldCharType="separate"/>
        </w:r>
        <w:r>
          <w:rPr>
            <w:noProof/>
            <w:webHidden/>
          </w:rPr>
          <w:t>24</w:t>
        </w:r>
        <w:r w:rsidR="001B39E7">
          <w:rPr>
            <w:noProof/>
            <w:webHidden/>
          </w:rPr>
          <w:fldChar w:fldCharType="end"/>
        </w:r>
      </w:hyperlink>
    </w:p>
    <w:p w14:paraId="016871B0" w14:textId="6DB6B515" w:rsidR="001B39E7" w:rsidRDefault="001853D1">
      <w:pPr>
        <w:pStyle w:val="TOC3"/>
        <w:tabs>
          <w:tab w:val="right" w:leader="dot" w:pos="9408"/>
        </w:tabs>
        <w:rPr>
          <w:rFonts w:asciiTheme="minorHAnsi" w:eastAsiaTheme="minorEastAsia" w:hAnsiTheme="minorHAnsi" w:cstheme="minorBidi"/>
          <w:noProof/>
        </w:rPr>
      </w:pPr>
      <w:hyperlink w:anchor="_Toc86130300" w:history="1">
        <w:r w:rsidR="001B39E7" w:rsidRPr="00733A2E">
          <w:rPr>
            <w:rStyle w:val="Hyperlink"/>
            <w:noProof/>
          </w:rPr>
          <w:t>3.3.3 SİL Dosyaları</w:t>
        </w:r>
        <w:r w:rsidR="001B39E7">
          <w:rPr>
            <w:noProof/>
            <w:webHidden/>
          </w:rPr>
          <w:tab/>
        </w:r>
        <w:r w:rsidR="001B39E7">
          <w:rPr>
            <w:noProof/>
            <w:webHidden/>
          </w:rPr>
          <w:fldChar w:fldCharType="begin"/>
        </w:r>
        <w:r w:rsidR="001B39E7">
          <w:rPr>
            <w:noProof/>
            <w:webHidden/>
          </w:rPr>
          <w:instrText xml:space="preserve"> PAGEREF _Toc86130300 \h </w:instrText>
        </w:r>
        <w:r w:rsidR="001B39E7">
          <w:rPr>
            <w:noProof/>
            <w:webHidden/>
          </w:rPr>
        </w:r>
        <w:r w:rsidR="001B39E7">
          <w:rPr>
            <w:noProof/>
            <w:webHidden/>
          </w:rPr>
          <w:fldChar w:fldCharType="separate"/>
        </w:r>
        <w:r>
          <w:rPr>
            <w:noProof/>
            <w:webHidden/>
          </w:rPr>
          <w:t>25</w:t>
        </w:r>
        <w:r w:rsidR="001B39E7">
          <w:rPr>
            <w:noProof/>
            <w:webHidden/>
          </w:rPr>
          <w:fldChar w:fldCharType="end"/>
        </w:r>
      </w:hyperlink>
    </w:p>
    <w:p w14:paraId="1EDE1A92" w14:textId="68864C28" w:rsidR="001B39E7" w:rsidRPr="00811D4D" w:rsidRDefault="001853D1">
      <w:pPr>
        <w:pStyle w:val="TOC3"/>
        <w:tabs>
          <w:tab w:val="right" w:leader="dot" w:pos="9408"/>
        </w:tabs>
        <w:rPr>
          <w:rStyle w:val="Hyperlink"/>
        </w:rPr>
      </w:pPr>
      <w:hyperlink w:anchor="_Toc86130301" w:history="1">
        <w:r w:rsidR="001B39E7" w:rsidRPr="00733A2E">
          <w:rPr>
            <w:rStyle w:val="Hyperlink"/>
            <w:noProof/>
          </w:rPr>
          <w:t>3.3.4 X.509 Sertifika ve SİL Doğrulama</w:t>
        </w:r>
        <w:r w:rsidR="001B39E7" w:rsidRPr="00811D4D">
          <w:rPr>
            <w:rStyle w:val="Hyperlink"/>
            <w:webHidden/>
          </w:rPr>
          <w:tab/>
        </w:r>
        <w:r w:rsidR="001B39E7" w:rsidRPr="00811D4D">
          <w:rPr>
            <w:rStyle w:val="Hyperlink"/>
            <w:webHidden/>
          </w:rPr>
          <w:fldChar w:fldCharType="begin"/>
        </w:r>
        <w:r w:rsidR="001B39E7" w:rsidRPr="00811D4D">
          <w:rPr>
            <w:rStyle w:val="Hyperlink"/>
            <w:webHidden/>
          </w:rPr>
          <w:instrText xml:space="preserve"> PAGEREF _Toc86130301 \h </w:instrText>
        </w:r>
        <w:r w:rsidR="001B39E7" w:rsidRPr="00811D4D">
          <w:rPr>
            <w:rStyle w:val="Hyperlink"/>
            <w:webHidden/>
          </w:rPr>
        </w:r>
        <w:r w:rsidR="001B39E7" w:rsidRPr="00811D4D">
          <w:rPr>
            <w:rStyle w:val="Hyperlink"/>
            <w:webHidden/>
          </w:rPr>
          <w:fldChar w:fldCharType="separate"/>
        </w:r>
        <w:r>
          <w:rPr>
            <w:rStyle w:val="Hyperlink"/>
            <w:noProof/>
            <w:webHidden/>
          </w:rPr>
          <w:t>25</w:t>
        </w:r>
        <w:r w:rsidR="001B39E7" w:rsidRPr="00811D4D">
          <w:rPr>
            <w:rStyle w:val="Hyperlink"/>
            <w:webHidden/>
          </w:rPr>
          <w:fldChar w:fldCharType="end"/>
        </w:r>
      </w:hyperlink>
    </w:p>
    <w:p w14:paraId="49AE1E45" w14:textId="2E7C0E08" w:rsidR="001B39E7" w:rsidRPr="00811D4D" w:rsidRDefault="001853D1">
      <w:pPr>
        <w:pStyle w:val="TOC4"/>
        <w:rPr>
          <w:rStyle w:val="Hyperlink"/>
          <w:rFonts w:cs="Times New Roman"/>
        </w:rPr>
      </w:pPr>
      <w:hyperlink w:anchor="_Toc86130302" w:history="1">
        <w:r w:rsidR="001B39E7" w:rsidRPr="00811D4D">
          <w:rPr>
            <w:rStyle w:val="Hyperlink"/>
            <w:rFonts w:cs="Times New Roman"/>
          </w:rPr>
          <w:t>3.3.4.1 Sertifika Zinciri Oluşturma</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_Toc86130302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26</w:t>
        </w:r>
        <w:r w:rsidR="001B39E7" w:rsidRPr="00811D4D">
          <w:rPr>
            <w:rStyle w:val="Hyperlink"/>
            <w:rFonts w:cs="Times New Roman"/>
            <w:webHidden/>
          </w:rPr>
          <w:fldChar w:fldCharType="end"/>
        </w:r>
      </w:hyperlink>
    </w:p>
    <w:p w14:paraId="37CC0A22" w14:textId="0933EB52" w:rsidR="001B39E7" w:rsidRPr="00811D4D" w:rsidRDefault="001853D1">
      <w:pPr>
        <w:pStyle w:val="TOC4"/>
        <w:rPr>
          <w:rStyle w:val="Hyperlink"/>
          <w:rFonts w:cs="Times New Roman"/>
        </w:rPr>
      </w:pPr>
      <w:hyperlink w:anchor="_Toc86130303" w:history="1">
        <w:r w:rsidR="001B39E7" w:rsidRPr="00811D4D">
          <w:rPr>
            <w:rStyle w:val="Hyperlink"/>
            <w:rFonts w:cs="Times New Roman"/>
          </w:rPr>
          <w:t>3.3.4.2 Sertifika Zinciri Doğrulama</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_Toc86130303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27</w:t>
        </w:r>
        <w:r w:rsidR="001B39E7" w:rsidRPr="00811D4D">
          <w:rPr>
            <w:rStyle w:val="Hyperlink"/>
            <w:rFonts w:cs="Times New Roman"/>
            <w:webHidden/>
          </w:rPr>
          <w:fldChar w:fldCharType="end"/>
        </w:r>
      </w:hyperlink>
    </w:p>
    <w:p w14:paraId="29AD7A0B" w14:textId="0C182D16" w:rsidR="001B39E7" w:rsidRPr="00811D4D" w:rsidRDefault="001853D1">
      <w:pPr>
        <w:pStyle w:val="TOC2"/>
        <w:tabs>
          <w:tab w:val="right" w:leader="dot" w:pos="9408"/>
        </w:tabs>
        <w:rPr>
          <w:rStyle w:val="Hyperlink"/>
        </w:rPr>
      </w:pPr>
      <w:hyperlink w:anchor="_Toc86130304" w:history="1">
        <w:r w:rsidR="001B39E7" w:rsidRPr="00733A2E">
          <w:rPr>
            <w:rStyle w:val="Hyperlink"/>
            <w:noProof/>
          </w:rPr>
          <w:t>3.4 Sertifika Doğrulama Kütüphanesi Bileşenleri</w:t>
        </w:r>
        <w:r w:rsidR="001B39E7" w:rsidRPr="00811D4D">
          <w:rPr>
            <w:rStyle w:val="Hyperlink"/>
            <w:webHidden/>
          </w:rPr>
          <w:tab/>
        </w:r>
        <w:r w:rsidR="001B39E7" w:rsidRPr="00811D4D">
          <w:rPr>
            <w:rStyle w:val="Hyperlink"/>
            <w:webHidden/>
          </w:rPr>
          <w:fldChar w:fldCharType="begin"/>
        </w:r>
        <w:r w:rsidR="001B39E7" w:rsidRPr="00811D4D">
          <w:rPr>
            <w:rStyle w:val="Hyperlink"/>
            <w:webHidden/>
          </w:rPr>
          <w:instrText xml:space="preserve"> PAGEREF _Toc86130304 \h </w:instrText>
        </w:r>
        <w:r w:rsidR="001B39E7" w:rsidRPr="00811D4D">
          <w:rPr>
            <w:rStyle w:val="Hyperlink"/>
            <w:webHidden/>
          </w:rPr>
        </w:r>
        <w:r w:rsidR="001B39E7" w:rsidRPr="00811D4D">
          <w:rPr>
            <w:rStyle w:val="Hyperlink"/>
            <w:webHidden/>
          </w:rPr>
          <w:fldChar w:fldCharType="separate"/>
        </w:r>
        <w:r>
          <w:rPr>
            <w:rStyle w:val="Hyperlink"/>
            <w:noProof/>
            <w:webHidden/>
          </w:rPr>
          <w:t>29</w:t>
        </w:r>
        <w:r w:rsidR="001B39E7" w:rsidRPr="00811D4D">
          <w:rPr>
            <w:rStyle w:val="Hyperlink"/>
            <w:webHidden/>
          </w:rPr>
          <w:fldChar w:fldCharType="end"/>
        </w:r>
      </w:hyperlink>
    </w:p>
    <w:p w14:paraId="7F2FBA9B" w14:textId="3A7E4AF5" w:rsidR="001B39E7" w:rsidRPr="00811D4D" w:rsidRDefault="001853D1">
      <w:pPr>
        <w:pStyle w:val="TOC3"/>
        <w:tabs>
          <w:tab w:val="right" w:leader="dot" w:pos="9408"/>
        </w:tabs>
        <w:rPr>
          <w:rStyle w:val="Hyperlink"/>
        </w:rPr>
      </w:pPr>
      <w:hyperlink w:anchor="_Toc86130305" w:history="1">
        <w:r w:rsidR="001B39E7" w:rsidRPr="00733A2E">
          <w:rPr>
            <w:rStyle w:val="Hyperlink"/>
            <w:noProof/>
          </w:rPr>
          <w:t>3.4.1 Kontrolcüler</w:t>
        </w:r>
        <w:r w:rsidR="001B39E7" w:rsidRPr="00811D4D">
          <w:rPr>
            <w:rStyle w:val="Hyperlink"/>
            <w:webHidden/>
          </w:rPr>
          <w:tab/>
        </w:r>
        <w:r w:rsidR="001B39E7" w:rsidRPr="00811D4D">
          <w:rPr>
            <w:rStyle w:val="Hyperlink"/>
            <w:webHidden/>
          </w:rPr>
          <w:fldChar w:fldCharType="begin"/>
        </w:r>
        <w:r w:rsidR="001B39E7" w:rsidRPr="00811D4D">
          <w:rPr>
            <w:rStyle w:val="Hyperlink"/>
            <w:webHidden/>
          </w:rPr>
          <w:instrText xml:space="preserve"> PAGEREF _Toc86130305 \h </w:instrText>
        </w:r>
        <w:r w:rsidR="001B39E7" w:rsidRPr="00811D4D">
          <w:rPr>
            <w:rStyle w:val="Hyperlink"/>
            <w:webHidden/>
          </w:rPr>
        </w:r>
        <w:r w:rsidR="001B39E7" w:rsidRPr="00811D4D">
          <w:rPr>
            <w:rStyle w:val="Hyperlink"/>
            <w:webHidden/>
          </w:rPr>
          <w:fldChar w:fldCharType="separate"/>
        </w:r>
        <w:r>
          <w:rPr>
            <w:rStyle w:val="Hyperlink"/>
            <w:noProof/>
            <w:webHidden/>
          </w:rPr>
          <w:t>30</w:t>
        </w:r>
        <w:r w:rsidR="001B39E7" w:rsidRPr="00811D4D">
          <w:rPr>
            <w:rStyle w:val="Hyperlink"/>
            <w:webHidden/>
          </w:rPr>
          <w:fldChar w:fldCharType="end"/>
        </w:r>
      </w:hyperlink>
    </w:p>
    <w:p w14:paraId="6516B881" w14:textId="35B4ED06" w:rsidR="001B39E7" w:rsidRPr="00811D4D" w:rsidRDefault="001853D1">
      <w:pPr>
        <w:pStyle w:val="TOC4"/>
        <w:rPr>
          <w:rStyle w:val="Hyperlink"/>
          <w:rFonts w:cs="Times New Roman"/>
        </w:rPr>
      </w:pPr>
      <w:hyperlink w:anchor="_Toc86130306" w:history="1">
        <w:r w:rsidR="001B39E7" w:rsidRPr="00811D4D">
          <w:rPr>
            <w:rStyle w:val="Hyperlink"/>
            <w:rFonts w:cs="Times New Roman"/>
          </w:rPr>
          <w:t>3.4.1.1 Yapısal Kontroller</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_Toc86130306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30</w:t>
        </w:r>
        <w:r w:rsidR="001B39E7" w:rsidRPr="00811D4D">
          <w:rPr>
            <w:rStyle w:val="Hyperlink"/>
            <w:rFonts w:cs="Times New Roman"/>
            <w:webHidden/>
          </w:rPr>
          <w:fldChar w:fldCharType="end"/>
        </w:r>
      </w:hyperlink>
    </w:p>
    <w:p w14:paraId="33B111CB" w14:textId="08B07C38" w:rsidR="001B39E7" w:rsidRPr="00811D4D" w:rsidRDefault="001853D1">
      <w:pPr>
        <w:pStyle w:val="TOC4"/>
        <w:rPr>
          <w:rStyle w:val="Hyperlink"/>
          <w:rFonts w:cs="Times New Roman"/>
        </w:rPr>
      </w:pPr>
      <w:hyperlink w:anchor="_Toc86130307" w:history="1">
        <w:r w:rsidR="001B39E7" w:rsidRPr="00811D4D">
          <w:rPr>
            <w:rStyle w:val="Hyperlink"/>
            <w:rFonts w:cs="Times New Roman"/>
          </w:rPr>
          <w:t>3.4.1.2 Zincir İlişkisi Kontrolleri</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_Toc86130307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31</w:t>
        </w:r>
        <w:r w:rsidR="001B39E7" w:rsidRPr="00811D4D">
          <w:rPr>
            <w:rStyle w:val="Hyperlink"/>
            <w:rFonts w:cs="Times New Roman"/>
            <w:webHidden/>
          </w:rPr>
          <w:fldChar w:fldCharType="end"/>
        </w:r>
      </w:hyperlink>
    </w:p>
    <w:p w14:paraId="2B0465ED" w14:textId="35967E60" w:rsidR="001B39E7" w:rsidRPr="00811D4D" w:rsidRDefault="001853D1">
      <w:pPr>
        <w:pStyle w:val="TOC4"/>
        <w:rPr>
          <w:rStyle w:val="Hyperlink"/>
          <w:rFonts w:cs="Times New Roman"/>
        </w:rPr>
      </w:pPr>
      <w:hyperlink w:anchor="_Toc86130308" w:history="1">
        <w:r w:rsidR="001B39E7" w:rsidRPr="00811D4D">
          <w:rPr>
            <w:rStyle w:val="Hyperlink"/>
            <w:rFonts w:cs="Times New Roman"/>
          </w:rPr>
          <w:t>3.4.1.3 İptal Kontrolleri</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_Toc86130308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31</w:t>
        </w:r>
        <w:r w:rsidR="001B39E7" w:rsidRPr="00811D4D">
          <w:rPr>
            <w:rStyle w:val="Hyperlink"/>
            <w:rFonts w:cs="Times New Roman"/>
            <w:webHidden/>
          </w:rPr>
          <w:fldChar w:fldCharType="end"/>
        </w:r>
      </w:hyperlink>
    </w:p>
    <w:p w14:paraId="62C6EC05" w14:textId="2E3E0280" w:rsidR="001B39E7" w:rsidRPr="00811D4D" w:rsidRDefault="001853D1">
      <w:pPr>
        <w:pStyle w:val="TOC4"/>
        <w:rPr>
          <w:rStyle w:val="Hyperlink"/>
          <w:rFonts w:cs="Times New Roman"/>
        </w:rPr>
      </w:pPr>
      <w:hyperlink w:anchor="_Toc86130309" w:history="1">
        <w:r w:rsidR="001B39E7" w:rsidRPr="00811D4D">
          <w:rPr>
            <w:rStyle w:val="Hyperlink"/>
            <w:rFonts w:cs="Times New Roman"/>
          </w:rPr>
          <w:t>3.4.1.4 İsim Kontrolleri</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_Toc86130309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31</w:t>
        </w:r>
        <w:r w:rsidR="001B39E7" w:rsidRPr="00811D4D">
          <w:rPr>
            <w:rStyle w:val="Hyperlink"/>
            <w:rFonts w:cs="Times New Roman"/>
            <w:webHidden/>
          </w:rPr>
          <w:fldChar w:fldCharType="end"/>
        </w:r>
      </w:hyperlink>
    </w:p>
    <w:p w14:paraId="04595B21" w14:textId="48AF30F4" w:rsidR="001B39E7" w:rsidRPr="00811D4D" w:rsidRDefault="001853D1">
      <w:pPr>
        <w:pStyle w:val="TOC4"/>
        <w:rPr>
          <w:rStyle w:val="Hyperlink"/>
          <w:rFonts w:cs="Times New Roman"/>
        </w:rPr>
      </w:pPr>
      <w:hyperlink w:anchor="_Toc86130310" w:history="1">
        <w:r w:rsidR="001B39E7" w:rsidRPr="00811D4D">
          <w:rPr>
            <w:rStyle w:val="Hyperlink"/>
            <w:rFonts w:cs="Times New Roman"/>
          </w:rPr>
          <w:t>3.4.1.5 Politika Kontrolleri</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_Toc86130310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32</w:t>
        </w:r>
        <w:r w:rsidR="001B39E7" w:rsidRPr="00811D4D">
          <w:rPr>
            <w:rStyle w:val="Hyperlink"/>
            <w:rFonts w:cs="Times New Roman"/>
            <w:webHidden/>
          </w:rPr>
          <w:fldChar w:fldCharType="end"/>
        </w:r>
      </w:hyperlink>
    </w:p>
    <w:p w14:paraId="7309B642" w14:textId="09A8F3E9" w:rsidR="001B39E7" w:rsidRPr="00811D4D" w:rsidRDefault="001853D1">
      <w:pPr>
        <w:pStyle w:val="TOC3"/>
        <w:tabs>
          <w:tab w:val="right" w:leader="dot" w:pos="9408"/>
        </w:tabs>
        <w:rPr>
          <w:rStyle w:val="Hyperlink"/>
        </w:rPr>
      </w:pPr>
      <w:hyperlink w:anchor="_Toc86130311" w:history="1">
        <w:r w:rsidR="001B39E7" w:rsidRPr="00733A2E">
          <w:rPr>
            <w:rStyle w:val="Hyperlink"/>
            <w:noProof/>
          </w:rPr>
          <w:t>3.4.2 Bulucular</w:t>
        </w:r>
        <w:r w:rsidR="001B39E7" w:rsidRPr="00811D4D">
          <w:rPr>
            <w:rStyle w:val="Hyperlink"/>
            <w:webHidden/>
          </w:rPr>
          <w:tab/>
        </w:r>
        <w:r w:rsidR="001B39E7" w:rsidRPr="00811D4D">
          <w:rPr>
            <w:rStyle w:val="Hyperlink"/>
            <w:webHidden/>
          </w:rPr>
          <w:fldChar w:fldCharType="begin"/>
        </w:r>
        <w:r w:rsidR="001B39E7" w:rsidRPr="00811D4D">
          <w:rPr>
            <w:rStyle w:val="Hyperlink"/>
            <w:webHidden/>
          </w:rPr>
          <w:instrText xml:space="preserve"> PAGEREF _Toc86130311 \h </w:instrText>
        </w:r>
        <w:r w:rsidR="001B39E7" w:rsidRPr="00811D4D">
          <w:rPr>
            <w:rStyle w:val="Hyperlink"/>
            <w:webHidden/>
          </w:rPr>
        </w:r>
        <w:r w:rsidR="001B39E7" w:rsidRPr="00811D4D">
          <w:rPr>
            <w:rStyle w:val="Hyperlink"/>
            <w:webHidden/>
          </w:rPr>
          <w:fldChar w:fldCharType="separate"/>
        </w:r>
        <w:r>
          <w:rPr>
            <w:rStyle w:val="Hyperlink"/>
            <w:noProof/>
            <w:webHidden/>
          </w:rPr>
          <w:t>32</w:t>
        </w:r>
        <w:r w:rsidR="001B39E7" w:rsidRPr="00811D4D">
          <w:rPr>
            <w:rStyle w:val="Hyperlink"/>
            <w:webHidden/>
          </w:rPr>
          <w:fldChar w:fldCharType="end"/>
        </w:r>
      </w:hyperlink>
    </w:p>
    <w:p w14:paraId="56A207CC" w14:textId="2C77D592" w:rsidR="001B39E7" w:rsidRPr="00811D4D" w:rsidRDefault="001853D1">
      <w:pPr>
        <w:pStyle w:val="TOC4"/>
        <w:rPr>
          <w:rStyle w:val="Hyperlink"/>
          <w:rFonts w:cs="Times New Roman"/>
        </w:rPr>
      </w:pPr>
      <w:hyperlink w:anchor="_Toc86130312" w:history="1">
        <w:r w:rsidR="001B39E7" w:rsidRPr="00811D4D">
          <w:rPr>
            <w:rStyle w:val="Hyperlink"/>
            <w:rFonts w:cs="Times New Roman"/>
          </w:rPr>
          <w:t>3.4.2.1 Güvenilir Sertifika Bulucular</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_Toc86130312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32</w:t>
        </w:r>
        <w:r w:rsidR="001B39E7" w:rsidRPr="00811D4D">
          <w:rPr>
            <w:rStyle w:val="Hyperlink"/>
            <w:rFonts w:cs="Times New Roman"/>
            <w:webHidden/>
          </w:rPr>
          <w:fldChar w:fldCharType="end"/>
        </w:r>
      </w:hyperlink>
    </w:p>
    <w:p w14:paraId="211206D6" w14:textId="6A3869FF" w:rsidR="001B39E7" w:rsidRPr="00811D4D" w:rsidRDefault="001853D1">
      <w:pPr>
        <w:pStyle w:val="TOC4"/>
        <w:rPr>
          <w:rStyle w:val="Hyperlink"/>
          <w:rFonts w:cs="Times New Roman"/>
        </w:rPr>
      </w:pPr>
      <w:hyperlink w:anchor="_Toc86130313" w:history="1">
        <w:r w:rsidR="001B39E7" w:rsidRPr="00811D4D">
          <w:rPr>
            <w:rStyle w:val="Hyperlink"/>
            <w:rFonts w:cs="Times New Roman"/>
          </w:rPr>
          <w:t>3.4.2.2 Sertifika Bulucular</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_Toc86130313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32</w:t>
        </w:r>
        <w:r w:rsidR="001B39E7" w:rsidRPr="00811D4D">
          <w:rPr>
            <w:rStyle w:val="Hyperlink"/>
            <w:rFonts w:cs="Times New Roman"/>
            <w:webHidden/>
          </w:rPr>
          <w:fldChar w:fldCharType="end"/>
        </w:r>
      </w:hyperlink>
    </w:p>
    <w:p w14:paraId="4B9CFE88" w14:textId="774AF36A" w:rsidR="001B39E7" w:rsidRPr="00811D4D" w:rsidRDefault="001853D1">
      <w:pPr>
        <w:pStyle w:val="TOC4"/>
        <w:rPr>
          <w:rStyle w:val="Hyperlink"/>
          <w:rFonts w:cs="Times New Roman"/>
        </w:rPr>
      </w:pPr>
      <w:hyperlink w:anchor="_Toc86130314" w:history="1">
        <w:r w:rsidR="001B39E7" w:rsidRPr="00811D4D">
          <w:rPr>
            <w:rStyle w:val="Hyperlink"/>
            <w:rFonts w:cs="Times New Roman"/>
          </w:rPr>
          <w:t>3.4.2.3 SİL Bulucular</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_Toc86130314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32</w:t>
        </w:r>
        <w:r w:rsidR="001B39E7" w:rsidRPr="00811D4D">
          <w:rPr>
            <w:rStyle w:val="Hyperlink"/>
            <w:rFonts w:cs="Times New Roman"/>
            <w:webHidden/>
          </w:rPr>
          <w:fldChar w:fldCharType="end"/>
        </w:r>
      </w:hyperlink>
    </w:p>
    <w:p w14:paraId="60DD897C" w14:textId="0B1E751C" w:rsidR="001B39E7" w:rsidRPr="00811D4D" w:rsidRDefault="001853D1">
      <w:pPr>
        <w:pStyle w:val="TOC4"/>
        <w:rPr>
          <w:rStyle w:val="Hyperlink"/>
          <w:rFonts w:cs="Times New Roman"/>
        </w:rPr>
      </w:pPr>
      <w:hyperlink w:anchor="_Toc86130315" w:history="1">
        <w:r w:rsidR="001B39E7" w:rsidRPr="00811D4D">
          <w:rPr>
            <w:rStyle w:val="Hyperlink"/>
            <w:rFonts w:cs="Times New Roman"/>
          </w:rPr>
          <w:t>3.4.2.4 OCSP Cevabı Bulucular</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_Toc86130315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33</w:t>
        </w:r>
        <w:r w:rsidR="001B39E7" w:rsidRPr="00811D4D">
          <w:rPr>
            <w:rStyle w:val="Hyperlink"/>
            <w:rFonts w:cs="Times New Roman"/>
            <w:webHidden/>
          </w:rPr>
          <w:fldChar w:fldCharType="end"/>
        </w:r>
      </w:hyperlink>
    </w:p>
    <w:p w14:paraId="2DF05156" w14:textId="72FC7235" w:rsidR="001B39E7" w:rsidRPr="00811D4D" w:rsidRDefault="001853D1">
      <w:pPr>
        <w:pStyle w:val="TOC3"/>
        <w:tabs>
          <w:tab w:val="right" w:leader="dot" w:pos="9408"/>
        </w:tabs>
        <w:rPr>
          <w:rStyle w:val="Hyperlink"/>
        </w:rPr>
      </w:pPr>
      <w:hyperlink w:anchor="_Toc86130316" w:history="1">
        <w:r w:rsidR="001B39E7" w:rsidRPr="00733A2E">
          <w:rPr>
            <w:rStyle w:val="Hyperlink"/>
            <w:noProof/>
          </w:rPr>
          <w:t>3.4.3 Eşleştiriciler</w:t>
        </w:r>
        <w:r w:rsidR="001B39E7" w:rsidRPr="00811D4D">
          <w:rPr>
            <w:rStyle w:val="Hyperlink"/>
            <w:webHidden/>
          </w:rPr>
          <w:tab/>
        </w:r>
        <w:r w:rsidR="001B39E7" w:rsidRPr="00811D4D">
          <w:rPr>
            <w:rStyle w:val="Hyperlink"/>
            <w:webHidden/>
          </w:rPr>
          <w:fldChar w:fldCharType="begin"/>
        </w:r>
        <w:r w:rsidR="001B39E7" w:rsidRPr="00811D4D">
          <w:rPr>
            <w:rStyle w:val="Hyperlink"/>
            <w:webHidden/>
          </w:rPr>
          <w:instrText xml:space="preserve"> PAGEREF _Toc86130316 \h </w:instrText>
        </w:r>
        <w:r w:rsidR="001B39E7" w:rsidRPr="00811D4D">
          <w:rPr>
            <w:rStyle w:val="Hyperlink"/>
            <w:webHidden/>
          </w:rPr>
        </w:r>
        <w:r w:rsidR="001B39E7" w:rsidRPr="00811D4D">
          <w:rPr>
            <w:rStyle w:val="Hyperlink"/>
            <w:webHidden/>
          </w:rPr>
          <w:fldChar w:fldCharType="separate"/>
        </w:r>
        <w:r>
          <w:rPr>
            <w:rStyle w:val="Hyperlink"/>
            <w:noProof/>
            <w:webHidden/>
          </w:rPr>
          <w:t>33</w:t>
        </w:r>
        <w:r w:rsidR="001B39E7" w:rsidRPr="00811D4D">
          <w:rPr>
            <w:rStyle w:val="Hyperlink"/>
            <w:webHidden/>
          </w:rPr>
          <w:fldChar w:fldCharType="end"/>
        </w:r>
      </w:hyperlink>
    </w:p>
    <w:p w14:paraId="776D0A4F" w14:textId="44A5C041" w:rsidR="001B39E7" w:rsidRPr="00811D4D" w:rsidRDefault="001853D1">
      <w:pPr>
        <w:pStyle w:val="TOC4"/>
        <w:rPr>
          <w:rStyle w:val="Hyperlink"/>
          <w:rFonts w:cs="Times New Roman"/>
        </w:rPr>
      </w:pPr>
      <w:hyperlink w:anchor="_Toc86130317" w:history="1">
        <w:r w:rsidR="001B39E7" w:rsidRPr="00811D4D">
          <w:rPr>
            <w:rStyle w:val="Hyperlink"/>
            <w:rFonts w:cs="Times New Roman"/>
          </w:rPr>
          <w:t>3.4.3.1 Sertifika Eşleştiriciler</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_Toc86130317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33</w:t>
        </w:r>
        <w:r w:rsidR="001B39E7" w:rsidRPr="00811D4D">
          <w:rPr>
            <w:rStyle w:val="Hyperlink"/>
            <w:rFonts w:cs="Times New Roman"/>
            <w:webHidden/>
          </w:rPr>
          <w:fldChar w:fldCharType="end"/>
        </w:r>
      </w:hyperlink>
    </w:p>
    <w:p w14:paraId="2D317023" w14:textId="4F310AE0" w:rsidR="001B39E7" w:rsidRPr="00811D4D" w:rsidRDefault="001853D1">
      <w:pPr>
        <w:pStyle w:val="TOC4"/>
        <w:rPr>
          <w:rStyle w:val="Hyperlink"/>
          <w:rFonts w:cs="Times New Roman"/>
        </w:rPr>
      </w:pPr>
      <w:hyperlink w:anchor="_Toc86130318" w:history="1">
        <w:r w:rsidR="001B39E7" w:rsidRPr="00811D4D">
          <w:rPr>
            <w:rStyle w:val="Hyperlink"/>
            <w:rFonts w:cs="Times New Roman"/>
          </w:rPr>
          <w:t>3.4.3.2 SİL Eşleştiriciler</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_Toc86130318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33</w:t>
        </w:r>
        <w:r w:rsidR="001B39E7" w:rsidRPr="00811D4D">
          <w:rPr>
            <w:rStyle w:val="Hyperlink"/>
            <w:rFonts w:cs="Times New Roman"/>
            <w:webHidden/>
          </w:rPr>
          <w:fldChar w:fldCharType="end"/>
        </w:r>
      </w:hyperlink>
    </w:p>
    <w:p w14:paraId="5CA7B6DF" w14:textId="386E94DE" w:rsidR="001B39E7" w:rsidRPr="00811D4D" w:rsidRDefault="001853D1">
      <w:pPr>
        <w:pStyle w:val="TOC4"/>
        <w:rPr>
          <w:rStyle w:val="Hyperlink"/>
          <w:rFonts w:cs="Times New Roman"/>
        </w:rPr>
      </w:pPr>
      <w:hyperlink w:anchor="_Toc86130319" w:history="1">
        <w:r w:rsidR="001B39E7" w:rsidRPr="00811D4D">
          <w:rPr>
            <w:rStyle w:val="Hyperlink"/>
            <w:rFonts w:cs="Times New Roman"/>
          </w:rPr>
          <w:t>3.4.3.3 OCSP Cevabı Eşleştiriciler</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_Toc86130319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33</w:t>
        </w:r>
        <w:r w:rsidR="001B39E7" w:rsidRPr="00811D4D">
          <w:rPr>
            <w:rStyle w:val="Hyperlink"/>
            <w:rFonts w:cs="Times New Roman"/>
            <w:webHidden/>
          </w:rPr>
          <w:fldChar w:fldCharType="end"/>
        </w:r>
      </w:hyperlink>
    </w:p>
    <w:p w14:paraId="291F5FC8" w14:textId="2ED864B3" w:rsidR="001B39E7" w:rsidRPr="00811D4D" w:rsidRDefault="001853D1">
      <w:pPr>
        <w:pStyle w:val="TOC4"/>
        <w:rPr>
          <w:rStyle w:val="Hyperlink"/>
          <w:rFonts w:cs="Times New Roman"/>
        </w:rPr>
      </w:pPr>
      <w:hyperlink w:anchor="_Toc86130320" w:history="1">
        <w:r w:rsidR="001B39E7" w:rsidRPr="00811D4D">
          <w:rPr>
            <w:rStyle w:val="Hyperlink"/>
            <w:rFonts w:cs="Times New Roman"/>
          </w:rPr>
          <w:t>3.4.3.4 Delta SİL Eşleştiriciler</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_Toc86130320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33</w:t>
        </w:r>
        <w:r w:rsidR="001B39E7" w:rsidRPr="00811D4D">
          <w:rPr>
            <w:rStyle w:val="Hyperlink"/>
            <w:rFonts w:cs="Times New Roman"/>
            <w:webHidden/>
          </w:rPr>
          <w:fldChar w:fldCharType="end"/>
        </w:r>
      </w:hyperlink>
    </w:p>
    <w:p w14:paraId="33AA3C2C" w14:textId="7F7B919B" w:rsidR="001B39E7" w:rsidRPr="00811D4D" w:rsidRDefault="001853D1">
      <w:pPr>
        <w:pStyle w:val="TOC4"/>
        <w:rPr>
          <w:rStyle w:val="Hyperlink"/>
          <w:rFonts w:cs="Times New Roman"/>
        </w:rPr>
      </w:pPr>
      <w:hyperlink w:anchor="_Toc86130321" w:history="1">
        <w:r w:rsidR="001B39E7" w:rsidRPr="00811D4D">
          <w:rPr>
            <w:rStyle w:val="Hyperlink"/>
            <w:rFonts w:cs="Times New Roman"/>
          </w:rPr>
          <w:t>3.4.3.5 Çapraz Sertifika Eşleştiriciler</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_Toc86130321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34</w:t>
        </w:r>
        <w:r w:rsidR="001B39E7" w:rsidRPr="00811D4D">
          <w:rPr>
            <w:rStyle w:val="Hyperlink"/>
            <w:rFonts w:cs="Times New Roman"/>
            <w:webHidden/>
          </w:rPr>
          <w:fldChar w:fldCharType="end"/>
        </w:r>
      </w:hyperlink>
    </w:p>
    <w:p w14:paraId="24D32686" w14:textId="56FA954D" w:rsidR="001B39E7" w:rsidRPr="00811D4D" w:rsidRDefault="001853D1">
      <w:pPr>
        <w:pStyle w:val="TOC3"/>
        <w:tabs>
          <w:tab w:val="right" w:leader="dot" w:pos="9408"/>
        </w:tabs>
        <w:rPr>
          <w:rStyle w:val="Hyperlink"/>
        </w:rPr>
      </w:pPr>
      <w:hyperlink w:anchor="_Toc86130322" w:history="1">
        <w:r w:rsidR="001B39E7" w:rsidRPr="00733A2E">
          <w:rPr>
            <w:rStyle w:val="Hyperlink"/>
            <w:noProof/>
          </w:rPr>
          <w:t>3.4.4 Kaydediciler</w:t>
        </w:r>
        <w:r w:rsidR="001B39E7" w:rsidRPr="00811D4D">
          <w:rPr>
            <w:rStyle w:val="Hyperlink"/>
            <w:webHidden/>
          </w:rPr>
          <w:tab/>
        </w:r>
        <w:r w:rsidR="001B39E7" w:rsidRPr="00811D4D">
          <w:rPr>
            <w:rStyle w:val="Hyperlink"/>
            <w:webHidden/>
          </w:rPr>
          <w:fldChar w:fldCharType="begin"/>
        </w:r>
        <w:r w:rsidR="001B39E7" w:rsidRPr="00811D4D">
          <w:rPr>
            <w:rStyle w:val="Hyperlink"/>
            <w:webHidden/>
          </w:rPr>
          <w:instrText xml:space="preserve"> PAGEREF _Toc86130322 \h </w:instrText>
        </w:r>
        <w:r w:rsidR="001B39E7" w:rsidRPr="00811D4D">
          <w:rPr>
            <w:rStyle w:val="Hyperlink"/>
            <w:webHidden/>
          </w:rPr>
        </w:r>
        <w:r w:rsidR="001B39E7" w:rsidRPr="00811D4D">
          <w:rPr>
            <w:rStyle w:val="Hyperlink"/>
            <w:webHidden/>
          </w:rPr>
          <w:fldChar w:fldCharType="separate"/>
        </w:r>
        <w:r>
          <w:rPr>
            <w:rStyle w:val="Hyperlink"/>
            <w:noProof/>
            <w:webHidden/>
          </w:rPr>
          <w:t>34</w:t>
        </w:r>
        <w:r w:rsidR="001B39E7" w:rsidRPr="00811D4D">
          <w:rPr>
            <w:rStyle w:val="Hyperlink"/>
            <w:webHidden/>
          </w:rPr>
          <w:fldChar w:fldCharType="end"/>
        </w:r>
      </w:hyperlink>
    </w:p>
    <w:p w14:paraId="5379A18B" w14:textId="0993790E" w:rsidR="001B39E7" w:rsidRPr="00811D4D" w:rsidRDefault="001853D1">
      <w:pPr>
        <w:pStyle w:val="TOC3"/>
        <w:tabs>
          <w:tab w:val="right" w:leader="dot" w:pos="9408"/>
        </w:tabs>
        <w:rPr>
          <w:rStyle w:val="Hyperlink"/>
        </w:rPr>
      </w:pPr>
      <w:hyperlink w:anchor="_Toc86130323" w:history="1">
        <w:r w:rsidR="001B39E7" w:rsidRPr="00733A2E">
          <w:rPr>
            <w:rStyle w:val="Hyperlink"/>
            <w:noProof/>
          </w:rPr>
          <w:t>3.4.5 Sertifika Doğrulama Politikası</w:t>
        </w:r>
        <w:r w:rsidR="001B39E7" w:rsidRPr="00811D4D">
          <w:rPr>
            <w:rStyle w:val="Hyperlink"/>
            <w:webHidden/>
          </w:rPr>
          <w:tab/>
        </w:r>
        <w:r w:rsidR="001B39E7" w:rsidRPr="00811D4D">
          <w:rPr>
            <w:rStyle w:val="Hyperlink"/>
            <w:webHidden/>
          </w:rPr>
          <w:fldChar w:fldCharType="begin"/>
        </w:r>
        <w:r w:rsidR="001B39E7" w:rsidRPr="00811D4D">
          <w:rPr>
            <w:rStyle w:val="Hyperlink"/>
            <w:webHidden/>
          </w:rPr>
          <w:instrText xml:space="preserve"> PAGEREF _Toc86130323 \h </w:instrText>
        </w:r>
        <w:r w:rsidR="001B39E7" w:rsidRPr="00811D4D">
          <w:rPr>
            <w:rStyle w:val="Hyperlink"/>
            <w:webHidden/>
          </w:rPr>
        </w:r>
        <w:r w:rsidR="001B39E7" w:rsidRPr="00811D4D">
          <w:rPr>
            <w:rStyle w:val="Hyperlink"/>
            <w:webHidden/>
          </w:rPr>
          <w:fldChar w:fldCharType="separate"/>
        </w:r>
        <w:r>
          <w:rPr>
            <w:rStyle w:val="Hyperlink"/>
            <w:noProof/>
            <w:webHidden/>
          </w:rPr>
          <w:t>34</w:t>
        </w:r>
        <w:r w:rsidR="001B39E7" w:rsidRPr="00811D4D">
          <w:rPr>
            <w:rStyle w:val="Hyperlink"/>
            <w:webHidden/>
          </w:rPr>
          <w:fldChar w:fldCharType="end"/>
        </w:r>
      </w:hyperlink>
    </w:p>
    <w:p w14:paraId="7C373A8B" w14:textId="4D56E994" w:rsidR="001B39E7" w:rsidRPr="00811D4D" w:rsidRDefault="001853D1">
      <w:pPr>
        <w:pStyle w:val="TOC4"/>
        <w:rPr>
          <w:rStyle w:val="Hyperlink"/>
          <w:rFonts w:cs="Times New Roman"/>
        </w:rPr>
      </w:pPr>
      <w:hyperlink w:anchor="_Toc86130324" w:history="1">
        <w:r w:rsidR="001B39E7" w:rsidRPr="00811D4D">
          <w:rPr>
            <w:rStyle w:val="Hyperlink"/>
            <w:rFonts w:cs="Times New Roman"/>
          </w:rPr>
          <w:t>3.4.5.1 Sertifika Doğrulama Politika Dosyasının Güvenliği</w:t>
        </w:r>
        <w:r w:rsidR="001B39E7" w:rsidRPr="00811D4D">
          <w:rPr>
            <w:rStyle w:val="Hyperlink"/>
            <w:rFonts w:cs="Times New Roman"/>
            <w:webHidden/>
          </w:rPr>
          <w:tab/>
        </w:r>
        <w:r w:rsidR="001B39E7" w:rsidRPr="00811D4D">
          <w:rPr>
            <w:rStyle w:val="Hyperlink"/>
            <w:rFonts w:cs="Times New Roman"/>
            <w:webHidden/>
          </w:rPr>
          <w:fldChar w:fldCharType="begin"/>
        </w:r>
        <w:r w:rsidR="001B39E7" w:rsidRPr="00811D4D">
          <w:rPr>
            <w:rStyle w:val="Hyperlink"/>
            <w:rFonts w:cs="Times New Roman"/>
            <w:webHidden/>
          </w:rPr>
          <w:instrText xml:space="preserve"> PAGEREF _Toc86130324 \h </w:instrText>
        </w:r>
        <w:r w:rsidR="001B39E7" w:rsidRPr="00811D4D">
          <w:rPr>
            <w:rStyle w:val="Hyperlink"/>
            <w:rFonts w:cs="Times New Roman"/>
            <w:webHidden/>
          </w:rPr>
        </w:r>
        <w:r w:rsidR="001B39E7" w:rsidRPr="00811D4D">
          <w:rPr>
            <w:rStyle w:val="Hyperlink"/>
            <w:rFonts w:cs="Times New Roman"/>
            <w:webHidden/>
          </w:rPr>
          <w:fldChar w:fldCharType="separate"/>
        </w:r>
        <w:r>
          <w:rPr>
            <w:rStyle w:val="Hyperlink"/>
            <w:rFonts w:cs="Times New Roman"/>
            <w:webHidden/>
          </w:rPr>
          <w:t>35</w:t>
        </w:r>
        <w:r w:rsidR="001B39E7" w:rsidRPr="00811D4D">
          <w:rPr>
            <w:rStyle w:val="Hyperlink"/>
            <w:rFonts w:cs="Times New Roman"/>
            <w:webHidden/>
          </w:rPr>
          <w:fldChar w:fldCharType="end"/>
        </w:r>
      </w:hyperlink>
    </w:p>
    <w:p w14:paraId="6DCDD9A9" w14:textId="66DB68F1" w:rsidR="001B39E7" w:rsidRPr="00811D4D" w:rsidRDefault="001853D1">
      <w:pPr>
        <w:pStyle w:val="TOC3"/>
        <w:tabs>
          <w:tab w:val="right" w:leader="dot" w:pos="9408"/>
        </w:tabs>
        <w:rPr>
          <w:rStyle w:val="Hyperlink"/>
        </w:rPr>
      </w:pPr>
      <w:hyperlink w:anchor="_Toc86130325" w:history="1">
        <w:r w:rsidR="001B39E7" w:rsidRPr="00733A2E">
          <w:rPr>
            <w:rStyle w:val="Hyperlink"/>
            <w:noProof/>
          </w:rPr>
          <w:t>3.4.6 Sertifika - SİL Durum Bilgisi</w:t>
        </w:r>
        <w:r w:rsidR="001B39E7" w:rsidRPr="00811D4D">
          <w:rPr>
            <w:rStyle w:val="Hyperlink"/>
            <w:webHidden/>
          </w:rPr>
          <w:tab/>
        </w:r>
        <w:r w:rsidR="001B39E7" w:rsidRPr="00811D4D">
          <w:rPr>
            <w:rStyle w:val="Hyperlink"/>
            <w:webHidden/>
          </w:rPr>
          <w:fldChar w:fldCharType="begin"/>
        </w:r>
        <w:r w:rsidR="001B39E7" w:rsidRPr="00811D4D">
          <w:rPr>
            <w:rStyle w:val="Hyperlink"/>
            <w:webHidden/>
          </w:rPr>
          <w:instrText xml:space="preserve"> PAGEREF _Toc86130325 \h </w:instrText>
        </w:r>
        <w:r w:rsidR="001B39E7" w:rsidRPr="00811D4D">
          <w:rPr>
            <w:rStyle w:val="Hyperlink"/>
            <w:webHidden/>
          </w:rPr>
        </w:r>
        <w:r w:rsidR="001B39E7" w:rsidRPr="00811D4D">
          <w:rPr>
            <w:rStyle w:val="Hyperlink"/>
            <w:webHidden/>
          </w:rPr>
          <w:fldChar w:fldCharType="separate"/>
        </w:r>
        <w:r>
          <w:rPr>
            <w:rStyle w:val="Hyperlink"/>
            <w:noProof/>
            <w:webHidden/>
          </w:rPr>
          <w:t>36</w:t>
        </w:r>
        <w:r w:rsidR="001B39E7" w:rsidRPr="00811D4D">
          <w:rPr>
            <w:rStyle w:val="Hyperlink"/>
            <w:webHidden/>
          </w:rPr>
          <w:fldChar w:fldCharType="end"/>
        </w:r>
      </w:hyperlink>
    </w:p>
    <w:p w14:paraId="0D240948" w14:textId="17CCE34B" w:rsidR="001B39E7" w:rsidRPr="00811D4D" w:rsidRDefault="001853D1">
      <w:pPr>
        <w:pStyle w:val="TOC3"/>
        <w:tabs>
          <w:tab w:val="right" w:leader="dot" w:pos="9408"/>
        </w:tabs>
        <w:rPr>
          <w:rStyle w:val="Hyperlink"/>
        </w:rPr>
      </w:pPr>
      <w:hyperlink w:anchor="_Toc86130326" w:history="1">
        <w:r w:rsidR="001B39E7" w:rsidRPr="00733A2E">
          <w:rPr>
            <w:rStyle w:val="Hyperlink"/>
            <w:noProof/>
          </w:rPr>
          <w:t>3.4.7 Yerel Sertifika Deposu</w:t>
        </w:r>
        <w:r w:rsidR="001B39E7" w:rsidRPr="00811D4D">
          <w:rPr>
            <w:rStyle w:val="Hyperlink"/>
            <w:webHidden/>
          </w:rPr>
          <w:tab/>
        </w:r>
        <w:r w:rsidR="001B39E7" w:rsidRPr="00811D4D">
          <w:rPr>
            <w:rStyle w:val="Hyperlink"/>
            <w:webHidden/>
          </w:rPr>
          <w:fldChar w:fldCharType="begin"/>
        </w:r>
        <w:r w:rsidR="001B39E7" w:rsidRPr="00811D4D">
          <w:rPr>
            <w:rStyle w:val="Hyperlink"/>
            <w:webHidden/>
          </w:rPr>
          <w:instrText xml:space="preserve"> PAGEREF _Toc86130326 \h </w:instrText>
        </w:r>
        <w:r w:rsidR="001B39E7" w:rsidRPr="00811D4D">
          <w:rPr>
            <w:rStyle w:val="Hyperlink"/>
            <w:webHidden/>
          </w:rPr>
        </w:r>
        <w:r w:rsidR="001B39E7" w:rsidRPr="00811D4D">
          <w:rPr>
            <w:rStyle w:val="Hyperlink"/>
            <w:webHidden/>
          </w:rPr>
          <w:fldChar w:fldCharType="separate"/>
        </w:r>
        <w:r>
          <w:rPr>
            <w:rStyle w:val="Hyperlink"/>
            <w:noProof/>
            <w:webHidden/>
          </w:rPr>
          <w:t>36</w:t>
        </w:r>
        <w:r w:rsidR="001B39E7" w:rsidRPr="00811D4D">
          <w:rPr>
            <w:rStyle w:val="Hyperlink"/>
            <w:webHidden/>
          </w:rPr>
          <w:fldChar w:fldCharType="end"/>
        </w:r>
      </w:hyperlink>
    </w:p>
    <w:p w14:paraId="3A84BD63" w14:textId="54654E0C" w:rsidR="001B39E7" w:rsidRDefault="001853D1">
      <w:pPr>
        <w:pStyle w:val="TOC3"/>
        <w:tabs>
          <w:tab w:val="right" w:leader="dot" w:pos="9408"/>
        </w:tabs>
        <w:rPr>
          <w:rFonts w:asciiTheme="minorHAnsi" w:eastAsiaTheme="minorEastAsia" w:hAnsiTheme="minorHAnsi" w:cstheme="minorBidi"/>
          <w:noProof/>
        </w:rPr>
      </w:pPr>
      <w:hyperlink w:anchor="_Toc86130327" w:history="1">
        <w:r w:rsidR="001B39E7" w:rsidRPr="00733A2E">
          <w:rPr>
            <w:rStyle w:val="Hyperlink"/>
            <w:noProof/>
          </w:rPr>
          <w:t>3.4.8 XML Sertifika Deposu</w:t>
        </w:r>
        <w:r w:rsidR="001B39E7">
          <w:rPr>
            <w:noProof/>
            <w:webHidden/>
          </w:rPr>
          <w:tab/>
        </w:r>
        <w:r w:rsidR="001B39E7">
          <w:rPr>
            <w:noProof/>
            <w:webHidden/>
          </w:rPr>
          <w:fldChar w:fldCharType="begin"/>
        </w:r>
        <w:r w:rsidR="001B39E7">
          <w:rPr>
            <w:noProof/>
            <w:webHidden/>
          </w:rPr>
          <w:instrText xml:space="preserve"> PAGEREF _Toc86130327 \h </w:instrText>
        </w:r>
        <w:r w:rsidR="001B39E7">
          <w:rPr>
            <w:noProof/>
            <w:webHidden/>
          </w:rPr>
        </w:r>
        <w:r w:rsidR="001B39E7">
          <w:rPr>
            <w:noProof/>
            <w:webHidden/>
          </w:rPr>
          <w:fldChar w:fldCharType="separate"/>
        </w:r>
        <w:r>
          <w:rPr>
            <w:noProof/>
            <w:webHidden/>
          </w:rPr>
          <w:t>38</w:t>
        </w:r>
        <w:r w:rsidR="001B39E7">
          <w:rPr>
            <w:noProof/>
            <w:webHidden/>
          </w:rPr>
          <w:fldChar w:fldCharType="end"/>
        </w:r>
      </w:hyperlink>
    </w:p>
    <w:p w14:paraId="11625B94" w14:textId="5B9B48AA" w:rsidR="001B39E7" w:rsidRDefault="001853D1">
      <w:pPr>
        <w:pStyle w:val="TOC2"/>
        <w:tabs>
          <w:tab w:val="right" w:leader="dot" w:pos="9408"/>
        </w:tabs>
        <w:rPr>
          <w:rFonts w:asciiTheme="minorHAnsi" w:eastAsiaTheme="minorEastAsia" w:hAnsiTheme="minorHAnsi" w:cstheme="minorBidi"/>
          <w:noProof/>
        </w:rPr>
      </w:pPr>
      <w:hyperlink w:anchor="_Toc86130328" w:history="1">
        <w:r w:rsidR="001B39E7" w:rsidRPr="00733A2E">
          <w:rPr>
            <w:rStyle w:val="Hyperlink"/>
            <w:noProof/>
          </w:rPr>
          <w:t>3.5 Sertifika Doğrulama Kütüphanesi Kullanımı</w:t>
        </w:r>
        <w:r w:rsidR="001B39E7">
          <w:rPr>
            <w:noProof/>
            <w:webHidden/>
          </w:rPr>
          <w:tab/>
        </w:r>
        <w:r w:rsidR="001B39E7">
          <w:rPr>
            <w:noProof/>
            <w:webHidden/>
          </w:rPr>
          <w:fldChar w:fldCharType="begin"/>
        </w:r>
        <w:r w:rsidR="001B39E7">
          <w:rPr>
            <w:noProof/>
            <w:webHidden/>
          </w:rPr>
          <w:instrText xml:space="preserve"> PAGEREF _Toc86130328 \h </w:instrText>
        </w:r>
        <w:r w:rsidR="001B39E7">
          <w:rPr>
            <w:noProof/>
            <w:webHidden/>
          </w:rPr>
        </w:r>
        <w:r w:rsidR="001B39E7">
          <w:rPr>
            <w:noProof/>
            <w:webHidden/>
          </w:rPr>
          <w:fldChar w:fldCharType="separate"/>
        </w:r>
        <w:r>
          <w:rPr>
            <w:noProof/>
            <w:webHidden/>
          </w:rPr>
          <w:t>39</w:t>
        </w:r>
        <w:r w:rsidR="001B39E7">
          <w:rPr>
            <w:noProof/>
            <w:webHidden/>
          </w:rPr>
          <w:fldChar w:fldCharType="end"/>
        </w:r>
      </w:hyperlink>
    </w:p>
    <w:p w14:paraId="056003BA" w14:textId="73865675" w:rsidR="001B39E7" w:rsidRDefault="001853D1">
      <w:pPr>
        <w:pStyle w:val="TOC2"/>
        <w:tabs>
          <w:tab w:val="right" w:leader="dot" w:pos="9408"/>
        </w:tabs>
        <w:rPr>
          <w:rFonts w:asciiTheme="minorHAnsi" w:eastAsiaTheme="minorEastAsia" w:hAnsiTheme="minorHAnsi" w:cstheme="minorBidi"/>
          <w:noProof/>
        </w:rPr>
      </w:pPr>
      <w:hyperlink w:anchor="_Toc86130329" w:history="1">
        <w:r w:rsidR="001B39E7" w:rsidRPr="00733A2E">
          <w:rPr>
            <w:rStyle w:val="Hyperlink"/>
            <w:noProof/>
          </w:rPr>
          <w:t>3.6 Sertifika Doğrulama Sonucunun Yorumlanması</w:t>
        </w:r>
        <w:r w:rsidR="001B39E7">
          <w:rPr>
            <w:noProof/>
            <w:webHidden/>
          </w:rPr>
          <w:tab/>
        </w:r>
        <w:r w:rsidR="001B39E7">
          <w:rPr>
            <w:noProof/>
            <w:webHidden/>
          </w:rPr>
          <w:fldChar w:fldCharType="begin"/>
        </w:r>
        <w:r w:rsidR="001B39E7">
          <w:rPr>
            <w:noProof/>
            <w:webHidden/>
          </w:rPr>
          <w:instrText xml:space="preserve"> PAGEREF _Toc86130329 \h </w:instrText>
        </w:r>
        <w:r w:rsidR="001B39E7">
          <w:rPr>
            <w:noProof/>
            <w:webHidden/>
          </w:rPr>
        </w:r>
        <w:r w:rsidR="001B39E7">
          <w:rPr>
            <w:noProof/>
            <w:webHidden/>
          </w:rPr>
          <w:fldChar w:fldCharType="separate"/>
        </w:r>
        <w:r>
          <w:rPr>
            <w:noProof/>
            <w:webHidden/>
          </w:rPr>
          <w:t>39</w:t>
        </w:r>
        <w:r w:rsidR="001B39E7">
          <w:rPr>
            <w:noProof/>
            <w:webHidden/>
          </w:rPr>
          <w:fldChar w:fldCharType="end"/>
        </w:r>
      </w:hyperlink>
    </w:p>
    <w:p w14:paraId="4F7BAA92" w14:textId="04F492B8" w:rsidR="001B39E7" w:rsidRDefault="001853D1">
      <w:pPr>
        <w:pStyle w:val="TOC2"/>
        <w:tabs>
          <w:tab w:val="right" w:leader="dot" w:pos="9408"/>
        </w:tabs>
        <w:rPr>
          <w:rFonts w:asciiTheme="minorHAnsi" w:eastAsiaTheme="minorEastAsia" w:hAnsiTheme="minorHAnsi" w:cstheme="minorBidi"/>
          <w:noProof/>
        </w:rPr>
      </w:pPr>
      <w:hyperlink w:anchor="_Toc86130330" w:history="1">
        <w:r w:rsidR="001B39E7" w:rsidRPr="00733A2E">
          <w:rPr>
            <w:rStyle w:val="Hyperlink"/>
            <w:noProof/>
          </w:rPr>
          <w:t>3.7 Politika Dosyası</w:t>
        </w:r>
        <w:r w:rsidR="001B39E7">
          <w:rPr>
            <w:noProof/>
            <w:webHidden/>
          </w:rPr>
          <w:tab/>
        </w:r>
        <w:r w:rsidR="001B39E7">
          <w:rPr>
            <w:noProof/>
            <w:webHidden/>
          </w:rPr>
          <w:fldChar w:fldCharType="begin"/>
        </w:r>
        <w:r w:rsidR="001B39E7">
          <w:rPr>
            <w:noProof/>
            <w:webHidden/>
          </w:rPr>
          <w:instrText xml:space="preserve"> PAGEREF _Toc86130330 \h </w:instrText>
        </w:r>
        <w:r w:rsidR="001B39E7">
          <w:rPr>
            <w:noProof/>
            <w:webHidden/>
          </w:rPr>
        </w:r>
        <w:r w:rsidR="001B39E7">
          <w:rPr>
            <w:noProof/>
            <w:webHidden/>
          </w:rPr>
          <w:fldChar w:fldCharType="separate"/>
        </w:r>
        <w:r>
          <w:rPr>
            <w:noProof/>
            <w:webHidden/>
          </w:rPr>
          <w:t>40</w:t>
        </w:r>
        <w:r w:rsidR="001B39E7">
          <w:rPr>
            <w:noProof/>
            <w:webHidden/>
          </w:rPr>
          <w:fldChar w:fldCharType="end"/>
        </w:r>
      </w:hyperlink>
    </w:p>
    <w:p w14:paraId="564B7F20" w14:textId="5342DEBB" w:rsidR="001B39E7" w:rsidRDefault="001853D1">
      <w:pPr>
        <w:pStyle w:val="TOC3"/>
        <w:tabs>
          <w:tab w:val="right" w:leader="dot" w:pos="9408"/>
        </w:tabs>
        <w:rPr>
          <w:rFonts w:asciiTheme="minorHAnsi" w:eastAsiaTheme="minorEastAsia" w:hAnsiTheme="minorHAnsi" w:cstheme="minorBidi"/>
          <w:noProof/>
        </w:rPr>
      </w:pPr>
      <w:hyperlink w:anchor="_Toc86130331" w:history="1">
        <w:r w:rsidR="001B39E7" w:rsidRPr="00733A2E">
          <w:rPr>
            <w:rStyle w:val="Hyperlink"/>
            <w:noProof/>
          </w:rPr>
          <w:t>3.7.1 Politikanın Çalışma Zamanında Düzenlenmesi</w:t>
        </w:r>
        <w:r w:rsidR="001B39E7">
          <w:rPr>
            <w:noProof/>
            <w:webHidden/>
          </w:rPr>
          <w:tab/>
        </w:r>
        <w:r w:rsidR="001B39E7">
          <w:rPr>
            <w:noProof/>
            <w:webHidden/>
          </w:rPr>
          <w:fldChar w:fldCharType="begin"/>
        </w:r>
        <w:r w:rsidR="001B39E7">
          <w:rPr>
            <w:noProof/>
            <w:webHidden/>
          </w:rPr>
          <w:instrText xml:space="preserve"> PAGEREF _Toc86130331 \h </w:instrText>
        </w:r>
        <w:r w:rsidR="001B39E7">
          <w:rPr>
            <w:noProof/>
            <w:webHidden/>
          </w:rPr>
        </w:r>
        <w:r w:rsidR="001B39E7">
          <w:rPr>
            <w:noProof/>
            <w:webHidden/>
          </w:rPr>
          <w:fldChar w:fldCharType="separate"/>
        </w:r>
        <w:r>
          <w:rPr>
            <w:noProof/>
            <w:webHidden/>
          </w:rPr>
          <w:t>40</w:t>
        </w:r>
        <w:r w:rsidR="001B39E7">
          <w:rPr>
            <w:noProof/>
            <w:webHidden/>
          </w:rPr>
          <w:fldChar w:fldCharType="end"/>
        </w:r>
      </w:hyperlink>
    </w:p>
    <w:p w14:paraId="2958D188" w14:textId="697B2EFD" w:rsidR="001B39E7" w:rsidRDefault="001853D1">
      <w:pPr>
        <w:pStyle w:val="TOC2"/>
        <w:tabs>
          <w:tab w:val="right" w:leader="dot" w:pos="9408"/>
        </w:tabs>
        <w:rPr>
          <w:rFonts w:asciiTheme="minorHAnsi" w:eastAsiaTheme="minorEastAsia" w:hAnsiTheme="minorHAnsi" w:cstheme="minorBidi"/>
          <w:noProof/>
        </w:rPr>
      </w:pPr>
      <w:hyperlink w:anchor="_Toc86130332" w:history="1">
        <w:r w:rsidR="001B39E7" w:rsidRPr="00733A2E">
          <w:rPr>
            <w:rStyle w:val="Hyperlink"/>
            <w:noProof/>
          </w:rPr>
          <w:t>3.8 Poltika Dosyası Elemanları</w:t>
        </w:r>
        <w:r w:rsidR="001B39E7">
          <w:rPr>
            <w:noProof/>
            <w:webHidden/>
          </w:rPr>
          <w:tab/>
        </w:r>
        <w:r w:rsidR="001B39E7">
          <w:rPr>
            <w:noProof/>
            <w:webHidden/>
          </w:rPr>
          <w:fldChar w:fldCharType="begin"/>
        </w:r>
        <w:r w:rsidR="001B39E7">
          <w:rPr>
            <w:noProof/>
            <w:webHidden/>
          </w:rPr>
          <w:instrText xml:space="preserve"> PAGEREF _Toc86130332 \h </w:instrText>
        </w:r>
        <w:r w:rsidR="001B39E7">
          <w:rPr>
            <w:noProof/>
            <w:webHidden/>
          </w:rPr>
        </w:r>
        <w:r w:rsidR="001B39E7">
          <w:rPr>
            <w:noProof/>
            <w:webHidden/>
          </w:rPr>
          <w:fldChar w:fldCharType="separate"/>
        </w:r>
        <w:r>
          <w:rPr>
            <w:noProof/>
            <w:webHidden/>
          </w:rPr>
          <w:t>41</w:t>
        </w:r>
        <w:r w:rsidR="001B39E7">
          <w:rPr>
            <w:noProof/>
            <w:webHidden/>
          </w:rPr>
          <w:fldChar w:fldCharType="end"/>
        </w:r>
      </w:hyperlink>
    </w:p>
    <w:p w14:paraId="4F6B1F41" w14:textId="1C0297DD" w:rsidR="001B39E7" w:rsidRDefault="001853D1">
      <w:pPr>
        <w:pStyle w:val="TOC1"/>
        <w:rPr>
          <w:rFonts w:asciiTheme="minorHAnsi" w:eastAsiaTheme="minorEastAsia" w:hAnsiTheme="minorHAnsi" w:cstheme="minorBidi"/>
          <w:noProof/>
        </w:rPr>
      </w:pPr>
      <w:hyperlink w:anchor="_Toc86130333" w:history="1">
        <w:r w:rsidR="001B39E7" w:rsidRPr="00733A2E">
          <w:rPr>
            <w:rStyle w:val="Hyperlink"/>
            <w:rFonts w:ascii="Times New Roman" w:hAnsi="Times New Roman"/>
            <w:noProof/>
            <w:snapToGrid w:val="0"/>
            <w:w w:val="0"/>
          </w:rPr>
          <w:t>4.</w:t>
        </w:r>
        <w:r w:rsidR="001B39E7" w:rsidRPr="00733A2E">
          <w:rPr>
            <w:rStyle w:val="Hyperlink"/>
            <w:noProof/>
          </w:rPr>
          <w:t xml:space="preserve"> CMS İMZA</w:t>
        </w:r>
        <w:r w:rsidR="001B39E7">
          <w:rPr>
            <w:noProof/>
            <w:webHidden/>
          </w:rPr>
          <w:tab/>
        </w:r>
        <w:r w:rsidR="001B39E7">
          <w:rPr>
            <w:noProof/>
            <w:webHidden/>
          </w:rPr>
          <w:fldChar w:fldCharType="begin"/>
        </w:r>
        <w:r w:rsidR="001B39E7">
          <w:rPr>
            <w:noProof/>
            <w:webHidden/>
          </w:rPr>
          <w:instrText xml:space="preserve"> PAGEREF _Toc86130333 \h </w:instrText>
        </w:r>
        <w:r w:rsidR="001B39E7">
          <w:rPr>
            <w:noProof/>
            <w:webHidden/>
          </w:rPr>
        </w:r>
        <w:r w:rsidR="001B39E7">
          <w:rPr>
            <w:noProof/>
            <w:webHidden/>
          </w:rPr>
          <w:fldChar w:fldCharType="separate"/>
        </w:r>
        <w:r>
          <w:rPr>
            <w:noProof/>
            <w:webHidden/>
          </w:rPr>
          <w:t>57</w:t>
        </w:r>
        <w:r w:rsidR="001B39E7">
          <w:rPr>
            <w:noProof/>
            <w:webHidden/>
          </w:rPr>
          <w:fldChar w:fldCharType="end"/>
        </w:r>
      </w:hyperlink>
    </w:p>
    <w:p w14:paraId="5B9ADA14" w14:textId="57D16C97" w:rsidR="001B39E7" w:rsidRDefault="001853D1">
      <w:pPr>
        <w:pStyle w:val="TOC2"/>
        <w:tabs>
          <w:tab w:val="right" w:leader="dot" w:pos="9408"/>
        </w:tabs>
        <w:rPr>
          <w:rFonts w:asciiTheme="minorHAnsi" w:eastAsiaTheme="minorEastAsia" w:hAnsiTheme="minorHAnsi" w:cstheme="minorBidi"/>
          <w:noProof/>
        </w:rPr>
      </w:pPr>
      <w:hyperlink w:anchor="_Toc86130334" w:history="1">
        <w:r w:rsidR="001B39E7" w:rsidRPr="00733A2E">
          <w:rPr>
            <w:rStyle w:val="Hyperlink"/>
            <w:noProof/>
          </w:rPr>
          <w:t>4.1 Giriş</w:t>
        </w:r>
        <w:r w:rsidR="001B39E7">
          <w:rPr>
            <w:noProof/>
            <w:webHidden/>
          </w:rPr>
          <w:tab/>
        </w:r>
        <w:r w:rsidR="001B39E7">
          <w:rPr>
            <w:noProof/>
            <w:webHidden/>
          </w:rPr>
          <w:fldChar w:fldCharType="begin"/>
        </w:r>
        <w:r w:rsidR="001B39E7">
          <w:rPr>
            <w:noProof/>
            <w:webHidden/>
          </w:rPr>
          <w:instrText xml:space="preserve"> PAGEREF _Toc86130334 \h </w:instrText>
        </w:r>
        <w:r w:rsidR="001B39E7">
          <w:rPr>
            <w:noProof/>
            <w:webHidden/>
          </w:rPr>
        </w:r>
        <w:r w:rsidR="001B39E7">
          <w:rPr>
            <w:noProof/>
            <w:webHidden/>
          </w:rPr>
          <w:fldChar w:fldCharType="separate"/>
        </w:r>
        <w:r>
          <w:rPr>
            <w:noProof/>
            <w:webHidden/>
          </w:rPr>
          <w:t>57</w:t>
        </w:r>
        <w:r w:rsidR="001B39E7">
          <w:rPr>
            <w:noProof/>
            <w:webHidden/>
          </w:rPr>
          <w:fldChar w:fldCharType="end"/>
        </w:r>
      </w:hyperlink>
    </w:p>
    <w:p w14:paraId="5EAD0675" w14:textId="5F8739E1" w:rsidR="001B39E7" w:rsidRDefault="001853D1">
      <w:pPr>
        <w:pStyle w:val="TOC2"/>
        <w:tabs>
          <w:tab w:val="right" w:leader="dot" w:pos="9408"/>
        </w:tabs>
        <w:rPr>
          <w:rFonts w:asciiTheme="minorHAnsi" w:eastAsiaTheme="minorEastAsia" w:hAnsiTheme="minorHAnsi" w:cstheme="minorBidi"/>
          <w:noProof/>
        </w:rPr>
      </w:pPr>
      <w:hyperlink w:anchor="_Toc86130335" w:history="1">
        <w:r w:rsidR="001B39E7" w:rsidRPr="00733A2E">
          <w:rPr>
            <w:rStyle w:val="Hyperlink"/>
            <w:noProof/>
          </w:rPr>
          <w:t>4.2 Gerekler</w:t>
        </w:r>
        <w:r w:rsidR="001B39E7">
          <w:rPr>
            <w:noProof/>
            <w:webHidden/>
          </w:rPr>
          <w:tab/>
        </w:r>
        <w:r w:rsidR="001B39E7">
          <w:rPr>
            <w:noProof/>
            <w:webHidden/>
          </w:rPr>
          <w:fldChar w:fldCharType="begin"/>
        </w:r>
        <w:r w:rsidR="001B39E7">
          <w:rPr>
            <w:noProof/>
            <w:webHidden/>
          </w:rPr>
          <w:instrText xml:space="preserve"> PAGEREF _Toc86130335 \h </w:instrText>
        </w:r>
        <w:r w:rsidR="001B39E7">
          <w:rPr>
            <w:noProof/>
            <w:webHidden/>
          </w:rPr>
        </w:r>
        <w:r w:rsidR="001B39E7">
          <w:rPr>
            <w:noProof/>
            <w:webHidden/>
          </w:rPr>
          <w:fldChar w:fldCharType="separate"/>
        </w:r>
        <w:r>
          <w:rPr>
            <w:noProof/>
            <w:webHidden/>
          </w:rPr>
          <w:t>57</w:t>
        </w:r>
        <w:r w:rsidR="001B39E7">
          <w:rPr>
            <w:noProof/>
            <w:webHidden/>
          </w:rPr>
          <w:fldChar w:fldCharType="end"/>
        </w:r>
      </w:hyperlink>
    </w:p>
    <w:p w14:paraId="2EDDA480" w14:textId="4186D0EE" w:rsidR="001B39E7" w:rsidRDefault="001853D1">
      <w:pPr>
        <w:pStyle w:val="TOC2"/>
        <w:tabs>
          <w:tab w:val="right" w:leader="dot" w:pos="9408"/>
        </w:tabs>
        <w:rPr>
          <w:rFonts w:asciiTheme="minorHAnsi" w:eastAsiaTheme="minorEastAsia" w:hAnsiTheme="minorHAnsi" w:cstheme="minorBidi"/>
          <w:noProof/>
        </w:rPr>
      </w:pPr>
      <w:hyperlink w:anchor="_Toc86130336" w:history="1">
        <w:r w:rsidR="001B39E7" w:rsidRPr="00733A2E">
          <w:rPr>
            <w:rStyle w:val="Hyperlink"/>
            <w:noProof/>
          </w:rPr>
          <w:t>4.3 İmza Tipleri</w:t>
        </w:r>
        <w:r w:rsidR="001B39E7">
          <w:rPr>
            <w:noProof/>
            <w:webHidden/>
          </w:rPr>
          <w:tab/>
        </w:r>
        <w:r w:rsidR="001B39E7">
          <w:rPr>
            <w:noProof/>
            <w:webHidden/>
          </w:rPr>
          <w:fldChar w:fldCharType="begin"/>
        </w:r>
        <w:r w:rsidR="001B39E7">
          <w:rPr>
            <w:noProof/>
            <w:webHidden/>
          </w:rPr>
          <w:instrText xml:space="preserve"> PAGEREF _Toc86130336 \h </w:instrText>
        </w:r>
        <w:r w:rsidR="001B39E7">
          <w:rPr>
            <w:noProof/>
            <w:webHidden/>
          </w:rPr>
        </w:r>
        <w:r w:rsidR="001B39E7">
          <w:rPr>
            <w:noProof/>
            <w:webHidden/>
          </w:rPr>
          <w:fldChar w:fldCharType="separate"/>
        </w:r>
        <w:r>
          <w:rPr>
            <w:noProof/>
            <w:webHidden/>
          </w:rPr>
          <w:t>57</w:t>
        </w:r>
        <w:r w:rsidR="001B39E7">
          <w:rPr>
            <w:noProof/>
            <w:webHidden/>
          </w:rPr>
          <w:fldChar w:fldCharType="end"/>
        </w:r>
      </w:hyperlink>
    </w:p>
    <w:p w14:paraId="07FC8EDB" w14:textId="5915C704" w:rsidR="001B39E7" w:rsidRDefault="001853D1">
      <w:pPr>
        <w:pStyle w:val="TOC2"/>
        <w:tabs>
          <w:tab w:val="right" w:leader="dot" w:pos="9408"/>
        </w:tabs>
        <w:rPr>
          <w:rFonts w:asciiTheme="minorHAnsi" w:eastAsiaTheme="minorEastAsia" w:hAnsiTheme="minorHAnsi" w:cstheme="minorBidi"/>
          <w:noProof/>
        </w:rPr>
      </w:pPr>
      <w:hyperlink w:anchor="_Toc86130337" w:history="1">
        <w:r w:rsidR="001B39E7" w:rsidRPr="00733A2E">
          <w:rPr>
            <w:rStyle w:val="Hyperlink"/>
            <w:noProof/>
          </w:rPr>
          <w:t>4.4 İmza Atma İşlemleri</w:t>
        </w:r>
        <w:r w:rsidR="001B39E7">
          <w:rPr>
            <w:noProof/>
            <w:webHidden/>
          </w:rPr>
          <w:tab/>
        </w:r>
        <w:r w:rsidR="001B39E7">
          <w:rPr>
            <w:noProof/>
            <w:webHidden/>
          </w:rPr>
          <w:fldChar w:fldCharType="begin"/>
        </w:r>
        <w:r w:rsidR="001B39E7">
          <w:rPr>
            <w:noProof/>
            <w:webHidden/>
          </w:rPr>
          <w:instrText xml:space="preserve"> PAGEREF _Toc86130337 \h </w:instrText>
        </w:r>
        <w:r w:rsidR="001B39E7">
          <w:rPr>
            <w:noProof/>
            <w:webHidden/>
          </w:rPr>
        </w:r>
        <w:r w:rsidR="001B39E7">
          <w:rPr>
            <w:noProof/>
            <w:webHidden/>
          </w:rPr>
          <w:fldChar w:fldCharType="separate"/>
        </w:r>
        <w:r>
          <w:rPr>
            <w:noProof/>
            <w:webHidden/>
          </w:rPr>
          <w:t>58</w:t>
        </w:r>
        <w:r w:rsidR="001B39E7">
          <w:rPr>
            <w:noProof/>
            <w:webHidden/>
          </w:rPr>
          <w:fldChar w:fldCharType="end"/>
        </w:r>
      </w:hyperlink>
    </w:p>
    <w:p w14:paraId="7F011E8D" w14:textId="6DB7CD6A" w:rsidR="001B39E7" w:rsidRDefault="001853D1">
      <w:pPr>
        <w:pStyle w:val="TOC2"/>
        <w:tabs>
          <w:tab w:val="right" w:leader="dot" w:pos="9408"/>
        </w:tabs>
        <w:rPr>
          <w:rFonts w:asciiTheme="minorHAnsi" w:eastAsiaTheme="minorEastAsia" w:hAnsiTheme="minorHAnsi" w:cstheme="minorBidi"/>
          <w:noProof/>
        </w:rPr>
      </w:pPr>
      <w:hyperlink w:anchor="_Toc86130338" w:history="1">
        <w:r w:rsidR="001B39E7" w:rsidRPr="00733A2E">
          <w:rPr>
            <w:rStyle w:val="Hyperlink"/>
            <w:noProof/>
          </w:rPr>
          <w:t>4.5 İmzasız Bir Verinin İmzalanması</w:t>
        </w:r>
        <w:r w:rsidR="001B39E7">
          <w:rPr>
            <w:noProof/>
            <w:webHidden/>
          </w:rPr>
          <w:tab/>
        </w:r>
        <w:r w:rsidR="001B39E7">
          <w:rPr>
            <w:noProof/>
            <w:webHidden/>
          </w:rPr>
          <w:fldChar w:fldCharType="begin"/>
        </w:r>
        <w:r w:rsidR="001B39E7">
          <w:rPr>
            <w:noProof/>
            <w:webHidden/>
          </w:rPr>
          <w:instrText xml:space="preserve"> PAGEREF _Toc86130338 \h </w:instrText>
        </w:r>
        <w:r w:rsidR="001B39E7">
          <w:rPr>
            <w:noProof/>
            <w:webHidden/>
          </w:rPr>
        </w:r>
        <w:r w:rsidR="001B39E7">
          <w:rPr>
            <w:noProof/>
            <w:webHidden/>
          </w:rPr>
          <w:fldChar w:fldCharType="separate"/>
        </w:r>
        <w:r>
          <w:rPr>
            <w:noProof/>
            <w:webHidden/>
          </w:rPr>
          <w:t>58</w:t>
        </w:r>
        <w:r w:rsidR="001B39E7">
          <w:rPr>
            <w:noProof/>
            <w:webHidden/>
          </w:rPr>
          <w:fldChar w:fldCharType="end"/>
        </w:r>
      </w:hyperlink>
    </w:p>
    <w:p w14:paraId="68FE13DC" w14:textId="0776B6E7" w:rsidR="001B39E7" w:rsidRDefault="001853D1">
      <w:pPr>
        <w:pStyle w:val="TOC2"/>
        <w:tabs>
          <w:tab w:val="right" w:leader="dot" w:pos="9408"/>
        </w:tabs>
        <w:rPr>
          <w:rFonts w:asciiTheme="minorHAnsi" w:eastAsiaTheme="minorEastAsia" w:hAnsiTheme="minorHAnsi" w:cstheme="minorBidi"/>
          <w:noProof/>
        </w:rPr>
      </w:pPr>
      <w:hyperlink w:anchor="_Toc86130339" w:history="1">
        <w:r w:rsidR="001B39E7" w:rsidRPr="00733A2E">
          <w:rPr>
            <w:rStyle w:val="Hyperlink"/>
            <w:noProof/>
          </w:rPr>
          <w:t>4.6 İmzalı Bir Veriye İmza Eklenmesi</w:t>
        </w:r>
        <w:r w:rsidR="001B39E7">
          <w:rPr>
            <w:noProof/>
            <w:webHidden/>
          </w:rPr>
          <w:tab/>
        </w:r>
        <w:r w:rsidR="001B39E7">
          <w:rPr>
            <w:noProof/>
            <w:webHidden/>
          </w:rPr>
          <w:fldChar w:fldCharType="begin"/>
        </w:r>
        <w:r w:rsidR="001B39E7">
          <w:rPr>
            <w:noProof/>
            <w:webHidden/>
          </w:rPr>
          <w:instrText xml:space="preserve"> PAGEREF _Toc86130339 \h </w:instrText>
        </w:r>
        <w:r w:rsidR="001B39E7">
          <w:rPr>
            <w:noProof/>
            <w:webHidden/>
          </w:rPr>
        </w:r>
        <w:r w:rsidR="001B39E7">
          <w:rPr>
            <w:noProof/>
            <w:webHidden/>
          </w:rPr>
          <w:fldChar w:fldCharType="separate"/>
        </w:r>
        <w:r>
          <w:rPr>
            <w:noProof/>
            <w:webHidden/>
          </w:rPr>
          <w:t>60</w:t>
        </w:r>
        <w:r w:rsidR="001B39E7">
          <w:rPr>
            <w:noProof/>
            <w:webHidden/>
          </w:rPr>
          <w:fldChar w:fldCharType="end"/>
        </w:r>
      </w:hyperlink>
    </w:p>
    <w:p w14:paraId="764CDCE0" w14:textId="4EB6C6E7" w:rsidR="001B39E7" w:rsidRDefault="001853D1">
      <w:pPr>
        <w:pStyle w:val="TOC3"/>
        <w:tabs>
          <w:tab w:val="right" w:leader="dot" w:pos="9408"/>
        </w:tabs>
        <w:rPr>
          <w:rFonts w:asciiTheme="minorHAnsi" w:eastAsiaTheme="minorEastAsia" w:hAnsiTheme="minorHAnsi" w:cstheme="minorBidi"/>
          <w:noProof/>
        </w:rPr>
      </w:pPr>
      <w:hyperlink w:anchor="_Toc86130340" w:history="1">
        <w:r w:rsidR="001B39E7" w:rsidRPr="00733A2E">
          <w:rPr>
            <w:rStyle w:val="Hyperlink"/>
            <w:noProof/>
          </w:rPr>
          <w:t>4.6.1 Paralel İmza</w:t>
        </w:r>
        <w:r w:rsidR="001B39E7">
          <w:rPr>
            <w:noProof/>
            <w:webHidden/>
          </w:rPr>
          <w:tab/>
        </w:r>
        <w:r w:rsidR="001B39E7">
          <w:rPr>
            <w:noProof/>
            <w:webHidden/>
          </w:rPr>
          <w:fldChar w:fldCharType="begin"/>
        </w:r>
        <w:r w:rsidR="001B39E7">
          <w:rPr>
            <w:noProof/>
            <w:webHidden/>
          </w:rPr>
          <w:instrText xml:space="preserve"> PAGEREF _Toc86130340 \h </w:instrText>
        </w:r>
        <w:r w:rsidR="001B39E7">
          <w:rPr>
            <w:noProof/>
            <w:webHidden/>
          </w:rPr>
        </w:r>
        <w:r w:rsidR="001B39E7">
          <w:rPr>
            <w:noProof/>
            <w:webHidden/>
          </w:rPr>
          <w:fldChar w:fldCharType="separate"/>
        </w:r>
        <w:r>
          <w:rPr>
            <w:noProof/>
            <w:webHidden/>
          </w:rPr>
          <w:t>60</w:t>
        </w:r>
        <w:r w:rsidR="001B39E7">
          <w:rPr>
            <w:noProof/>
            <w:webHidden/>
          </w:rPr>
          <w:fldChar w:fldCharType="end"/>
        </w:r>
      </w:hyperlink>
    </w:p>
    <w:p w14:paraId="7DC2642C" w14:textId="7EE9D356" w:rsidR="001B39E7" w:rsidRDefault="001853D1">
      <w:pPr>
        <w:pStyle w:val="TOC3"/>
        <w:tabs>
          <w:tab w:val="right" w:leader="dot" w:pos="9408"/>
        </w:tabs>
        <w:rPr>
          <w:rFonts w:asciiTheme="minorHAnsi" w:eastAsiaTheme="minorEastAsia" w:hAnsiTheme="minorHAnsi" w:cstheme="minorBidi"/>
          <w:noProof/>
        </w:rPr>
      </w:pPr>
      <w:hyperlink w:anchor="_Toc86130341" w:history="1">
        <w:r w:rsidR="001B39E7" w:rsidRPr="00733A2E">
          <w:rPr>
            <w:rStyle w:val="Hyperlink"/>
            <w:noProof/>
          </w:rPr>
          <w:t>4.6.2 Seri İmza</w:t>
        </w:r>
        <w:r w:rsidR="001B39E7">
          <w:rPr>
            <w:noProof/>
            <w:webHidden/>
          </w:rPr>
          <w:tab/>
        </w:r>
        <w:r w:rsidR="001B39E7">
          <w:rPr>
            <w:noProof/>
            <w:webHidden/>
          </w:rPr>
          <w:fldChar w:fldCharType="begin"/>
        </w:r>
        <w:r w:rsidR="001B39E7">
          <w:rPr>
            <w:noProof/>
            <w:webHidden/>
          </w:rPr>
          <w:instrText xml:space="preserve"> PAGEREF _Toc86130341 \h </w:instrText>
        </w:r>
        <w:r w:rsidR="001B39E7">
          <w:rPr>
            <w:noProof/>
            <w:webHidden/>
          </w:rPr>
        </w:r>
        <w:r w:rsidR="001B39E7">
          <w:rPr>
            <w:noProof/>
            <w:webHidden/>
          </w:rPr>
          <w:fldChar w:fldCharType="separate"/>
        </w:r>
        <w:r>
          <w:rPr>
            <w:noProof/>
            <w:webHidden/>
          </w:rPr>
          <w:t>62</w:t>
        </w:r>
        <w:r w:rsidR="001B39E7">
          <w:rPr>
            <w:noProof/>
            <w:webHidden/>
          </w:rPr>
          <w:fldChar w:fldCharType="end"/>
        </w:r>
      </w:hyperlink>
    </w:p>
    <w:p w14:paraId="2589F448" w14:textId="7B9E2B4D" w:rsidR="001B39E7" w:rsidRDefault="001853D1">
      <w:pPr>
        <w:pStyle w:val="TOC2"/>
        <w:tabs>
          <w:tab w:val="right" w:leader="dot" w:pos="9408"/>
        </w:tabs>
        <w:rPr>
          <w:rFonts w:asciiTheme="minorHAnsi" w:eastAsiaTheme="minorEastAsia" w:hAnsiTheme="minorHAnsi" w:cstheme="minorBidi"/>
          <w:noProof/>
        </w:rPr>
      </w:pPr>
      <w:hyperlink w:anchor="_Toc86130342" w:history="1">
        <w:r w:rsidR="001B39E7" w:rsidRPr="00733A2E">
          <w:rPr>
            <w:rStyle w:val="Hyperlink"/>
            <w:noProof/>
          </w:rPr>
          <w:t>4.7 Ayrık İmza</w:t>
        </w:r>
        <w:r w:rsidR="001B39E7">
          <w:rPr>
            <w:noProof/>
            <w:webHidden/>
          </w:rPr>
          <w:tab/>
        </w:r>
        <w:r w:rsidR="001B39E7">
          <w:rPr>
            <w:noProof/>
            <w:webHidden/>
          </w:rPr>
          <w:fldChar w:fldCharType="begin"/>
        </w:r>
        <w:r w:rsidR="001B39E7">
          <w:rPr>
            <w:noProof/>
            <w:webHidden/>
          </w:rPr>
          <w:instrText xml:space="preserve"> PAGEREF _Toc86130342 \h </w:instrText>
        </w:r>
        <w:r w:rsidR="001B39E7">
          <w:rPr>
            <w:noProof/>
            <w:webHidden/>
          </w:rPr>
        </w:r>
        <w:r w:rsidR="001B39E7">
          <w:rPr>
            <w:noProof/>
            <w:webHidden/>
          </w:rPr>
          <w:fldChar w:fldCharType="separate"/>
        </w:r>
        <w:r>
          <w:rPr>
            <w:noProof/>
            <w:webHidden/>
          </w:rPr>
          <w:t>63</w:t>
        </w:r>
        <w:r w:rsidR="001B39E7">
          <w:rPr>
            <w:noProof/>
            <w:webHidden/>
          </w:rPr>
          <w:fldChar w:fldCharType="end"/>
        </w:r>
      </w:hyperlink>
    </w:p>
    <w:p w14:paraId="386D3138" w14:textId="7EB69421" w:rsidR="001B39E7" w:rsidRDefault="001853D1">
      <w:pPr>
        <w:pStyle w:val="TOC2"/>
        <w:tabs>
          <w:tab w:val="right" w:leader="dot" w:pos="9408"/>
        </w:tabs>
        <w:rPr>
          <w:rFonts w:asciiTheme="minorHAnsi" w:eastAsiaTheme="minorEastAsia" w:hAnsiTheme="minorHAnsi" w:cstheme="minorBidi"/>
          <w:noProof/>
        </w:rPr>
      </w:pPr>
      <w:hyperlink w:anchor="_Toc86130343" w:history="1">
        <w:r w:rsidR="001B39E7" w:rsidRPr="00733A2E">
          <w:rPr>
            <w:rStyle w:val="Hyperlink"/>
            <w:noProof/>
          </w:rPr>
          <w:t>4.8 Farklı İmza Tiplerinin Oluşturulması</w:t>
        </w:r>
        <w:r w:rsidR="001B39E7">
          <w:rPr>
            <w:noProof/>
            <w:webHidden/>
          </w:rPr>
          <w:tab/>
        </w:r>
        <w:r w:rsidR="001B39E7">
          <w:rPr>
            <w:noProof/>
            <w:webHidden/>
          </w:rPr>
          <w:fldChar w:fldCharType="begin"/>
        </w:r>
        <w:r w:rsidR="001B39E7">
          <w:rPr>
            <w:noProof/>
            <w:webHidden/>
          </w:rPr>
          <w:instrText xml:space="preserve"> PAGEREF _Toc86130343 \h </w:instrText>
        </w:r>
        <w:r w:rsidR="001B39E7">
          <w:rPr>
            <w:noProof/>
            <w:webHidden/>
          </w:rPr>
        </w:r>
        <w:r w:rsidR="001B39E7">
          <w:rPr>
            <w:noProof/>
            <w:webHidden/>
          </w:rPr>
          <w:fldChar w:fldCharType="separate"/>
        </w:r>
        <w:r>
          <w:rPr>
            <w:noProof/>
            <w:webHidden/>
          </w:rPr>
          <w:t>65</w:t>
        </w:r>
        <w:r w:rsidR="001B39E7">
          <w:rPr>
            <w:noProof/>
            <w:webHidden/>
          </w:rPr>
          <w:fldChar w:fldCharType="end"/>
        </w:r>
      </w:hyperlink>
    </w:p>
    <w:p w14:paraId="5005FA9F" w14:textId="4EDE4AA7" w:rsidR="001B39E7" w:rsidRDefault="001853D1">
      <w:pPr>
        <w:pStyle w:val="TOC3"/>
        <w:tabs>
          <w:tab w:val="right" w:leader="dot" w:pos="9408"/>
        </w:tabs>
        <w:rPr>
          <w:rFonts w:asciiTheme="minorHAnsi" w:eastAsiaTheme="minorEastAsia" w:hAnsiTheme="minorHAnsi" w:cstheme="minorBidi"/>
          <w:noProof/>
        </w:rPr>
      </w:pPr>
      <w:hyperlink w:anchor="_Toc86130344" w:history="1">
        <w:r w:rsidR="001B39E7" w:rsidRPr="00733A2E">
          <w:rPr>
            <w:rStyle w:val="Hyperlink"/>
            <w:noProof/>
          </w:rPr>
          <w:t>4.8.1 BES</w:t>
        </w:r>
        <w:r w:rsidR="001B39E7">
          <w:rPr>
            <w:noProof/>
            <w:webHidden/>
          </w:rPr>
          <w:tab/>
        </w:r>
        <w:r w:rsidR="001B39E7">
          <w:rPr>
            <w:noProof/>
            <w:webHidden/>
          </w:rPr>
          <w:fldChar w:fldCharType="begin"/>
        </w:r>
        <w:r w:rsidR="001B39E7">
          <w:rPr>
            <w:noProof/>
            <w:webHidden/>
          </w:rPr>
          <w:instrText xml:space="preserve"> PAGEREF _Toc86130344 \h </w:instrText>
        </w:r>
        <w:r w:rsidR="001B39E7">
          <w:rPr>
            <w:noProof/>
            <w:webHidden/>
          </w:rPr>
        </w:r>
        <w:r w:rsidR="001B39E7">
          <w:rPr>
            <w:noProof/>
            <w:webHidden/>
          </w:rPr>
          <w:fldChar w:fldCharType="separate"/>
        </w:r>
        <w:r>
          <w:rPr>
            <w:noProof/>
            <w:webHidden/>
          </w:rPr>
          <w:t>65</w:t>
        </w:r>
        <w:r w:rsidR="001B39E7">
          <w:rPr>
            <w:noProof/>
            <w:webHidden/>
          </w:rPr>
          <w:fldChar w:fldCharType="end"/>
        </w:r>
      </w:hyperlink>
    </w:p>
    <w:p w14:paraId="106C9855" w14:textId="54D9F795" w:rsidR="001B39E7" w:rsidRDefault="001853D1">
      <w:pPr>
        <w:pStyle w:val="TOC3"/>
        <w:tabs>
          <w:tab w:val="right" w:leader="dot" w:pos="9408"/>
        </w:tabs>
        <w:rPr>
          <w:rFonts w:asciiTheme="minorHAnsi" w:eastAsiaTheme="minorEastAsia" w:hAnsiTheme="minorHAnsi" w:cstheme="minorBidi"/>
          <w:noProof/>
        </w:rPr>
      </w:pPr>
      <w:hyperlink w:anchor="_Toc86130345" w:history="1">
        <w:r w:rsidR="001B39E7" w:rsidRPr="00733A2E">
          <w:rPr>
            <w:rStyle w:val="Hyperlink"/>
            <w:noProof/>
          </w:rPr>
          <w:t>4.8.2 EST</w:t>
        </w:r>
        <w:r w:rsidR="001B39E7">
          <w:rPr>
            <w:noProof/>
            <w:webHidden/>
          </w:rPr>
          <w:tab/>
        </w:r>
        <w:r w:rsidR="001B39E7">
          <w:rPr>
            <w:noProof/>
            <w:webHidden/>
          </w:rPr>
          <w:fldChar w:fldCharType="begin"/>
        </w:r>
        <w:r w:rsidR="001B39E7">
          <w:rPr>
            <w:noProof/>
            <w:webHidden/>
          </w:rPr>
          <w:instrText xml:space="preserve"> PAGEREF _Toc86130345 \h </w:instrText>
        </w:r>
        <w:r w:rsidR="001B39E7">
          <w:rPr>
            <w:noProof/>
            <w:webHidden/>
          </w:rPr>
        </w:r>
        <w:r w:rsidR="001B39E7">
          <w:rPr>
            <w:noProof/>
            <w:webHidden/>
          </w:rPr>
          <w:fldChar w:fldCharType="separate"/>
        </w:r>
        <w:r>
          <w:rPr>
            <w:noProof/>
            <w:webHidden/>
          </w:rPr>
          <w:t>67</w:t>
        </w:r>
        <w:r w:rsidR="001B39E7">
          <w:rPr>
            <w:noProof/>
            <w:webHidden/>
          </w:rPr>
          <w:fldChar w:fldCharType="end"/>
        </w:r>
      </w:hyperlink>
    </w:p>
    <w:p w14:paraId="311C9DF1" w14:textId="02422DFD" w:rsidR="001B39E7" w:rsidRDefault="001853D1">
      <w:pPr>
        <w:pStyle w:val="TOC3"/>
        <w:tabs>
          <w:tab w:val="right" w:leader="dot" w:pos="9408"/>
        </w:tabs>
        <w:rPr>
          <w:rFonts w:asciiTheme="minorHAnsi" w:eastAsiaTheme="minorEastAsia" w:hAnsiTheme="minorHAnsi" w:cstheme="minorBidi"/>
          <w:noProof/>
        </w:rPr>
      </w:pPr>
      <w:hyperlink w:anchor="_Toc86130346" w:history="1">
        <w:r w:rsidR="001B39E7" w:rsidRPr="00733A2E">
          <w:rPr>
            <w:rStyle w:val="Hyperlink"/>
            <w:noProof/>
          </w:rPr>
          <w:t>4.8.3 ESXLong</w:t>
        </w:r>
        <w:r w:rsidR="001B39E7">
          <w:rPr>
            <w:noProof/>
            <w:webHidden/>
          </w:rPr>
          <w:tab/>
        </w:r>
        <w:r w:rsidR="001B39E7">
          <w:rPr>
            <w:noProof/>
            <w:webHidden/>
          </w:rPr>
          <w:fldChar w:fldCharType="begin"/>
        </w:r>
        <w:r w:rsidR="001B39E7">
          <w:rPr>
            <w:noProof/>
            <w:webHidden/>
          </w:rPr>
          <w:instrText xml:space="preserve"> PAGEREF _Toc86130346 \h </w:instrText>
        </w:r>
        <w:r w:rsidR="001B39E7">
          <w:rPr>
            <w:noProof/>
            <w:webHidden/>
          </w:rPr>
        </w:r>
        <w:r w:rsidR="001B39E7">
          <w:rPr>
            <w:noProof/>
            <w:webHidden/>
          </w:rPr>
          <w:fldChar w:fldCharType="separate"/>
        </w:r>
        <w:r>
          <w:rPr>
            <w:noProof/>
            <w:webHidden/>
          </w:rPr>
          <w:t>68</w:t>
        </w:r>
        <w:r w:rsidR="001B39E7">
          <w:rPr>
            <w:noProof/>
            <w:webHidden/>
          </w:rPr>
          <w:fldChar w:fldCharType="end"/>
        </w:r>
      </w:hyperlink>
    </w:p>
    <w:p w14:paraId="31E3EEB5" w14:textId="30F5C86E" w:rsidR="001B39E7" w:rsidRDefault="001853D1">
      <w:pPr>
        <w:pStyle w:val="TOC3"/>
        <w:tabs>
          <w:tab w:val="right" w:leader="dot" w:pos="9408"/>
        </w:tabs>
        <w:rPr>
          <w:rFonts w:asciiTheme="minorHAnsi" w:eastAsiaTheme="minorEastAsia" w:hAnsiTheme="minorHAnsi" w:cstheme="minorBidi"/>
          <w:noProof/>
        </w:rPr>
      </w:pPr>
      <w:hyperlink w:anchor="_Toc86130347" w:history="1">
        <w:r w:rsidR="001B39E7" w:rsidRPr="00733A2E">
          <w:rPr>
            <w:rStyle w:val="Hyperlink"/>
            <w:noProof/>
          </w:rPr>
          <w:t>4.8.4 ESA</w:t>
        </w:r>
        <w:r w:rsidR="001B39E7">
          <w:rPr>
            <w:noProof/>
            <w:webHidden/>
          </w:rPr>
          <w:tab/>
        </w:r>
        <w:r w:rsidR="001B39E7">
          <w:rPr>
            <w:noProof/>
            <w:webHidden/>
          </w:rPr>
          <w:fldChar w:fldCharType="begin"/>
        </w:r>
        <w:r w:rsidR="001B39E7">
          <w:rPr>
            <w:noProof/>
            <w:webHidden/>
          </w:rPr>
          <w:instrText xml:space="preserve"> PAGEREF _Toc86130347 \h </w:instrText>
        </w:r>
        <w:r w:rsidR="001B39E7">
          <w:rPr>
            <w:noProof/>
            <w:webHidden/>
          </w:rPr>
        </w:r>
        <w:r w:rsidR="001B39E7">
          <w:rPr>
            <w:noProof/>
            <w:webHidden/>
          </w:rPr>
          <w:fldChar w:fldCharType="separate"/>
        </w:r>
        <w:r>
          <w:rPr>
            <w:noProof/>
            <w:webHidden/>
          </w:rPr>
          <w:t>68</w:t>
        </w:r>
        <w:r w:rsidR="001B39E7">
          <w:rPr>
            <w:noProof/>
            <w:webHidden/>
          </w:rPr>
          <w:fldChar w:fldCharType="end"/>
        </w:r>
      </w:hyperlink>
    </w:p>
    <w:p w14:paraId="10496C86" w14:textId="6A1C9549" w:rsidR="001B39E7" w:rsidRDefault="001853D1">
      <w:pPr>
        <w:pStyle w:val="TOC2"/>
        <w:tabs>
          <w:tab w:val="right" w:leader="dot" w:pos="9408"/>
        </w:tabs>
        <w:rPr>
          <w:rFonts w:asciiTheme="minorHAnsi" w:eastAsiaTheme="minorEastAsia" w:hAnsiTheme="minorHAnsi" w:cstheme="minorBidi"/>
          <w:noProof/>
        </w:rPr>
      </w:pPr>
      <w:hyperlink w:anchor="_Toc86130348" w:history="1">
        <w:r w:rsidR="001B39E7" w:rsidRPr="00733A2E">
          <w:rPr>
            <w:rStyle w:val="Hyperlink"/>
            <w:noProof/>
          </w:rPr>
          <w:t>4.9 Zorunlu Olmayan Özelliklerin Eklenmesi</w:t>
        </w:r>
        <w:r w:rsidR="001B39E7">
          <w:rPr>
            <w:noProof/>
            <w:webHidden/>
          </w:rPr>
          <w:tab/>
        </w:r>
        <w:r w:rsidR="001B39E7">
          <w:rPr>
            <w:noProof/>
            <w:webHidden/>
          </w:rPr>
          <w:fldChar w:fldCharType="begin"/>
        </w:r>
        <w:r w:rsidR="001B39E7">
          <w:rPr>
            <w:noProof/>
            <w:webHidden/>
          </w:rPr>
          <w:instrText xml:space="preserve"> PAGEREF _Toc86130348 \h </w:instrText>
        </w:r>
        <w:r w:rsidR="001B39E7">
          <w:rPr>
            <w:noProof/>
            <w:webHidden/>
          </w:rPr>
        </w:r>
        <w:r w:rsidR="001B39E7">
          <w:rPr>
            <w:noProof/>
            <w:webHidden/>
          </w:rPr>
          <w:fldChar w:fldCharType="separate"/>
        </w:r>
        <w:r>
          <w:rPr>
            <w:noProof/>
            <w:webHidden/>
          </w:rPr>
          <w:t>69</w:t>
        </w:r>
        <w:r w:rsidR="001B39E7">
          <w:rPr>
            <w:noProof/>
            <w:webHidden/>
          </w:rPr>
          <w:fldChar w:fldCharType="end"/>
        </w:r>
      </w:hyperlink>
    </w:p>
    <w:p w14:paraId="6BD51131" w14:textId="122CA314" w:rsidR="001B39E7" w:rsidRDefault="001853D1">
      <w:pPr>
        <w:pStyle w:val="TOC2"/>
        <w:tabs>
          <w:tab w:val="right" w:leader="dot" w:pos="9408"/>
        </w:tabs>
        <w:rPr>
          <w:rFonts w:asciiTheme="minorHAnsi" w:eastAsiaTheme="minorEastAsia" w:hAnsiTheme="minorHAnsi" w:cstheme="minorBidi"/>
          <w:noProof/>
        </w:rPr>
      </w:pPr>
      <w:hyperlink w:anchor="_Toc86130349" w:history="1">
        <w:r w:rsidR="001B39E7" w:rsidRPr="00733A2E">
          <w:rPr>
            <w:rStyle w:val="Hyperlink"/>
            <w:noProof/>
          </w:rPr>
          <w:t>4.10 Sertifika Doğrulama</w:t>
        </w:r>
        <w:r w:rsidR="001B39E7">
          <w:rPr>
            <w:noProof/>
            <w:webHidden/>
          </w:rPr>
          <w:tab/>
        </w:r>
        <w:r w:rsidR="001B39E7">
          <w:rPr>
            <w:noProof/>
            <w:webHidden/>
          </w:rPr>
          <w:fldChar w:fldCharType="begin"/>
        </w:r>
        <w:r w:rsidR="001B39E7">
          <w:rPr>
            <w:noProof/>
            <w:webHidden/>
          </w:rPr>
          <w:instrText xml:space="preserve"> PAGEREF _Toc86130349 \h </w:instrText>
        </w:r>
        <w:r w:rsidR="001B39E7">
          <w:rPr>
            <w:noProof/>
            <w:webHidden/>
          </w:rPr>
        </w:r>
        <w:r w:rsidR="001B39E7">
          <w:rPr>
            <w:noProof/>
            <w:webHidden/>
          </w:rPr>
          <w:fldChar w:fldCharType="separate"/>
        </w:r>
        <w:r>
          <w:rPr>
            <w:noProof/>
            <w:webHidden/>
          </w:rPr>
          <w:t>72</w:t>
        </w:r>
        <w:r w:rsidR="001B39E7">
          <w:rPr>
            <w:noProof/>
            <w:webHidden/>
          </w:rPr>
          <w:fldChar w:fldCharType="end"/>
        </w:r>
      </w:hyperlink>
    </w:p>
    <w:p w14:paraId="68016DB3" w14:textId="19E8787E" w:rsidR="001B39E7" w:rsidRDefault="001853D1">
      <w:pPr>
        <w:pStyle w:val="TOC2"/>
        <w:tabs>
          <w:tab w:val="right" w:leader="dot" w:pos="9408"/>
        </w:tabs>
        <w:rPr>
          <w:rFonts w:asciiTheme="minorHAnsi" w:eastAsiaTheme="minorEastAsia" w:hAnsiTheme="minorHAnsi" w:cstheme="minorBidi"/>
          <w:noProof/>
        </w:rPr>
      </w:pPr>
      <w:hyperlink w:anchor="_Toc86130350" w:history="1">
        <w:r w:rsidR="001B39E7" w:rsidRPr="00733A2E">
          <w:rPr>
            <w:rStyle w:val="Hyperlink"/>
            <w:noProof/>
          </w:rPr>
          <w:t>4.11 İmza Doğrulama İşlemleri</w:t>
        </w:r>
        <w:r w:rsidR="001B39E7">
          <w:rPr>
            <w:noProof/>
            <w:webHidden/>
          </w:rPr>
          <w:tab/>
        </w:r>
        <w:r w:rsidR="001B39E7">
          <w:rPr>
            <w:noProof/>
            <w:webHidden/>
          </w:rPr>
          <w:fldChar w:fldCharType="begin"/>
        </w:r>
        <w:r w:rsidR="001B39E7">
          <w:rPr>
            <w:noProof/>
            <w:webHidden/>
          </w:rPr>
          <w:instrText xml:space="preserve"> PAGEREF _Toc86130350 \h </w:instrText>
        </w:r>
        <w:r w:rsidR="001B39E7">
          <w:rPr>
            <w:noProof/>
            <w:webHidden/>
          </w:rPr>
        </w:r>
        <w:r w:rsidR="001B39E7">
          <w:rPr>
            <w:noProof/>
            <w:webHidden/>
          </w:rPr>
          <w:fldChar w:fldCharType="separate"/>
        </w:r>
        <w:r>
          <w:rPr>
            <w:noProof/>
            <w:webHidden/>
          </w:rPr>
          <w:t>72</w:t>
        </w:r>
        <w:r w:rsidR="001B39E7">
          <w:rPr>
            <w:noProof/>
            <w:webHidden/>
          </w:rPr>
          <w:fldChar w:fldCharType="end"/>
        </w:r>
      </w:hyperlink>
    </w:p>
    <w:p w14:paraId="19DA5142" w14:textId="277AEE86" w:rsidR="001B39E7" w:rsidRDefault="001853D1">
      <w:pPr>
        <w:pStyle w:val="TOC2"/>
        <w:tabs>
          <w:tab w:val="right" w:leader="dot" w:pos="9408"/>
        </w:tabs>
        <w:rPr>
          <w:rFonts w:asciiTheme="minorHAnsi" w:eastAsiaTheme="minorEastAsia" w:hAnsiTheme="minorHAnsi" w:cstheme="minorBidi"/>
          <w:noProof/>
        </w:rPr>
      </w:pPr>
      <w:hyperlink w:anchor="_Toc86130351" w:history="1">
        <w:r w:rsidR="001B39E7" w:rsidRPr="00733A2E">
          <w:rPr>
            <w:rStyle w:val="Hyperlink"/>
            <w:noProof/>
          </w:rPr>
          <w:t>4.12 İmza Doğrulama Sonucu</w:t>
        </w:r>
        <w:r w:rsidR="001B39E7">
          <w:rPr>
            <w:noProof/>
            <w:webHidden/>
          </w:rPr>
          <w:tab/>
        </w:r>
        <w:r w:rsidR="001B39E7">
          <w:rPr>
            <w:noProof/>
            <w:webHidden/>
          </w:rPr>
          <w:fldChar w:fldCharType="begin"/>
        </w:r>
        <w:r w:rsidR="001B39E7">
          <w:rPr>
            <w:noProof/>
            <w:webHidden/>
          </w:rPr>
          <w:instrText xml:space="preserve"> PAGEREF _Toc86130351 \h </w:instrText>
        </w:r>
        <w:r w:rsidR="001B39E7">
          <w:rPr>
            <w:noProof/>
            <w:webHidden/>
          </w:rPr>
        </w:r>
        <w:r w:rsidR="001B39E7">
          <w:rPr>
            <w:noProof/>
            <w:webHidden/>
          </w:rPr>
          <w:fldChar w:fldCharType="separate"/>
        </w:r>
        <w:r>
          <w:rPr>
            <w:noProof/>
            <w:webHidden/>
          </w:rPr>
          <w:t>74</w:t>
        </w:r>
        <w:r w:rsidR="001B39E7">
          <w:rPr>
            <w:noProof/>
            <w:webHidden/>
          </w:rPr>
          <w:fldChar w:fldCharType="end"/>
        </w:r>
      </w:hyperlink>
    </w:p>
    <w:p w14:paraId="676C13A9" w14:textId="2BEE1C44" w:rsidR="001B39E7" w:rsidRDefault="001853D1">
      <w:pPr>
        <w:pStyle w:val="TOC2"/>
        <w:tabs>
          <w:tab w:val="right" w:leader="dot" w:pos="9408"/>
        </w:tabs>
        <w:rPr>
          <w:rFonts w:asciiTheme="minorHAnsi" w:eastAsiaTheme="minorEastAsia" w:hAnsiTheme="minorHAnsi" w:cstheme="minorBidi"/>
          <w:noProof/>
        </w:rPr>
      </w:pPr>
      <w:hyperlink w:anchor="_Toc86130352" w:history="1">
        <w:r w:rsidR="001B39E7" w:rsidRPr="00733A2E">
          <w:rPr>
            <w:rStyle w:val="Hyperlink"/>
            <w:noProof/>
          </w:rPr>
          <w:t>4.13 Ön Doğrulama</w:t>
        </w:r>
        <w:r w:rsidR="001B39E7">
          <w:rPr>
            <w:noProof/>
            <w:webHidden/>
          </w:rPr>
          <w:tab/>
        </w:r>
        <w:r w:rsidR="001B39E7">
          <w:rPr>
            <w:noProof/>
            <w:webHidden/>
          </w:rPr>
          <w:fldChar w:fldCharType="begin"/>
        </w:r>
        <w:r w:rsidR="001B39E7">
          <w:rPr>
            <w:noProof/>
            <w:webHidden/>
          </w:rPr>
          <w:instrText xml:space="preserve"> PAGEREF _Toc86130352 \h </w:instrText>
        </w:r>
        <w:r w:rsidR="001B39E7">
          <w:rPr>
            <w:noProof/>
            <w:webHidden/>
          </w:rPr>
        </w:r>
        <w:r w:rsidR="001B39E7">
          <w:rPr>
            <w:noProof/>
            <w:webHidden/>
          </w:rPr>
          <w:fldChar w:fldCharType="separate"/>
        </w:r>
        <w:r>
          <w:rPr>
            <w:noProof/>
            <w:webHidden/>
          </w:rPr>
          <w:t>75</w:t>
        </w:r>
        <w:r w:rsidR="001B39E7">
          <w:rPr>
            <w:noProof/>
            <w:webHidden/>
          </w:rPr>
          <w:fldChar w:fldCharType="end"/>
        </w:r>
      </w:hyperlink>
    </w:p>
    <w:p w14:paraId="383B2D8F" w14:textId="09D30D39" w:rsidR="001B39E7" w:rsidRDefault="001853D1">
      <w:pPr>
        <w:pStyle w:val="TOC2"/>
        <w:tabs>
          <w:tab w:val="right" w:leader="dot" w:pos="9408"/>
        </w:tabs>
        <w:rPr>
          <w:rFonts w:asciiTheme="minorHAnsi" w:eastAsiaTheme="minorEastAsia" w:hAnsiTheme="minorHAnsi" w:cstheme="minorBidi"/>
          <w:noProof/>
        </w:rPr>
      </w:pPr>
      <w:hyperlink w:anchor="_Toc86130353" w:history="1">
        <w:r w:rsidR="001B39E7" w:rsidRPr="00733A2E">
          <w:rPr>
            <w:rStyle w:val="Hyperlink"/>
            <w:noProof/>
          </w:rPr>
          <w:t>4.14 Ayrık İmzanın Doğrulanması</w:t>
        </w:r>
        <w:r w:rsidR="001B39E7">
          <w:rPr>
            <w:noProof/>
            <w:webHidden/>
          </w:rPr>
          <w:tab/>
        </w:r>
        <w:r w:rsidR="001B39E7">
          <w:rPr>
            <w:noProof/>
            <w:webHidden/>
          </w:rPr>
          <w:fldChar w:fldCharType="begin"/>
        </w:r>
        <w:r w:rsidR="001B39E7">
          <w:rPr>
            <w:noProof/>
            <w:webHidden/>
          </w:rPr>
          <w:instrText xml:space="preserve"> PAGEREF _Toc86130353 \h </w:instrText>
        </w:r>
        <w:r w:rsidR="001B39E7">
          <w:rPr>
            <w:noProof/>
            <w:webHidden/>
          </w:rPr>
        </w:r>
        <w:r w:rsidR="001B39E7">
          <w:rPr>
            <w:noProof/>
            <w:webHidden/>
          </w:rPr>
          <w:fldChar w:fldCharType="separate"/>
        </w:r>
        <w:r>
          <w:rPr>
            <w:noProof/>
            <w:webHidden/>
          </w:rPr>
          <w:t>76</w:t>
        </w:r>
        <w:r w:rsidR="001B39E7">
          <w:rPr>
            <w:noProof/>
            <w:webHidden/>
          </w:rPr>
          <w:fldChar w:fldCharType="end"/>
        </w:r>
      </w:hyperlink>
    </w:p>
    <w:p w14:paraId="514FA7C1" w14:textId="5638F61F" w:rsidR="001B39E7" w:rsidRDefault="001853D1">
      <w:pPr>
        <w:pStyle w:val="TOC3"/>
        <w:tabs>
          <w:tab w:val="right" w:leader="dot" w:pos="9408"/>
        </w:tabs>
        <w:rPr>
          <w:rFonts w:asciiTheme="minorHAnsi" w:eastAsiaTheme="minorEastAsia" w:hAnsiTheme="minorHAnsi" w:cstheme="minorBidi"/>
          <w:noProof/>
        </w:rPr>
      </w:pPr>
      <w:hyperlink w:anchor="_Toc86130354" w:history="1">
        <w:r w:rsidR="001B39E7" w:rsidRPr="00733A2E">
          <w:rPr>
            <w:rStyle w:val="Hyperlink"/>
            <w:noProof/>
          </w:rPr>
          <w:t>4.14.1 Ayrık İmzanın Bütünleşik İmzaya Çevrilmesi</w:t>
        </w:r>
        <w:r w:rsidR="001B39E7">
          <w:rPr>
            <w:noProof/>
            <w:webHidden/>
          </w:rPr>
          <w:tab/>
        </w:r>
        <w:r w:rsidR="001B39E7">
          <w:rPr>
            <w:noProof/>
            <w:webHidden/>
          </w:rPr>
          <w:fldChar w:fldCharType="begin"/>
        </w:r>
        <w:r w:rsidR="001B39E7">
          <w:rPr>
            <w:noProof/>
            <w:webHidden/>
          </w:rPr>
          <w:instrText xml:space="preserve"> PAGEREF _Toc86130354 \h </w:instrText>
        </w:r>
        <w:r w:rsidR="001B39E7">
          <w:rPr>
            <w:noProof/>
            <w:webHidden/>
          </w:rPr>
        </w:r>
        <w:r w:rsidR="001B39E7">
          <w:rPr>
            <w:noProof/>
            <w:webHidden/>
          </w:rPr>
          <w:fldChar w:fldCharType="separate"/>
        </w:r>
        <w:r>
          <w:rPr>
            <w:noProof/>
            <w:webHidden/>
          </w:rPr>
          <w:t>77</w:t>
        </w:r>
        <w:r w:rsidR="001B39E7">
          <w:rPr>
            <w:noProof/>
            <w:webHidden/>
          </w:rPr>
          <w:fldChar w:fldCharType="end"/>
        </w:r>
      </w:hyperlink>
    </w:p>
    <w:p w14:paraId="77E38B06" w14:textId="53F347B3" w:rsidR="001B39E7" w:rsidRDefault="001853D1">
      <w:pPr>
        <w:pStyle w:val="TOC2"/>
        <w:tabs>
          <w:tab w:val="right" w:leader="dot" w:pos="9408"/>
        </w:tabs>
        <w:rPr>
          <w:rFonts w:asciiTheme="minorHAnsi" w:eastAsiaTheme="minorEastAsia" w:hAnsiTheme="minorHAnsi" w:cstheme="minorBidi"/>
          <w:noProof/>
        </w:rPr>
      </w:pPr>
      <w:hyperlink w:anchor="_Toc86130355" w:history="1">
        <w:r w:rsidR="001B39E7" w:rsidRPr="00733A2E">
          <w:rPr>
            <w:rStyle w:val="Hyperlink"/>
            <w:noProof/>
          </w:rPr>
          <w:t>4.15 Sertifika Doğrulama</w:t>
        </w:r>
        <w:r w:rsidR="001B39E7">
          <w:rPr>
            <w:noProof/>
            <w:webHidden/>
          </w:rPr>
          <w:tab/>
        </w:r>
        <w:r w:rsidR="001B39E7">
          <w:rPr>
            <w:noProof/>
            <w:webHidden/>
          </w:rPr>
          <w:fldChar w:fldCharType="begin"/>
        </w:r>
        <w:r w:rsidR="001B39E7">
          <w:rPr>
            <w:noProof/>
            <w:webHidden/>
          </w:rPr>
          <w:instrText xml:space="preserve"> PAGEREF _Toc86130355 \h </w:instrText>
        </w:r>
        <w:r w:rsidR="001B39E7">
          <w:rPr>
            <w:noProof/>
            <w:webHidden/>
          </w:rPr>
        </w:r>
        <w:r w:rsidR="001B39E7">
          <w:rPr>
            <w:noProof/>
            <w:webHidden/>
          </w:rPr>
          <w:fldChar w:fldCharType="separate"/>
        </w:r>
        <w:r>
          <w:rPr>
            <w:noProof/>
            <w:webHidden/>
          </w:rPr>
          <w:t>77</w:t>
        </w:r>
        <w:r w:rsidR="001B39E7">
          <w:rPr>
            <w:noProof/>
            <w:webHidden/>
          </w:rPr>
          <w:fldChar w:fldCharType="end"/>
        </w:r>
      </w:hyperlink>
    </w:p>
    <w:p w14:paraId="6F59654E" w14:textId="5DC08C76" w:rsidR="001B39E7" w:rsidRDefault="001853D1">
      <w:pPr>
        <w:pStyle w:val="TOC3"/>
        <w:tabs>
          <w:tab w:val="right" w:leader="dot" w:pos="9408"/>
        </w:tabs>
        <w:rPr>
          <w:rFonts w:asciiTheme="minorHAnsi" w:eastAsiaTheme="minorEastAsia" w:hAnsiTheme="minorHAnsi" w:cstheme="minorBidi"/>
          <w:noProof/>
        </w:rPr>
      </w:pPr>
      <w:hyperlink w:anchor="_Toc86130356" w:history="1">
        <w:r w:rsidR="001B39E7" w:rsidRPr="00733A2E">
          <w:rPr>
            <w:rStyle w:val="Hyperlink"/>
            <w:noProof/>
          </w:rPr>
          <w:t>4.15.1 İmzacıların Alınması</w:t>
        </w:r>
        <w:r w:rsidR="001B39E7">
          <w:rPr>
            <w:noProof/>
            <w:webHidden/>
          </w:rPr>
          <w:tab/>
        </w:r>
        <w:r w:rsidR="001B39E7">
          <w:rPr>
            <w:noProof/>
            <w:webHidden/>
          </w:rPr>
          <w:fldChar w:fldCharType="begin"/>
        </w:r>
        <w:r w:rsidR="001B39E7">
          <w:rPr>
            <w:noProof/>
            <w:webHidden/>
          </w:rPr>
          <w:instrText xml:space="preserve"> PAGEREF _Toc86130356 \h </w:instrText>
        </w:r>
        <w:r w:rsidR="001B39E7">
          <w:rPr>
            <w:noProof/>
            <w:webHidden/>
          </w:rPr>
        </w:r>
        <w:r w:rsidR="001B39E7">
          <w:rPr>
            <w:noProof/>
            <w:webHidden/>
          </w:rPr>
          <w:fldChar w:fldCharType="separate"/>
        </w:r>
        <w:r>
          <w:rPr>
            <w:noProof/>
            <w:webHidden/>
          </w:rPr>
          <w:t>77</w:t>
        </w:r>
        <w:r w:rsidR="001B39E7">
          <w:rPr>
            <w:noProof/>
            <w:webHidden/>
          </w:rPr>
          <w:fldChar w:fldCharType="end"/>
        </w:r>
      </w:hyperlink>
    </w:p>
    <w:p w14:paraId="5390528D" w14:textId="371E4CBA" w:rsidR="001B39E7" w:rsidRDefault="001853D1">
      <w:pPr>
        <w:pStyle w:val="TOC2"/>
        <w:tabs>
          <w:tab w:val="right" w:leader="dot" w:pos="9408"/>
        </w:tabs>
        <w:rPr>
          <w:rFonts w:asciiTheme="minorHAnsi" w:eastAsiaTheme="minorEastAsia" w:hAnsiTheme="minorHAnsi" w:cstheme="minorBidi"/>
          <w:noProof/>
        </w:rPr>
      </w:pPr>
      <w:hyperlink w:anchor="_Toc86130357" w:history="1">
        <w:r w:rsidR="001B39E7" w:rsidRPr="00733A2E">
          <w:rPr>
            <w:rStyle w:val="Hyperlink"/>
            <w:noProof/>
          </w:rPr>
          <w:t>4.16 İmza Tipleri Arasında Dönüşüm</w:t>
        </w:r>
        <w:r w:rsidR="001B39E7">
          <w:rPr>
            <w:noProof/>
            <w:webHidden/>
          </w:rPr>
          <w:tab/>
        </w:r>
        <w:r w:rsidR="001B39E7">
          <w:rPr>
            <w:noProof/>
            <w:webHidden/>
          </w:rPr>
          <w:fldChar w:fldCharType="begin"/>
        </w:r>
        <w:r w:rsidR="001B39E7">
          <w:rPr>
            <w:noProof/>
            <w:webHidden/>
          </w:rPr>
          <w:instrText xml:space="preserve"> PAGEREF _Toc86130357 \h </w:instrText>
        </w:r>
        <w:r w:rsidR="001B39E7">
          <w:rPr>
            <w:noProof/>
            <w:webHidden/>
          </w:rPr>
        </w:r>
        <w:r w:rsidR="001B39E7">
          <w:rPr>
            <w:noProof/>
            <w:webHidden/>
          </w:rPr>
          <w:fldChar w:fldCharType="separate"/>
        </w:r>
        <w:r>
          <w:rPr>
            <w:noProof/>
            <w:webHidden/>
          </w:rPr>
          <w:t>78</w:t>
        </w:r>
        <w:r w:rsidR="001B39E7">
          <w:rPr>
            <w:noProof/>
            <w:webHidden/>
          </w:rPr>
          <w:fldChar w:fldCharType="end"/>
        </w:r>
      </w:hyperlink>
    </w:p>
    <w:p w14:paraId="62BBD6BE" w14:textId="5A3871DD" w:rsidR="001B39E7" w:rsidRDefault="001853D1">
      <w:pPr>
        <w:pStyle w:val="TOC2"/>
        <w:tabs>
          <w:tab w:val="right" w:leader="dot" w:pos="9408"/>
        </w:tabs>
        <w:rPr>
          <w:rFonts w:asciiTheme="minorHAnsi" w:eastAsiaTheme="minorEastAsia" w:hAnsiTheme="minorHAnsi" w:cstheme="minorBidi"/>
          <w:noProof/>
        </w:rPr>
      </w:pPr>
      <w:hyperlink w:anchor="_Toc86130358" w:history="1">
        <w:r w:rsidR="001B39E7" w:rsidRPr="00733A2E">
          <w:rPr>
            <w:rStyle w:val="Hyperlink"/>
            <w:noProof/>
          </w:rPr>
          <w:t>4.17 İmza Zamanının Belirlenmesi</w:t>
        </w:r>
        <w:r w:rsidR="001B39E7">
          <w:rPr>
            <w:noProof/>
            <w:webHidden/>
          </w:rPr>
          <w:tab/>
        </w:r>
        <w:r w:rsidR="001B39E7">
          <w:rPr>
            <w:noProof/>
            <w:webHidden/>
          </w:rPr>
          <w:fldChar w:fldCharType="begin"/>
        </w:r>
        <w:r w:rsidR="001B39E7">
          <w:rPr>
            <w:noProof/>
            <w:webHidden/>
          </w:rPr>
          <w:instrText xml:space="preserve"> PAGEREF _Toc86130358 \h </w:instrText>
        </w:r>
        <w:r w:rsidR="001B39E7">
          <w:rPr>
            <w:noProof/>
            <w:webHidden/>
          </w:rPr>
        </w:r>
        <w:r w:rsidR="001B39E7">
          <w:rPr>
            <w:noProof/>
            <w:webHidden/>
          </w:rPr>
          <w:fldChar w:fldCharType="separate"/>
        </w:r>
        <w:r>
          <w:rPr>
            <w:noProof/>
            <w:webHidden/>
          </w:rPr>
          <w:t>80</w:t>
        </w:r>
        <w:r w:rsidR="001B39E7">
          <w:rPr>
            <w:noProof/>
            <w:webHidden/>
          </w:rPr>
          <w:fldChar w:fldCharType="end"/>
        </w:r>
      </w:hyperlink>
    </w:p>
    <w:p w14:paraId="5B2A29F6" w14:textId="1EE507B4" w:rsidR="001B39E7" w:rsidRDefault="001853D1">
      <w:pPr>
        <w:pStyle w:val="TOC2"/>
        <w:tabs>
          <w:tab w:val="right" w:leader="dot" w:pos="9408"/>
        </w:tabs>
        <w:rPr>
          <w:rFonts w:asciiTheme="minorHAnsi" w:eastAsiaTheme="minorEastAsia" w:hAnsiTheme="minorHAnsi" w:cstheme="minorBidi"/>
          <w:noProof/>
        </w:rPr>
      </w:pPr>
      <w:hyperlink w:anchor="_Toc86130359" w:history="1">
        <w:r w:rsidR="001B39E7" w:rsidRPr="00733A2E">
          <w:rPr>
            <w:rStyle w:val="Hyperlink"/>
            <w:noProof/>
          </w:rPr>
          <w:t>4.18 Zaman Damgası</w:t>
        </w:r>
        <w:r w:rsidR="001B39E7">
          <w:rPr>
            <w:noProof/>
            <w:webHidden/>
          </w:rPr>
          <w:tab/>
        </w:r>
        <w:r w:rsidR="001B39E7">
          <w:rPr>
            <w:noProof/>
            <w:webHidden/>
          </w:rPr>
          <w:fldChar w:fldCharType="begin"/>
        </w:r>
        <w:r w:rsidR="001B39E7">
          <w:rPr>
            <w:noProof/>
            <w:webHidden/>
          </w:rPr>
          <w:instrText xml:space="preserve"> PAGEREF _Toc86130359 \h </w:instrText>
        </w:r>
        <w:r w:rsidR="001B39E7">
          <w:rPr>
            <w:noProof/>
            <w:webHidden/>
          </w:rPr>
        </w:r>
        <w:r w:rsidR="001B39E7">
          <w:rPr>
            <w:noProof/>
            <w:webHidden/>
          </w:rPr>
          <w:fldChar w:fldCharType="separate"/>
        </w:r>
        <w:r>
          <w:rPr>
            <w:noProof/>
            <w:webHidden/>
          </w:rPr>
          <w:t>80</w:t>
        </w:r>
        <w:r w:rsidR="001B39E7">
          <w:rPr>
            <w:noProof/>
            <w:webHidden/>
          </w:rPr>
          <w:fldChar w:fldCharType="end"/>
        </w:r>
      </w:hyperlink>
    </w:p>
    <w:p w14:paraId="7B98B4A1" w14:textId="700B4F90" w:rsidR="001B39E7" w:rsidRDefault="001853D1">
      <w:pPr>
        <w:pStyle w:val="TOC3"/>
        <w:tabs>
          <w:tab w:val="right" w:leader="dot" w:pos="9408"/>
        </w:tabs>
        <w:rPr>
          <w:rFonts w:asciiTheme="minorHAnsi" w:eastAsiaTheme="minorEastAsia" w:hAnsiTheme="minorHAnsi" w:cstheme="minorBidi"/>
          <w:noProof/>
        </w:rPr>
      </w:pPr>
      <w:hyperlink w:anchor="_Toc86130360" w:history="1">
        <w:r w:rsidR="001B39E7" w:rsidRPr="00733A2E">
          <w:rPr>
            <w:rStyle w:val="Hyperlink"/>
            <w:noProof/>
          </w:rPr>
          <w:t>4.18.1 İmzadaki Zaman Damgasından İmza Zamanının Alınması</w:t>
        </w:r>
        <w:r w:rsidR="001B39E7">
          <w:rPr>
            <w:noProof/>
            <w:webHidden/>
          </w:rPr>
          <w:tab/>
        </w:r>
        <w:r w:rsidR="001B39E7">
          <w:rPr>
            <w:noProof/>
            <w:webHidden/>
          </w:rPr>
          <w:fldChar w:fldCharType="begin"/>
        </w:r>
        <w:r w:rsidR="001B39E7">
          <w:rPr>
            <w:noProof/>
            <w:webHidden/>
          </w:rPr>
          <w:instrText xml:space="preserve"> PAGEREF _Toc86130360 \h </w:instrText>
        </w:r>
        <w:r w:rsidR="001B39E7">
          <w:rPr>
            <w:noProof/>
            <w:webHidden/>
          </w:rPr>
        </w:r>
        <w:r w:rsidR="001B39E7">
          <w:rPr>
            <w:noProof/>
            <w:webHidden/>
          </w:rPr>
          <w:fldChar w:fldCharType="separate"/>
        </w:r>
        <w:r>
          <w:rPr>
            <w:noProof/>
            <w:webHidden/>
          </w:rPr>
          <w:t>81</w:t>
        </w:r>
        <w:r w:rsidR="001B39E7">
          <w:rPr>
            <w:noProof/>
            <w:webHidden/>
          </w:rPr>
          <w:fldChar w:fldCharType="end"/>
        </w:r>
      </w:hyperlink>
    </w:p>
    <w:p w14:paraId="2C5684C4" w14:textId="5B948802" w:rsidR="001B39E7" w:rsidRDefault="001853D1">
      <w:pPr>
        <w:pStyle w:val="TOC3"/>
        <w:tabs>
          <w:tab w:val="right" w:leader="dot" w:pos="9408"/>
        </w:tabs>
        <w:rPr>
          <w:rFonts w:asciiTheme="minorHAnsi" w:eastAsiaTheme="minorEastAsia" w:hAnsiTheme="minorHAnsi" w:cstheme="minorBidi"/>
          <w:noProof/>
        </w:rPr>
      </w:pPr>
      <w:hyperlink w:anchor="_Toc86130361" w:history="1">
        <w:r w:rsidR="001B39E7" w:rsidRPr="00733A2E">
          <w:rPr>
            <w:rStyle w:val="Hyperlink"/>
            <w:noProof/>
          </w:rPr>
          <w:t>4.18.2 Zaman Damgası Sunucusunun Test Edilmesi</w:t>
        </w:r>
        <w:r w:rsidR="001B39E7">
          <w:rPr>
            <w:noProof/>
            <w:webHidden/>
          </w:rPr>
          <w:tab/>
        </w:r>
        <w:r w:rsidR="001B39E7">
          <w:rPr>
            <w:noProof/>
            <w:webHidden/>
          </w:rPr>
          <w:fldChar w:fldCharType="begin"/>
        </w:r>
        <w:r w:rsidR="001B39E7">
          <w:rPr>
            <w:noProof/>
            <w:webHidden/>
          </w:rPr>
          <w:instrText xml:space="preserve"> PAGEREF _Toc86130361 \h </w:instrText>
        </w:r>
        <w:r w:rsidR="001B39E7">
          <w:rPr>
            <w:noProof/>
            <w:webHidden/>
          </w:rPr>
        </w:r>
        <w:r w:rsidR="001B39E7">
          <w:rPr>
            <w:noProof/>
            <w:webHidden/>
          </w:rPr>
          <w:fldChar w:fldCharType="separate"/>
        </w:r>
        <w:r>
          <w:rPr>
            <w:noProof/>
            <w:webHidden/>
          </w:rPr>
          <w:t>82</w:t>
        </w:r>
        <w:r w:rsidR="001B39E7">
          <w:rPr>
            <w:noProof/>
            <w:webHidden/>
          </w:rPr>
          <w:fldChar w:fldCharType="end"/>
        </w:r>
      </w:hyperlink>
    </w:p>
    <w:p w14:paraId="0E302BD9" w14:textId="6ACD9FC2" w:rsidR="001B39E7" w:rsidRDefault="001853D1">
      <w:pPr>
        <w:pStyle w:val="TOC3"/>
        <w:tabs>
          <w:tab w:val="right" w:leader="dot" w:pos="9408"/>
        </w:tabs>
        <w:rPr>
          <w:rFonts w:asciiTheme="minorHAnsi" w:eastAsiaTheme="minorEastAsia" w:hAnsiTheme="minorHAnsi" w:cstheme="minorBidi"/>
          <w:noProof/>
        </w:rPr>
      </w:pPr>
      <w:hyperlink w:anchor="_Toc86130362" w:history="1">
        <w:r w:rsidR="001B39E7" w:rsidRPr="00733A2E">
          <w:rPr>
            <w:rStyle w:val="Hyperlink"/>
            <w:noProof/>
          </w:rPr>
          <w:t>4.18.3 Zaman Damgası Alma</w:t>
        </w:r>
        <w:r w:rsidR="001B39E7">
          <w:rPr>
            <w:noProof/>
            <w:webHidden/>
          </w:rPr>
          <w:tab/>
        </w:r>
        <w:r w:rsidR="001B39E7">
          <w:rPr>
            <w:noProof/>
            <w:webHidden/>
          </w:rPr>
          <w:fldChar w:fldCharType="begin"/>
        </w:r>
        <w:r w:rsidR="001B39E7">
          <w:rPr>
            <w:noProof/>
            <w:webHidden/>
          </w:rPr>
          <w:instrText xml:space="preserve"> PAGEREF _Toc86130362 \h </w:instrText>
        </w:r>
        <w:r w:rsidR="001B39E7">
          <w:rPr>
            <w:noProof/>
            <w:webHidden/>
          </w:rPr>
        </w:r>
        <w:r w:rsidR="001B39E7">
          <w:rPr>
            <w:noProof/>
            <w:webHidden/>
          </w:rPr>
          <w:fldChar w:fldCharType="separate"/>
        </w:r>
        <w:r>
          <w:rPr>
            <w:noProof/>
            <w:webHidden/>
          </w:rPr>
          <w:t>83</w:t>
        </w:r>
        <w:r w:rsidR="001B39E7">
          <w:rPr>
            <w:noProof/>
            <w:webHidden/>
          </w:rPr>
          <w:fldChar w:fldCharType="end"/>
        </w:r>
      </w:hyperlink>
    </w:p>
    <w:p w14:paraId="690ED2BC" w14:textId="020A504F" w:rsidR="001B39E7" w:rsidRDefault="001853D1">
      <w:pPr>
        <w:pStyle w:val="TOC2"/>
        <w:tabs>
          <w:tab w:val="right" w:leader="dot" w:pos="9408"/>
        </w:tabs>
        <w:rPr>
          <w:rFonts w:asciiTheme="minorHAnsi" w:eastAsiaTheme="minorEastAsia" w:hAnsiTheme="minorHAnsi" w:cstheme="minorBidi"/>
          <w:noProof/>
        </w:rPr>
      </w:pPr>
      <w:hyperlink w:anchor="_Toc86130363" w:history="1">
        <w:r w:rsidR="001B39E7" w:rsidRPr="00733A2E">
          <w:rPr>
            <w:rStyle w:val="Hyperlink"/>
            <w:noProof/>
          </w:rPr>
          <w:t>4.19 Parametreler</w:t>
        </w:r>
        <w:r w:rsidR="001B39E7">
          <w:rPr>
            <w:noProof/>
            <w:webHidden/>
          </w:rPr>
          <w:tab/>
        </w:r>
        <w:r w:rsidR="001B39E7">
          <w:rPr>
            <w:noProof/>
            <w:webHidden/>
          </w:rPr>
          <w:fldChar w:fldCharType="begin"/>
        </w:r>
        <w:r w:rsidR="001B39E7">
          <w:rPr>
            <w:noProof/>
            <w:webHidden/>
          </w:rPr>
          <w:instrText xml:space="preserve"> PAGEREF _Toc86130363 \h </w:instrText>
        </w:r>
        <w:r w:rsidR="001B39E7">
          <w:rPr>
            <w:noProof/>
            <w:webHidden/>
          </w:rPr>
        </w:r>
        <w:r w:rsidR="001B39E7">
          <w:rPr>
            <w:noProof/>
            <w:webHidden/>
          </w:rPr>
          <w:fldChar w:fldCharType="separate"/>
        </w:r>
        <w:r>
          <w:rPr>
            <w:noProof/>
            <w:webHidden/>
          </w:rPr>
          <w:t>84</w:t>
        </w:r>
        <w:r w:rsidR="001B39E7">
          <w:rPr>
            <w:noProof/>
            <w:webHidden/>
          </w:rPr>
          <w:fldChar w:fldCharType="end"/>
        </w:r>
      </w:hyperlink>
    </w:p>
    <w:p w14:paraId="78B76B42" w14:textId="7D49918A" w:rsidR="001B39E7" w:rsidRDefault="001853D1">
      <w:pPr>
        <w:pStyle w:val="TOC1"/>
        <w:rPr>
          <w:rFonts w:asciiTheme="minorHAnsi" w:eastAsiaTheme="minorEastAsia" w:hAnsiTheme="minorHAnsi" w:cstheme="minorBidi"/>
          <w:noProof/>
        </w:rPr>
      </w:pPr>
      <w:hyperlink w:anchor="_Toc86130364" w:history="1">
        <w:r w:rsidR="001B39E7" w:rsidRPr="00733A2E">
          <w:rPr>
            <w:rStyle w:val="Hyperlink"/>
            <w:rFonts w:ascii="Times New Roman" w:hAnsi="Times New Roman"/>
            <w:noProof/>
            <w:snapToGrid w:val="0"/>
            <w:w w:val="0"/>
          </w:rPr>
          <w:t>5.</w:t>
        </w:r>
        <w:r w:rsidR="001B39E7" w:rsidRPr="00733A2E">
          <w:rPr>
            <w:rStyle w:val="Hyperlink"/>
            <w:noProof/>
          </w:rPr>
          <w:t xml:space="preserve"> XML İMZA</w:t>
        </w:r>
        <w:r w:rsidR="001B39E7">
          <w:rPr>
            <w:noProof/>
            <w:webHidden/>
          </w:rPr>
          <w:tab/>
        </w:r>
        <w:r w:rsidR="001B39E7">
          <w:rPr>
            <w:noProof/>
            <w:webHidden/>
          </w:rPr>
          <w:fldChar w:fldCharType="begin"/>
        </w:r>
        <w:r w:rsidR="001B39E7">
          <w:rPr>
            <w:noProof/>
            <w:webHidden/>
          </w:rPr>
          <w:instrText xml:space="preserve"> PAGEREF _Toc86130364 \h </w:instrText>
        </w:r>
        <w:r w:rsidR="001B39E7">
          <w:rPr>
            <w:noProof/>
            <w:webHidden/>
          </w:rPr>
        </w:r>
        <w:r w:rsidR="001B39E7">
          <w:rPr>
            <w:noProof/>
            <w:webHidden/>
          </w:rPr>
          <w:fldChar w:fldCharType="separate"/>
        </w:r>
        <w:r>
          <w:rPr>
            <w:noProof/>
            <w:webHidden/>
          </w:rPr>
          <w:t>87</w:t>
        </w:r>
        <w:r w:rsidR="001B39E7">
          <w:rPr>
            <w:noProof/>
            <w:webHidden/>
          </w:rPr>
          <w:fldChar w:fldCharType="end"/>
        </w:r>
      </w:hyperlink>
    </w:p>
    <w:p w14:paraId="2F9AB192" w14:textId="50FA4671" w:rsidR="001B39E7" w:rsidRDefault="001853D1">
      <w:pPr>
        <w:pStyle w:val="TOC2"/>
        <w:tabs>
          <w:tab w:val="right" w:leader="dot" w:pos="9408"/>
        </w:tabs>
        <w:rPr>
          <w:rFonts w:asciiTheme="minorHAnsi" w:eastAsiaTheme="minorEastAsia" w:hAnsiTheme="minorHAnsi" w:cstheme="minorBidi"/>
          <w:noProof/>
        </w:rPr>
      </w:pPr>
      <w:hyperlink w:anchor="_Toc86130365" w:history="1">
        <w:r w:rsidR="001B39E7" w:rsidRPr="00733A2E">
          <w:rPr>
            <w:rStyle w:val="Hyperlink"/>
            <w:noProof/>
          </w:rPr>
          <w:t>5.1 Giriş</w:t>
        </w:r>
        <w:r w:rsidR="001B39E7">
          <w:rPr>
            <w:noProof/>
            <w:webHidden/>
          </w:rPr>
          <w:tab/>
        </w:r>
        <w:r w:rsidR="001B39E7">
          <w:rPr>
            <w:noProof/>
            <w:webHidden/>
          </w:rPr>
          <w:fldChar w:fldCharType="begin"/>
        </w:r>
        <w:r w:rsidR="001B39E7">
          <w:rPr>
            <w:noProof/>
            <w:webHidden/>
          </w:rPr>
          <w:instrText xml:space="preserve"> PAGEREF _Toc86130365 \h </w:instrText>
        </w:r>
        <w:r w:rsidR="001B39E7">
          <w:rPr>
            <w:noProof/>
            <w:webHidden/>
          </w:rPr>
        </w:r>
        <w:r w:rsidR="001B39E7">
          <w:rPr>
            <w:noProof/>
            <w:webHidden/>
          </w:rPr>
          <w:fldChar w:fldCharType="separate"/>
        </w:r>
        <w:r>
          <w:rPr>
            <w:noProof/>
            <w:webHidden/>
          </w:rPr>
          <w:t>87</w:t>
        </w:r>
        <w:r w:rsidR="001B39E7">
          <w:rPr>
            <w:noProof/>
            <w:webHidden/>
          </w:rPr>
          <w:fldChar w:fldCharType="end"/>
        </w:r>
      </w:hyperlink>
    </w:p>
    <w:p w14:paraId="5C9B0BC6" w14:textId="78B98E23" w:rsidR="001B39E7" w:rsidRDefault="001853D1">
      <w:pPr>
        <w:pStyle w:val="TOC2"/>
        <w:tabs>
          <w:tab w:val="right" w:leader="dot" w:pos="9408"/>
        </w:tabs>
        <w:rPr>
          <w:rFonts w:asciiTheme="minorHAnsi" w:eastAsiaTheme="minorEastAsia" w:hAnsiTheme="minorHAnsi" w:cstheme="minorBidi"/>
          <w:noProof/>
        </w:rPr>
      </w:pPr>
      <w:hyperlink w:anchor="_Toc86130366" w:history="1">
        <w:r w:rsidR="001B39E7" w:rsidRPr="00733A2E">
          <w:rPr>
            <w:rStyle w:val="Hyperlink"/>
            <w:noProof/>
          </w:rPr>
          <w:t>5.2 XML İmza Çeşitleri</w:t>
        </w:r>
        <w:r w:rsidR="001B39E7">
          <w:rPr>
            <w:noProof/>
            <w:webHidden/>
          </w:rPr>
          <w:tab/>
        </w:r>
        <w:r w:rsidR="001B39E7">
          <w:rPr>
            <w:noProof/>
            <w:webHidden/>
          </w:rPr>
          <w:fldChar w:fldCharType="begin"/>
        </w:r>
        <w:r w:rsidR="001B39E7">
          <w:rPr>
            <w:noProof/>
            <w:webHidden/>
          </w:rPr>
          <w:instrText xml:space="preserve"> PAGEREF _Toc86130366 \h </w:instrText>
        </w:r>
        <w:r w:rsidR="001B39E7">
          <w:rPr>
            <w:noProof/>
            <w:webHidden/>
          </w:rPr>
        </w:r>
        <w:r w:rsidR="001B39E7">
          <w:rPr>
            <w:noProof/>
            <w:webHidden/>
          </w:rPr>
          <w:fldChar w:fldCharType="separate"/>
        </w:r>
        <w:r>
          <w:rPr>
            <w:noProof/>
            <w:webHidden/>
          </w:rPr>
          <w:t>87</w:t>
        </w:r>
        <w:r w:rsidR="001B39E7">
          <w:rPr>
            <w:noProof/>
            <w:webHidden/>
          </w:rPr>
          <w:fldChar w:fldCharType="end"/>
        </w:r>
      </w:hyperlink>
    </w:p>
    <w:p w14:paraId="431F8DAF" w14:textId="605CE39A" w:rsidR="001B39E7" w:rsidRDefault="001853D1">
      <w:pPr>
        <w:pStyle w:val="TOC3"/>
        <w:tabs>
          <w:tab w:val="right" w:leader="dot" w:pos="9408"/>
        </w:tabs>
        <w:rPr>
          <w:rFonts w:asciiTheme="minorHAnsi" w:eastAsiaTheme="minorEastAsia" w:hAnsiTheme="minorHAnsi" w:cstheme="minorBidi"/>
          <w:noProof/>
        </w:rPr>
      </w:pPr>
      <w:hyperlink w:anchor="_Toc86130367" w:history="1">
        <w:r w:rsidR="001B39E7" w:rsidRPr="00733A2E">
          <w:rPr>
            <w:rStyle w:val="Hyperlink"/>
            <w:noProof/>
          </w:rPr>
          <w:t>5.2.1 Yapısına Göre</w:t>
        </w:r>
        <w:r w:rsidR="001B39E7">
          <w:rPr>
            <w:noProof/>
            <w:webHidden/>
          </w:rPr>
          <w:tab/>
        </w:r>
        <w:r w:rsidR="001B39E7">
          <w:rPr>
            <w:noProof/>
            <w:webHidden/>
          </w:rPr>
          <w:fldChar w:fldCharType="begin"/>
        </w:r>
        <w:r w:rsidR="001B39E7">
          <w:rPr>
            <w:noProof/>
            <w:webHidden/>
          </w:rPr>
          <w:instrText xml:space="preserve"> PAGEREF _Toc86130367 \h </w:instrText>
        </w:r>
        <w:r w:rsidR="001B39E7">
          <w:rPr>
            <w:noProof/>
            <w:webHidden/>
          </w:rPr>
        </w:r>
        <w:r w:rsidR="001B39E7">
          <w:rPr>
            <w:noProof/>
            <w:webHidden/>
          </w:rPr>
          <w:fldChar w:fldCharType="separate"/>
        </w:r>
        <w:r>
          <w:rPr>
            <w:noProof/>
            <w:webHidden/>
          </w:rPr>
          <w:t>87</w:t>
        </w:r>
        <w:r w:rsidR="001B39E7">
          <w:rPr>
            <w:noProof/>
            <w:webHidden/>
          </w:rPr>
          <w:fldChar w:fldCharType="end"/>
        </w:r>
      </w:hyperlink>
    </w:p>
    <w:p w14:paraId="2C8B5BDA" w14:textId="66C2E674" w:rsidR="001B39E7" w:rsidRDefault="001853D1">
      <w:pPr>
        <w:pStyle w:val="TOC3"/>
        <w:tabs>
          <w:tab w:val="right" w:leader="dot" w:pos="9408"/>
        </w:tabs>
        <w:rPr>
          <w:rFonts w:asciiTheme="minorHAnsi" w:eastAsiaTheme="minorEastAsia" w:hAnsiTheme="minorHAnsi" w:cstheme="minorBidi"/>
          <w:noProof/>
        </w:rPr>
      </w:pPr>
      <w:hyperlink w:anchor="_Toc86130368" w:history="1">
        <w:r w:rsidR="001B39E7" w:rsidRPr="00733A2E">
          <w:rPr>
            <w:rStyle w:val="Hyperlink"/>
            <w:noProof/>
          </w:rPr>
          <w:t>5.2.2 İmza Tipleri</w:t>
        </w:r>
        <w:r w:rsidR="001B39E7">
          <w:rPr>
            <w:noProof/>
            <w:webHidden/>
          </w:rPr>
          <w:tab/>
        </w:r>
        <w:r w:rsidR="001B39E7">
          <w:rPr>
            <w:noProof/>
            <w:webHidden/>
          </w:rPr>
          <w:fldChar w:fldCharType="begin"/>
        </w:r>
        <w:r w:rsidR="001B39E7">
          <w:rPr>
            <w:noProof/>
            <w:webHidden/>
          </w:rPr>
          <w:instrText xml:space="preserve"> PAGEREF _Toc86130368 \h </w:instrText>
        </w:r>
        <w:r w:rsidR="001B39E7">
          <w:rPr>
            <w:noProof/>
            <w:webHidden/>
          </w:rPr>
        </w:r>
        <w:r w:rsidR="001B39E7">
          <w:rPr>
            <w:noProof/>
            <w:webHidden/>
          </w:rPr>
          <w:fldChar w:fldCharType="separate"/>
        </w:r>
        <w:r>
          <w:rPr>
            <w:noProof/>
            <w:webHidden/>
          </w:rPr>
          <w:t>88</w:t>
        </w:r>
        <w:r w:rsidR="001B39E7">
          <w:rPr>
            <w:noProof/>
            <w:webHidden/>
          </w:rPr>
          <w:fldChar w:fldCharType="end"/>
        </w:r>
      </w:hyperlink>
    </w:p>
    <w:p w14:paraId="794F7589" w14:textId="22EC0402" w:rsidR="001B39E7" w:rsidRDefault="001853D1">
      <w:pPr>
        <w:pStyle w:val="TOC2"/>
        <w:tabs>
          <w:tab w:val="right" w:leader="dot" w:pos="9408"/>
        </w:tabs>
        <w:rPr>
          <w:rFonts w:asciiTheme="minorHAnsi" w:eastAsiaTheme="minorEastAsia" w:hAnsiTheme="minorHAnsi" w:cstheme="minorBidi"/>
          <w:noProof/>
        </w:rPr>
      </w:pPr>
      <w:hyperlink w:anchor="_Toc86130369" w:history="1">
        <w:r w:rsidR="001B39E7" w:rsidRPr="00733A2E">
          <w:rPr>
            <w:rStyle w:val="Hyperlink"/>
            <w:noProof/>
          </w:rPr>
          <w:t>5.3 İmza Atma</w:t>
        </w:r>
        <w:r w:rsidR="001B39E7">
          <w:rPr>
            <w:noProof/>
            <w:webHidden/>
          </w:rPr>
          <w:tab/>
        </w:r>
        <w:r w:rsidR="001B39E7">
          <w:rPr>
            <w:noProof/>
            <w:webHidden/>
          </w:rPr>
          <w:fldChar w:fldCharType="begin"/>
        </w:r>
        <w:r w:rsidR="001B39E7">
          <w:rPr>
            <w:noProof/>
            <w:webHidden/>
          </w:rPr>
          <w:instrText xml:space="preserve"> PAGEREF _Toc86130369 \h </w:instrText>
        </w:r>
        <w:r w:rsidR="001B39E7">
          <w:rPr>
            <w:noProof/>
            <w:webHidden/>
          </w:rPr>
        </w:r>
        <w:r w:rsidR="001B39E7">
          <w:rPr>
            <w:noProof/>
            <w:webHidden/>
          </w:rPr>
          <w:fldChar w:fldCharType="separate"/>
        </w:r>
        <w:r>
          <w:rPr>
            <w:noProof/>
            <w:webHidden/>
          </w:rPr>
          <w:t>88</w:t>
        </w:r>
        <w:r w:rsidR="001B39E7">
          <w:rPr>
            <w:noProof/>
            <w:webHidden/>
          </w:rPr>
          <w:fldChar w:fldCharType="end"/>
        </w:r>
      </w:hyperlink>
    </w:p>
    <w:p w14:paraId="785D0393" w14:textId="04753088" w:rsidR="001B39E7" w:rsidRDefault="001853D1">
      <w:pPr>
        <w:pStyle w:val="TOC3"/>
        <w:tabs>
          <w:tab w:val="right" w:leader="dot" w:pos="9408"/>
        </w:tabs>
        <w:rPr>
          <w:rFonts w:asciiTheme="minorHAnsi" w:eastAsiaTheme="minorEastAsia" w:hAnsiTheme="minorHAnsi" w:cstheme="minorBidi"/>
          <w:noProof/>
        </w:rPr>
      </w:pPr>
      <w:hyperlink w:anchor="_Toc86130370" w:history="1">
        <w:r w:rsidR="001B39E7" w:rsidRPr="00733A2E">
          <w:rPr>
            <w:rStyle w:val="Hyperlink"/>
            <w:noProof/>
          </w:rPr>
          <w:t>5.3.1 Detached</w:t>
        </w:r>
        <w:r w:rsidR="001B39E7">
          <w:rPr>
            <w:noProof/>
            <w:webHidden/>
          </w:rPr>
          <w:tab/>
        </w:r>
        <w:r w:rsidR="001B39E7">
          <w:rPr>
            <w:noProof/>
            <w:webHidden/>
          </w:rPr>
          <w:fldChar w:fldCharType="begin"/>
        </w:r>
        <w:r w:rsidR="001B39E7">
          <w:rPr>
            <w:noProof/>
            <w:webHidden/>
          </w:rPr>
          <w:instrText xml:space="preserve"> PAGEREF _Toc86130370 \h </w:instrText>
        </w:r>
        <w:r w:rsidR="001B39E7">
          <w:rPr>
            <w:noProof/>
            <w:webHidden/>
          </w:rPr>
        </w:r>
        <w:r w:rsidR="001B39E7">
          <w:rPr>
            <w:noProof/>
            <w:webHidden/>
          </w:rPr>
          <w:fldChar w:fldCharType="separate"/>
        </w:r>
        <w:r>
          <w:rPr>
            <w:noProof/>
            <w:webHidden/>
          </w:rPr>
          <w:t>88</w:t>
        </w:r>
        <w:r w:rsidR="001B39E7">
          <w:rPr>
            <w:noProof/>
            <w:webHidden/>
          </w:rPr>
          <w:fldChar w:fldCharType="end"/>
        </w:r>
      </w:hyperlink>
    </w:p>
    <w:p w14:paraId="235F1384" w14:textId="31B4F9C3" w:rsidR="001B39E7" w:rsidRDefault="001853D1">
      <w:pPr>
        <w:pStyle w:val="TOC3"/>
        <w:tabs>
          <w:tab w:val="right" w:leader="dot" w:pos="9408"/>
        </w:tabs>
        <w:rPr>
          <w:rFonts w:asciiTheme="minorHAnsi" w:eastAsiaTheme="minorEastAsia" w:hAnsiTheme="minorHAnsi" w:cstheme="minorBidi"/>
          <w:noProof/>
        </w:rPr>
      </w:pPr>
      <w:hyperlink w:anchor="_Toc86130371" w:history="1">
        <w:r w:rsidR="001B39E7" w:rsidRPr="00733A2E">
          <w:rPr>
            <w:rStyle w:val="Hyperlink"/>
            <w:noProof/>
          </w:rPr>
          <w:t>5.3.2 Enveloping</w:t>
        </w:r>
        <w:r w:rsidR="001B39E7">
          <w:rPr>
            <w:noProof/>
            <w:webHidden/>
          </w:rPr>
          <w:tab/>
        </w:r>
        <w:r w:rsidR="001B39E7">
          <w:rPr>
            <w:noProof/>
            <w:webHidden/>
          </w:rPr>
          <w:fldChar w:fldCharType="begin"/>
        </w:r>
        <w:r w:rsidR="001B39E7">
          <w:rPr>
            <w:noProof/>
            <w:webHidden/>
          </w:rPr>
          <w:instrText xml:space="preserve"> PAGEREF _Toc86130371 \h </w:instrText>
        </w:r>
        <w:r w:rsidR="001B39E7">
          <w:rPr>
            <w:noProof/>
            <w:webHidden/>
          </w:rPr>
        </w:r>
        <w:r w:rsidR="001B39E7">
          <w:rPr>
            <w:noProof/>
            <w:webHidden/>
          </w:rPr>
          <w:fldChar w:fldCharType="separate"/>
        </w:r>
        <w:r>
          <w:rPr>
            <w:noProof/>
            <w:webHidden/>
          </w:rPr>
          <w:t>89</w:t>
        </w:r>
        <w:r w:rsidR="001B39E7">
          <w:rPr>
            <w:noProof/>
            <w:webHidden/>
          </w:rPr>
          <w:fldChar w:fldCharType="end"/>
        </w:r>
      </w:hyperlink>
    </w:p>
    <w:p w14:paraId="117C8533" w14:textId="1DB8218C" w:rsidR="001B39E7" w:rsidRDefault="001853D1">
      <w:pPr>
        <w:pStyle w:val="TOC3"/>
        <w:tabs>
          <w:tab w:val="right" w:leader="dot" w:pos="9408"/>
        </w:tabs>
        <w:rPr>
          <w:rFonts w:asciiTheme="minorHAnsi" w:eastAsiaTheme="minorEastAsia" w:hAnsiTheme="minorHAnsi" w:cstheme="minorBidi"/>
          <w:noProof/>
        </w:rPr>
      </w:pPr>
      <w:hyperlink w:anchor="_Toc86130372" w:history="1">
        <w:r w:rsidR="001B39E7" w:rsidRPr="00733A2E">
          <w:rPr>
            <w:rStyle w:val="Hyperlink"/>
            <w:noProof/>
          </w:rPr>
          <w:t>5.3.3 Enveloped</w:t>
        </w:r>
        <w:r w:rsidR="001B39E7">
          <w:rPr>
            <w:noProof/>
            <w:webHidden/>
          </w:rPr>
          <w:tab/>
        </w:r>
        <w:r w:rsidR="001B39E7">
          <w:rPr>
            <w:noProof/>
            <w:webHidden/>
          </w:rPr>
          <w:fldChar w:fldCharType="begin"/>
        </w:r>
        <w:r w:rsidR="001B39E7">
          <w:rPr>
            <w:noProof/>
            <w:webHidden/>
          </w:rPr>
          <w:instrText xml:space="preserve"> PAGEREF _Toc86130372 \h </w:instrText>
        </w:r>
        <w:r w:rsidR="001B39E7">
          <w:rPr>
            <w:noProof/>
            <w:webHidden/>
          </w:rPr>
        </w:r>
        <w:r w:rsidR="001B39E7">
          <w:rPr>
            <w:noProof/>
            <w:webHidden/>
          </w:rPr>
          <w:fldChar w:fldCharType="separate"/>
        </w:r>
        <w:r>
          <w:rPr>
            <w:noProof/>
            <w:webHidden/>
          </w:rPr>
          <w:t>89</w:t>
        </w:r>
        <w:r w:rsidR="001B39E7">
          <w:rPr>
            <w:noProof/>
            <w:webHidden/>
          </w:rPr>
          <w:fldChar w:fldCharType="end"/>
        </w:r>
      </w:hyperlink>
    </w:p>
    <w:p w14:paraId="710EAB9F" w14:textId="5C778423" w:rsidR="001B39E7" w:rsidRDefault="001853D1">
      <w:pPr>
        <w:pStyle w:val="TOC2"/>
        <w:tabs>
          <w:tab w:val="right" w:leader="dot" w:pos="9408"/>
        </w:tabs>
        <w:rPr>
          <w:rFonts w:asciiTheme="minorHAnsi" w:eastAsiaTheme="minorEastAsia" w:hAnsiTheme="minorHAnsi" w:cstheme="minorBidi"/>
          <w:noProof/>
        </w:rPr>
      </w:pPr>
      <w:hyperlink w:anchor="_Toc86130373" w:history="1">
        <w:r w:rsidR="001B39E7" w:rsidRPr="00733A2E">
          <w:rPr>
            <w:rStyle w:val="Hyperlink"/>
            <w:noProof/>
          </w:rPr>
          <w:t>5.4 İmza Doğrulama</w:t>
        </w:r>
        <w:r w:rsidR="001B39E7">
          <w:rPr>
            <w:noProof/>
            <w:webHidden/>
          </w:rPr>
          <w:tab/>
        </w:r>
        <w:r w:rsidR="001B39E7">
          <w:rPr>
            <w:noProof/>
            <w:webHidden/>
          </w:rPr>
          <w:fldChar w:fldCharType="begin"/>
        </w:r>
        <w:r w:rsidR="001B39E7">
          <w:rPr>
            <w:noProof/>
            <w:webHidden/>
          </w:rPr>
          <w:instrText xml:space="preserve"> PAGEREF _Toc86130373 \h </w:instrText>
        </w:r>
        <w:r w:rsidR="001B39E7">
          <w:rPr>
            <w:noProof/>
            <w:webHidden/>
          </w:rPr>
        </w:r>
        <w:r w:rsidR="001B39E7">
          <w:rPr>
            <w:noProof/>
            <w:webHidden/>
          </w:rPr>
          <w:fldChar w:fldCharType="separate"/>
        </w:r>
        <w:r>
          <w:rPr>
            <w:noProof/>
            <w:webHidden/>
          </w:rPr>
          <w:t>90</w:t>
        </w:r>
        <w:r w:rsidR="001B39E7">
          <w:rPr>
            <w:noProof/>
            <w:webHidden/>
          </w:rPr>
          <w:fldChar w:fldCharType="end"/>
        </w:r>
      </w:hyperlink>
    </w:p>
    <w:p w14:paraId="5ADAF882" w14:textId="71E2FD04" w:rsidR="001B39E7" w:rsidRDefault="001853D1">
      <w:pPr>
        <w:pStyle w:val="TOC2"/>
        <w:tabs>
          <w:tab w:val="right" w:leader="dot" w:pos="9408"/>
        </w:tabs>
        <w:rPr>
          <w:rFonts w:asciiTheme="minorHAnsi" w:eastAsiaTheme="minorEastAsia" w:hAnsiTheme="minorHAnsi" w:cstheme="minorBidi"/>
          <w:noProof/>
        </w:rPr>
      </w:pPr>
      <w:hyperlink w:anchor="_Toc86130374" w:history="1">
        <w:r w:rsidR="001B39E7" w:rsidRPr="00733A2E">
          <w:rPr>
            <w:rStyle w:val="Hyperlink"/>
            <w:noProof/>
          </w:rPr>
          <w:t>5.5 Akıllı Kart İşlemleri</w:t>
        </w:r>
        <w:r w:rsidR="001B39E7">
          <w:rPr>
            <w:noProof/>
            <w:webHidden/>
          </w:rPr>
          <w:tab/>
        </w:r>
        <w:r w:rsidR="001B39E7">
          <w:rPr>
            <w:noProof/>
            <w:webHidden/>
          </w:rPr>
          <w:fldChar w:fldCharType="begin"/>
        </w:r>
        <w:r w:rsidR="001B39E7">
          <w:rPr>
            <w:noProof/>
            <w:webHidden/>
          </w:rPr>
          <w:instrText xml:space="preserve"> PAGEREF _Toc86130374 \h </w:instrText>
        </w:r>
        <w:r w:rsidR="001B39E7">
          <w:rPr>
            <w:noProof/>
            <w:webHidden/>
          </w:rPr>
        </w:r>
        <w:r w:rsidR="001B39E7">
          <w:rPr>
            <w:noProof/>
            <w:webHidden/>
          </w:rPr>
          <w:fldChar w:fldCharType="separate"/>
        </w:r>
        <w:r>
          <w:rPr>
            <w:noProof/>
            <w:webHidden/>
          </w:rPr>
          <w:t>90</w:t>
        </w:r>
        <w:r w:rsidR="001B39E7">
          <w:rPr>
            <w:noProof/>
            <w:webHidden/>
          </w:rPr>
          <w:fldChar w:fldCharType="end"/>
        </w:r>
      </w:hyperlink>
    </w:p>
    <w:p w14:paraId="1D7C75E9" w14:textId="33925E06" w:rsidR="001B39E7" w:rsidRDefault="001853D1">
      <w:pPr>
        <w:pStyle w:val="TOC2"/>
        <w:tabs>
          <w:tab w:val="right" w:leader="dot" w:pos="9408"/>
        </w:tabs>
        <w:rPr>
          <w:rFonts w:asciiTheme="minorHAnsi" w:eastAsiaTheme="minorEastAsia" w:hAnsiTheme="minorHAnsi" w:cstheme="minorBidi"/>
          <w:noProof/>
        </w:rPr>
      </w:pPr>
      <w:hyperlink w:anchor="_Toc86130375" w:history="1">
        <w:r w:rsidR="001B39E7" w:rsidRPr="00733A2E">
          <w:rPr>
            <w:rStyle w:val="Hyperlink"/>
            <w:noProof/>
          </w:rPr>
          <w:t>5.6 XML İmza Konfigürasyonu</w:t>
        </w:r>
        <w:r w:rsidR="001B39E7">
          <w:rPr>
            <w:noProof/>
            <w:webHidden/>
          </w:rPr>
          <w:tab/>
        </w:r>
        <w:r w:rsidR="001B39E7">
          <w:rPr>
            <w:noProof/>
            <w:webHidden/>
          </w:rPr>
          <w:fldChar w:fldCharType="begin"/>
        </w:r>
        <w:r w:rsidR="001B39E7">
          <w:rPr>
            <w:noProof/>
            <w:webHidden/>
          </w:rPr>
          <w:instrText xml:space="preserve"> PAGEREF _Toc86130375 \h </w:instrText>
        </w:r>
        <w:r w:rsidR="001B39E7">
          <w:rPr>
            <w:noProof/>
            <w:webHidden/>
          </w:rPr>
        </w:r>
        <w:r w:rsidR="001B39E7">
          <w:rPr>
            <w:noProof/>
            <w:webHidden/>
          </w:rPr>
          <w:fldChar w:fldCharType="separate"/>
        </w:r>
        <w:r>
          <w:rPr>
            <w:noProof/>
            <w:webHidden/>
          </w:rPr>
          <w:t>91</w:t>
        </w:r>
        <w:r w:rsidR="001B39E7">
          <w:rPr>
            <w:noProof/>
            <w:webHidden/>
          </w:rPr>
          <w:fldChar w:fldCharType="end"/>
        </w:r>
      </w:hyperlink>
    </w:p>
    <w:p w14:paraId="4AC42796" w14:textId="297C3861" w:rsidR="001B39E7" w:rsidRDefault="001853D1">
      <w:pPr>
        <w:pStyle w:val="TOC3"/>
        <w:tabs>
          <w:tab w:val="right" w:leader="dot" w:pos="9408"/>
        </w:tabs>
        <w:rPr>
          <w:rFonts w:asciiTheme="minorHAnsi" w:eastAsiaTheme="minorEastAsia" w:hAnsiTheme="minorHAnsi" w:cstheme="minorBidi"/>
          <w:noProof/>
        </w:rPr>
      </w:pPr>
      <w:hyperlink w:anchor="_Toc86130376" w:history="1">
        <w:r w:rsidR="001B39E7" w:rsidRPr="00733A2E">
          <w:rPr>
            <w:rStyle w:val="Hyperlink"/>
            <w:noProof/>
          </w:rPr>
          <w:t>5.6.1 Yerelleştirme</w:t>
        </w:r>
        <w:r w:rsidR="001B39E7">
          <w:rPr>
            <w:noProof/>
            <w:webHidden/>
          </w:rPr>
          <w:tab/>
        </w:r>
        <w:r w:rsidR="001B39E7">
          <w:rPr>
            <w:noProof/>
            <w:webHidden/>
          </w:rPr>
          <w:fldChar w:fldCharType="begin"/>
        </w:r>
        <w:r w:rsidR="001B39E7">
          <w:rPr>
            <w:noProof/>
            <w:webHidden/>
          </w:rPr>
          <w:instrText xml:space="preserve"> PAGEREF _Toc86130376 \h </w:instrText>
        </w:r>
        <w:r w:rsidR="001B39E7">
          <w:rPr>
            <w:noProof/>
            <w:webHidden/>
          </w:rPr>
        </w:r>
        <w:r w:rsidR="001B39E7">
          <w:rPr>
            <w:noProof/>
            <w:webHidden/>
          </w:rPr>
          <w:fldChar w:fldCharType="separate"/>
        </w:r>
        <w:r>
          <w:rPr>
            <w:noProof/>
            <w:webHidden/>
          </w:rPr>
          <w:t>91</w:t>
        </w:r>
        <w:r w:rsidR="001B39E7">
          <w:rPr>
            <w:noProof/>
            <w:webHidden/>
          </w:rPr>
          <w:fldChar w:fldCharType="end"/>
        </w:r>
      </w:hyperlink>
    </w:p>
    <w:p w14:paraId="622F8B51" w14:textId="0F4ADCDA" w:rsidR="001B39E7" w:rsidRDefault="001853D1">
      <w:pPr>
        <w:pStyle w:val="TOC3"/>
        <w:tabs>
          <w:tab w:val="right" w:leader="dot" w:pos="9408"/>
        </w:tabs>
        <w:rPr>
          <w:rFonts w:asciiTheme="minorHAnsi" w:eastAsiaTheme="minorEastAsia" w:hAnsiTheme="minorHAnsi" w:cstheme="minorBidi"/>
          <w:noProof/>
        </w:rPr>
      </w:pPr>
      <w:hyperlink w:anchor="_Toc86130377" w:history="1">
        <w:r w:rsidR="001B39E7" w:rsidRPr="00733A2E">
          <w:rPr>
            <w:rStyle w:val="Hyperlink"/>
            <w:noProof/>
          </w:rPr>
          <w:t>5.6.2 Proxy Ayarları</w:t>
        </w:r>
        <w:r w:rsidR="001B39E7">
          <w:rPr>
            <w:noProof/>
            <w:webHidden/>
          </w:rPr>
          <w:tab/>
        </w:r>
        <w:r w:rsidR="001B39E7">
          <w:rPr>
            <w:noProof/>
            <w:webHidden/>
          </w:rPr>
          <w:fldChar w:fldCharType="begin"/>
        </w:r>
        <w:r w:rsidR="001B39E7">
          <w:rPr>
            <w:noProof/>
            <w:webHidden/>
          </w:rPr>
          <w:instrText xml:space="preserve"> PAGEREF _Toc86130377 \h </w:instrText>
        </w:r>
        <w:r w:rsidR="001B39E7">
          <w:rPr>
            <w:noProof/>
            <w:webHidden/>
          </w:rPr>
        </w:r>
        <w:r w:rsidR="001B39E7">
          <w:rPr>
            <w:noProof/>
            <w:webHidden/>
          </w:rPr>
          <w:fldChar w:fldCharType="separate"/>
        </w:r>
        <w:r>
          <w:rPr>
            <w:noProof/>
            <w:webHidden/>
          </w:rPr>
          <w:t>91</w:t>
        </w:r>
        <w:r w:rsidR="001B39E7">
          <w:rPr>
            <w:noProof/>
            <w:webHidden/>
          </w:rPr>
          <w:fldChar w:fldCharType="end"/>
        </w:r>
      </w:hyperlink>
    </w:p>
    <w:p w14:paraId="55009CDC" w14:textId="2423F37D" w:rsidR="001B39E7" w:rsidRDefault="001853D1">
      <w:pPr>
        <w:pStyle w:val="TOC3"/>
        <w:tabs>
          <w:tab w:val="right" w:leader="dot" w:pos="9408"/>
        </w:tabs>
        <w:rPr>
          <w:rFonts w:asciiTheme="minorHAnsi" w:eastAsiaTheme="minorEastAsia" w:hAnsiTheme="minorHAnsi" w:cstheme="minorBidi"/>
          <w:noProof/>
        </w:rPr>
      </w:pPr>
      <w:hyperlink w:anchor="_Toc86130378" w:history="1">
        <w:r w:rsidR="001B39E7" w:rsidRPr="00733A2E">
          <w:rPr>
            <w:rStyle w:val="Hyperlink"/>
            <w:noProof/>
          </w:rPr>
          <w:t>5.6.3 Kaynak Çözücüler</w:t>
        </w:r>
        <w:r w:rsidR="001B39E7">
          <w:rPr>
            <w:noProof/>
            <w:webHidden/>
          </w:rPr>
          <w:tab/>
        </w:r>
        <w:r w:rsidR="001B39E7">
          <w:rPr>
            <w:noProof/>
            <w:webHidden/>
          </w:rPr>
          <w:fldChar w:fldCharType="begin"/>
        </w:r>
        <w:r w:rsidR="001B39E7">
          <w:rPr>
            <w:noProof/>
            <w:webHidden/>
          </w:rPr>
          <w:instrText xml:space="preserve"> PAGEREF _Toc86130378 \h </w:instrText>
        </w:r>
        <w:r w:rsidR="001B39E7">
          <w:rPr>
            <w:noProof/>
            <w:webHidden/>
          </w:rPr>
        </w:r>
        <w:r w:rsidR="001B39E7">
          <w:rPr>
            <w:noProof/>
            <w:webHidden/>
          </w:rPr>
          <w:fldChar w:fldCharType="separate"/>
        </w:r>
        <w:r>
          <w:rPr>
            <w:noProof/>
            <w:webHidden/>
          </w:rPr>
          <w:t>91</w:t>
        </w:r>
        <w:r w:rsidR="001B39E7">
          <w:rPr>
            <w:noProof/>
            <w:webHidden/>
          </w:rPr>
          <w:fldChar w:fldCharType="end"/>
        </w:r>
      </w:hyperlink>
    </w:p>
    <w:p w14:paraId="138E761F" w14:textId="5C8DBD96" w:rsidR="001B39E7" w:rsidRDefault="001853D1">
      <w:pPr>
        <w:pStyle w:val="TOC3"/>
        <w:tabs>
          <w:tab w:val="right" w:leader="dot" w:pos="9408"/>
        </w:tabs>
        <w:rPr>
          <w:rFonts w:asciiTheme="minorHAnsi" w:eastAsiaTheme="minorEastAsia" w:hAnsiTheme="minorHAnsi" w:cstheme="minorBidi"/>
          <w:noProof/>
        </w:rPr>
      </w:pPr>
      <w:hyperlink w:anchor="_Toc86130379" w:history="1">
        <w:r w:rsidR="001B39E7" w:rsidRPr="00733A2E">
          <w:rPr>
            <w:rStyle w:val="Hyperlink"/>
            <w:noProof/>
          </w:rPr>
          <w:t>5.6.4 Zaman Damgası</w:t>
        </w:r>
        <w:r w:rsidR="001B39E7">
          <w:rPr>
            <w:noProof/>
            <w:webHidden/>
          </w:rPr>
          <w:tab/>
        </w:r>
        <w:r w:rsidR="001B39E7">
          <w:rPr>
            <w:noProof/>
            <w:webHidden/>
          </w:rPr>
          <w:fldChar w:fldCharType="begin"/>
        </w:r>
        <w:r w:rsidR="001B39E7">
          <w:rPr>
            <w:noProof/>
            <w:webHidden/>
          </w:rPr>
          <w:instrText xml:space="preserve"> PAGEREF _Toc86130379 \h </w:instrText>
        </w:r>
        <w:r w:rsidR="001B39E7">
          <w:rPr>
            <w:noProof/>
            <w:webHidden/>
          </w:rPr>
        </w:r>
        <w:r w:rsidR="001B39E7">
          <w:rPr>
            <w:noProof/>
            <w:webHidden/>
          </w:rPr>
          <w:fldChar w:fldCharType="separate"/>
        </w:r>
        <w:r>
          <w:rPr>
            <w:noProof/>
            <w:webHidden/>
          </w:rPr>
          <w:t>92</w:t>
        </w:r>
        <w:r w:rsidR="001B39E7">
          <w:rPr>
            <w:noProof/>
            <w:webHidden/>
          </w:rPr>
          <w:fldChar w:fldCharType="end"/>
        </w:r>
      </w:hyperlink>
    </w:p>
    <w:p w14:paraId="5B5640B4" w14:textId="094A8B45" w:rsidR="001B39E7" w:rsidRDefault="001853D1">
      <w:pPr>
        <w:pStyle w:val="TOC3"/>
        <w:tabs>
          <w:tab w:val="right" w:leader="dot" w:pos="9408"/>
        </w:tabs>
        <w:rPr>
          <w:rFonts w:asciiTheme="minorHAnsi" w:eastAsiaTheme="minorEastAsia" w:hAnsiTheme="minorHAnsi" w:cstheme="minorBidi"/>
          <w:noProof/>
        </w:rPr>
      </w:pPr>
      <w:hyperlink w:anchor="_Toc86130380" w:history="1">
        <w:r w:rsidR="001B39E7" w:rsidRPr="00733A2E">
          <w:rPr>
            <w:rStyle w:val="Hyperlink"/>
            <w:noProof/>
          </w:rPr>
          <w:t>5.6.5 Varsayılan Algoritmalar</w:t>
        </w:r>
        <w:r w:rsidR="001B39E7">
          <w:rPr>
            <w:noProof/>
            <w:webHidden/>
          </w:rPr>
          <w:tab/>
        </w:r>
        <w:r w:rsidR="001B39E7">
          <w:rPr>
            <w:noProof/>
            <w:webHidden/>
          </w:rPr>
          <w:fldChar w:fldCharType="begin"/>
        </w:r>
        <w:r w:rsidR="001B39E7">
          <w:rPr>
            <w:noProof/>
            <w:webHidden/>
          </w:rPr>
          <w:instrText xml:space="preserve"> PAGEREF _Toc86130380 \h </w:instrText>
        </w:r>
        <w:r w:rsidR="001B39E7">
          <w:rPr>
            <w:noProof/>
            <w:webHidden/>
          </w:rPr>
        </w:r>
        <w:r w:rsidR="001B39E7">
          <w:rPr>
            <w:noProof/>
            <w:webHidden/>
          </w:rPr>
          <w:fldChar w:fldCharType="separate"/>
        </w:r>
        <w:r>
          <w:rPr>
            <w:noProof/>
            <w:webHidden/>
          </w:rPr>
          <w:t>92</w:t>
        </w:r>
        <w:r w:rsidR="001B39E7">
          <w:rPr>
            <w:noProof/>
            <w:webHidden/>
          </w:rPr>
          <w:fldChar w:fldCharType="end"/>
        </w:r>
      </w:hyperlink>
    </w:p>
    <w:p w14:paraId="16FD1122" w14:textId="65E35985" w:rsidR="001B39E7" w:rsidRDefault="001853D1">
      <w:pPr>
        <w:pStyle w:val="TOC3"/>
        <w:tabs>
          <w:tab w:val="right" w:leader="dot" w:pos="9408"/>
        </w:tabs>
        <w:rPr>
          <w:rFonts w:asciiTheme="minorHAnsi" w:eastAsiaTheme="minorEastAsia" w:hAnsiTheme="minorHAnsi" w:cstheme="minorBidi"/>
          <w:noProof/>
        </w:rPr>
      </w:pPr>
      <w:hyperlink w:anchor="_Toc86130381" w:history="1">
        <w:r w:rsidR="001B39E7" w:rsidRPr="00733A2E">
          <w:rPr>
            <w:rStyle w:val="Hyperlink"/>
            <w:noProof/>
          </w:rPr>
          <w:t>5.6.6 Doğrulama Parametreleri</w:t>
        </w:r>
        <w:r w:rsidR="001B39E7">
          <w:rPr>
            <w:noProof/>
            <w:webHidden/>
          </w:rPr>
          <w:tab/>
        </w:r>
        <w:r w:rsidR="001B39E7">
          <w:rPr>
            <w:noProof/>
            <w:webHidden/>
          </w:rPr>
          <w:fldChar w:fldCharType="begin"/>
        </w:r>
        <w:r w:rsidR="001B39E7">
          <w:rPr>
            <w:noProof/>
            <w:webHidden/>
          </w:rPr>
          <w:instrText xml:space="preserve"> PAGEREF _Toc86130381 \h </w:instrText>
        </w:r>
        <w:r w:rsidR="001B39E7">
          <w:rPr>
            <w:noProof/>
            <w:webHidden/>
          </w:rPr>
        </w:r>
        <w:r w:rsidR="001B39E7">
          <w:rPr>
            <w:noProof/>
            <w:webHidden/>
          </w:rPr>
          <w:fldChar w:fldCharType="separate"/>
        </w:r>
        <w:r>
          <w:rPr>
            <w:noProof/>
            <w:webHidden/>
          </w:rPr>
          <w:t>92</w:t>
        </w:r>
        <w:r w:rsidR="001B39E7">
          <w:rPr>
            <w:noProof/>
            <w:webHidden/>
          </w:rPr>
          <w:fldChar w:fldCharType="end"/>
        </w:r>
      </w:hyperlink>
    </w:p>
    <w:p w14:paraId="058713BB" w14:textId="181FBCD0" w:rsidR="001B39E7" w:rsidRDefault="001853D1">
      <w:pPr>
        <w:pStyle w:val="TOC3"/>
        <w:tabs>
          <w:tab w:val="right" w:leader="dot" w:pos="9408"/>
        </w:tabs>
        <w:rPr>
          <w:rFonts w:asciiTheme="minorHAnsi" w:eastAsiaTheme="minorEastAsia" w:hAnsiTheme="minorHAnsi" w:cstheme="minorBidi"/>
          <w:noProof/>
        </w:rPr>
      </w:pPr>
      <w:hyperlink w:anchor="_Toc86130382" w:history="1">
        <w:r w:rsidR="001B39E7" w:rsidRPr="00733A2E">
          <w:rPr>
            <w:rStyle w:val="Hyperlink"/>
            <w:noProof/>
          </w:rPr>
          <w:t>5.6.7 Doğrulayıcılar</w:t>
        </w:r>
        <w:r w:rsidR="001B39E7">
          <w:rPr>
            <w:noProof/>
            <w:webHidden/>
          </w:rPr>
          <w:tab/>
        </w:r>
        <w:r w:rsidR="001B39E7">
          <w:rPr>
            <w:noProof/>
            <w:webHidden/>
          </w:rPr>
          <w:fldChar w:fldCharType="begin"/>
        </w:r>
        <w:r w:rsidR="001B39E7">
          <w:rPr>
            <w:noProof/>
            <w:webHidden/>
          </w:rPr>
          <w:instrText xml:space="preserve"> PAGEREF _Toc86130382 \h </w:instrText>
        </w:r>
        <w:r w:rsidR="001B39E7">
          <w:rPr>
            <w:noProof/>
            <w:webHidden/>
          </w:rPr>
        </w:r>
        <w:r w:rsidR="001B39E7">
          <w:rPr>
            <w:noProof/>
            <w:webHidden/>
          </w:rPr>
          <w:fldChar w:fldCharType="separate"/>
        </w:r>
        <w:r>
          <w:rPr>
            <w:noProof/>
            <w:webHidden/>
          </w:rPr>
          <w:t>94</w:t>
        </w:r>
        <w:r w:rsidR="001B39E7">
          <w:rPr>
            <w:noProof/>
            <w:webHidden/>
          </w:rPr>
          <w:fldChar w:fldCharType="end"/>
        </w:r>
      </w:hyperlink>
    </w:p>
    <w:p w14:paraId="2A0CA043" w14:textId="1EC95C13" w:rsidR="001B39E7" w:rsidRDefault="001853D1">
      <w:pPr>
        <w:pStyle w:val="TOC2"/>
        <w:tabs>
          <w:tab w:val="right" w:leader="dot" w:pos="9408"/>
        </w:tabs>
        <w:rPr>
          <w:rFonts w:asciiTheme="minorHAnsi" w:eastAsiaTheme="minorEastAsia" w:hAnsiTheme="minorHAnsi" w:cstheme="minorBidi"/>
          <w:noProof/>
        </w:rPr>
      </w:pPr>
      <w:hyperlink w:anchor="_Toc86130383" w:history="1">
        <w:r w:rsidR="001B39E7" w:rsidRPr="00733A2E">
          <w:rPr>
            <w:rStyle w:val="Hyperlink"/>
            <w:noProof/>
          </w:rPr>
          <w:t>5.7 Sertifika Doğrulama</w:t>
        </w:r>
        <w:r w:rsidR="001B39E7">
          <w:rPr>
            <w:noProof/>
            <w:webHidden/>
          </w:rPr>
          <w:tab/>
        </w:r>
        <w:r w:rsidR="001B39E7">
          <w:rPr>
            <w:noProof/>
            <w:webHidden/>
          </w:rPr>
          <w:fldChar w:fldCharType="begin"/>
        </w:r>
        <w:r w:rsidR="001B39E7">
          <w:rPr>
            <w:noProof/>
            <w:webHidden/>
          </w:rPr>
          <w:instrText xml:space="preserve"> PAGEREF _Toc86130383 \h </w:instrText>
        </w:r>
        <w:r w:rsidR="001B39E7">
          <w:rPr>
            <w:noProof/>
            <w:webHidden/>
          </w:rPr>
        </w:r>
        <w:r w:rsidR="001B39E7">
          <w:rPr>
            <w:noProof/>
            <w:webHidden/>
          </w:rPr>
          <w:fldChar w:fldCharType="separate"/>
        </w:r>
        <w:r>
          <w:rPr>
            <w:noProof/>
            <w:webHidden/>
          </w:rPr>
          <w:t>94</w:t>
        </w:r>
        <w:r w:rsidR="001B39E7">
          <w:rPr>
            <w:noProof/>
            <w:webHidden/>
          </w:rPr>
          <w:fldChar w:fldCharType="end"/>
        </w:r>
      </w:hyperlink>
    </w:p>
    <w:p w14:paraId="416CEE13" w14:textId="3BF26058" w:rsidR="001B39E7" w:rsidRDefault="001853D1">
      <w:pPr>
        <w:pStyle w:val="TOC2"/>
        <w:tabs>
          <w:tab w:val="right" w:leader="dot" w:pos="9408"/>
        </w:tabs>
        <w:rPr>
          <w:rFonts w:asciiTheme="minorHAnsi" w:eastAsiaTheme="minorEastAsia" w:hAnsiTheme="minorHAnsi" w:cstheme="minorBidi"/>
          <w:noProof/>
        </w:rPr>
      </w:pPr>
      <w:hyperlink w:anchor="_Toc86130384" w:history="1">
        <w:r w:rsidR="001B39E7" w:rsidRPr="00733A2E">
          <w:rPr>
            <w:rStyle w:val="Hyperlink"/>
            <w:noProof/>
          </w:rPr>
          <w:t>5.8 XAdES Çoklu İmza Atma</w:t>
        </w:r>
        <w:r w:rsidR="001B39E7">
          <w:rPr>
            <w:noProof/>
            <w:webHidden/>
          </w:rPr>
          <w:tab/>
        </w:r>
        <w:r w:rsidR="001B39E7">
          <w:rPr>
            <w:noProof/>
            <w:webHidden/>
          </w:rPr>
          <w:fldChar w:fldCharType="begin"/>
        </w:r>
        <w:r w:rsidR="001B39E7">
          <w:rPr>
            <w:noProof/>
            <w:webHidden/>
          </w:rPr>
          <w:instrText xml:space="preserve"> PAGEREF _Toc86130384 \h </w:instrText>
        </w:r>
        <w:r w:rsidR="001B39E7">
          <w:rPr>
            <w:noProof/>
            <w:webHidden/>
          </w:rPr>
        </w:r>
        <w:r w:rsidR="001B39E7">
          <w:rPr>
            <w:noProof/>
            <w:webHidden/>
          </w:rPr>
          <w:fldChar w:fldCharType="separate"/>
        </w:r>
        <w:r>
          <w:rPr>
            <w:noProof/>
            <w:webHidden/>
          </w:rPr>
          <w:t>94</w:t>
        </w:r>
        <w:r w:rsidR="001B39E7">
          <w:rPr>
            <w:noProof/>
            <w:webHidden/>
          </w:rPr>
          <w:fldChar w:fldCharType="end"/>
        </w:r>
      </w:hyperlink>
    </w:p>
    <w:p w14:paraId="0AF6308A" w14:textId="73105CC6" w:rsidR="001B39E7" w:rsidRDefault="001853D1">
      <w:pPr>
        <w:pStyle w:val="TOC3"/>
        <w:tabs>
          <w:tab w:val="right" w:leader="dot" w:pos="9408"/>
        </w:tabs>
        <w:rPr>
          <w:rFonts w:asciiTheme="minorHAnsi" w:eastAsiaTheme="minorEastAsia" w:hAnsiTheme="minorHAnsi" w:cstheme="minorBidi"/>
          <w:noProof/>
        </w:rPr>
      </w:pPr>
      <w:hyperlink w:anchor="_Toc86130385" w:history="1">
        <w:r w:rsidR="001B39E7" w:rsidRPr="00733A2E">
          <w:rPr>
            <w:rStyle w:val="Hyperlink"/>
            <w:noProof/>
          </w:rPr>
          <w:t>5.8.1 Paralel İmza</w:t>
        </w:r>
        <w:r w:rsidR="001B39E7">
          <w:rPr>
            <w:noProof/>
            <w:webHidden/>
          </w:rPr>
          <w:tab/>
        </w:r>
        <w:r w:rsidR="001B39E7">
          <w:rPr>
            <w:noProof/>
            <w:webHidden/>
          </w:rPr>
          <w:fldChar w:fldCharType="begin"/>
        </w:r>
        <w:r w:rsidR="001B39E7">
          <w:rPr>
            <w:noProof/>
            <w:webHidden/>
          </w:rPr>
          <w:instrText xml:space="preserve"> PAGEREF _Toc86130385 \h </w:instrText>
        </w:r>
        <w:r w:rsidR="001B39E7">
          <w:rPr>
            <w:noProof/>
            <w:webHidden/>
          </w:rPr>
        </w:r>
        <w:r w:rsidR="001B39E7">
          <w:rPr>
            <w:noProof/>
            <w:webHidden/>
          </w:rPr>
          <w:fldChar w:fldCharType="separate"/>
        </w:r>
        <w:r>
          <w:rPr>
            <w:noProof/>
            <w:webHidden/>
          </w:rPr>
          <w:t>95</w:t>
        </w:r>
        <w:r w:rsidR="001B39E7">
          <w:rPr>
            <w:noProof/>
            <w:webHidden/>
          </w:rPr>
          <w:fldChar w:fldCharType="end"/>
        </w:r>
      </w:hyperlink>
    </w:p>
    <w:p w14:paraId="21B0C53F" w14:textId="5D60535F" w:rsidR="001B39E7" w:rsidRDefault="001853D1">
      <w:pPr>
        <w:pStyle w:val="TOC3"/>
        <w:tabs>
          <w:tab w:val="right" w:leader="dot" w:pos="9408"/>
        </w:tabs>
        <w:rPr>
          <w:rFonts w:asciiTheme="minorHAnsi" w:eastAsiaTheme="minorEastAsia" w:hAnsiTheme="minorHAnsi" w:cstheme="minorBidi"/>
          <w:noProof/>
        </w:rPr>
      </w:pPr>
      <w:hyperlink w:anchor="_Toc86130386" w:history="1">
        <w:r w:rsidR="001B39E7" w:rsidRPr="00733A2E">
          <w:rPr>
            <w:rStyle w:val="Hyperlink"/>
            <w:noProof/>
          </w:rPr>
          <w:t>5.8.2 Seri İmza</w:t>
        </w:r>
        <w:r w:rsidR="001B39E7">
          <w:rPr>
            <w:noProof/>
            <w:webHidden/>
          </w:rPr>
          <w:tab/>
        </w:r>
        <w:r w:rsidR="001B39E7">
          <w:rPr>
            <w:noProof/>
            <w:webHidden/>
          </w:rPr>
          <w:fldChar w:fldCharType="begin"/>
        </w:r>
        <w:r w:rsidR="001B39E7">
          <w:rPr>
            <w:noProof/>
            <w:webHidden/>
          </w:rPr>
          <w:instrText xml:space="preserve"> PAGEREF _Toc86130386 \h </w:instrText>
        </w:r>
        <w:r w:rsidR="001B39E7">
          <w:rPr>
            <w:noProof/>
            <w:webHidden/>
          </w:rPr>
        </w:r>
        <w:r w:rsidR="001B39E7">
          <w:rPr>
            <w:noProof/>
            <w:webHidden/>
          </w:rPr>
          <w:fldChar w:fldCharType="separate"/>
        </w:r>
        <w:r>
          <w:rPr>
            <w:noProof/>
            <w:webHidden/>
          </w:rPr>
          <w:t>96</w:t>
        </w:r>
        <w:r w:rsidR="001B39E7">
          <w:rPr>
            <w:noProof/>
            <w:webHidden/>
          </w:rPr>
          <w:fldChar w:fldCharType="end"/>
        </w:r>
      </w:hyperlink>
    </w:p>
    <w:p w14:paraId="158BD4AF" w14:textId="57C96D14" w:rsidR="001B39E7" w:rsidRDefault="001853D1">
      <w:pPr>
        <w:pStyle w:val="TOC3"/>
        <w:tabs>
          <w:tab w:val="right" w:leader="dot" w:pos="9408"/>
        </w:tabs>
        <w:rPr>
          <w:rFonts w:asciiTheme="minorHAnsi" w:eastAsiaTheme="minorEastAsia" w:hAnsiTheme="minorHAnsi" w:cstheme="minorBidi"/>
          <w:noProof/>
        </w:rPr>
      </w:pPr>
      <w:hyperlink w:anchor="_Toc86130387" w:history="1">
        <w:r w:rsidR="001B39E7" w:rsidRPr="00733A2E">
          <w:rPr>
            <w:rStyle w:val="Hyperlink"/>
            <w:noProof/>
          </w:rPr>
          <w:t>5.8.3 P1: Anlık - İmza Profili</w:t>
        </w:r>
        <w:r w:rsidR="001B39E7">
          <w:rPr>
            <w:noProof/>
            <w:webHidden/>
          </w:rPr>
          <w:tab/>
        </w:r>
        <w:r w:rsidR="001B39E7">
          <w:rPr>
            <w:noProof/>
            <w:webHidden/>
          </w:rPr>
          <w:fldChar w:fldCharType="begin"/>
        </w:r>
        <w:r w:rsidR="001B39E7">
          <w:rPr>
            <w:noProof/>
            <w:webHidden/>
          </w:rPr>
          <w:instrText xml:space="preserve"> PAGEREF _Toc86130387 \h </w:instrText>
        </w:r>
        <w:r w:rsidR="001B39E7">
          <w:rPr>
            <w:noProof/>
            <w:webHidden/>
          </w:rPr>
        </w:r>
        <w:r w:rsidR="001B39E7">
          <w:rPr>
            <w:noProof/>
            <w:webHidden/>
          </w:rPr>
          <w:fldChar w:fldCharType="separate"/>
        </w:r>
        <w:r>
          <w:rPr>
            <w:noProof/>
            <w:webHidden/>
          </w:rPr>
          <w:t>98</w:t>
        </w:r>
        <w:r w:rsidR="001B39E7">
          <w:rPr>
            <w:noProof/>
            <w:webHidden/>
          </w:rPr>
          <w:fldChar w:fldCharType="end"/>
        </w:r>
      </w:hyperlink>
    </w:p>
    <w:p w14:paraId="306B0C66" w14:textId="3EDC30AA" w:rsidR="001B39E7" w:rsidRDefault="001853D1">
      <w:pPr>
        <w:pStyle w:val="TOC3"/>
        <w:tabs>
          <w:tab w:val="right" w:leader="dot" w:pos="9408"/>
        </w:tabs>
        <w:rPr>
          <w:rFonts w:asciiTheme="minorHAnsi" w:eastAsiaTheme="minorEastAsia" w:hAnsiTheme="minorHAnsi" w:cstheme="minorBidi"/>
          <w:noProof/>
        </w:rPr>
      </w:pPr>
      <w:hyperlink w:anchor="_Toc86130388" w:history="1">
        <w:r w:rsidR="001B39E7" w:rsidRPr="00733A2E">
          <w:rPr>
            <w:rStyle w:val="Hyperlink"/>
            <w:noProof/>
          </w:rPr>
          <w:t>5.8.4 P2: Kısa Süreli - İmza Profili</w:t>
        </w:r>
        <w:r w:rsidR="001B39E7">
          <w:rPr>
            <w:noProof/>
            <w:webHidden/>
          </w:rPr>
          <w:tab/>
        </w:r>
        <w:r w:rsidR="001B39E7">
          <w:rPr>
            <w:noProof/>
            <w:webHidden/>
          </w:rPr>
          <w:fldChar w:fldCharType="begin"/>
        </w:r>
        <w:r w:rsidR="001B39E7">
          <w:rPr>
            <w:noProof/>
            <w:webHidden/>
          </w:rPr>
          <w:instrText xml:space="preserve"> PAGEREF _Toc86130388 \h </w:instrText>
        </w:r>
        <w:r w:rsidR="001B39E7">
          <w:rPr>
            <w:noProof/>
            <w:webHidden/>
          </w:rPr>
        </w:r>
        <w:r w:rsidR="001B39E7">
          <w:rPr>
            <w:noProof/>
            <w:webHidden/>
          </w:rPr>
          <w:fldChar w:fldCharType="separate"/>
        </w:r>
        <w:r>
          <w:rPr>
            <w:noProof/>
            <w:webHidden/>
          </w:rPr>
          <w:t>98</w:t>
        </w:r>
        <w:r w:rsidR="001B39E7">
          <w:rPr>
            <w:noProof/>
            <w:webHidden/>
          </w:rPr>
          <w:fldChar w:fldCharType="end"/>
        </w:r>
      </w:hyperlink>
    </w:p>
    <w:p w14:paraId="15C78232" w14:textId="607D4FBB" w:rsidR="001B39E7" w:rsidRDefault="001853D1">
      <w:pPr>
        <w:pStyle w:val="TOC3"/>
        <w:tabs>
          <w:tab w:val="right" w:leader="dot" w:pos="9408"/>
        </w:tabs>
        <w:rPr>
          <w:rFonts w:asciiTheme="minorHAnsi" w:eastAsiaTheme="minorEastAsia" w:hAnsiTheme="minorHAnsi" w:cstheme="minorBidi"/>
          <w:noProof/>
        </w:rPr>
      </w:pPr>
      <w:hyperlink w:anchor="_Toc86130389" w:history="1">
        <w:r w:rsidR="001B39E7" w:rsidRPr="00733A2E">
          <w:rPr>
            <w:rStyle w:val="Hyperlink"/>
            <w:noProof/>
          </w:rPr>
          <w:t>5.8.5 P3: Uzun Süreli - İmza Profili</w:t>
        </w:r>
        <w:r w:rsidR="001B39E7">
          <w:rPr>
            <w:noProof/>
            <w:webHidden/>
          </w:rPr>
          <w:tab/>
        </w:r>
        <w:r w:rsidR="001B39E7">
          <w:rPr>
            <w:noProof/>
            <w:webHidden/>
          </w:rPr>
          <w:fldChar w:fldCharType="begin"/>
        </w:r>
        <w:r w:rsidR="001B39E7">
          <w:rPr>
            <w:noProof/>
            <w:webHidden/>
          </w:rPr>
          <w:instrText xml:space="preserve"> PAGEREF _Toc86130389 \h </w:instrText>
        </w:r>
        <w:r w:rsidR="001B39E7">
          <w:rPr>
            <w:noProof/>
            <w:webHidden/>
          </w:rPr>
        </w:r>
        <w:r w:rsidR="001B39E7">
          <w:rPr>
            <w:noProof/>
            <w:webHidden/>
          </w:rPr>
          <w:fldChar w:fldCharType="separate"/>
        </w:r>
        <w:r>
          <w:rPr>
            <w:noProof/>
            <w:webHidden/>
          </w:rPr>
          <w:t>99</w:t>
        </w:r>
        <w:r w:rsidR="001B39E7">
          <w:rPr>
            <w:noProof/>
            <w:webHidden/>
          </w:rPr>
          <w:fldChar w:fldCharType="end"/>
        </w:r>
      </w:hyperlink>
    </w:p>
    <w:p w14:paraId="21DA632D" w14:textId="41B0DDA5" w:rsidR="001B39E7" w:rsidRDefault="001853D1">
      <w:pPr>
        <w:pStyle w:val="TOC3"/>
        <w:tabs>
          <w:tab w:val="right" w:leader="dot" w:pos="9408"/>
        </w:tabs>
        <w:rPr>
          <w:rFonts w:asciiTheme="minorHAnsi" w:eastAsiaTheme="minorEastAsia" w:hAnsiTheme="minorHAnsi" w:cstheme="minorBidi"/>
          <w:noProof/>
        </w:rPr>
      </w:pPr>
      <w:hyperlink w:anchor="_Toc86130390" w:history="1">
        <w:r w:rsidR="001B39E7" w:rsidRPr="00733A2E">
          <w:rPr>
            <w:rStyle w:val="Hyperlink"/>
            <w:noProof/>
          </w:rPr>
          <w:t>5.8.6 P4: Uzun Süreli - İmza Profili</w:t>
        </w:r>
        <w:r w:rsidR="001B39E7">
          <w:rPr>
            <w:noProof/>
            <w:webHidden/>
          </w:rPr>
          <w:tab/>
        </w:r>
        <w:r w:rsidR="001B39E7">
          <w:rPr>
            <w:noProof/>
            <w:webHidden/>
          </w:rPr>
          <w:fldChar w:fldCharType="begin"/>
        </w:r>
        <w:r w:rsidR="001B39E7">
          <w:rPr>
            <w:noProof/>
            <w:webHidden/>
          </w:rPr>
          <w:instrText xml:space="preserve"> PAGEREF _Toc86130390 \h </w:instrText>
        </w:r>
        <w:r w:rsidR="001B39E7">
          <w:rPr>
            <w:noProof/>
            <w:webHidden/>
          </w:rPr>
        </w:r>
        <w:r w:rsidR="001B39E7">
          <w:rPr>
            <w:noProof/>
            <w:webHidden/>
          </w:rPr>
          <w:fldChar w:fldCharType="separate"/>
        </w:r>
        <w:r>
          <w:rPr>
            <w:noProof/>
            <w:webHidden/>
          </w:rPr>
          <w:t>99</w:t>
        </w:r>
        <w:r w:rsidR="001B39E7">
          <w:rPr>
            <w:noProof/>
            <w:webHidden/>
          </w:rPr>
          <w:fldChar w:fldCharType="end"/>
        </w:r>
      </w:hyperlink>
    </w:p>
    <w:p w14:paraId="521B72DD" w14:textId="1408E915" w:rsidR="001B39E7" w:rsidRDefault="001853D1">
      <w:pPr>
        <w:pStyle w:val="TOC3"/>
        <w:tabs>
          <w:tab w:val="right" w:leader="dot" w:pos="9408"/>
        </w:tabs>
        <w:rPr>
          <w:rFonts w:asciiTheme="minorHAnsi" w:eastAsiaTheme="minorEastAsia" w:hAnsiTheme="minorHAnsi" w:cstheme="minorBidi"/>
          <w:noProof/>
        </w:rPr>
      </w:pPr>
      <w:hyperlink w:anchor="_Toc86130391" w:history="1">
        <w:r w:rsidR="001B39E7" w:rsidRPr="00733A2E">
          <w:rPr>
            <w:rStyle w:val="Hyperlink"/>
            <w:noProof/>
          </w:rPr>
          <w:t>5.8.7 Arşiv İmza</w:t>
        </w:r>
        <w:r w:rsidR="001B39E7">
          <w:rPr>
            <w:noProof/>
            <w:webHidden/>
          </w:rPr>
          <w:tab/>
        </w:r>
        <w:r w:rsidR="001B39E7">
          <w:rPr>
            <w:noProof/>
            <w:webHidden/>
          </w:rPr>
          <w:fldChar w:fldCharType="begin"/>
        </w:r>
        <w:r w:rsidR="001B39E7">
          <w:rPr>
            <w:noProof/>
            <w:webHidden/>
          </w:rPr>
          <w:instrText xml:space="preserve"> PAGEREF _Toc86130391 \h </w:instrText>
        </w:r>
        <w:r w:rsidR="001B39E7">
          <w:rPr>
            <w:noProof/>
            <w:webHidden/>
          </w:rPr>
        </w:r>
        <w:r w:rsidR="001B39E7">
          <w:rPr>
            <w:noProof/>
            <w:webHidden/>
          </w:rPr>
          <w:fldChar w:fldCharType="separate"/>
        </w:r>
        <w:r>
          <w:rPr>
            <w:noProof/>
            <w:webHidden/>
          </w:rPr>
          <w:t>100</w:t>
        </w:r>
        <w:r w:rsidR="001B39E7">
          <w:rPr>
            <w:noProof/>
            <w:webHidden/>
          </w:rPr>
          <w:fldChar w:fldCharType="end"/>
        </w:r>
      </w:hyperlink>
    </w:p>
    <w:p w14:paraId="02126700" w14:textId="734B5E1A" w:rsidR="001B39E7" w:rsidRDefault="001853D1">
      <w:pPr>
        <w:pStyle w:val="TOC1"/>
        <w:rPr>
          <w:rFonts w:asciiTheme="minorHAnsi" w:eastAsiaTheme="minorEastAsia" w:hAnsiTheme="minorHAnsi" w:cstheme="minorBidi"/>
          <w:noProof/>
        </w:rPr>
      </w:pPr>
      <w:hyperlink w:anchor="_Toc86130392" w:history="1">
        <w:r w:rsidR="001B39E7" w:rsidRPr="00733A2E">
          <w:rPr>
            <w:rStyle w:val="Hyperlink"/>
            <w:rFonts w:ascii="Times New Roman" w:hAnsi="Times New Roman"/>
            <w:noProof/>
            <w:snapToGrid w:val="0"/>
            <w:w w:val="0"/>
          </w:rPr>
          <w:t>6.</w:t>
        </w:r>
        <w:r w:rsidR="001B39E7" w:rsidRPr="00733A2E">
          <w:rPr>
            <w:rStyle w:val="Hyperlink"/>
            <w:noProof/>
          </w:rPr>
          <w:t xml:space="preserve"> PAdES İMZA</w:t>
        </w:r>
        <w:r w:rsidR="001B39E7">
          <w:rPr>
            <w:noProof/>
            <w:webHidden/>
          </w:rPr>
          <w:tab/>
        </w:r>
        <w:r w:rsidR="001B39E7">
          <w:rPr>
            <w:noProof/>
            <w:webHidden/>
          </w:rPr>
          <w:fldChar w:fldCharType="begin"/>
        </w:r>
        <w:r w:rsidR="001B39E7">
          <w:rPr>
            <w:noProof/>
            <w:webHidden/>
          </w:rPr>
          <w:instrText xml:space="preserve"> PAGEREF _Toc86130392 \h </w:instrText>
        </w:r>
        <w:r w:rsidR="001B39E7">
          <w:rPr>
            <w:noProof/>
            <w:webHidden/>
          </w:rPr>
        </w:r>
        <w:r w:rsidR="001B39E7">
          <w:rPr>
            <w:noProof/>
            <w:webHidden/>
          </w:rPr>
          <w:fldChar w:fldCharType="separate"/>
        </w:r>
        <w:r>
          <w:rPr>
            <w:noProof/>
            <w:webHidden/>
          </w:rPr>
          <w:t>101</w:t>
        </w:r>
        <w:r w:rsidR="001B39E7">
          <w:rPr>
            <w:noProof/>
            <w:webHidden/>
          </w:rPr>
          <w:fldChar w:fldCharType="end"/>
        </w:r>
      </w:hyperlink>
    </w:p>
    <w:p w14:paraId="17060EE5" w14:textId="3E8654E1" w:rsidR="001B39E7" w:rsidRDefault="001853D1">
      <w:pPr>
        <w:pStyle w:val="TOC2"/>
        <w:tabs>
          <w:tab w:val="right" w:leader="dot" w:pos="9408"/>
        </w:tabs>
        <w:rPr>
          <w:rFonts w:asciiTheme="minorHAnsi" w:eastAsiaTheme="minorEastAsia" w:hAnsiTheme="minorHAnsi" w:cstheme="minorBidi"/>
          <w:noProof/>
        </w:rPr>
      </w:pPr>
      <w:hyperlink w:anchor="_Toc86130393" w:history="1">
        <w:r w:rsidR="001B39E7" w:rsidRPr="00733A2E">
          <w:rPr>
            <w:rStyle w:val="Hyperlink"/>
            <w:noProof/>
          </w:rPr>
          <w:t>6.1 Giriş</w:t>
        </w:r>
        <w:r w:rsidR="001B39E7">
          <w:rPr>
            <w:noProof/>
            <w:webHidden/>
          </w:rPr>
          <w:tab/>
        </w:r>
        <w:r w:rsidR="001B39E7">
          <w:rPr>
            <w:noProof/>
            <w:webHidden/>
          </w:rPr>
          <w:fldChar w:fldCharType="begin"/>
        </w:r>
        <w:r w:rsidR="001B39E7">
          <w:rPr>
            <w:noProof/>
            <w:webHidden/>
          </w:rPr>
          <w:instrText xml:space="preserve"> PAGEREF _Toc86130393 \h </w:instrText>
        </w:r>
        <w:r w:rsidR="001B39E7">
          <w:rPr>
            <w:noProof/>
            <w:webHidden/>
          </w:rPr>
        </w:r>
        <w:r w:rsidR="001B39E7">
          <w:rPr>
            <w:noProof/>
            <w:webHidden/>
          </w:rPr>
          <w:fldChar w:fldCharType="separate"/>
        </w:r>
        <w:r>
          <w:rPr>
            <w:noProof/>
            <w:webHidden/>
          </w:rPr>
          <w:t>101</w:t>
        </w:r>
        <w:r w:rsidR="001B39E7">
          <w:rPr>
            <w:noProof/>
            <w:webHidden/>
          </w:rPr>
          <w:fldChar w:fldCharType="end"/>
        </w:r>
      </w:hyperlink>
    </w:p>
    <w:p w14:paraId="5E761AE5" w14:textId="50FEE3BE" w:rsidR="001B39E7" w:rsidRDefault="001853D1">
      <w:pPr>
        <w:pStyle w:val="TOC2"/>
        <w:tabs>
          <w:tab w:val="right" w:leader="dot" w:pos="9408"/>
        </w:tabs>
        <w:rPr>
          <w:rFonts w:asciiTheme="minorHAnsi" w:eastAsiaTheme="minorEastAsia" w:hAnsiTheme="minorHAnsi" w:cstheme="minorBidi"/>
          <w:noProof/>
        </w:rPr>
      </w:pPr>
      <w:hyperlink w:anchor="_Toc86130394" w:history="1">
        <w:r w:rsidR="001B39E7" w:rsidRPr="00733A2E">
          <w:rPr>
            <w:rStyle w:val="Hyperlink"/>
            <w:noProof/>
          </w:rPr>
          <w:t>6.2 ES_BES İmza Atma</w:t>
        </w:r>
        <w:r w:rsidR="001B39E7">
          <w:rPr>
            <w:noProof/>
            <w:webHidden/>
          </w:rPr>
          <w:tab/>
        </w:r>
        <w:r w:rsidR="001B39E7">
          <w:rPr>
            <w:noProof/>
            <w:webHidden/>
          </w:rPr>
          <w:fldChar w:fldCharType="begin"/>
        </w:r>
        <w:r w:rsidR="001B39E7">
          <w:rPr>
            <w:noProof/>
            <w:webHidden/>
          </w:rPr>
          <w:instrText xml:space="preserve"> PAGEREF _Toc86130394 \h </w:instrText>
        </w:r>
        <w:r w:rsidR="001B39E7">
          <w:rPr>
            <w:noProof/>
            <w:webHidden/>
          </w:rPr>
        </w:r>
        <w:r w:rsidR="001B39E7">
          <w:rPr>
            <w:noProof/>
            <w:webHidden/>
          </w:rPr>
          <w:fldChar w:fldCharType="separate"/>
        </w:r>
        <w:r>
          <w:rPr>
            <w:noProof/>
            <w:webHidden/>
          </w:rPr>
          <w:t>102</w:t>
        </w:r>
        <w:r w:rsidR="001B39E7">
          <w:rPr>
            <w:noProof/>
            <w:webHidden/>
          </w:rPr>
          <w:fldChar w:fldCharType="end"/>
        </w:r>
      </w:hyperlink>
    </w:p>
    <w:p w14:paraId="73F29A68" w14:textId="3FE2C023" w:rsidR="001B39E7" w:rsidRDefault="001853D1">
      <w:pPr>
        <w:pStyle w:val="TOC2"/>
        <w:tabs>
          <w:tab w:val="right" w:leader="dot" w:pos="9408"/>
        </w:tabs>
        <w:rPr>
          <w:rFonts w:asciiTheme="minorHAnsi" w:eastAsiaTheme="minorEastAsia" w:hAnsiTheme="minorHAnsi" w:cstheme="minorBidi"/>
          <w:noProof/>
        </w:rPr>
      </w:pPr>
      <w:hyperlink w:anchor="_Toc86130395" w:history="1">
        <w:r w:rsidR="001B39E7" w:rsidRPr="00733A2E">
          <w:rPr>
            <w:rStyle w:val="Hyperlink"/>
            <w:noProof/>
          </w:rPr>
          <w:t>6.3 İmza Doğrulama</w:t>
        </w:r>
        <w:r w:rsidR="001B39E7">
          <w:rPr>
            <w:noProof/>
            <w:webHidden/>
          </w:rPr>
          <w:tab/>
        </w:r>
        <w:r w:rsidR="001B39E7">
          <w:rPr>
            <w:noProof/>
            <w:webHidden/>
          </w:rPr>
          <w:fldChar w:fldCharType="begin"/>
        </w:r>
        <w:r w:rsidR="001B39E7">
          <w:rPr>
            <w:noProof/>
            <w:webHidden/>
          </w:rPr>
          <w:instrText xml:space="preserve"> PAGEREF _Toc86130395 \h </w:instrText>
        </w:r>
        <w:r w:rsidR="001B39E7">
          <w:rPr>
            <w:noProof/>
            <w:webHidden/>
          </w:rPr>
        </w:r>
        <w:r w:rsidR="001B39E7">
          <w:rPr>
            <w:noProof/>
            <w:webHidden/>
          </w:rPr>
          <w:fldChar w:fldCharType="separate"/>
        </w:r>
        <w:r>
          <w:rPr>
            <w:noProof/>
            <w:webHidden/>
          </w:rPr>
          <w:t>102</w:t>
        </w:r>
        <w:r w:rsidR="001B39E7">
          <w:rPr>
            <w:noProof/>
            <w:webHidden/>
          </w:rPr>
          <w:fldChar w:fldCharType="end"/>
        </w:r>
      </w:hyperlink>
    </w:p>
    <w:p w14:paraId="3D1A721B" w14:textId="6F4A458F" w:rsidR="001B39E7" w:rsidRDefault="001853D1">
      <w:pPr>
        <w:pStyle w:val="TOC2"/>
        <w:tabs>
          <w:tab w:val="right" w:leader="dot" w:pos="9408"/>
        </w:tabs>
        <w:rPr>
          <w:rFonts w:asciiTheme="minorHAnsi" w:eastAsiaTheme="minorEastAsia" w:hAnsiTheme="minorHAnsi" w:cstheme="minorBidi"/>
          <w:noProof/>
        </w:rPr>
      </w:pPr>
      <w:hyperlink w:anchor="_Toc86130396" w:history="1">
        <w:r w:rsidR="001B39E7" w:rsidRPr="00733A2E">
          <w:rPr>
            <w:rStyle w:val="Hyperlink"/>
            <w:noProof/>
          </w:rPr>
          <w:t>6.4 ES_T İmza Atma</w:t>
        </w:r>
        <w:r w:rsidR="001B39E7">
          <w:rPr>
            <w:noProof/>
            <w:webHidden/>
          </w:rPr>
          <w:tab/>
        </w:r>
        <w:r w:rsidR="001B39E7">
          <w:rPr>
            <w:noProof/>
            <w:webHidden/>
          </w:rPr>
          <w:fldChar w:fldCharType="begin"/>
        </w:r>
        <w:r w:rsidR="001B39E7">
          <w:rPr>
            <w:noProof/>
            <w:webHidden/>
          </w:rPr>
          <w:instrText xml:space="preserve"> PAGEREF _Toc86130396 \h </w:instrText>
        </w:r>
        <w:r w:rsidR="001B39E7">
          <w:rPr>
            <w:noProof/>
            <w:webHidden/>
          </w:rPr>
        </w:r>
        <w:r w:rsidR="001B39E7">
          <w:rPr>
            <w:noProof/>
            <w:webHidden/>
          </w:rPr>
          <w:fldChar w:fldCharType="separate"/>
        </w:r>
        <w:r>
          <w:rPr>
            <w:noProof/>
            <w:webHidden/>
          </w:rPr>
          <w:t>102</w:t>
        </w:r>
        <w:r w:rsidR="001B39E7">
          <w:rPr>
            <w:noProof/>
            <w:webHidden/>
          </w:rPr>
          <w:fldChar w:fldCharType="end"/>
        </w:r>
      </w:hyperlink>
    </w:p>
    <w:p w14:paraId="3A98460F" w14:textId="4355167C" w:rsidR="001B39E7" w:rsidRDefault="001853D1">
      <w:pPr>
        <w:pStyle w:val="TOC2"/>
        <w:tabs>
          <w:tab w:val="right" w:leader="dot" w:pos="9408"/>
        </w:tabs>
        <w:rPr>
          <w:rFonts w:asciiTheme="minorHAnsi" w:eastAsiaTheme="minorEastAsia" w:hAnsiTheme="minorHAnsi" w:cstheme="minorBidi"/>
          <w:noProof/>
        </w:rPr>
      </w:pPr>
      <w:hyperlink w:anchor="_Toc86130397" w:history="1">
        <w:r w:rsidR="001B39E7" w:rsidRPr="00733A2E">
          <w:rPr>
            <w:rStyle w:val="Hyperlink"/>
            <w:noProof/>
          </w:rPr>
          <w:t>6.5 LTV (ES_A) İmza Atma</w:t>
        </w:r>
        <w:r w:rsidR="001B39E7">
          <w:rPr>
            <w:noProof/>
            <w:webHidden/>
          </w:rPr>
          <w:tab/>
        </w:r>
        <w:r w:rsidR="001B39E7">
          <w:rPr>
            <w:noProof/>
            <w:webHidden/>
          </w:rPr>
          <w:fldChar w:fldCharType="begin"/>
        </w:r>
        <w:r w:rsidR="001B39E7">
          <w:rPr>
            <w:noProof/>
            <w:webHidden/>
          </w:rPr>
          <w:instrText xml:space="preserve"> PAGEREF _Toc86130397 \h </w:instrText>
        </w:r>
        <w:r w:rsidR="001B39E7">
          <w:rPr>
            <w:noProof/>
            <w:webHidden/>
          </w:rPr>
        </w:r>
        <w:r w:rsidR="001B39E7">
          <w:rPr>
            <w:noProof/>
            <w:webHidden/>
          </w:rPr>
          <w:fldChar w:fldCharType="separate"/>
        </w:r>
        <w:r>
          <w:rPr>
            <w:noProof/>
            <w:webHidden/>
          </w:rPr>
          <w:t>103</w:t>
        </w:r>
        <w:r w:rsidR="001B39E7">
          <w:rPr>
            <w:noProof/>
            <w:webHidden/>
          </w:rPr>
          <w:fldChar w:fldCharType="end"/>
        </w:r>
      </w:hyperlink>
    </w:p>
    <w:p w14:paraId="7EC47587" w14:textId="39A96A40" w:rsidR="001B39E7" w:rsidRDefault="001853D1">
      <w:pPr>
        <w:pStyle w:val="TOC1"/>
        <w:rPr>
          <w:rFonts w:asciiTheme="minorHAnsi" w:eastAsiaTheme="minorEastAsia" w:hAnsiTheme="minorHAnsi" w:cstheme="minorBidi"/>
          <w:noProof/>
        </w:rPr>
      </w:pPr>
      <w:hyperlink w:anchor="_Toc86130398" w:history="1">
        <w:r w:rsidR="001B39E7" w:rsidRPr="00733A2E">
          <w:rPr>
            <w:rStyle w:val="Hyperlink"/>
            <w:rFonts w:ascii="Times New Roman" w:hAnsi="Times New Roman"/>
            <w:noProof/>
            <w:snapToGrid w:val="0"/>
            <w:w w:val="0"/>
          </w:rPr>
          <w:t>7.</w:t>
        </w:r>
        <w:r w:rsidR="001B39E7" w:rsidRPr="00733A2E">
          <w:rPr>
            <w:rStyle w:val="Hyperlink"/>
            <w:noProof/>
          </w:rPr>
          <w:t xml:space="preserve"> ASİC E-İMZA</w:t>
        </w:r>
        <w:r w:rsidR="001B39E7">
          <w:rPr>
            <w:noProof/>
            <w:webHidden/>
          </w:rPr>
          <w:tab/>
        </w:r>
        <w:r w:rsidR="001B39E7">
          <w:rPr>
            <w:noProof/>
            <w:webHidden/>
          </w:rPr>
          <w:fldChar w:fldCharType="begin"/>
        </w:r>
        <w:r w:rsidR="001B39E7">
          <w:rPr>
            <w:noProof/>
            <w:webHidden/>
          </w:rPr>
          <w:instrText xml:space="preserve"> PAGEREF _Toc86130398 \h </w:instrText>
        </w:r>
        <w:r w:rsidR="001B39E7">
          <w:rPr>
            <w:noProof/>
            <w:webHidden/>
          </w:rPr>
        </w:r>
        <w:r w:rsidR="001B39E7">
          <w:rPr>
            <w:noProof/>
            <w:webHidden/>
          </w:rPr>
          <w:fldChar w:fldCharType="separate"/>
        </w:r>
        <w:r>
          <w:rPr>
            <w:noProof/>
            <w:webHidden/>
          </w:rPr>
          <w:t>104</w:t>
        </w:r>
        <w:r w:rsidR="001B39E7">
          <w:rPr>
            <w:noProof/>
            <w:webHidden/>
          </w:rPr>
          <w:fldChar w:fldCharType="end"/>
        </w:r>
      </w:hyperlink>
    </w:p>
    <w:p w14:paraId="51DDB234" w14:textId="3304D067" w:rsidR="001B39E7" w:rsidRDefault="001853D1">
      <w:pPr>
        <w:pStyle w:val="TOC2"/>
        <w:tabs>
          <w:tab w:val="right" w:leader="dot" w:pos="9408"/>
        </w:tabs>
        <w:rPr>
          <w:rFonts w:asciiTheme="minorHAnsi" w:eastAsiaTheme="minorEastAsia" w:hAnsiTheme="minorHAnsi" w:cstheme="minorBidi"/>
          <w:noProof/>
        </w:rPr>
      </w:pPr>
      <w:hyperlink w:anchor="_Toc86130399" w:history="1">
        <w:r w:rsidR="001B39E7" w:rsidRPr="00733A2E">
          <w:rPr>
            <w:rStyle w:val="Hyperlink"/>
            <w:noProof/>
          </w:rPr>
          <w:t>7.1 Giriş</w:t>
        </w:r>
        <w:r w:rsidR="001B39E7">
          <w:rPr>
            <w:noProof/>
            <w:webHidden/>
          </w:rPr>
          <w:tab/>
        </w:r>
        <w:r w:rsidR="001B39E7">
          <w:rPr>
            <w:noProof/>
            <w:webHidden/>
          </w:rPr>
          <w:fldChar w:fldCharType="begin"/>
        </w:r>
        <w:r w:rsidR="001B39E7">
          <w:rPr>
            <w:noProof/>
            <w:webHidden/>
          </w:rPr>
          <w:instrText xml:space="preserve"> PAGEREF _Toc86130399 \h </w:instrText>
        </w:r>
        <w:r w:rsidR="001B39E7">
          <w:rPr>
            <w:noProof/>
            <w:webHidden/>
          </w:rPr>
        </w:r>
        <w:r w:rsidR="001B39E7">
          <w:rPr>
            <w:noProof/>
            <w:webHidden/>
          </w:rPr>
          <w:fldChar w:fldCharType="separate"/>
        </w:r>
        <w:r>
          <w:rPr>
            <w:noProof/>
            <w:webHidden/>
          </w:rPr>
          <w:t>104</w:t>
        </w:r>
        <w:r w:rsidR="001B39E7">
          <w:rPr>
            <w:noProof/>
            <w:webHidden/>
          </w:rPr>
          <w:fldChar w:fldCharType="end"/>
        </w:r>
      </w:hyperlink>
    </w:p>
    <w:p w14:paraId="410A5FF7" w14:textId="73BB6872" w:rsidR="001B39E7" w:rsidRDefault="001853D1">
      <w:pPr>
        <w:pStyle w:val="TOC2"/>
        <w:tabs>
          <w:tab w:val="right" w:leader="dot" w:pos="9408"/>
        </w:tabs>
        <w:rPr>
          <w:rFonts w:asciiTheme="minorHAnsi" w:eastAsiaTheme="minorEastAsia" w:hAnsiTheme="minorHAnsi" w:cstheme="minorBidi"/>
          <w:noProof/>
        </w:rPr>
      </w:pPr>
      <w:hyperlink w:anchor="_Toc86130400" w:history="1">
        <w:r w:rsidR="001B39E7" w:rsidRPr="00733A2E">
          <w:rPr>
            <w:rStyle w:val="Hyperlink"/>
            <w:noProof/>
          </w:rPr>
          <w:t>7.2 Gerekler</w:t>
        </w:r>
        <w:r w:rsidR="001B39E7">
          <w:rPr>
            <w:noProof/>
            <w:webHidden/>
          </w:rPr>
          <w:tab/>
        </w:r>
        <w:r w:rsidR="001B39E7">
          <w:rPr>
            <w:noProof/>
            <w:webHidden/>
          </w:rPr>
          <w:fldChar w:fldCharType="begin"/>
        </w:r>
        <w:r w:rsidR="001B39E7">
          <w:rPr>
            <w:noProof/>
            <w:webHidden/>
          </w:rPr>
          <w:instrText xml:space="preserve"> PAGEREF _Toc86130400 \h </w:instrText>
        </w:r>
        <w:r w:rsidR="001B39E7">
          <w:rPr>
            <w:noProof/>
            <w:webHidden/>
          </w:rPr>
        </w:r>
        <w:r w:rsidR="001B39E7">
          <w:rPr>
            <w:noProof/>
            <w:webHidden/>
          </w:rPr>
          <w:fldChar w:fldCharType="separate"/>
        </w:r>
        <w:r>
          <w:rPr>
            <w:noProof/>
            <w:webHidden/>
          </w:rPr>
          <w:t>104</w:t>
        </w:r>
        <w:r w:rsidR="001B39E7">
          <w:rPr>
            <w:noProof/>
            <w:webHidden/>
          </w:rPr>
          <w:fldChar w:fldCharType="end"/>
        </w:r>
      </w:hyperlink>
    </w:p>
    <w:p w14:paraId="46104FDC" w14:textId="3F0B5D7D" w:rsidR="001B39E7" w:rsidRDefault="001853D1">
      <w:pPr>
        <w:pStyle w:val="TOC2"/>
        <w:tabs>
          <w:tab w:val="right" w:leader="dot" w:pos="9408"/>
        </w:tabs>
        <w:rPr>
          <w:rFonts w:asciiTheme="minorHAnsi" w:eastAsiaTheme="minorEastAsia" w:hAnsiTheme="minorHAnsi" w:cstheme="minorBidi"/>
          <w:noProof/>
        </w:rPr>
      </w:pPr>
      <w:hyperlink w:anchor="_Toc86130401" w:history="1">
        <w:r w:rsidR="001B39E7" w:rsidRPr="00733A2E">
          <w:rPr>
            <w:rStyle w:val="Hyperlink"/>
            <w:noProof/>
          </w:rPr>
          <w:t>7.3 Kavramlar</w:t>
        </w:r>
        <w:r w:rsidR="001B39E7">
          <w:rPr>
            <w:noProof/>
            <w:webHidden/>
          </w:rPr>
          <w:tab/>
        </w:r>
        <w:r w:rsidR="001B39E7">
          <w:rPr>
            <w:noProof/>
            <w:webHidden/>
          </w:rPr>
          <w:fldChar w:fldCharType="begin"/>
        </w:r>
        <w:r w:rsidR="001B39E7">
          <w:rPr>
            <w:noProof/>
            <w:webHidden/>
          </w:rPr>
          <w:instrText xml:space="preserve"> PAGEREF _Toc86130401 \h </w:instrText>
        </w:r>
        <w:r w:rsidR="001B39E7">
          <w:rPr>
            <w:noProof/>
            <w:webHidden/>
          </w:rPr>
        </w:r>
        <w:r w:rsidR="001B39E7">
          <w:rPr>
            <w:noProof/>
            <w:webHidden/>
          </w:rPr>
          <w:fldChar w:fldCharType="separate"/>
        </w:r>
        <w:r>
          <w:rPr>
            <w:noProof/>
            <w:webHidden/>
          </w:rPr>
          <w:t>104</w:t>
        </w:r>
        <w:r w:rsidR="001B39E7">
          <w:rPr>
            <w:noProof/>
            <w:webHidden/>
          </w:rPr>
          <w:fldChar w:fldCharType="end"/>
        </w:r>
      </w:hyperlink>
    </w:p>
    <w:p w14:paraId="7AD48F8C" w14:textId="6906B42A" w:rsidR="001B39E7" w:rsidRDefault="001853D1">
      <w:pPr>
        <w:pStyle w:val="TOC2"/>
        <w:tabs>
          <w:tab w:val="right" w:leader="dot" w:pos="9408"/>
        </w:tabs>
        <w:rPr>
          <w:rFonts w:asciiTheme="minorHAnsi" w:eastAsiaTheme="minorEastAsia" w:hAnsiTheme="minorHAnsi" w:cstheme="minorBidi"/>
          <w:noProof/>
        </w:rPr>
      </w:pPr>
      <w:hyperlink w:anchor="_Toc86130402" w:history="1">
        <w:r w:rsidR="001B39E7" w:rsidRPr="00733A2E">
          <w:rPr>
            <w:rStyle w:val="Hyperlink"/>
            <w:noProof/>
          </w:rPr>
          <w:t>7.4 Anahtar API Arayüzleri ve Tasarım</w:t>
        </w:r>
        <w:r w:rsidR="001B39E7">
          <w:rPr>
            <w:noProof/>
            <w:webHidden/>
          </w:rPr>
          <w:tab/>
        </w:r>
        <w:r w:rsidR="001B39E7">
          <w:rPr>
            <w:noProof/>
            <w:webHidden/>
          </w:rPr>
          <w:fldChar w:fldCharType="begin"/>
        </w:r>
        <w:r w:rsidR="001B39E7">
          <w:rPr>
            <w:noProof/>
            <w:webHidden/>
          </w:rPr>
          <w:instrText xml:space="preserve"> PAGEREF _Toc86130402 \h </w:instrText>
        </w:r>
        <w:r w:rsidR="001B39E7">
          <w:rPr>
            <w:noProof/>
            <w:webHidden/>
          </w:rPr>
        </w:r>
        <w:r w:rsidR="001B39E7">
          <w:rPr>
            <w:noProof/>
            <w:webHidden/>
          </w:rPr>
          <w:fldChar w:fldCharType="separate"/>
        </w:r>
        <w:r>
          <w:rPr>
            <w:noProof/>
            <w:webHidden/>
          </w:rPr>
          <w:t>105</w:t>
        </w:r>
        <w:r w:rsidR="001B39E7">
          <w:rPr>
            <w:noProof/>
            <w:webHidden/>
          </w:rPr>
          <w:fldChar w:fldCharType="end"/>
        </w:r>
      </w:hyperlink>
    </w:p>
    <w:p w14:paraId="4793EBE3" w14:textId="02FCD875" w:rsidR="001B39E7" w:rsidRDefault="001853D1">
      <w:pPr>
        <w:pStyle w:val="TOC2"/>
        <w:tabs>
          <w:tab w:val="right" w:leader="dot" w:pos="9408"/>
        </w:tabs>
        <w:rPr>
          <w:rFonts w:asciiTheme="minorHAnsi" w:eastAsiaTheme="minorEastAsia" w:hAnsiTheme="minorHAnsi" w:cstheme="minorBidi"/>
          <w:noProof/>
        </w:rPr>
      </w:pPr>
      <w:hyperlink w:anchor="_Toc86130403" w:history="1">
        <w:r w:rsidR="001B39E7" w:rsidRPr="00733A2E">
          <w:rPr>
            <w:rStyle w:val="Hyperlink"/>
            <w:noProof/>
          </w:rPr>
          <w:t>7.5 Kütüphane Kullanımı</w:t>
        </w:r>
        <w:r w:rsidR="001B39E7">
          <w:rPr>
            <w:noProof/>
            <w:webHidden/>
          </w:rPr>
          <w:tab/>
        </w:r>
        <w:r w:rsidR="001B39E7">
          <w:rPr>
            <w:noProof/>
            <w:webHidden/>
          </w:rPr>
          <w:fldChar w:fldCharType="begin"/>
        </w:r>
        <w:r w:rsidR="001B39E7">
          <w:rPr>
            <w:noProof/>
            <w:webHidden/>
          </w:rPr>
          <w:instrText xml:space="preserve"> PAGEREF _Toc86130403 \h </w:instrText>
        </w:r>
        <w:r w:rsidR="001B39E7">
          <w:rPr>
            <w:noProof/>
            <w:webHidden/>
          </w:rPr>
        </w:r>
        <w:r w:rsidR="001B39E7">
          <w:rPr>
            <w:noProof/>
            <w:webHidden/>
          </w:rPr>
          <w:fldChar w:fldCharType="separate"/>
        </w:r>
        <w:r>
          <w:rPr>
            <w:noProof/>
            <w:webHidden/>
          </w:rPr>
          <w:t>105</w:t>
        </w:r>
        <w:r w:rsidR="001B39E7">
          <w:rPr>
            <w:noProof/>
            <w:webHidden/>
          </w:rPr>
          <w:fldChar w:fldCharType="end"/>
        </w:r>
      </w:hyperlink>
    </w:p>
    <w:p w14:paraId="10CD5163" w14:textId="1E54F134" w:rsidR="001B39E7" w:rsidRDefault="001853D1">
      <w:pPr>
        <w:pStyle w:val="TOC3"/>
        <w:tabs>
          <w:tab w:val="right" w:leader="dot" w:pos="9408"/>
        </w:tabs>
        <w:rPr>
          <w:rFonts w:asciiTheme="minorHAnsi" w:eastAsiaTheme="minorEastAsia" w:hAnsiTheme="minorHAnsi" w:cstheme="minorBidi"/>
          <w:noProof/>
        </w:rPr>
      </w:pPr>
      <w:hyperlink w:anchor="_Toc86130404" w:history="1">
        <w:r w:rsidR="001B39E7" w:rsidRPr="00733A2E">
          <w:rPr>
            <w:rStyle w:val="Hyperlink"/>
            <w:noProof/>
          </w:rPr>
          <w:t>7.5.1 Basit Paket Oluşturma</w:t>
        </w:r>
        <w:r w:rsidR="001B39E7">
          <w:rPr>
            <w:noProof/>
            <w:webHidden/>
          </w:rPr>
          <w:tab/>
        </w:r>
        <w:r w:rsidR="001B39E7">
          <w:rPr>
            <w:noProof/>
            <w:webHidden/>
          </w:rPr>
          <w:fldChar w:fldCharType="begin"/>
        </w:r>
        <w:r w:rsidR="001B39E7">
          <w:rPr>
            <w:noProof/>
            <w:webHidden/>
          </w:rPr>
          <w:instrText xml:space="preserve"> PAGEREF _Toc86130404 \h </w:instrText>
        </w:r>
        <w:r w:rsidR="001B39E7">
          <w:rPr>
            <w:noProof/>
            <w:webHidden/>
          </w:rPr>
        </w:r>
        <w:r w:rsidR="001B39E7">
          <w:rPr>
            <w:noProof/>
            <w:webHidden/>
          </w:rPr>
          <w:fldChar w:fldCharType="separate"/>
        </w:r>
        <w:r>
          <w:rPr>
            <w:noProof/>
            <w:webHidden/>
          </w:rPr>
          <w:t>105</w:t>
        </w:r>
        <w:r w:rsidR="001B39E7">
          <w:rPr>
            <w:noProof/>
            <w:webHidden/>
          </w:rPr>
          <w:fldChar w:fldCharType="end"/>
        </w:r>
      </w:hyperlink>
    </w:p>
    <w:p w14:paraId="2FB8085A" w14:textId="56039719" w:rsidR="001B39E7" w:rsidRDefault="001853D1">
      <w:pPr>
        <w:pStyle w:val="TOC3"/>
        <w:tabs>
          <w:tab w:val="right" w:leader="dot" w:pos="9408"/>
        </w:tabs>
        <w:rPr>
          <w:rFonts w:asciiTheme="minorHAnsi" w:eastAsiaTheme="minorEastAsia" w:hAnsiTheme="minorHAnsi" w:cstheme="minorBidi"/>
          <w:noProof/>
        </w:rPr>
      </w:pPr>
      <w:hyperlink w:anchor="_Toc86130405" w:history="1">
        <w:r w:rsidR="001B39E7" w:rsidRPr="00733A2E">
          <w:rPr>
            <w:rStyle w:val="Hyperlink"/>
            <w:noProof/>
          </w:rPr>
          <w:t>7.5.2 Çoklu Paket Oluşturma</w:t>
        </w:r>
        <w:r w:rsidR="001B39E7">
          <w:rPr>
            <w:noProof/>
            <w:webHidden/>
          </w:rPr>
          <w:tab/>
        </w:r>
        <w:r w:rsidR="001B39E7">
          <w:rPr>
            <w:noProof/>
            <w:webHidden/>
          </w:rPr>
          <w:fldChar w:fldCharType="begin"/>
        </w:r>
        <w:r w:rsidR="001B39E7">
          <w:rPr>
            <w:noProof/>
            <w:webHidden/>
          </w:rPr>
          <w:instrText xml:space="preserve"> PAGEREF _Toc86130405 \h </w:instrText>
        </w:r>
        <w:r w:rsidR="001B39E7">
          <w:rPr>
            <w:noProof/>
            <w:webHidden/>
          </w:rPr>
        </w:r>
        <w:r w:rsidR="001B39E7">
          <w:rPr>
            <w:noProof/>
            <w:webHidden/>
          </w:rPr>
          <w:fldChar w:fldCharType="separate"/>
        </w:r>
        <w:r>
          <w:rPr>
            <w:noProof/>
            <w:webHidden/>
          </w:rPr>
          <w:t>105</w:t>
        </w:r>
        <w:r w:rsidR="001B39E7">
          <w:rPr>
            <w:noProof/>
            <w:webHidden/>
          </w:rPr>
          <w:fldChar w:fldCharType="end"/>
        </w:r>
      </w:hyperlink>
    </w:p>
    <w:p w14:paraId="42251FD0" w14:textId="41167F42" w:rsidR="001B39E7" w:rsidRDefault="001853D1">
      <w:pPr>
        <w:pStyle w:val="TOC3"/>
        <w:tabs>
          <w:tab w:val="right" w:leader="dot" w:pos="9408"/>
        </w:tabs>
        <w:rPr>
          <w:rFonts w:asciiTheme="minorHAnsi" w:eastAsiaTheme="minorEastAsia" w:hAnsiTheme="minorHAnsi" w:cstheme="minorBidi"/>
          <w:noProof/>
        </w:rPr>
      </w:pPr>
      <w:hyperlink w:anchor="_Toc86130406" w:history="1">
        <w:r w:rsidR="001B39E7" w:rsidRPr="00733A2E">
          <w:rPr>
            <w:rStyle w:val="Hyperlink"/>
            <w:noProof/>
          </w:rPr>
          <w:t>7.5.3 Paket Doğrulama</w:t>
        </w:r>
        <w:r w:rsidR="001B39E7">
          <w:rPr>
            <w:noProof/>
            <w:webHidden/>
          </w:rPr>
          <w:tab/>
        </w:r>
        <w:r w:rsidR="001B39E7">
          <w:rPr>
            <w:noProof/>
            <w:webHidden/>
          </w:rPr>
          <w:fldChar w:fldCharType="begin"/>
        </w:r>
        <w:r w:rsidR="001B39E7">
          <w:rPr>
            <w:noProof/>
            <w:webHidden/>
          </w:rPr>
          <w:instrText xml:space="preserve"> PAGEREF _Toc86130406 \h </w:instrText>
        </w:r>
        <w:r w:rsidR="001B39E7">
          <w:rPr>
            <w:noProof/>
            <w:webHidden/>
          </w:rPr>
        </w:r>
        <w:r w:rsidR="001B39E7">
          <w:rPr>
            <w:noProof/>
            <w:webHidden/>
          </w:rPr>
          <w:fldChar w:fldCharType="separate"/>
        </w:r>
        <w:r>
          <w:rPr>
            <w:noProof/>
            <w:webHidden/>
          </w:rPr>
          <w:t>106</w:t>
        </w:r>
        <w:r w:rsidR="001B39E7">
          <w:rPr>
            <w:noProof/>
            <w:webHidden/>
          </w:rPr>
          <w:fldChar w:fldCharType="end"/>
        </w:r>
      </w:hyperlink>
    </w:p>
    <w:p w14:paraId="25425478" w14:textId="4887F381" w:rsidR="001B39E7" w:rsidRDefault="001853D1">
      <w:pPr>
        <w:pStyle w:val="TOC3"/>
        <w:tabs>
          <w:tab w:val="right" w:leader="dot" w:pos="9408"/>
        </w:tabs>
        <w:rPr>
          <w:rFonts w:asciiTheme="minorHAnsi" w:eastAsiaTheme="minorEastAsia" w:hAnsiTheme="minorHAnsi" w:cstheme="minorBidi"/>
          <w:noProof/>
        </w:rPr>
      </w:pPr>
      <w:hyperlink w:anchor="_Toc86130407" w:history="1">
        <w:r w:rsidR="001B39E7" w:rsidRPr="00733A2E">
          <w:rPr>
            <w:rStyle w:val="Hyperlink"/>
            <w:noProof/>
          </w:rPr>
          <w:t>7.5.4 İmza Geliştirme</w:t>
        </w:r>
        <w:r w:rsidR="001B39E7">
          <w:rPr>
            <w:noProof/>
            <w:webHidden/>
          </w:rPr>
          <w:tab/>
        </w:r>
        <w:r w:rsidR="001B39E7">
          <w:rPr>
            <w:noProof/>
            <w:webHidden/>
          </w:rPr>
          <w:fldChar w:fldCharType="begin"/>
        </w:r>
        <w:r w:rsidR="001B39E7">
          <w:rPr>
            <w:noProof/>
            <w:webHidden/>
          </w:rPr>
          <w:instrText xml:space="preserve"> PAGEREF _Toc86130407 \h </w:instrText>
        </w:r>
        <w:r w:rsidR="001B39E7">
          <w:rPr>
            <w:noProof/>
            <w:webHidden/>
          </w:rPr>
        </w:r>
        <w:r w:rsidR="001B39E7">
          <w:rPr>
            <w:noProof/>
            <w:webHidden/>
          </w:rPr>
          <w:fldChar w:fldCharType="separate"/>
        </w:r>
        <w:r>
          <w:rPr>
            <w:noProof/>
            <w:webHidden/>
          </w:rPr>
          <w:t>106</w:t>
        </w:r>
        <w:r w:rsidR="001B39E7">
          <w:rPr>
            <w:noProof/>
            <w:webHidden/>
          </w:rPr>
          <w:fldChar w:fldCharType="end"/>
        </w:r>
      </w:hyperlink>
    </w:p>
    <w:p w14:paraId="7CAF3444" w14:textId="5BF95EBE" w:rsidR="001B39E7" w:rsidRDefault="001853D1">
      <w:pPr>
        <w:pStyle w:val="TOC1"/>
        <w:rPr>
          <w:rFonts w:asciiTheme="minorHAnsi" w:eastAsiaTheme="minorEastAsia" w:hAnsiTheme="minorHAnsi" w:cstheme="minorBidi"/>
          <w:noProof/>
        </w:rPr>
      </w:pPr>
      <w:hyperlink w:anchor="_Toc86130408" w:history="1">
        <w:r w:rsidR="001B39E7" w:rsidRPr="00733A2E">
          <w:rPr>
            <w:rStyle w:val="Hyperlink"/>
            <w:rFonts w:ascii="Times New Roman" w:hAnsi="Times New Roman"/>
            <w:noProof/>
            <w:snapToGrid w:val="0"/>
            <w:w w:val="0"/>
          </w:rPr>
          <w:t>8.</w:t>
        </w:r>
        <w:r w:rsidR="001B39E7" w:rsidRPr="00733A2E">
          <w:rPr>
            <w:rStyle w:val="Hyperlink"/>
            <w:noProof/>
          </w:rPr>
          <w:t xml:space="preserve"> AKILLI KART</w:t>
        </w:r>
        <w:r w:rsidR="001B39E7">
          <w:rPr>
            <w:noProof/>
            <w:webHidden/>
          </w:rPr>
          <w:tab/>
        </w:r>
        <w:r w:rsidR="001B39E7">
          <w:rPr>
            <w:noProof/>
            <w:webHidden/>
          </w:rPr>
          <w:fldChar w:fldCharType="begin"/>
        </w:r>
        <w:r w:rsidR="001B39E7">
          <w:rPr>
            <w:noProof/>
            <w:webHidden/>
          </w:rPr>
          <w:instrText xml:space="preserve"> PAGEREF _Toc86130408 \h </w:instrText>
        </w:r>
        <w:r w:rsidR="001B39E7">
          <w:rPr>
            <w:noProof/>
            <w:webHidden/>
          </w:rPr>
        </w:r>
        <w:r w:rsidR="001B39E7">
          <w:rPr>
            <w:noProof/>
            <w:webHidden/>
          </w:rPr>
          <w:fldChar w:fldCharType="separate"/>
        </w:r>
        <w:r>
          <w:rPr>
            <w:noProof/>
            <w:webHidden/>
          </w:rPr>
          <w:t>107</w:t>
        </w:r>
        <w:r w:rsidR="001B39E7">
          <w:rPr>
            <w:noProof/>
            <w:webHidden/>
          </w:rPr>
          <w:fldChar w:fldCharType="end"/>
        </w:r>
      </w:hyperlink>
    </w:p>
    <w:p w14:paraId="68750924" w14:textId="0E1D6D01" w:rsidR="001B39E7" w:rsidRDefault="001853D1">
      <w:pPr>
        <w:pStyle w:val="TOC2"/>
        <w:tabs>
          <w:tab w:val="right" w:leader="dot" w:pos="9408"/>
        </w:tabs>
        <w:rPr>
          <w:rFonts w:asciiTheme="minorHAnsi" w:eastAsiaTheme="minorEastAsia" w:hAnsiTheme="minorHAnsi" w:cstheme="minorBidi"/>
          <w:noProof/>
        </w:rPr>
      </w:pPr>
      <w:hyperlink w:anchor="_Toc86130409" w:history="1">
        <w:r w:rsidR="001B39E7" w:rsidRPr="00733A2E">
          <w:rPr>
            <w:rStyle w:val="Hyperlink"/>
            <w:noProof/>
          </w:rPr>
          <w:t>8.1 Giriş</w:t>
        </w:r>
        <w:r w:rsidR="001B39E7">
          <w:rPr>
            <w:noProof/>
            <w:webHidden/>
          </w:rPr>
          <w:tab/>
        </w:r>
        <w:r w:rsidR="001B39E7">
          <w:rPr>
            <w:noProof/>
            <w:webHidden/>
          </w:rPr>
          <w:fldChar w:fldCharType="begin"/>
        </w:r>
        <w:r w:rsidR="001B39E7">
          <w:rPr>
            <w:noProof/>
            <w:webHidden/>
          </w:rPr>
          <w:instrText xml:space="preserve"> PAGEREF _Toc86130409 \h </w:instrText>
        </w:r>
        <w:r w:rsidR="001B39E7">
          <w:rPr>
            <w:noProof/>
            <w:webHidden/>
          </w:rPr>
        </w:r>
        <w:r w:rsidR="001B39E7">
          <w:rPr>
            <w:noProof/>
            <w:webHidden/>
          </w:rPr>
          <w:fldChar w:fldCharType="separate"/>
        </w:r>
        <w:r>
          <w:rPr>
            <w:noProof/>
            <w:webHidden/>
          </w:rPr>
          <w:t>107</w:t>
        </w:r>
        <w:r w:rsidR="001B39E7">
          <w:rPr>
            <w:noProof/>
            <w:webHidden/>
          </w:rPr>
          <w:fldChar w:fldCharType="end"/>
        </w:r>
      </w:hyperlink>
    </w:p>
    <w:p w14:paraId="6CEC8E68" w14:textId="79A70801" w:rsidR="001B39E7" w:rsidRDefault="001853D1">
      <w:pPr>
        <w:pStyle w:val="TOC2"/>
        <w:tabs>
          <w:tab w:val="right" w:leader="dot" w:pos="9408"/>
        </w:tabs>
        <w:rPr>
          <w:rFonts w:asciiTheme="minorHAnsi" w:eastAsiaTheme="minorEastAsia" w:hAnsiTheme="minorHAnsi" w:cstheme="minorBidi"/>
          <w:noProof/>
        </w:rPr>
      </w:pPr>
      <w:hyperlink w:anchor="_Toc86130410" w:history="1">
        <w:r w:rsidR="001B39E7" w:rsidRPr="00733A2E">
          <w:rPr>
            <w:rStyle w:val="Hyperlink"/>
            <w:noProof/>
          </w:rPr>
          <w:t>8.2 Gereksinimler</w:t>
        </w:r>
        <w:r w:rsidR="001B39E7">
          <w:rPr>
            <w:noProof/>
            <w:webHidden/>
          </w:rPr>
          <w:tab/>
        </w:r>
        <w:r w:rsidR="001B39E7">
          <w:rPr>
            <w:noProof/>
            <w:webHidden/>
          </w:rPr>
          <w:fldChar w:fldCharType="begin"/>
        </w:r>
        <w:r w:rsidR="001B39E7">
          <w:rPr>
            <w:noProof/>
            <w:webHidden/>
          </w:rPr>
          <w:instrText xml:space="preserve"> PAGEREF _Toc86130410 \h </w:instrText>
        </w:r>
        <w:r w:rsidR="001B39E7">
          <w:rPr>
            <w:noProof/>
            <w:webHidden/>
          </w:rPr>
        </w:r>
        <w:r w:rsidR="001B39E7">
          <w:rPr>
            <w:noProof/>
            <w:webHidden/>
          </w:rPr>
          <w:fldChar w:fldCharType="separate"/>
        </w:r>
        <w:r>
          <w:rPr>
            <w:noProof/>
            <w:webHidden/>
          </w:rPr>
          <w:t>107</w:t>
        </w:r>
        <w:r w:rsidR="001B39E7">
          <w:rPr>
            <w:noProof/>
            <w:webHidden/>
          </w:rPr>
          <w:fldChar w:fldCharType="end"/>
        </w:r>
      </w:hyperlink>
    </w:p>
    <w:p w14:paraId="4A200DF0" w14:textId="30D3F441" w:rsidR="001B39E7" w:rsidRDefault="001853D1">
      <w:pPr>
        <w:pStyle w:val="TOC2"/>
        <w:tabs>
          <w:tab w:val="right" w:leader="dot" w:pos="9408"/>
        </w:tabs>
        <w:rPr>
          <w:rFonts w:asciiTheme="minorHAnsi" w:eastAsiaTheme="minorEastAsia" w:hAnsiTheme="minorHAnsi" w:cstheme="minorBidi"/>
          <w:noProof/>
        </w:rPr>
      </w:pPr>
      <w:hyperlink w:anchor="_Toc86130411" w:history="1">
        <w:r w:rsidR="001B39E7" w:rsidRPr="00733A2E">
          <w:rPr>
            <w:rStyle w:val="Hyperlink"/>
            <w:noProof/>
          </w:rPr>
          <w:t>8.3 Akıllı Karta Erişim</w:t>
        </w:r>
        <w:r w:rsidR="001B39E7">
          <w:rPr>
            <w:noProof/>
            <w:webHidden/>
          </w:rPr>
          <w:tab/>
        </w:r>
        <w:r w:rsidR="001B39E7">
          <w:rPr>
            <w:noProof/>
            <w:webHidden/>
          </w:rPr>
          <w:fldChar w:fldCharType="begin"/>
        </w:r>
        <w:r w:rsidR="001B39E7">
          <w:rPr>
            <w:noProof/>
            <w:webHidden/>
          </w:rPr>
          <w:instrText xml:space="preserve"> PAGEREF _Toc86130411 \h </w:instrText>
        </w:r>
        <w:r w:rsidR="001B39E7">
          <w:rPr>
            <w:noProof/>
            <w:webHidden/>
          </w:rPr>
        </w:r>
        <w:r w:rsidR="001B39E7">
          <w:rPr>
            <w:noProof/>
            <w:webHidden/>
          </w:rPr>
          <w:fldChar w:fldCharType="separate"/>
        </w:r>
        <w:r>
          <w:rPr>
            <w:noProof/>
            <w:webHidden/>
          </w:rPr>
          <w:t>107</w:t>
        </w:r>
        <w:r w:rsidR="001B39E7">
          <w:rPr>
            <w:noProof/>
            <w:webHidden/>
          </w:rPr>
          <w:fldChar w:fldCharType="end"/>
        </w:r>
      </w:hyperlink>
    </w:p>
    <w:p w14:paraId="4AC3883A" w14:textId="2626F289" w:rsidR="001B39E7" w:rsidRDefault="001853D1">
      <w:pPr>
        <w:pStyle w:val="TOC2"/>
        <w:tabs>
          <w:tab w:val="right" w:leader="dot" w:pos="9408"/>
        </w:tabs>
        <w:rPr>
          <w:rFonts w:asciiTheme="minorHAnsi" w:eastAsiaTheme="minorEastAsia" w:hAnsiTheme="minorHAnsi" w:cstheme="minorBidi"/>
          <w:noProof/>
        </w:rPr>
      </w:pPr>
      <w:hyperlink w:anchor="_Toc86130412" w:history="1">
        <w:r w:rsidR="001B39E7" w:rsidRPr="00733A2E">
          <w:rPr>
            <w:rStyle w:val="Hyperlink"/>
            <w:noProof/>
          </w:rPr>
          <w:t>8.4 Akis Kartlara Erişim</w:t>
        </w:r>
        <w:r w:rsidR="001B39E7">
          <w:rPr>
            <w:noProof/>
            <w:webHidden/>
          </w:rPr>
          <w:tab/>
        </w:r>
        <w:r w:rsidR="001B39E7">
          <w:rPr>
            <w:noProof/>
            <w:webHidden/>
          </w:rPr>
          <w:fldChar w:fldCharType="begin"/>
        </w:r>
        <w:r w:rsidR="001B39E7">
          <w:rPr>
            <w:noProof/>
            <w:webHidden/>
          </w:rPr>
          <w:instrText xml:space="preserve"> PAGEREF _Toc86130412 \h </w:instrText>
        </w:r>
        <w:r w:rsidR="001B39E7">
          <w:rPr>
            <w:noProof/>
            <w:webHidden/>
          </w:rPr>
        </w:r>
        <w:r w:rsidR="001B39E7">
          <w:rPr>
            <w:noProof/>
            <w:webHidden/>
          </w:rPr>
          <w:fldChar w:fldCharType="separate"/>
        </w:r>
        <w:r>
          <w:rPr>
            <w:noProof/>
            <w:webHidden/>
          </w:rPr>
          <w:t>108</w:t>
        </w:r>
        <w:r w:rsidR="001B39E7">
          <w:rPr>
            <w:noProof/>
            <w:webHidden/>
          </w:rPr>
          <w:fldChar w:fldCharType="end"/>
        </w:r>
      </w:hyperlink>
    </w:p>
    <w:p w14:paraId="4A4E0351" w14:textId="2BC36A0C" w:rsidR="001B39E7" w:rsidRDefault="001853D1">
      <w:pPr>
        <w:pStyle w:val="TOC2"/>
        <w:tabs>
          <w:tab w:val="right" w:leader="dot" w:pos="9408"/>
        </w:tabs>
        <w:rPr>
          <w:rFonts w:asciiTheme="minorHAnsi" w:eastAsiaTheme="minorEastAsia" w:hAnsiTheme="minorHAnsi" w:cstheme="minorBidi"/>
          <w:noProof/>
        </w:rPr>
      </w:pPr>
      <w:hyperlink w:anchor="_Toc86130413" w:history="1">
        <w:r w:rsidR="001B39E7" w:rsidRPr="00733A2E">
          <w:rPr>
            <w:rStyle w:val="Hyperlink"/>
            <w:noProof/>
          </w:rPr>
          <w:t>8.5 Akıllı Karttan Sertifikanın Okunması</w:t>
        </w:r>
        <w:r w:rsidR="001B39E7">
          <w:rPr>
            <w:noProof/>
            <w:webHidden/>
          </w:rPr>
          <w:tab/>
        </w:r>
        <w:r w:rsidR="001B39E7">
          <w:rPr>
            <w:noProof/>
            <w:webHidden/>
          </w:rPr>
          <w:fldChar w:fldCharType="begin"/>
        </w:r>
        <w:r w:rsidR="001B39E7">
          <w:rPr>
            <w:noProof/>
            <w:webHidden/>
          </w:rPr>
          <w:instrText xml:space="preserve"> PAGEREF _Toc86130413 \h </w:instrText>
        </w:r>
        <w:r w:rsidR="001B39E7">
          <w:rPr>
            <w:noProof/>
            <w:webHidden/>
          </w:rPr>
        </w:r>
        <w:r w:rsidR="001B39E7">
          <w:rPr>
            <w:noProof/>
            <w:webHidden/>
          </w:rPr>
          <w:fldChar w:fldCharType="separate"/>
        </w:r>
        <w:r>
          <w:rPr>
            <w:noProof/>
            <w:webHidden/>
          </w:rPr>
          <w:t>109</w:t>
        </w:r>
        <w:r w:rsidR="001B39E7">
          <w:rPr>
            <w:noProof/>
            <w:webHidden/>
          </w:rPr>
          <w:fldChar w:fldCharType="end"/>
        </w:r>
      </w:hyperlink>
    </w:p>
    <w:p w14:paraId="2DE229FF" w14:textId="50E3BEEB" w:rsidR="001B39E7" w:rsidRDefault="001853D1">
      <w:pPr>
        <w:pStyle w:val="TOC2"/>
        <w:tabs>
          <w:tab w:val="right" w:leader="dot" w:pos="9408"/>
        </w:tabs>
        <w:rPr>
          <w:rFonts w:asciiTheme="minorHAnsi" w:eastAsiaTheme="minorEastAsia" w:hAnsiTheme="minorHAnsi" w:cstheme="minorBidi"/>
          <w:noProof/>
        </w:rPr>
      </w:pPr>
      <w:hyperlink w:anchor="_Toc86130414" w:history="1">
        <w:r w:rsidR="001B39E7" w:rsidRPr="00733A2E">
          <w:rPr>
            <w:rStyle w:val="Hyperlink"/>
            <w:noProof/>
          </w:rPr>
          <w:t>8.6 Akıllı Karttaki Nesne Adlarının Okunması</w:t>
        </w:r>
        <w:r w:rsidR="001B39E7">
          <w:rPr>
            <w:noProof/>
            <w:webHidden/>
          </w:rPr>
          <w:tab/>
        </w:r>
        <w:r w:rsidR="001B39E7">
          <w:rPr>
            <w:noProof/>
            <w:webHidden/>
          </w:rPr>
          <w:fldChar w:fldCharType="begin"/>
        </w:r>
        <w:r w:rsidR="001B39E7">
          <w:rPr>
            <w:noProof/>
            <w:webHidden/>
          </w:rPr>
          <w:instrText xml:space="preserve"> PAGEREF _Toc86130414 \h </w:instrText>
        </w:r>
        <w:r w:rsidR="001B39E7">
          <w:rPr>
            <w:noProof/>
            <w:webHidden/>
          </w:rPr>
        </w:r>
        <w:r w:rsidR="001B39E7">
          <w:rPr>
            <w:noProof/>
            <w:webHidden/>
          </w:rPr>
          <w:fldChar w:fldCharType="separate"/>
        </w:r>
        <w:r>
          <w:rPr>
            <w:noProof/>
            <w:webHidden/>
          </w:rPr>
          <w:t>111</w:t>
        </w:r>
        <w:r w:rsidR="001B39E7">
          <w:rPr>
            <w:noProof/>
            <w:webHidden/>
          </w:rPr>
          <w:fldChar w:fldCharType="end"/>
        </w:r>
      </w:hyperlink>
    </w:p>
    <w:p w14:paraId="5871E0DF" w14:textId="071BB04E" w:rsidR="001B39E7" w:rsidRDefault="001853D1">
      <w:pPr>
        <w:pStyle w:val="TOC2"/>
        <w:tabs>
          <w:tab w:val="right" w:leader="dot" w:pos="9408"/>
        </w:tabs>
        <w:rPr>
          <w:rFonts w:asciiTheme="minorHAnsi" w:eastAsiaTheme="minorEastAsia" w:hAnsiTheme="minorHAnsi" w:cstheme="minorBidi"/>
          <w:noProof/>
        </w:rPr>
      </w:pPr>
      <w:hyperlink w:anchor="_Toc86130415" w:history="1">
        <w:r w:rsidR="001B39E7" w:rsidRPr="00733A2E">
          <w:rPr>
            <w:rStyle w:val="Hyperlink"/>
            <w:noProof/>
          </w:rPr>
          <w:t>8.7 Akıllı Kartta İmzalama - Şifreleme İşlemlerinin Yapılması</w:t>
        </w:r>
        <w:r w:rsidR="001B39E7">
          <w:rPr>
            <w:noProof/>
            <w:webHidden/>
          </w:rPr>
          <w:tab/>
        </w:r>
        <w:r w:rsidR="001B39E7">
          <w:rPr>
            <w:noProof/>
            <w:webHidden/>
          </w:rPr>
          <w:fldChar w:fldCharType="begin"/>
        </w:r>
        <w:r w:rsidR="001B39E7">
          <w:rPr>
            <w:noProof/>
            <w:webHidden/>
          </w:rPr>
          <w:instrText xml:space="preserve"> PAGEREF _Toc86130415 \h </w:instrText>
        </w:r>
        <w:r w:rsidR="001B39E7">
          <w:rPr>
            <w:noProof/>
            <w:webHidden/>
          </w:rPr>
        </w:r>
        <w:r w:rsidR="001B39E7">
          <w:rPr>
            <w:noProof/>
            <w:webHidden/>
          </w:rPr>
          <w:fldChar w:fldCharType="separate"/>
        </w:r>
        <w:r>
          <w:rPr>
            <w:noProof/>
            <w:webHidden/>
          </w:rPr>
          <w:t>111</w:t>
        </w:r>
        <w:r w:rsidR="001B39E7">
          <w:rPr>
            <w:noProof/>
            <w:webHidden/>
          </w:rPr>
          <w:fldChar w:fldCharType="end"/>
        </w:r>
      </w:hyperlink>
    </w:p>
    <w:p w14:paraId="23CC9E8F" w14:textId="65397D52" w:rsidR="001B39E7" w:rsidRDefault="001853D1">
      <w:pPr>
        <w:pStyle w:val="TOC2"/>
        <w:tabs>
          <w:tab w:val="right" w:leader="dot" w:pos="9408"/>
        </w:tabs>
        <w:rPr>
          <w:rFonts w:asciiTheme="minorHAnsi" w:eastAsiaTheme="minorEastAsia" w:hAnsiTheme="minorHAnsi" w:cstheme="minorBidi"/>
          <w:noProof/>
        </w:rPr>
      </w:pPr>
      <w:hyperlink w:anchor="_Toc86130416" w:history="1">
        <w:r w:rsidR="001B39E7" w:rsidRPr="00733A2E">
          <w:rPr>
            <w:rStyle w:val="Hyperlink"/>
            <w:noProof/>
          </w:rPr>
          <w:t>8.8 Akıllı Kart Kütüphanesi Konfigürasyonu</w:t>
        </w:r>
        <w:r w:rsidR="001B39E7">
          <w:rPr>
            <w:noProof/>
            <w:webHidden/>
          </w:rPr>
          <w:tab/>
        </w:r>
        <w:r w:rsidR="001B39E7">
          <w:rPr>
            <w:noProof/>
            <w:webHidden/>
          </w:rPr>
          <w:fldChar w:fldCharType="begin"/>
        </w:r>
        <w:r w:rsidR="001B39E7">
          <w:rPr>
            <w:noProof/>
            <w:webHidden/>
          </w:rPr>
          <w:instrText xml:space="preserve"> PAGEREF _Toc86130416 \h </w:instrText>
        </w:r>
        <w:r w:rsidR="001B39E7">
          <w:rPr>
            <w:noProof/>
            <w:webHidden/>
          </w:rPr>
        </w:r>
        <w:r w:rsidR="001B39E7">
          <w:rPr>
            <w:noProof/>
            <w:webHidden/>
          </w:rPr>
          <w:fldChar w:fldCharType="separate"/>
        </w:r>
        <w:r>
          <w:rPr>
            <w:noProof/>
            <w:webHidden/>
          </w:rPr>
          <w:t>112</w:t>
        </w:r>
        <w:r w:rsidR="001B39E7">
          <w:rPr>
            <w:noProof/>
            <w:webHidden/>
          </w:rPr>
          <w:fldChar w:fldCharType="end"/>
        </w:r>
      </w:hyperlink>
    </w:p>
    <w:p w14:paraId="7BEB9BBA" w14:textId="61A79753" w:rsidR="001B39E7" w:rsidRDefault="001853D1">
      <w:pPr>
        <w:pStyle w:val="TOC2"/>
        <w:tabs>
          <w:tab w:val="right" w:leader="dot" w:pos="9408"/>
        </w:tabs>
        <w:rPr>
          <w:rFonts w:asciiTheme="minorHAnsi" w:eastAsiaTheme="minorEastAsia" w:hAnsiTheme="minorHAnsi" w:cstheme="minorBidi"/>
          <w:noProof/>
        </w:rPr>
      </w:pPr>
      <w:hyperlink w:anchor="_Toc86130417" w:history="1">
        <w:r w:rsidR="001B39E7" w:rsidRPr="00733A2E">
          <w:rPr>
            <w:rStyle w:val="Hyperlink"/>
            <w:noProof/>
          </w:rPr>
          <w:t>8.9 SmartCardManager Sınıfı</w:t>
        </w:r>
        <w:r w:rsidR="001B39E7">
          <w:rPr>
            <w:noProof/>
            <w:webHidden/>
          </w:rPr>
          <w:tab/>
        </w:r>
        <w:r w:rsidR="001B39E7">
          <w:rPr>
            <w:noProof/>
            <w:webHidden/>
          </w:rPr>
          <w:fldChar w:fldCharType="begin"/>
        </w:r>
        <w:r w:rsidR="001B39E7">
          <w:rPr>
            <w:noProof/>
            <w:webHidden/>
          </w:rPr>
          <w:instrText xml:space="preserve"> PAGEREF _Toc86130417 \h </w:instrText>
        </w:r>
        <w:r w:rsidR="001B39E7">
          <w:rPr>
            <w:noProof/>
            <w:webHidden/>
          </w:rPr>
        </w:r>
        <w:r w:rsidR="001B39E7">
          <w:rPr>
            <w:noProof/>
            <w:webHidden/>
          </w:rPr>
          <w:fldChar w:fldCharType="separate"/>
        </w:r>
        <w:r>
          <w:rPr>
            <w:noProof/>
            <w:webHidden/>
          </w:rPr>
          <w:t>114</w:t>
        </w:r>
        <w:r w:rsidR="001B39E7">
          <w:rPr>
            <w:noProof/>
            <w:webHidden/>
          </w:rPr>
          <w:fldChar w:fldCharType="end"/>
        </w:r>
      </w:hyperlink>
    </w:p>
    <w:p w14:paraId="18C22F3A" w14:textId="46D298B8" w:rsidR="001B39E7" w:rsidRDefault="001853D1">
      <w:pPr>
        <w:pStyle w:val="TOC2"/>
        <w:tabs>
          <w:tab w:val="right" w:leader="dot" w:pos="9408"/>
        </w:tabs>
        <w:rPr>
          <w:rFonts w:asciiTheme="minorHAnsi" w:eastAsiaTheme="minorEastAsia" w:hAnsiTheme="minorHAnsi" w:cstheme="minorBidi"/>
          <w:noProof/>
        </w:rPr>
      </w:pPr>
      <w:hyperlink w:anchor="_Toc86130418" w:history="1">
        <w:r w:rsidR="001B39E7" w:rsidRPr="00733A2E">
          <w:rPr>
            <w:rStyle w:val="Hyperlink"/>
            <w:noProof/>
          </w:rPr>
          <w:t>8.10 SmartCard Modülü ile BES Tipi İmza Atılması</w:t>
        </w:r>
        <w:r w:rsidR="001B39E7">
          <w:rPr>
            <w:noProof/>
            <w:webHidden/>
          </w:rPr>
          <w:tab/>
        </w:r>
        <w:r w:rsidR="001B39E7">
          <w:rPr>
            <w:noProof/>
            <w:webHidden/>
          </w:rPr>
          <w:fldChar w:fldCharType="begin"/>
        </w:r>
        <w:r w:rsidR="001B39E7">
          <w:rPr>
            <w:noProof/>
            <w:webHidden/>
          </w:rPr>
          <w:instrText xml:space="preserve"> PAGEREF _Toc86130418 \h </w:instrText>
        </w:r>
        <w:r w:rsidR="001B39E7">
          <w:rPr>
            <w:noProof/>
            <w:webHidden/>
          </w:rPr>
        </w:r>
        <w:r w:rsidR="001B39E7">
          <w:rPr>
            <w:noProof/>
            <w:webHidden/>
          </w:rPr>
          <w:fldChar w:fldCharType="separate"/>
        </w:r>
        <w:r>
          <w:rPr>
            <w:noProof/>
            <w:webHidden/>
          </w:rPr>
          <w:t>115</w:t>
        </w:r>
        <w:r w:rsidR="001B39E7">
          <w:rPr>
            <w:noProof/>
            <w:webHidden/>
          </w:rPr>
          <w:fldChar w:fldCharType="end"/>
        </w:r>
      </w:hyperlink>
    </w:p>
    <w:p w14:paraId="6C9A72E6" w14:textId="74C63262" w:rsidR="001B39E7" w:rsidRDefault="001853D1">
      <w:pPr>
        <w:pStyle w:val="TOC1"/>
        <w:rPr>
          <w:rFonts w:asciiTheme="minorHAnsi" w:eastAsiaTheme="minorEastAsia" w:hAnsiTheme="minorHAnsi" w:cstheme="minorBidi"/>
          <w:noProof/>
        </w:rPr>
      </w:pPr>
      <w:hyperlink w:anchor="_Toc86130419" w:history="1">
        <w:r w:rsidR="001B39E7" w:rsidRPr="00733A2E">
          <w:rPr>
            <w:rStyle w:val="Hyperlink"/>
            <w:rFonts w:ascii="Times New Roman" w:hAnsi="Times New Roman"/>
            <w:noProof/>
            <w:snapToGrid w:val="0"/>
            <w:w w:val="0"/>
          </w:rPr>
          <w:t>9.</w:t>
        </w:r>
        <w:r w:rsidR="001B39E7" w:rsidRPr="00733A2E">
          <w:rPr>
            <w:rStyle w:val="Hyperlink"/>
            <w:noProof/>
          </w:rPr>
          <w:t xml:space="preserve"> MOBİL İMZA</w:t>
        </w:r>
        <w:r w:rsidR="001B39E7">
          <w:rPr>
            <w:noProof/>
            <w:webHidden/>
          </w:rPr>
          <w:tab/>
        </w:r>
        <w:r w:rsidR="001B39E7">
          <w:rPr>
            <w:noProof/>
            <w:webHidden/>
          </w:rPr>
          <w:fldChar w:fldCharType="begin"/>
        </w:r>
        <w:r w:rsidR="001B39E7">
          <w:rPr>
            <w:noProof/>
            <w:webHidden/>
          </w:rPr>
          <w:instrText xml:space="preserve"> PAGEREF _Toc86130419 \h </w:instrText>
        </w:r>
        <w:r w:rsidR="001B39E7">
          <w:rPr>
            <w:noProof/>
            <w:webHidden/>
          </w:rPr>
        </w:r>
        <w:r w:rsidR="001B39E7">
          <w:rPr>
            <w:noProof/>
            <w:webHidden/>
          </w:rPr>
          <w:fldChar w:fldCharType="separate"/>
        </w:r>
        <w:r>
          <w:rPr>
            <w:noProof/>
            <w:webHidden/>
          </w:rPr>
          <w:t>117</w:t>
        </w:r>
        <w:r w:rsidR="001B39E7">
          <w:rPr>
            <w:noProof/>
            <w:webHidden/>
          </w:rPr>
          <w:fldChar w:fldCharType="end"/>
        </w:r>
      </w:hyperlink>
    </w:p>
    <w:p w14:paraId="7C36CF8C" w14:textId="6014CD15" w:rsidR="001B39E7" w:rsidRDefault="001853D1">
      <w:pPr>
        <w:pStyle w:val="TOC2"/>
        <w:tabs>
          <w:tab w:val="right" w:leader="dot" w:pos="9408"/>
        </w:tabs>
        <w:rPr>
          <w:rFonts w:asciiTheme="minorHAnsi" w:eastAsiaTheme="minorEastAsia" w:hAnsiTheme="minorHAnsi" w:cstheme="minorBidi"/>
          <w:noProof/>
        </w:rPr>
      </w:pPr>
      <w:hyperlink w:anchor="_Toc86130420" w:history="1">
        <w:r w:rsidR="001B39E7" w:rsidRPr="00733A2E">
          <w:rPr>
            <w:rStyle w:val="Hyperlink"/>
            <w:noProof/>
          </w:rPr>
          <w:t>9.1 Mobil İmza İstemci Tarafı</w:t>
        </w:r>
        <w:r w:rsidR="001B39E7">
          <w:rPr>
            <w:noProof/>
            <w:webHidden/>
          </w:rPr>
          <w:tab/>
        </w:r>
        <w:r w:rsidR="001B39E7">
          <w:rPr>
            <w:noProof/>
            <w:webHidden/>
          </w:rPr>
          <w:fldChar w:fldCharType="begin"/>
        </w:r>
        <w:r w:rsidR="001B39E7">
          <w:rPr>
            <w:noProof/>
            <w:webHidden/>
          </w:rPr>
          <w:instrText xml:space="preserve"> PAGEREF _Toc86130420 \h </w:instrText>
        </w:r>
        <w:r w:rsidR="001B39E7">
          <w:rPr>
            <w:noProof/>
            <w:webHidden/>
          </w:rPr>
        </w:r>
        <w:r w:rsidR="001B39E7">
          <w:rPr>
            <w:noProof/>
            <w:webHidden/>
          </w:rPr>
          <w:fldChar w:fldCharType="separate"/>
        </w:r>
        <w:r>
          <w:rPr>
            <w:noProof/>
            <w:webHidden/>
          </w:rPr>
          <w:t>117</w:t>
        </w:r>
        <w:r w:rsidR="001B39E7">
          <w:rPr>
            <w:noProof/>
            <w:webHidden/>
          </w:rPr>
          <w:fldChar w:fldCharType="end"/>
        </w:r>
      </w:hyperlink>
    </w:p>
    <w:p w14:paraId="5DC52093" w14:textId="10C68AA1" w:rsidR="001B39E7" w:rsidRDefault="001853D1">
      <w:pPr>
        <w:pStyle w:val="TOC2"/>
        <w:tabs>
          <w:tab w:val="right" w:leader="dot" w:pos="9408"/>
        </w:tabs>
        <w:rPr>
          <w:rFonts w:asciiTheme="minorHAnsi" w:eastAsiaTheme="minorEastAsia" w:hAnsiTheme="minorHAnsi" w:cstheme="minorBidi"/>
          <w:noProof/>
        </w:rPr>
      </w:pPr>
      <w:hyperlink w:anchor="_Toc86130421" w:history="1">
        <w:r w:rsidR="001B39E7" w:rsidRPr="00733A2E">
          <w:rPr>
            <w:rStyle w:val="Hyperlink"/>
            <w:noProof/>
          </w:rPr>
          <w:t>9.2 Mobil İmza Sunucu Tarafı</w:t>
        </w:r>
        <w:r w:rsidR="001B39E7">
          <w:rPr>
            <w:noProof/>
            <w:webHidden/>
          </w:rPr>
          <w:tab/>
        </w:r>
        <w:r w:rsidR="001B39E7">
          <w:rPr>
            <w:noProof/>
            <w:webHidden/>
          </w:rPr>
          <w:fldChar w:fldCharType="begin"/>
        </w:r>
        <w:r w:rsidR="001B39E7">
          <w:rPr>
            <w:noProof/>
            <w:webHidden/>
          </w:rPr>
          <w:instrText xml:space="preserve"> PAGEREF _Toc86130421 \h </w:instrText>
        </w:r>
        <w:r w:rsidR="001B39E7">
          <w:rPr>
            <w:noProof/>
            <w:webHidden/>
          </w:rPr>
        </w:r>
        <w:r w:rsidR="001B39E7">
          <w:rPr>
            <w:noProof/>
            <w:webHidden/>
          </w:rPr>
          <w:fldChar w:fldCharType="separate"/>
        </w:r>
        <w:r>
          <w:rPr>
            <w:noProof/>
            <w:webHidden/>
          </w:rPr>
          <w:t>118</w:t>
        </w:r>
        <w:r w:rsidR="001B39E7">
          <w:rPr>
            <w:noProof/>
            <w:webHidden/>
          </w:rPr>
          <w:fldChar w:fldCharType="end"/>
        </w:r>
      </w:hyperlink>
    </w:p>
    <w:p w14:paraId="6E7F84D6" w14:textId="23D9DFB7" w:rsidR="001B39E7" w:rsidRDefault="001853D1">
      <w:pPr>
        <w:pStyle w:val="TOC1"/>
        <w:rPr>
          <w:rFonts w:asciiTheme="minorHAnsi" w:eastAsiaTheme="minorEastAsia" w:hAnsiTheme="minorHAnsi" w:cstheme="minorBidi"/>
          <w:noProof/>
        </w:rPr>
      </w:pPr>
      <w:hyperlink w:anchor="_Toc86130422" w:history="1">
        <w:r w:rsidR="001B39E7" w:rsidRPr="00733A2E">
          <w:rPr>
            <w:rStyle w:val="Hyperlink"/>
            <w:rFonts w:ascii="Times New Roman" w:hAnsi="Times New Roman"/>
            <w:noProof/>
            <w:snapToGrid w:val="0"/>
            <w:w w:val="0"/>
          </w:rPr>
          <w:t>10.</w:t>
        </w:r>
        <w:r w:rsidR="001B39E7" w:rsidRPr="00733A2E">
          <w:rPr>
            <w:rStyle w:val="Hyperlink"/>
            <w:noProof/>
          </w:rPr>
          <w:t xml:space="preserve"> ANDROID'DE İMZA ATMA</w:t>
        </w:r>
        <w:r w:rsidR="001B39E7">
          <w:rPr>
            <w:noProof/>
            <w:webHidden/>
          </w:rPr>
          <w:tab/>
        </w:r>
        <w:r w:rsidR="001B39E7">
          <w:rPr>
            <w:noProof/>
            <w:webHidden/>
          </w:rPr>
          <w:fldChar w:fldCharType="begin"/>
        </w:r>
        <w:r w:rsidR="001B39E7">
          <w:rPr>
            <w:noProof/>
            <w:webHidden/>
          </w:rPr>
          <w:instrText xml:space="preserve"> PAGEREF _Toc86130422 \h </w:instrText>
        </w:r>
        <w:r w:rsidR="001B39E7">
          <w:rPr>
            <w:noProof/>
            <w:webHidden/>
          </w:rPr>
        </w:r>
        <w:r w:rsidR="001B39E7">
          <w:rPr>
            <w:noProof/>
            <w:webHidden/>
          </w:rPr>
          <w:fldChar w:fldCharType="separate"/>
        </w:r>
        <w:r>
          <w:rPr>
            <w:noProof/>
            <w:webHidden/>
          </w:rPr>
          <w:t>120</w:t>
        </w:r>
        <w:r w:rsidR="001B39E7">
          <w:rPr>
            <w:noProof/>
            <w:webHidden/>
          </w:rPr>
          <w:fldChar w:fldCharType="end"/>
        </w:r>
      </w:hyperlink>
    </w:p>
    <w:p w14:paraId="2D17F2FD" w14:textId="523972D3" w:rsidR="001B39E7" w:rsidRDefault="001853D1">
      <w:pPr>
        <w:pStyle w:val="TOC1"/>
        <w:tabs>
          <w:tab w:val="left" w:pos="880"/>
        </w:tabs>
        <w:rPr>
          <w:rFonts w:asciiTheme="minorHAnsi" w:eastAsiaTheme="minorEastAsia" w:hAnsiTheme="minorHAnsi" w:cstheme="minorBidi"/>
          <w:noProof/>
        </w:rPr>
      </w:pPr>
      <w:hyperlink w:anchor="_Toc86130423" w:history="1">
        <w:r w:rsidR="001B39E7" w:rsidRPr="00733A2E">
          <w:rPr>
            <w:rStyle w:val="Hyperlink"/>
            <w:noProof/>
          </w:rPr>
          <w:t>Ek A.</w:t>
        </w:r>
        <w:r w:rsidR="001B39E7">
          <w:rPr>
            <w:rFonts w:asciiTheme="minorHAnsi" w:eastAsiaTheme="minorEastAsia" w:hAnsiTheme="minorHAnsi" w:cstheme="minorBidi"/>
            <w:noProof/>
          </w:rPr>
          <w:tab/>
        </w:r>
        <w:r w:rsidR="001B39E7" w:rsidRPr="00733A2E">
          <w:rPr>
            <w:rStyle w:val="Hyperlink"/>
            <w:noProof/>
          </w:rPr>
          <w:t>Hızlı Başlangıç</w:t>
        </w:r>
        <w:r w:rsidR="001B39E7">
          <w:rPr>
            <w:noProof/>
            <w:webHidden/>
          </w:rPr>
          <w:tab/>
        </w:r>
        <w:r w:rsidR="001B39E7">
          <w:rPr>
            <w:noProof/>
            <w:webHidden/>
          </w:rPr>
          <w:fldChar w:fldCharType="begin"/>
        </w:r>
        <w:r w:rsidR="001B39E7">
          <w:rPr>
            <w:noProof/>
            <w:webHidden/>
          </w:rPr>
          <w:instrText xml:space="preserve"> PAGEREF _Toc86130423 \h </w:instrText>
        </w:r>
        <w:r w:rsidR="001B39E7">
          <w:rPr>
            <w:noProof/>
            <w:webHidden/>
          </w:rPr>
        </w:r>
        <w:r w:rsidR="001B39E7">
          <w:rPr>
            <w:noProof/>
            <w:webHidden/>
          </w:rPr>
          <w:fldChar w:fldCharType="separate"/>
        </w:r>
        <w:r>
          <w:rPr>
            <w:noProof/>
            <w:webHidden/>
          </w:rPr>
          <w:t>123</w:t>
        </w:r>
        <w:r w:rsidR="001B39E7">
          <w:rPr>
            <w:noProof/>
            <w:webHidden/>
          </w:rPr>
          <w:fldChar w:fldCharType="end"/>
        </w:r>
      </w:hyperlink>
    </w:p>
    <w:p w14:paraId="0AD1A775" w14:textId="1BC03D69" w:rsidR="001B39E7" w:rsidRDefault="001853D1">
      <w:pPr>
        <w:pStyle w:val="TOC1"/>
        <w:tabs>
          <w:tab w:val="left" w:pos="880"/>
        </w:tabs>
        <w:rPr>
          <w:rFonts w:asciiTheme="minorHAnsi" w:eastAsiaTheme="minorEastAsia" w:hAnsiTheme="minorHAnsi" w:cstheme="minorBidi"/>
          <w:noProof/>
        </w:rPr>
      </w:pPr>
      <w:hyperlink w:anchor="_Toc86130424" w:history="1">
        <w:r w:rsidR="001B39E7" w:rsidRPr="00733A2E">
          <w:rPr>
            <w:rStyle w:val="Hyperlink"/>
            <w:noProof/>
          </w:rPr>
          <w:t>Ek B.</w:t>
        </w:r>
        <w:r w:rsidR="001B39E7">
          <w:rPr>
            <w:rFonts w:asciiTheme="minorHAnsi" w:eastAsiaTheme="minorEastAsia" w:hAnsiTheme="minorHAnsi" w:cstheme="minorBidi"/>
            <w:noProof/>
          </w:rPr>
          <w:tab/>
        </w:r>
        <w:r w:rsidR="001B39E7" w:rsidRPr="00733A2E">
          <w:rPr>
            <w:rStyle w:val="Hyperlink"/>
            <w:noProof/>
          </w:rPr>
          <w:t>Lisans Ayarları</w:t>
        </w:r>
        <w:r w:rsidR="001B39E7">
          <w:rPr>
            <w:noProof/>
            <w:webHidden/>
          </w:rPr>
          <w:tab/>
        </w:r>
        <w:r w:rsidR="001B39E7">
          <w:rPr>
            <w:noProof/>
            <w:webHidden/>
          </w:rPr>
          <w:fldChar w:fldCharType="begin"/>
        </w:r>
        <w:r w:rsidR="001B39E7">
          <w:rPr>
            <w:noProof/>
            <w:webHidden/>
          </w:rPr>
          <w:instrText xml:space="preserve"> PAGEREF _Toc86130424 \h </w:instrText>
        </w:r>
        <w:r w:rsidR="001B39E7">
          <w:rPr>
            <w:noProof/>
            <w:webHidden/>
          </w:rPr>
        </w:r>
        <w:r w:rsidR="001B39E7">
          <w:rPr>
            <w:noProof/>
            <w:webHidden/>
          </w:rPr>
          <w:fldChar w:fldCharType="separate"/>
        </w:r>
        <w:r>
          <w:rPr>
            <w:noProof/>
            <w:webHidden/>
          </w:rPr>
          <w:t>124</w:t>
        </w:r>
        <w:r w:rsidR="001B39E7">
          <w:rPr>
            <w:noProof/>
            <w:webHidden/>
          </w:rPr>
          <w:fldChar w:fldCharType="end"/>
        </w:r>
      </w:hyperlink>
    </w:p>
    <w:p w14:paraId="2811FB49" w14:textId="6AC2FCB4" w:rsidR="001B39E7" w:rsidRDefault="001853D1">
      <w:pPr>
        <w:pStyle w:val="TOC3"/>
        <w:tabs>
          <w:tab w:val="left" w:pos="880"/>
          <w:tab w:val="right" w:leader="dot" w:pos="9408"/>
        </w:tabs>
        <w:rPr>
          <w:rFonts w:asciiTheme="minorHAnsi" w:eastAsiaTheme="minorEastAsia" w:hAnsiTheme="minorHAnsi" w:cstheme="minorBidi"/>
          <w:noProof/>
        </w:rPr>
      </w:pPr>
      <w:hyperlink w:anchor="_Toc86130425" w:history="1">
        <w:r w:rsidR="001B39E7" w:rsidRPr="00733A2E">
          <w:rPr>
            <w:rStyle w:val="Hyperlink"/>
            <w:noProof/>
          </w:rPr>
          <w:t>1.</w:t>
        </w:r>
        <w:r w:rsidR="001B39E7">
          <w:rPr>
            <w:rFonts w:asciiTheme="minorHAnsi" w:eastAsiaTheme="minorEastAsia" w:hAnsiTheme="minorHAnsi" w:cstheme="minorBidi"/>
            <w:noProof/>
          </w:rPr>
          <w:tab/>
        </w:r>
        <w:r w:rsidR="001B39E7" w:rsidRPr="00733A2E">
          <w:rPr>
            <w:rStyle w:val="Hyperlink"/>
            <w:noProof/>
          </w:rPr>
          <w:t>Bakım Sözleşme Bitiş Tarihi</w:t>
        </w:r>
        <w:r w:rsidR="001B39E7">
          <w:rPr>
            <w:noProof/>
            <w:webHidden/>
          </w:rPr>
          <w:tab/>
        </w:r>
        <w:r w:rsidR="001B39E7">
          <w:rPr>
            <w:noProof/>
            <w:webHidden/>
          </w:rPr>
          <w:fldChar w:fldCharType="begin"/>
        </w:r>
        <w:r w:rsidR="001B39E7">
          <w:rPr>
            <w:noProof/>
            <w:webHidden/>
          </w:rPr>
          <w:instrText xml:space="preserve"> PAGEREF _Toc86130425 \h </w:instrText>
        </w:r>
        <w:r w:rsidR="001B39E7">
          <w:rPr>
            <w:noProof/>
            <w:webHidden/>
          </w:rPr>
        </w:r>
        <w:r w:rsidR="001B39E7">
          <w:rPr>
            <w:noProof/>
            <w:webHidden/>
          </w:rPr>
          <w:fldChar w:fldCharType="separate"/>
        </w:r>
        <w:r>
          <w:rPr>
            <w:noProof/>
            <w:webHidden/>
          </w:rPr>
          <w:t>124</w:t>
        </w:r>
        <w:r w:rsidR="001B39E7">
          <w:rPr>
            <w:noProof/>
            <w:webHidden/>
          </w:rPr>
          <w:fldChar w:fldCharType="end"/>
        </w:r>
      </w:hyperlink>
    </w:p>
    <w:p w14:paraId="54E1F9CF" w14:textId="30A3A256" w:rsidR="001B39E7" w:rsidRDefault="001853D1">
      <w:pPr>
        <w:pStyle w:val="TOC1"/>
        <w:tabs>
          <w:tab w:val="left" w:pos="880"/>
        </w:tabs>
        <w:rPr>
          <w:rFonts w:asciiTheme="minorHAnsi" w:eastAsiaTheme="minorEastAsia" w:hAnsiTheme="minorHAnsi" w:cstheme="minorBidi"/>
          <w:noProof/>
        </w:rPr>
      </w:pPr>
      <w:hyperlink w:anchor="_Toc86130426" w:history="1">
        <w:r w:rsidR="001B39E7" w:rsidRPr="00733A2E">
          <w:rPr>
            <w:rStyle w:val="Hyperlink"/>
            <w:noProof/>
          </w:rPr>
          <w:t>Ek C.</w:t>
        </w:r>
        <w:r w:rsidR="001B39E7">
          <w:rPr>
            <w:rFonts w:asciiTheme="minorHAnsi" w:eastAsiaTheme="minorEastAsia" w:hAnsiTheme="minorHAnsi" w:cstheme="minorBidi"/>
            <w:noProof/>
          </w:rPr>
          <w:tab/>
        </w:r>
        <w:r w:rsidR="001B39E7" w:rsidRPr="00733A2E">
          <w:rPr>
            <w:rStyle w:val="Hyperlink"/>
            <w:noProof/>
          </w:rPr>
          <w:t>Parola Tabanlı Şifreleme</w:t>
        </w:r>
        <w:r w:rsidR="001B39E7">
          <w:rPr>
            <w:noProof/>
            <w:webHidden/>
          </w:rPr>
          <w:tab/>
        </w:r>
        <w:r w:rsidR="001B39E7">
          <w:rPr>
            <w:noProof/>
            <w:webHidden/>
          </w:rPr>
          <w:fldChar w:fldCharType="begin"/>
        </w:r>
        <w:r w:rsidR="001B39E7">
          <w:rPr>
            <w:noProof/>
            <w:webHidden/>
          </w:rPr>
          <w:instrText xml:space="preserve"> PAGEREF _Toc86130426 \h </w:instrText>
        </w:r>
        <w:r w:rsidR="001B39E7">
          <w:rPr>
            <w:noProof/>
            <w:webHidden/>
          </w:rPr>
        </w:r>
        <w:r w:rsidR="001B39E7">
          <w:rPr>
            <w:noProof/>
            <w:webHidden/>
          </w:rPr>
          <w:fldChar w:fldCharType="separate"/>
        </w:r>
        <w:r>
          <w:rPr>
            <w:noProof/>
            <w:webHidden/>
          </w:rPr>
          <w:t>125</w:t>
        </w:r>
        <w:r w:rsidR="001B39E7">
          <w:rPr>
            <w:noProof/>
            <w:webHidden/>
          </w:rPr>
          <w:fldChar w:fldCharType="end"/>
        </w:r>
      </w:hyperlink>
    </w:p>
    <w:p w14:paraId="7C394F50" w14:textId="1E786140" w:rsidR="001B39E7" w:rsidRDefault="001853D1">
      <w:pPr>
        <w:pStyle w:val="TOC1"/>
        <w:tabs>
          <w:tab w:val="left" w:pos="880"/>
        </w:tabs>
        <w:rPr>
          <w:rFonts w:asciiTheme="minorHAnsi" w:eastAsiaTheme="minorEastAsia" w:hAnsiTheme="minorHAnsi" w:cstheme="minorBidi"/>
          <w:noProof/>
        </w:rPr>
      </w:pPr>
      <w:hyperlink w:anchor="_Toc86130427" w:history="1">
        <w:r w:rsidR="001B39E7" w:rsidRPr="00733A2E">
          <w:rPr>
            <w:rStyle w:val="Hyperlink"/>
            <w:noProof/>
          </w:rPr>
          <w:t>Ek D.</w:t>
        </w:r>
        <w:r w:rsidR="001B39E7">
          <w:rPr>
            <w:rFonts w:asciiTheme="minorHAnsi" w:eastAsiaTheme="minorEastAsia" w:hAnsiTheme="minorHAnsi" w:cstheme="minorBidi"/>
            <w:noProof/>
          </w:rPr>
          <w:tab/>
        </w:r>
        <w:r w:rsidR="001B39E7" w:rsidRPr="00733A2E">
          <w:rPr>
            <w:rStyle w:val="Hyperlink"/>
            <w:noProof/>
          </w:rPr>
          <w:t>Log Tutma</w:t>
        </w:r>
        <w:r w:rsidR="001B39E7">
          <w:rPr>
            <w:noProof/>
            <w:webHidden/>
          </w:rPr>
          <w:tab/>
        </w:r>
        <w:r w:rsidR="001B39E7">
          <w:rPr>
            <w:noProof/>
            <w:webHidden/>
          </w:rPr>
          <w:fldChar w:fldCharType="begin"/>
        </w:r>
        <w:r w:rsidR="001B39E7">
          <w:rPr>
            <w:noProof/>
            <w:webHidden/>
          </w:rPr>
          <w:instrText xml:space="preserve"> PAGEREF _Toc86130427 \h </w:instrText>
        </w:r>
        <w:r w:rsidR="001B39E7">
          <w:rPr>
            <w:noProof/>
            <w:webHidden/>
          </w:rPr>
        </w:r>
        <w:r w:rsidR="001B39E7">
          <w:rPr>
            <w:noProof/>
            <w:webHidden/>
          </w:rPr>
          <w:fldChar w:fldCharType="separate"/>
        </w:r>
        <w:r>
          <w:rPr>
            <w:noProof/>
            <w:webHidden/>
          </w:rPr>
          <w:t>126</w:t>
        </w:r>
        <w:r w:rsidR="001B39E7">
          <w:rPr>
            <w:noProof/>
            <w:webHidden/>
          </w:rPr>
          <w:fldChar w:fldCharType="end"/>
        </w:r>
      </w:hyperlink>
    </w:p>
    <w:p w14:paraId="3DA4BD74" w14:textId="6C44DD67" w:rsidR="001B39E7" w:rsidRDefault="001853D1">
      <w:pPr>
        <w:pStyle w:val="TOC1"/>
        <w:tabs>
          <w:tab w:val="left" w:pos="880"/>
        </w:tabs>
        <w:rPr>
          <w:rFonts w:asciiTheme="minorHAnsi" w:eastAsiaTheme="minorEastAsia" w:hAnsiTheme="minorHAnsi" w:cstheme="minorBidi"/>
          <w:noProof/>
        </w:rPr>
      </w:pPr>
      <w:hyperlink w:anchor="_Toc86130428" w:history="1">
        <w:r w:rsidR="001B39E7" w:rsidRPr="00733A2E">
          <w:rPr>
            <w:rStyle w:val="Hyperlink"/>
            <w:noProof/>
          </w:rPr>
          <w:t>Ek E.</w:t>
        </w:r>
        <w:r w:rsidR="001B39E7">
          <w:rPr>
            <w:rFonts w:asciiTheme="minorHAnsi" w:eastAsiaTheme="minorEastAsia" w:hAnsiTheme="minorHAnsi" w:cstheme="minorBidi"/>
            <w:noProof/>
          </w:rPr>
          <w:tab/>
        </w:r>
        <w:r w:rsidR="001B39E7" w:rsidRPr="00733A2E">
          <w:rPr>
            <w:rStyle w:val="Hyperlink"/>
            <w:noProof/>
          </w:rPr>
          <w:t>SÖZLÜK</w:t>
        </w:r>
        <w:r w:rsidR="001B39E7">
          <w:rPr>
            <w:noProof/>
            <w:webHidden/>
          </w:rPr>
          <w:tab/>
        </w:r>
        <w:r w:rsidR="001B39E7">
          <w:rPr>
            <w:noProof/>
            <w:webHidden/>
          </w:rPr>
          <w:fldChar w:fldCharType="begin"/>
        </w:r>
        <w:r w:rsidR="001B39E7">
          <w:rPr>
            <w:noProof/>
            <w:webHidden/>
          </w:rPr>
          <w:instrText xml:space="preserve"> PAGEREF _Toc86130428 \h </w:instrText>
        </w:r>
        <w:r w:rsidR="001B39E7">
          <w:rPr>
            <w:noProof/>
            <w:webHidden/>
          </w:rPr>
        </w:r>
        <w:r w:rsidR="001B39E7">
          <w:rPr>
            <w:noProof/>
            <w:webHidden/>
          </w:rPr>
          <w:fldChar w:fldCharType="separate"/>
        </w:r>
        <w:r>
          <w:rPr>
            <w:noProof/>
            <w:webHidden/>
          </w:rPr>
          <w:t>129</w:t>
        </w:r>
        <w:r w:rsidR="001B39E7">
          <w:rPr>
            <w:noProof/>
            <w:webHidden/>
          </w:rPr>
          <w:fldChar w:fldCharType="end"/>
        </w:r>
      </w:hyperlink>
    </w:p>
    <w:p w14:paraId="1201E2BB" w14:textId="625B40FC" w:rsidR="00C454CE" w:rsidRDefault="009075D8" w:rsidP="00CA7D4A">
      <w:r w:rsidRPr="006D500D">
        <w:rPr>
          <w:rFonts w:eastAsia="Times New Roman" w:cs="Arial"/>
          <w:lang w:val="en-US" w:eastAsia="en-US"/>
        </w:rPr>
        <w:fldChar w:fldCharType="end"/>
      </w:r>
    </w:p>
    <w:p w14:paraId="6D63DA86" w14:textId="77777777" w:rsidR="006B6ECC" w:rsidRPr="00130596" w:rsidRDefault="006B6ECC" w:rsidP="006E4886">
      <w:pPr>
        <w:pStyle w:val="Heading1"/>
        <w:framePr w:wrap="notBeside"/>
      </w:pPr>
      <w:bookmarkStart w:id="0" w:name="_Toc86130269"/>
      <w:r w:rsidRPr="00130596">
        <w:lastRenderedPageBreak/>
        <w:t xml:space="preserve">AÇIK ANAHTAR </w:t>
      </w:r>
      <w:r w:rsidRPr="006E4886">
        <w:t>ALTYAPISI</w:t>
      </w:r>
      <w:r w:rsidRPr="00130596">
        <w:t xml:space="preserve"> (AAA)</w:t>
      </w:r>
      <w:bookmarkEnd w:id="0"/>
    </w:p>
    <w:p w14:paraId="20C25B01" w14:textId="77777777" w:rsidR="00CA7D4A" w:rsidRPr="00777475" w:rsidRDefault="00CA7D4A" w:rsidP="00CA7D4A">
      <w:pPr>
        <w:rPr>
          <w:rFonts w:cs="Arial"/>
          <w:sz w:val="16"/>
          <w:szCs w:val="16"/>
        </w:rPr>
      </w:pPr>
    </w:p>
    <w:p w14:paraId="76797C5D" w14:textId="03F8B397" w:rsidR="00CA7D4A" w:rsidRPr="00487C1E" w:rsidRDefault="00CA7D4A" w:rsidP="00487C1E">
      <w:pPr>
        <w:pStyle w:val="Heading2"/>
      </w:pPr>
      <w:bookmarkStart w:id="1" w:name="_Toc86130270"/>
      <w:r>
        <w:t>Giriş</w:t>
      </w:r>
      <w:bookmarkEnd w:id="1"/>
    </w:p>
    <w:p w14:paraId="2DA4ED87" w14:textId="77777777" w:rsidR="00CA7D4A" w:rsidRPr="001C2594" w:rsidRDefault="00CA7D4A" w:rsidP="00CA7D4A">
      <w:pPr>
        <w:jc w:val="both"/>
        <w:rPr>
          <w:rFonts w:cs="Arial"/>
        </w:rPr>
      </w:pPr>
      <w:r>
        <w:rPr>
          <w:rFonts w:cs="Arial"/>
        </w:rPr>
        <w:t>A</w:t>
      </w:r>
      <w:r w:rsidRPr="001C2594">
        <w:rPr>
          <w:rFonts w:cs="Arial"/>
        </w:rPr>
        <w:t>çık anahtar altyapısı sistemleri bize kimlik doğrulama, inkar edememezlik, mesaj bütünlüğü ve gizlilik gibi hizmetleri simetrik kriptografinin kullanıldığı bir yöntemle sunarlar. Böylece anahtar dağıtımı ve elektronik imza özelliklerini asimetrik kriptografinin, gizlilik hizmetini simetrik kriptografinin sağladığı güven</w:t>
      </w:r>
      <w:r>
        <w:rPr>
          <w:rFonts w:cs="Arial"/>
        </w:rPr>
        <w:t>li bir altyapıya kavuşabiliriz.</w:t>
      </w:r>
    </w:p>
    <w:p w14:paraId="2B3923B1" w14:textId="77777777" w:rsidR="00CA7D4A" w:rsidRPr="001C2594" w:rsidRDefault="00CA7D4A" w:rsidP="00CA7D4A">
      <w:pPr>
        <w:jc w:val="both"/>
        <w:rPr>
          <w:rFonts w:cs="Arial"/>
        </w:rPr>
      </w:pPr>
      <w:r w:rsidRPr="001C2594">
        <w:rPr>
          <w:rFonts w:cs="Arial"/>
        </w:rPr>
        <w:t>Açık anahtar altyapısına aşağıdaki iki sebepten dolayı ihtiyaç duyulur:</w:t>
      </w:r>
    </w:p>
    <w:tbl>
      <w:tblPr>
        <w:tblW w:w="0" w:type="auto"/>
        <w:tblCellSpacing w:w="0" w:type="dxa"/>
        <w:tblCellMar>
          <w:left w:w="0" w:type="dxa"/>
          <w:right w:w="0" w:type="dxa"/>
        </w:tblCellMar>
        <w:tblLook w:val="04A0" w:firstRow="1" w:lastRow="0" w:firstColumn="1" w:lastColumn="0" w:noHBand="0" w:noVBand="1"/>
      </w:tblPr>
      <w:tblGrid>
        <w:gridCol w:w="195"/>
        <w:gridCol w:w="4402"/>
      </w:tblGrid>
      <w:tr w:rsidR="00CA7D4A" w:rsidRPr="001C2594" w14:paraId="02DF1571" w14:textId="77777777" w:rsidTr="00D0262E">
        <w:trPr>
          <w:tblCellSpacing w:w="0" w:type="dxa"/>
        </w:trPr>
        <w:tc>
          <w:tcPr>
            <w:tcW w:w="195" w:type="dxa"/>
            <w:vAlign w:val="center"/>
            <w:hideMark/>
          </w:tcPr>
          <w:p w14:paraId="4A1B1A5D" w14:textId="77777777" w:rsidR="00CA7D4A" w:rsidRPr="001C2594" w:rsidRDefault="00CA7D4A" w:rsidP="00D0262E">
            <w:pPr>
              <w:jc w:val="both"/>
              <w:rPr>
                <w:rFonts w:cs="Arial"/>
              </w:rPr>
            </w:pPr>
            <w:r w:rsidRPr="001C2594">
              <w:rPr>
                <w:rFonts w:cs="Arial" w:hint="eastAsia"/>
              </w:rPr>
              <w:t>•</w:t>
            </w:r>
          </w:p>
        </w:tc>
        <w:tc>
          <w:tcPr>
            <w:tcW w:w="0" w:type="auto"/>
            <w:vAlign w:val="center"/>
            <w:hideMark/>
          </w:tcPr>
          <w:p w14:paraId="0CCF2C31" w14:textId="317FE87C" w:rsidR="00CA7D4A" w:rsidRPr="001C2594" w:rsidRDefault="00CA7D4A" w:rsidP="00557E2C">
            <w:pPr>
              <w:jc w:val="both"/>
              <w:rPr>
                <w:rFonts w:cs="Arial"/>
              </w:rPr>
            </w:pPr>
            <w:r w:rsidRPr="001C2594">
              <w:rPr>
                <w:rFonts w:cs="Arial"/>
              </w:rPr>
              <w:t>Asimetrik kriptografi sistemlerini gerçeklemek</w:t>
            </w:r>
          </w:p>
        </w:tc>
      </w:tr>
      <w:tr w:rsidR="00CA7D4A" w:rsidRPr="001C2594" w14:paraId="65142550" w14:textId="77777777" w:rsidTr="00D0262E">
        <w:trPr>
          <w:tblCellSpacing w:w="0" w:type="dxa"/>
        </w:trPr>
        <w:tc>
          <w:tcPr>
            <w:tcW w:w="195" w:type="dxa"/>
            <w:vAlign w:val="center"/>
            <w:hideMark/>
          </w:tcPr>
          <w:p w14:paraId="43464806" w14:textId="77777777" w:rsidR="00CA7D4A" w:rsidRPr="001C2594" w:rsidRDefault="00CA7D4A" w:rsidP="00D0262E">
            <w:pPr>
              <w:jc w:val="both"/>
              <w:rPr>
                <w:rFonts w:cs="Arial"/>
              </w:rPr>
            </w:pPr>
            <w:r w:rsidRPr="001C2594">
              <w:rPr>
                <w:rFonts w:cs="Arial" w:hint="eastAsia"/>
              </w:rPr>
              <w:t>•</w:t>
            </w:r>
          </w:p>
        </w:tc>
        <w:tc>
          <w:tcPr>
            <w:tcW w:w="0" w:type="auto"/>
            <w:vAlign w:val="center"/>
            <w:hideMark/>
          </w:tcPr>
          <w:p w14:paraId="7A45DBF4" w14:textId="3C1E2E1A" w:rsidR="00CA7D4A" w:rsidRPr="001C2594" w:rsidRDefault="00CA7D4A" w:rsidP="00D0262E">
            <w:pPr>
              <w:jc w:val="both"/>
              <w:rPr>
                <w:rFonts w:cs="Arial"/>
              </w:rPr>
            </w:pPr>
            <w:r w:rsidRPr="001C2594">
              <w:rPr>
                <w:rFonts w:cs="Arial"/>
              </w:rPr>
              <w:t>Açık ve özel anahtar yönetmek</w:t>
            </w:r>
          </w:p>
        </w:tc>
      </w:tr>
    </w:tbl>
    <w:p w14:paraId="7A60377C" w14:textId="66E779C5" w:rsidR="00CA7D4A" w:rsidRDefault="00CA7D4A" w:rsidP="00CA7D4A">
      <w:pPr>
        <w:jc w:val="both"/>
      </w:pPr>
      <w:r>
        <w:t xml:space="preserve">Bu bölümde açık anahtar altyapısına ait temel bilgiler ele alınacaktır. Açık anahtar altyapısının en önemli ürünü olan sertifikalardan bahsedilecek ve Basit Sertifikalar, Açık Anahtar Sertifikaları gibi konu başlıklarında sertifikanın </w:t>
      </w:r>
      <w:r w:rsidR="006D00FE">
        <w:t>detaylı tanımı</w:t>
      </w:r>
      <w:r>
        <w:t xml:space="preserve"> verilecektir. Sertifika İptal Listeleri, Sertifikasyon Prensipleri ve Sertifikasyon Yolu gibi kavramlar</w:t>
      </w:r>
      <w:r w:rsidR="00335D53">
        <w:t xml:space="preserve"> </w:t>
      </w:r>
      <w:r>
        <w:t>da bu bölümde sırasıyla işlenecektir.</w:t>
      </w:r>
    </w:p>
    <w:p w14:paraId="369DF3ED" w14:textId="77777777" w:rsidR="00777475" w:rsidRPr="00777475" w:rsidRDefault="00777475" w:rsidP="00CA7D4A">
      <w:pPr>
        <w:jc w:val="both"/>
        <w:rPr>
          <w:sz w:val="16"/>
          <w:szCs w:val="16"/>
        </w:rPr>
      </w:pPr>
    </w:p>
    <w:p w14:paraId="496FA00E" w14:textId="77777777" w:rsidR="00CA7D4A" w:rsidRPr="006362AD" w:rsidRDefault="00CA7D4A" w:rsidP="00130596">
      <w:pPr>
        <w:pStyle w:val="Heading2"/>
      </w:pPr>
      <w:bookmarkStart w:id="2" w:name="_Toc86130271"/>
      <w:r>
        <w:t>Sertifikalar</w:t>
      </w:r>
      <w:bookmarkEnd w:id="2"/>
    </w:p>
    <w:p w14:paraId="5A5C0403" w14:textId="3B6C8E67" w:rsidR="00CA7D4A" w:rsidRDefault="00CA7D4A" w:rsidP="00D0687D">
      <w:pPr>
        <w:pStyle w:val="NormalWeb"/>
        <w:spacing w:before="0" w:beforeAutospacing="0" w:after="0" w:afterAutospacing="0"/>
        <w:jc w:val="both"/>
      </w:pPr>
      <w:r w:rsidRPr="001C2594">
        <w:rPr>
          <w:rFonts w:ascii="Arial" w:hAnsi="Arial" w:cs="Arial"/>
          <w:sz w:val="22"/>
          <w:szCs w:val="22"/>
          <w:lang w:val="en-US" w:eastAsia="en-US"/>
        </w:rPr>
        <w:t>Asimetrik kriptografide bir kişi için üretilen anahtar çifti, özel ve açık anahtardan oluşur. Bu anahtarlardan açık olanı anahtarın sahibiyle haberleşmek isteyen herkes tarafından görülebilir ve kullanılabilir. Bu açık anahtarın isteyen kişilerce kullanımını kolaylaştırmak için değişik şekillerde yayınlanması ve isteyenlerin erişimine açılması mümkündür. Bu yayınlama şekline sertifika adı verilmektedir</w:t>
      </w:r>
      <w:r>
        <w:t>.</w:t>
      </w:r>
    </w:p>
    <w:p w14:paraId="1712D982" w14:textId="77777777" w:rsidR="00CA7D4A" w:rsidRDefault="00CA7D4A" w:rsidP="00D0687D">
      <w:pPr>
        <w:pStyle w:val="NormalWeb"/>
        <w:spacing w:before="0" w:beforeAutospacing="0" w:after="0" w:afterAutospacing="0"/>
        <w:jc w:val="both"/>
      </w:pPr>
    </w:p>
    <w:p w14:paraId="492F11B7" w14:textId="54A2EC9E" w:rsidR="00CA7D4A" w:rsidRDefault="00CA7D4A" w:rsidP="00D0687D">
      <w:pPr>
        <w:spacing w:after="0" w:line="240" w:lineRule="auto"/>
        <w:jc w:val="both"/>
        <w:rPr>
          <w:rFonts w:cs="Arial"/>
        </w:rPr>
      </w:pPr>
      <w:r>
        <w:rPr>
          <w:rFonts w:cs="Arial"/>
        </w:rPr>
        <w:t xml:space="preserve">Açık anahtarı yayınlamak için kullanılacak ideal bir </w:t>
      </w:r>
      <w:r w:rsidR="008A6462">
        <w:rPr>
          <w:rFonts w:cs="Arial"/>
        </w:rPr>
        <w:t xml:space="preserve">sertifika </w:t>
      </w:r>
      <w:r w:rsidR="008A6462" w:rsidRPr="001C2594">
        <w:rPr>
          <w:rFonts w:cs="Arial"/>
        </w:rPr>
        <w:t>aşağıdaki</w:t>
      </w:r>
      <w:r w:rsidRPr="001C2594">
        <w:rPr>
          <w:rFonts w:cs="Arial"/>
        </w:rPr>
        <w:t xml:space="preserve"> özellikleri taşımalıdır:</w:t>
      </w:r>
    </w:p>
    <w:p w14:paraId="2DC769E1" w14:textId="77777777" w:rsidR="00CA7D4A" w:rsidRPr="001C2594" w:rsidRDefault="00CA7D4A" w:rsidP="00D0687D">
      <w:pPr>
        <w:spacing w:after="0" w:line="240" w:lineRule="auto"/>
        <w:jc w:val="both"/>
        <w:rPr>
          <w:rFonts w:cs="Arial"/>
        </w:rPr>
      </w:pPr>
    </w:p>
    <w:p w14:paraId="5635B2C1" w14:textId="77777777" w:rsidR="00CA7D4A" w:rsidRPr="009E6E34"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9E6E34">
        <w:rPr>
          <w:rFonts w:ascii="Arial" w:hAnsi="Arial" w:cs="Arial"/>
          <w:sz w:val="22"/>
          <w:szCs w:val="22"/>
          <w:lang w:val="en-US" w:eastAsia="en-US"/>
        </w:rPr>
        <w:t>Elektronik ortamda (örneğin: internette) yayınlanabilmesi ve otomatik olarak işlenebilmesi için tamamen sayısal olmalıdır.</w:t>
      </w:r>
    </w:p>
    <w:p w14:paraId="65178408" w14:textId="77777777" w:rsidR="00CA7D4A" w:rsidRPr="009E6E34"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9E6E34">
        <w:rPr>
          <w:rFonts w:ascii="Arial" w:hAnsi="Arial" w:cs="Arial"/>
          <w:sz w:val="22"/>
          <w:szCs w:val="22"/>
          <w:lang w:val="en-US" w:eastAsia="en-US"/>
        </w:rPr>
        <w:t>Özel anahtarın sahibinin adını, çalıştığı şirketin/kurumun adını ve irtibat kurmak için gerekli bilgileri içermelidir.</w:t>
      </w:r>
    </w:p>
    <w:p w14:paraId="523112A7" w14:textId="77777777" w:rsidR="00CA7D4A" w:rsidRPr="009E6E34"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9E6E34">
        <w:rPr>
          <w:rFonts w:ascii="Arial" w:hAnsi="Arial" w:cs="Arial"/>
          <w:sz w:val="22"/>
          <w:szCs w:val="22"/>
          <w:lang w:val="en-US" w:eastAsia="en-US"/>
        </w:rPr>
        <w:t>Sertifikanın ne zaman yayınlandığını anlamak kolay olmalıdır.</w:t>
      </w:r>
    </w:p>
    <w:p w14:paraId="3FA57226" w14:textId="6848C0BC" w:rsidR="00CA7D4A" w:rsidRPr="009E6E34"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9E6E34">
        <w:rPr>
          <w:rFonts w:ascii="Arial" w:hAnsi="Arial" w:cs="Arial"/>
          <w:sz w:val="22"/>
          <w:szCs w:val="22"/>
          <w:lang w:val="en-US" w:eastAsia="en-US"/>
        </w:rPr>
        <w:t>Özel anahtar</w:t>
      </w:r>
      <w:r w:rsidR="006D00FE">
        <w:rPr>
          <w:rFonts w:ascii="Arial" w:hAnsi="Arial" w:cs="Arial"/>
          <w:sz w:val="22"/>
          <w:szCs w:val="22"/>
          <w:lang w:val="en-US" w:eastAsia="en-US"/>
        </w:rPr>
        <w:t>,</w:t>
      </w:r>
      <w:r w:rsidRPr="009E6E34">
        <w:rPr>
          <w:rFonts w:ascii="Arial" w:hAnsi="Arial" w:cs="Arial"/>
          <w:sz w:val="22"/>
          <w:szCs w:val="22"/>
          <w:lang w:val="en-US" w:eastAsia="en-US"/>
        </w:rPr>
        <w:t xml:space="preserve"> sahibi tarafından değil güvenilir bir 3. kurum tarafından yaratılmalıdır.</w:t>
      </w:r>
    </w:p>
    <w:p w14:paraId="491901B5" w14:textId="77777777" w:rsidR="00CA7D4A" w:rsidRPr="009E6E34"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9E6E34">
        <w:rPr>
          <w:rFonts w:ascii="Arial" w:hAnsi="Arial" w:cs="Arial"/>
          <w:sz w:val="22"/>
          <w:szCs w:val="22"/>
          <w:lang w:val="en-US" w:eastAsia="en-US"/>
        </w:rPr>
        <w:t>Güvenilen kurum birçok sertifika yaratacağı için (aynı kullanıcı için bile birden fazla) her bir sertifikanın diğerinden kolayca ayırt edilebilmesi gereklidir.</w:t>
      </w:r>
    </w:p>
    <w:p w14:paraId="5F6357CA" w14:textId="77777777" w:rsidR="00CA7D4A" w:rsidRPr="009E6E34"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9E6E34">
        <w:rPr>
          <w:rFonts w:ascii="Arial" w:hAnsi="Arial" w:cs="Arial"/>
          <w:sz w:val="22"/>
          <w:szCs w:val="22"/>
          <w:lang w:val="en-US" w:eastAsia="en-US"/>
        </w:rPr>
        <w:t>Bir sertifikanın gerçek veya sahte olduğu kolayca tespit edilebilmelidir.</w:t>
      </w:r>
    </w:p>
    <w:p w14:paraId="012BD4D3" w14:textId="4DCDD446" w:rsidR="00CA7D4A" w:rsidRPr="009E6E34"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9E6E34">
        <w:rPr>
          <w:rFonts w:ascii="Arial" w:hAnsi="Arial" w:cs="Arial"/>
          <w:sz w:val="22"/>
          <w:szCs w:val="22"/>
          <w:lang w:val="en-US" w:eastAsia="en-US"/>
        </w:rPr>
        <w:t>Değiştir</w:t>
      </w:r>
      <w:r w:rsidR="00547A16">
        <w:rPr>
          <w:rFonts w:ascii="Arial" w:hAnsi="Arial" w:cs="Arial"/>
          <w:sz w:val="22"/>
          <w:szCs w:val="22"/>
          <w:lang w:val="en-US" w:eastAsia="en-US"/>
        </w:rPr>
        <w:t>il</w:t>
      </w:r>
      <w:r w:rsidRPr="009E6E34">
        <w:rPr>
          <w:rFonts w:ascii="Arial" w:hAnsi="Arial" w:cs="Arial"/>
          <w:sz w:val="22"/>
          <w:szCs w:val="22"/>
          <w:lang w:val="en-US" w:eastAsia="en-US"/>
        </w:rPr>
        <w:t>meye karşı korunmuş olmalıdır.</w:t>
      </w:r>
    </w:p>
    <w:p w14:paraId="09906079" w14:textId="77777777" w:rsidR="00CA7D4A" w:rsidRPr="009E6E34"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9E6E34">
        <w:rPr>
          <w:rFonts w:ascii="Arial" w:hAnsi="Arial" w:cs="Arial"/>
          <w:sz w:val="22"/>
          <w:szCs w:val="22"/>
          <w:lang w:val="en-US" w:eastAsia="en-US"/>
        </w:rPr>
        <w:t>İçindeki bilgilerin güncel olup olmadığı istendiği anda tespit edilebilmelidir.</w:t>
      </w:r>
    </w:p>
    <w:p w14:paraId="02D1AFD2" w14:textId="77777777" w:rsidR="00CA7D4A" w:rsidRPr="009E6E34"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9E6E34">
        <w:rPr>
          <w:rFonts w:ascii="Arial" w:hAnsi="Arial" w:cs="Arial"/>
          <w:sz w:val="22"/>
          <w:szCs w:val="22"/>
          <w:lang w:val="en-US" w:eastAsia="en-US"/>
        </w:rPr>
        <w:t>Hangi uygulamalar için kullanılabileceği sertifikanın içinde yazmalıdır.</w:t>
      </w:r>
    </w:p>
    <w:p w14:paraId="46CA344F" w14:textId="77777777" w:rsidR="00487C1E" w:rsidRDefault="00487C1E" w:rsidP="00D0687D">
      <w:pPr>
        <w:pStyle w:val="BodyText"/>
        <w:rPr>
          <w:rFonts w:cs="Arial"/>
          <w:sz w:val="22"/>
          <w:szCs w:val="22"/>
        </w:rPr>
      </w:pPr>
    </w:p>
    <w:p w14:paraId="205E94BF" w14:textId="66E824F0" w:rsidR="00CA7D4A" w:rsidRDefault="00CA7D4A" w:rsidP="00D0687D">
      <w:pPr>
        <w:pStyle w:val="BodyText"/>
        <w:rPr>
          <w:rFonts w:cs="Arial"/>
          <w:sz w:val="22"/>
          <w:szCs w:val="22"/>
          <w:lang w:val="en-US"/>
        </w:rPr>
      </w:pPr>
      <w:r w:rsidRPr="00933B80">
        <w:rPr>
          <w:rFonts w:cs="Arial"/>
          <w:sz w:val="22"/>
          <w:szCs w:val="22"/>
        </w:rPr>
        <w:t xml:space="preserve">İdeal sertifika tanımına uygun bir elektronik sertifika oluşturabilmek için uluslararası ITU kurumu X.509 standardını tanımlamıştır. </w:t>
      </w:r>
      <w:r w:rsidRPr="009E6E34">
        <w:rPr>
          <w:rFonts w:cs="Arial"/>
          <w:sz w:val="22"/>
          <w:szCs w:val="22"/>
          <w:lang w:val="en-US"/>
        </w:rPr>
        <w:t>Bu özellikleri taşıyan örnek bir sertifika aşağıdaki gibi olabilir:</w:t>
      </w:r>
    </w:p>
    <w:p w14:paraId="72DDF19D" w14:textId="77777777" w:rsidR="00487C1E" w:rsidRDefault="00487C1E" w:rsidP="00D0687D">
      <w:pPr>
        <w:pStyle w:val="BodyText"/>
        <w:rPr>
          <w:rFonts w:cs="Arial"/>
          <w:sz w:val="22"/>
          <w:szCs w:val="22"/>
          <w:lang w:val="en-US"/>
        </w:rPr>
      </w:pPr>
    </w:p>
    <w:p w14:paraId="677D1E21" w14:textId="77777777" w:rsidR="00CA7D4A" w:rsidRDefault="00C02AAC" w:rsidP="006728AC">
      <w:pPr>
        <w:pStyle w:val="BodyText"/>
        <w:keepNext/>
        <w:jc w:val="center"/>
      </w:pPr>
      <w:r>
        <w:rPr>
          <w:noProof/>
          <w:lang w:val="en-US"/>
        </w:rPr>
        <w:drawing>
          <wp:inline distT="0" distB="0" distL="0" distR="0" wp14:anchorId="6FC308BA" wp14:editId="2832BEA2">
            <wp:extent cx="4504055" cy="2764221"/>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0451" cy="2774283"/>
                    </a:xfrm>
                    <a:prstGeom prst="rect">
                      <a:avLst/>
                    </a:prstGeom>
                  </pic:spPr>
                </pic:pic>
              </a:graphicData>
            </a:graphic>
          </wp:inline>
        </w:drawing>
      </w:r>
    </w:p>
    <w:p w14:paraId="45F9C16A" w14:textId="6895DA5D" w:rsidR="00CA7D4A" w:rsidRPr="009E6E34" w:rsidRDefault="00487C1E" w:rsidP="006728AC">
      <w:pPr>
        <w:pStyle w:val="Caption"/>
        <w:rPr>
          <w:rFonts w:cs="Arial"/>
          <w:sz w:val="22"/>
          <w:szCs w:val="22"/>
          <w:lang w:val="en-US"/>
        </w:rPr>
      </w:pPr>
      <w:r>
        <w:t xml:space="preserve">Şekil </w:t>
      </w:r>
      <w:fldSimple w:instr=" SEQ Şekil \* ARABIC ">
        <w:r w:rsidR="001853D1">
          <w:rPr>
            <w:noProof/>
          </w:rPr>
          <w:t>1</w:t>
        </w:r>
      </w:fldSimple>
      <w:r>
        <w:rPr>
          <w:noProof/>
        </w:rPr>
        <w:t xml:space="preserve">: </w:t>
      </w:r>
      <w:r w:rsidR="00933B80" w:rsidRPr="00933B80">
        <w:t>Ö</w:t>
      </w:r>
      <w:r w:rsidR="00CA7D4A">
        <w:rPr>
          <w:noProof/>
        </w:rPr>
        <w:t>rnek Sertifika</w:t>
      </w:r>
    </w:p>
    <w:p w14:paraId="197DC8CA" w14:textId="77777777" w:rsidR="00CA7D4A" w:rsidRDefault="00CA7D4A" w:rsidP="00CA7D4A">
      <w:pPr>
        <w:pStyle w:val="BodyText"/>
        <w:rPr>
          <w:rFonts w:cs="Arial"/>
          <w:b/>
          <w:bCs/>
          <w:iCs/>
          <w:szCs w:val="28"/>
        </w:rPr>
      </w:pPr>
    </w:p>
    <w:p w14:paraId="098CB997" w14:textId="77777777" w:rsidR="00CA7D4A" w:rsidRPr="007253E8" w:rsidRDefault="00CA7D4A" w:rsidP="00130596">
      <w:pPr>
        <w:pStyle w:val="Heading3"/>
      </w:pPr>
      <w:bookmarkStart w:id="3" w:name="_Toc86130272"/>
      <w:r w:rsidRPr="007253E8">
        <w:t>Nitelikli Sertifika</w:t>
      </w:r>
      <w:bookmarkEnd w:id="3"/>
    </w:p>
    <w:p w14:paraId="76B87EEA" w14:textId="1C8ACF89" w:rsidR="00CA7D4A" w:rsidRDefault="00CA7D4A" w:rsidP="00D0687D">
      <w:pPr>
        <w:spacing w:after="0" w:line="240" w:lineRule="auto"/>
        <w:jc w:val="both"/>
        <w:rPr>
          <w:rFonts w:cs="Arial"/>
        </w:rPr>
      </w:pPr>
      <w:r w:rsidRPr="007253E8">
        <w:rPr>
          <w:rFonts w:cs="Arial"/>
        </w:rPr>
        <w:t xml:space="preserve">Nitelikli Sertifika (Qualified Certificate), X.509 Sertifikası baz alınarak hazırlanan ve sadece gerçek kişilere verilen bir sertifika çeşididir. Bu sertifika tipi RFC 3739'da tanımlanmıştır. Nitelikli sertifikalar Türkiye'de ve birçok Avrupa ülkesinde elle atılan ıslak imzaya eşdeğer elektronik imzalar atmak için kullanılır. Bu sertifikaları standart X.509 sertifikasından farklı kılan </w:t>
      </w:r>
      <w:r w:rsidRPr="00487C1E">
        <w:rPr>
          <w:rFonts w:cs="Arial"/>
          <w:b/>
        </w:rPr>
        <w:t>en</w:t>
      </w:r>
      <w:r w:rsidRPr="007253E8">
        <w:rPr>
          <w:rFonts w:cs="Arial"/>
        </w:rPr>
        <w:t xml:space="preserve"> </w:t>
      </w:r>
      <w:r w:rsidRPr="00087CBE">
        <w:rPr>
          <w:rFonts w:cs="Arial"/>
          <w:b/>
        </w:rPr>
        <w:t>önemli</w:t>
      </w:r>
      <w:r w:rsidRPr="007253E8">
        <w:rPr>
          <w:rFonts w:cs="Arial"/>
        </w:rPr>
        <w:t xml:space="preserve"> özellik</w:t>
      </w:r>
      <w:r w:rsidR="00547A16">
        <w:rPr>
          <w:rFonts w:cs="Arial"/>
        </w:rPr>
        <w:t>,</w:t>
      </w:r>
      <w:r w:rsidRPr="007253E8">
        <w:rPr>
          <w:rFonts w:cs="Arial"/>
        </w:rPr>
        <w:t xml:space="preserve"> üretiminde ve sahibine verilmesinde çok sıkı kimlik doğrulama kuralları</w:t>
      </w:r>
      <w:r w:rsidR="00547A16">
        <w:rPr>
          <w:rFonts w:cs="Arial"/>
        </w:rPr>
        <w:t>nın</w:t>
      </w:r>
      <w:r w:rsidRPr="007253E8">
        <w:rPr>
          <w:rFonts w:cs="Arial"/>
        </w:rPr>
        <w:t xml:space="preserve"> uygulanması ve sertifika merkezlerinin işletiminin denetlenmesi</w:t>
      </w:r>
      <w:r w:rsidR="00547A16">
        <w:rPr>
          <w:rFonts w:cs="Arial"/>
        </w:rPr>
        <w:t>dir</w:t>
      </w:r>
      <w:r w:rsidRPr="007253E8">
        <w:rPr>
          <w:rFonts w:cs="Arial"/>
        </w:rPr>
        <w:t xml:space="preserve">. </w:t>
      </w:r>
    </w:p>
    <w:p w14:paraId="1EE9C588" w14:textId="77777777" w:rsidR="00CA7D4A" w:rsidRPr="007253E8" w:rsidRDefault="00CA7D4A" w:rsidP="00D0687D">
      <w:pPr>
        <w:spacing w:after="0" w:line="240" w:lineRule="auto"/>
        <w:jc w:val="both"/>
        <w:rPr>
          <w:rFonts w:cs="Arial"/>
        </w:rPr>
      </w:pPr>
    </w:p>
    <w:p w14:paraId="094BA2E3" w14:textId="55293C1B" w:rsidR="00CA7D4A" w:rsidRPr="007253E8" w:rsidRDefault="00CA7D4A" w:rsidP="00D0687D">
      <w:pPr>
        <w:spacing w:after="0" w:line="240" w:lineRule="auto"/>
        <w:jc w:val="both"/>
        <w:rPr>
          <w:rFonts w:cs="Arial"/>
        </w:rPr>
      </w:pPr>
      <w:r w:rsidRPr="007253E8">
        <w:rPr>
          <w:rFonts w:cs="Arial"/>
        </w:rPr>
        <w:t>Nitelikli sertifika alanları ile ilgili önem</w:t>
      </w:r>
      <w:r w:rsidR="008E0829">
        <w:rPr>
          <w:rFonts w:cs="Arial"/>
        </w:rPr>
        <w:t>li bilgiler aşağıda verilmiştir.</w:t>
      </w:r>
    </w:p>
    <w:p w14:paraId="35B4A5F3" w14:textId="77777777" w:rsidR="00CA7D4A" w:rsidRDefault="00CA7D4A" w:rsidP="00D0687D">
      <w:pPr>
        <w:spacing w:after="0" w:line="240" w:lineRule="auto"/>
        <w:jc w:val="both"/>
        <w:rPr>
          <w:rFonts w:cs="Arial"/>
        </w:rPr>
      </w:pPr>
    </w:p>
    <w:p w14:paraId="6E4F19B1" w14:textId="5FE25AB3" w:rsidR="00CA7D4A" w:rsidRPr="007253E8" w:rsidRDefault="00CA7D4A" w:rsidP="00D0687D">
      <w:pPr>
        <w:spacing w:after="0" w:line="240" w:lineRule="auto"/>
        <w:jc w:val="both"/>
        <w:rPr>
          <w:rFonts w:cs="Arial"/>
        </w:rPr>
      </w:pPr>
      <w:r w:rsidRPr="007253E8">
        <w:rPr>
          <w:rFonts w:cs="Arial"/>
          <w:b/>
        </w:rPr>
        <w:t>Yayınlayıcı adı</w:t>
      </w:r>
      <w:r w:rsidR="006E0988">
        <w:rPr>
          <w:rFonts w:cs="Arial"/>
          <w:b/>
        </w:rPr>
        <w:t xml:space="preserve"> </w:t>
      </w:r>
      <w:r w:rsidRPr="00487C1E">
        <w:rPr>
          <w:rFonts w:cs="Arial"/>
          <w:b/>
        </w:rPr>
        <w:t>(Issuer Name)</w:t>
      </w:r>
      <w:r w:rsidR="00487C1E" w:rsidRPr="00487C1E">
        <w:rPr>
          <w:rFonts w:cs="Arial"/>
        </w:rPr>
        <w:t>,</w:t>
      </w:r>
      <w:r w:rsidRPr="007253E8">
        <w:rPr>
          <w:rFonts w:cs="Arial"/>
        </w:rPr>
        <w:t xml:space="preserve"> aşağıdakilerin bir alt kümesidir:</w:t>
      </w:r>
    </w:p>
    <w:p w14:paraId="6B9980E7" w14:textId="77777777" w:rsidR="00CA7D4A" w:rsidRPr="007253E8" w:rsidRDefault="00CA7D4A" w:rsidP="00487C1E">
      <w:pPr>
        <w:pStyle w:val="NormalWeb"/>
        <w:spacing w:before="0" w:beforeAutospacing="0" w:after="0" w:afterAutospacing="0"/>
        <w:jc w:val="both"/>
        <w:rPr>
          <w:rFonts w:ascii="Arial" w:hAnsi="Arial" w:cs="Arial"/>
          <w:sz w:val="22"/>
          <w:szCs w:val="22"/>
          <w:lang w:val="en-US" w:eastAsia="en-US"/>
        </w:rPr>
      </w:pPr>
      <w:r w:rsidRPr="007253E8">
        <w:rPr>
          <w:rFonts w:ascii="Arial" w:hAnsi="Arial" w:cs="Arial"/>
          <w:sz w:val="22"/>
          <w:szCs w:val="22"/>
          <w:lang w:val="en-US" w:eastAsia="en-US"/>
        </w:rPr>
        <w:t>domainComponent, countryName, stateOrProvinceName, organizationName, localityName, serialNumber.</w:t>
      </w:r>
    </w:p>
    <w:p w14:paraId="7AF30371" w14:textId="77777777" w:rsidR="00CA7D4A" w:rsidRPr="007253E8" w:rsidRDefault="00CA7D4A" w:rsidP="00D0687D">
      <w:pPr>
        <w:spacing w:after="0" w:line="240" w:lineRule="auto"/>
        <w:jc w:val="both"/>
        <w:rPr>
          <w:rFonts w:cs="Arial"/>
        </w:rPr>
      </w:pPr>
    </w:p>
    <w:p w14:paraId="57D80B0C" w14:textId="09BE6085" w:rsidR="00CA7D4A" w:rsidRPr="007253E8" w:rsidRDefault="00CA7D4A" w:rsidP="00D0687D">
      <w:pPr>
        <w:spacing w:after="0" w:line="240" w:lineRule="auto"/>
        <w:jc w:val="both"/>
        <w:rPr>
          <w:rFonts w:cs="Arial"/>
          <w:b/>
        </w:rPr>
      </w:pPr>
      <w:r w:rsidRPr="007253E8">
        <w:rPr>
          <w:rFonts w:cs="Arial"/>
          <w:b/>
        </w:rPr>
        <w:t>Kullanıcı adı</w:t>
      </w:r>
      <w:r w:rsidR="006E0988">
        <w:rPr>
          <w:rFonts w:cs="Arial"/>
          <w:b/>
        </w:rPr>
        <w:t xml:space="preserve"> </w:t>
      </w:r>
      <w:r w:rsidRPr="007253E8">
        <w:rPr>
          <w:rFonts w:cs="Arial"/>
          <w:b/>
        </w:rPr>
        <w:t>(Subject Name)</w:t>
      </w:r>
      <w:r w:rsidR="00487C1E" w:rsidRPr="00487C1E">
        <w:rPr>
          <w:rFonts w:cs="Arial"/>
        </w:rPr>
        <w:t>,</w:t>
      </w:r>
      <w:r w:rsidRPr="007253E8">
        <w:rPr>
          <w:rFonts w:cs="Arial"/>
          <w:b/>
        </w:rPr>
        <w:t xml:space="preserve"> </w:t>
      </w:r>
      <w:r w:rsidRPr="007253E8">
        <w:rPr>
          <w:rFonts w:cs="Arial"/>
        </w:rPr>
        <w:t>aşağıdakilerin bir alt kümesidir:</w:t>
      </w:r>
    </w:p>
    <w:tbl>
      <w:tblPr>
        <w:tblW w:w="0" w:type="auto"/>
        <w:tblCellSpacing w:w="0" w:type="dxa"/>
        <w:tblInd w:w="-285" w:type="dxa"/>
        <w:tblCellMar>
          <w:left w:w="0" w:type="dxa"/>
          <w:right w:w="0" w:type="dxa"/>
        </w:tblCellMar>
        <w:tblLook w:val="04A0" w:firstRow="1" w:lastRow="0" w:firstColumn="1" w:lastColumn="0" w:noHBand="0" w:noVBand="1"/>
      </w:tblPr>
      <w:tblGrid>
        <w:gridCol w:w="420"/>
        <w:gridCol w:w="6"/>
      </w:tblGrid>
      <w:tr w:rsidR="00CA7D4A" w:rsidRPr="007253E8" w14:paraId="473599BD" w14:textId="77777777" w:rsidTr="00D0262E">
        <w:trPr>
          <w:tblCellSpacing w:w="0" w:type="dxa"/>
        </w:trPr>
        <w:tc>
          <w:tcPr>
            <w:tcW w:w="420" w:type="dxa"/>
            <w:vAlign w:val="center"/>
            <w:hideMark/>
          </w:tcPr>
          <w:p w14:paraId="162CB516" w14:textId="77777777" w:rsidR="00CA7D4A" w:rsidRPr="007253E8" w:rsidRDefault="00CA7D4A" w:rsidP="00D0687D">
            <w:pPr>
              <w:spacing w:after="0" w:line="240" w:lineRule="auto"/>
              <w:jc w:val="both"/>
              <w:rPr>
                <w:rFonts w:cs="Arial"/>
                <w:b/>
              </w:rPr>
            </w:pPr>
          </w:p>
        </w:tc>
        <w:tc>
          <w:tcPr>
            <w:tcW w:w="0" w:type="auto"/>
            <w:vAlign w:val="center"/>
            <w:hideMark/>
          </w:tcPr>
          <w:p w14:paraId="4C2BCBC8" w14:textId="77777777" w:rsidR="00CA7D4A" w:rsidRPr="007253E8" w:rsidRDefault="00CA7D4A" w:rsidP="00D0687D">
            <w:pPr>
              <w:spacing w:after="0" w:line="240" w:lineRule="auto"/>
              <w:jc w:val="both"/>
              <w:rPr>
                <w:rFonts w:cs="Arial"/>
                <w:b/>
              </w:rPr>
            </w:pPr>
          </w:p>
        </w:tc>
      </w:tr>
    </w:tbl>
    <w:p w14:paraId="6E57B895" w14:textId="23060022" w:rsidR="00CA7D4A" w:rsidRDefault="00CA7D4A" w:rsidP="00850BD2">
      <w:pPr>
        <w:spacing w:after="0" w:line="240" w:lineRule="auto"/>
        <w:jc w:val="both"/>
        <w:rPr>
          <w:rFonts w:cs="Arial"/>
          <w:b/>
        </w:rPr>
      </w:pPr>
      <w:r w:rsidRPr="007253E8">
        <w:rPr>
          <w:rFonts w:cs="Arial"/>
        </w:rPr>
        <w:t>countryName, commonName, surname, givenName, pseudonym, serialNumber, organizationName, organizationalUnitName, stateOrProvinceName,</w:t>
      </w:r>
      <w:r w:rsidR="00E04CDF">
        <w:rPr>
          <w:rFonts w:cs="Arial"/>
        </w:rPr>
        <w:t xml:space="preserve"> </w:t>
      </w:r>
      <w:r w:rsidRPr="007253E8">
        <w:rPr>
          <w:rFonts w:cs="Arial"/>
        </w:rPr>
        <w:t>localityName, postalAddress</w:t>
      </w:r>
      <w:r w:rsidRPr="007253E8">
        <w:rPr>
          <w:rFonts w:cs="Arial"/>
          <w:b/>
        </w:rPr>
        <w:t>.</w:t>
      </w:r>
    </w:p>
    <w:p w14:paraId="36510C90" w14:textId="77777777" w:rsidR="00CA7D4A" w:rsidRPr="007253E8" w:rsidRDefault="00CA7D4A" w:rsidP="00CA7D4A">
      <w:pPr>
        <w:spacing w:after="0" w:line="240" w:lineRule="auto"/>
        <w:ind w:left="708"/>
        <w:rPr>
          <w:rFonts w:cs="Arial"/>
          <w:b/>
        </w:rPr>
      </w:pPr>
    </w:p>
    <w:p w14:paraId="5E5BC175" w14:textId="77777777" w:rsidR="00CA7D4A" w:rsidRDefault="00CA7D4A" w:rsidP="00130596">
      <w:pPr>
        <w:pStyle w:val="Heading3"/>
      </w:pPr>
      <w:bookmarkStart w:id="4" w:name="_Toc86130273"/>
      <w:r>
        <w:lastRenderedPageBreak/>
        <w:t>Sertifika Bütünlüğünün Korunması</w:t>
      </w:r>
      <w:bookmarkEnd w:id="4"/>
    </w:p>
    <w:p w14:paraId="01199AD9" w14:textId="77777777" w:rsidR="00CA7D4A" w:rsidRDefault="00CA7D4A" w:rsidP="00D0687D">
      <w:pPr>
        <w:pStyle w:val="NormalWeb"/>
        <w:spacing w:before="0" w:beforeAutospacing="0" w:after="0" w:afterAutospacing="0"/>
        <w:jc w:val="both"/>
        <w:rPr>
          <w:rFonts w:ascii="Arial" w:hAnsi="Arial" w:cs="Arial"/>
          <w:sz w:val="22"/>
          <w:szCs w:val="22"/>
          <w:lang w:val="en-US" w:eastAsia="en-US"/>
        </w:rPr>
      </w:pPr>
      <w:r w:rsidRPr="00BF778E">
        <w:rPr>
          <w:rFonts w:ascii="Arial" w:hAnsi="Arial" w:cs="Arial"/>
          <w:sz w:val="22"/>
          <w:szCs w:val="22"/>
          <w:lang w:val="en-US" w:eastAsia="en-US"/>
        </w:rPr>
        <w:t>X.509 Sertifikasının bütünlüğünün korunması için sertifika içinde yer alan tüm bilgiler sertifikayı veren makam tarafından elektronik olarak imzalanır ve oluşan elektronik imza bu sertifikanın arkasına eklenir. Böylece sertifika alanlarından herhangi birisi üzerinde sonradan değişiklik yapılıp yapılmadığı kontrol edilebilir. Bir elektronik sertifikanın üstündeki elektronik imza doğrulanarak sertifikanın geçerliliği kontrol edilir.</w:t>
      </w:r>
    </w:p>
    <w:p w14:paraId="4E56152D" w14:textId="77777777" w:rsidR="00CA7D4A" w:rsidRPr="00BF778E" w:rsidRDefault="00CA7D4A" w:rsidP="00CA7D4A">
      <w:pPr>
        <w:pStyle w:val="NormalWeb"/>
        <w:spacing w:before="0" w:beforeAutospacing="0" w:after="0" w:afterAutospacing="0"/>
        <w:rPr>
          <w:rFonts w:ascii="Arial" w:hAnsi="Arial" w:cs="Arial"/>
          <w:sz w:val="22"/>
          <w:szCs w:val="22"/>
          <w:lang w:val="en-US" w:eastAsia="en-US"/>
        </w:rPr>
      </w:pPr>
    </w:p>
    <w:p w14:paraId="57774ED7" w14:textId="77777777" w:rsidR="00CA7D4A" w:rsidRPr="006362AD" w:rsidRDefault="00CA7D4A" w:rsidP="00130596">
      <w:pPr>
        <w:pStyle w:val="Heading2"/>
      </w:pPr>
      <w:bookmarkStart w:id="5" w:name="_Toc322443386"/>
      <w:bookmarkStart w:id="6" w:name="_Toc86130274"/>
      <w:bookmarkStart w:id="7" w:name="_Toc322443385"/>
      <w:r w:rsidRPr="006362AD">
        <w:t>S</w:t>
      </w:r>
      <w:bookmarkEnd w:id="5"/>
      <w:r w:rsidR="00547475">
        <w:t>ertifika İptal Listesi (SİL</w:t>
      </w:r>
      <w:r>
        <w:t>)</w:t>
      </w:r>
      <w:bookmarkEnd w:id="6"/>
    </w:p>
    <w:p w14:paraId="21AE3A2E" w14:textId="77777777" w:rsidR="00CA7D4A" w:rsidRDefault="00CA7D4A" w:rsidP="00D0687D">
      <w:pPr>
        <w:spacing w:after="0" w:line="240" w:lineRule="auto"/>
        <w:jc w:val="both"/>
        <w:rPr>
          <w:rFonts w:cs="Arial"/>
        </w:rPr>
      </w:pPr>
      <w:r w:rsidRPr="00D471C7">
        <w:rPr>
          <w:rFonts w:cs="Arial"/>
        </w:rPr>
        <w:t>Sertifika sahibi sertifikasını kullanmak isteyen kişilere dağıttıktan sonra geri toplayamaz. Ayrıca sertifika sahibinin kendisi ile ilgili değişiklikleri duyurması çok zordur. Bu nedenle sertifika iptal listeleri (SİL) kullanılır.</w:t>
      </w:r>
    </w:p>
    <w:p w14:paraId="33FAAD69" w14:textId="77777777" w:rsidR="00CA7D4A" w:rsidRDefault="00CA7D4A" w:rsidP="00D0687D">
      <w:pPr>
        <w:spacing w:after="0" w:line="240" w:lineRule="auto"/>
        <w:jc w:val="both"/>
        <w:rPr>
          <w:rFonts w:cs="Arial"/>
        </w:rPr>
      </w:pPr>
    </w:p>
    <w:p w14:paraId="32DB5F8D" w14:textId="77777777" w:rsidR="00CA7D4A" w:rsidRDefault="00CA7D4A" w:rsidP="00D0687D">
      <w:pPr>
        <w:spacing w:after="0" w:line="240" w:lineRule="auto"/>
        <w:jc w:val="both"/>
        <w:rPr>
          <w:rFonts w:cs="Arial"/>
        </w:rPr>
      </w:pPr>
      <w:r w:rsidRPr="00D471C7">
        <w:rPr>
          <w:rFonts w:cs="Arial"/>
        </w:rPr>
        <w:t>Sertifika iptal listeleri aşağıdaki özellikleri taşır:</w:t>
      </w:r>
    </w:p>
    <w:p w14:paraId="3AA117AE" w14:textId="6AAAA681" w:rsidR="00566284" w:rsidRPr="00D471C7" w:rsidRDefault="00566284" w:rsidP="00D0687D">
      <w:pPr>
        <w:spacing w:after="0" w:line="240" w:lineRule="auto"/>
        <w:jc w:val="both"/>
        <w:rPr>
          <w:rFonts w:cs="Arial"/>
        </w:rPr>
      </w:pPr>
    </w:p>
    <w:p w14:paraId="5AFFD89F" w14:textId="2426417A" w:rsidR="00566284" w:rsidRPr="00705C26" w:rsidRDefault="00CA7D4A" w:rsidP="00566284">
      <w:pPr>
        <w:pStyle w:val="NormalWeb"/>
        <w:numPr>
          <w:ilvl w:val="0"/>
          <w:numId w:val="2"/>
        </w:numPr>
        <w:spacing w:before="0" w:beforeAutospacing="0" w:after="0" w:afterAutospacing="0"/>
        <w:jc w:val="both"/>
        <w:rPr>
          <w:rFonts w:ascii="Arial" w:hAnsi="Arial" w:cs="Arial"/>
          <w:sz w:val="22"/>
          <w:szCs w:val="22"/>
          <w:lang w:val="en-US" w:eastAsia="en-US"/>
        </w:rPr>
      </w:pPr>
      <w:r w:rsidRPr="00705C26">
        <w:rPr>
          <w:rFonts w:ascii="Arial" w:hAnsi="Arial" w:cs="Arial"/>
          <w:sz w:val="22"/>
          <w:szCs w:val="22"/>
          <w:lang w:val="en-US" w:eastAsia="en-US"/>
        </w:rPr>
        <w:t>Sayısaldır</w:t>
      </w:r>
      <w:r w:rsidR="00547A16">
        <w:rPr>
          <w:rFonts w:ascii="Arial" w:hAnsi="Arial" w:cs="Arial"/>
          <w:sz w:val="22"/>
          <w:szCs w:val="22"/>
          <w:lang w:val="en-US" w:eastAsia="en-US"/>
        </w:rPr>
        <w:t xml:space="preserve">. </w:t>
      </w:r>
    </w:p>
    <w:p w14:paraId="6576BCC0" w14:textId="77777777" w:rsidR="00CA7D4A" w:rsidRPr="00705C26"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705C26">
        <w:rPr>
          <w:rFonts w:ascii="Arial" w:hAnsi="Arial" w:cs="Arial"/>
          <w:sz w:val="22"/>
          <w:szCs w:val="22"/>
          <w:lang w:val="en-US" w:eastAsia="en-US"/>
        </w:rPr>
        <w:t>Artık güvenilemeyecek olan ve kullanım süresi dolmamış sertifikaların seri numaralarını içerir.</w:t>
      </w:r>
    </w:p>
    <w:p w14:paraId="1734006C" w14:textId="77777777" w:rsidR="00CA7D4A" w:rsidRPr="00705C26"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705C26">
        <w:rPr>
          <w:rFonts w:ascii="Arial" w:hAnsi="Arial" w:cs="Arial"/>
          <w:sz w:val="22"/>
          <w:szCs w:val="22"/>
          <w:lang w:val="en-US" w:eastAsia="en-US"/>
        </w:rPr>
        <w:t>Yayın tarihini ve son kullanım tarihini içerir.</w:t>
      </w:r>
    </w:p>
    <w:p w14:paraId="4100ED93" w14:textId="77777777" w:rsidR="00CA7D4A" w:rsidRPr="00705C26"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705C26">
        <w:rPr>
          <w:rFonts w:ascii="Arial" w:hAnsi="Arial" w:cs="Arial"/>
          <w:sz w:val="22"/>
          <w:szCs w:val="22"/>
          <w:lang w:val="en-US" w:eastAsia="en-US"/>
        </w:rPr>
        <w:t>Yayınlayan kuruluşun adını ve sayısal imzasını içerir.</w:t>
      </w:r>
    </w:p>
    <w:p w14:paraId="16594DF7" w14:textId="604AA9D6" w:rsidR="008E0829" w:rsidRDefault="00CA7D4A" w:rsidP="008E0829">
      <w:pPr>
        <w:pStyle w:val="NormalWeb"/>
        <w:numPr>
          <w:ilvl w:val="0"/>
          <w:numId w:val="2"/>
        </w:numPr>
        <w:spacing w:before="0" w:beforeAutospacing="0" w:after="0" w:afterAutospacing="0"/>
        <w:jc w:val="both"/>
        <w:rPr>
          <w:rFonts w:ascii="Arial" w:hAnsi="Arial" w:cs="Arial"/>
          <w:sz w:val="22"/>
          <w:szCs w:val="22"/>
          <w:lang w:val="en-US" w:eastAsia="en-US"/>
        </w:rPr>
      </w:pPr>
      <w:r w:rsidRPr="00705C26">
        <w:rPr>
          <w:rFonts w:ascii="Arial" w:hAnsi="Arial" w:cs="Arial"/>
          <w:sz w:val="22"/>
          <w:szCs w:val="22"/>
          <w:lang w:val="en-US" w:eastAsia="en-US"/>
        </w:rPr>
        <w:t>Sık aralıklarla elektronik ortamda (örneğin internette) yayınlanır.</w:t>
      </w:r>
    </w:p>
    <w:p w14:paraId="2B627081" w14:textId="77777777" w:rsidR="008E0829" w:rsidRPr="008E0829" w:rsidRDefault="008E0829" w:rsidP="008E0829">
      <w:pPr>
        <w:pStyle w:val="NormalWeb"/>
        <w:spacing w:before="0" w:beforeAutospacing="0" w:after="0" w:afterAutospacing="0"/>
        <w:ind w:left="360"/>
        <w:jc w:val="both"/>
        <w:rPr>
          <w:rFonts w:ascii="Arial" w:hAnsi="Arial" w:cs="Arial"/>
          <w:sz w:val="22"/>
          <w:szCs w:val="22"/>
          <w:lang w:val="en-US" w:eastAsia="en-US"/>
        </w:rPr>
      </w:pPr>
    </w:p>
    <w:p w14:paraId="6D8231B7" w14:textId="0BCEC7B3" w:rsidR="008E0829" w:rsidRDefault="00CA7D4A" w:rsidP="008E0829">
      <w:pPr>
        <w:jc w:val="both"/>
      </w:pPr>
      <w:r w:rsidRPr="006728AC">
        <w:t>Örnek bir sertifika iptal listesi aşağıdaki gibi olabilir:</w:t>
      </w:r>
    </w:p>
    <w:p w14:paraId="16CFD1CE" w14:textId="77777777" w:rsidR="008E0829" w:rsidRPr="008E0829" w:rsidRDefault="008E0829" w:rsidP="008E0829">
      <w:pPr>
        <w:spacing w:line="240" w:lineRule="auto"/>
        <w:jc w:val="both"/>
        <w:rPr>
          <w:sz w:val="16"/>
          <w:szCs w:val="16"/>
        </w:rPr>
      </w:pPr>
    </w:p>
    <w:p w14:paraId="0E8B468F" w14:textId="77777777" w:rsidR="00CA7D4A" w:rsidRDefault="009521D4" w:rsidP="006728AC">
      <w:pPr>
        <w:pStyle w:val="BodyText"/>
        <w:keepNext/>
        <w:jc w:val="center"/>
      </w:pPr>
      <w:r>
        <w:rPr>
          <w:noProof/>
          <w:lang w:val="en-US"/>
        </w:rPr>
        <w:drawing>
          <wp:inline distT="0" distB="0" distL="0" distR="0" wp14:anchorId="3DC81874" wp14:editId="405EFE8B">
            <wp:extent cx="4149177" cy="2533650"/>
            <wp:effectExtent l="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54324" cy="2536793"/>
                    </a:xfrm>
                    <a:prstGeom prst="rect">
                      <a:avLst/>
                    </a:prstGeom>
                  </pic:spPr>
                </pic:pic>
              </a:graphicData>
            </a:graphic>
          </wp:inline>
        </w:drawing>
      </w:r>
    </w:p>
    <w:p w14:paraId="101E9BCB" w14:textId="240CFFC6" w:rsidR="00CA7D4A" w:rsidRDefault="00CA7D4A" w:rsidP="006728AC">
      <w:pPr>
        <w:pStyle w:val="Caption"/>
        <w:rPr>
          <w:noProof/>
        </w:rPr>
      </w:pPr>
      <w:r>
        <w:t xml:space="preserve">Şekil </w:t>
      </w:r>
      <w:fldSimple w:instr=" SEQ Şekil \* ARABIC ">
        <w:r w:rsidR="001853D1">
          <w:rPr>
            <w:noProof/>
          </w:rPr>
          <w:t>2</w:t>
        </w:r>
      </w:fldSimple>
      <w:r w:rsidR="008E0829">
        <w:rPr>
          <w:noProof/>
        </w:rPr>
        <w:t>:</w:t>
      </w:r>
      <w:r>
        <w:rPr>
          <w:noProof/>
        </w:rPr>
        <w:t xml:space="preserve"> Örnek SİL</w:t>
      </w:r>
    </w:p>
    <w:p w14:paraId="014B64EF" w14:textId="77777777" w:rsidR="00CA7D4A" w:rsidRDefault="00CA7D4A" w:rsidP="00CA7D4A">
      <w:pPr>
        <w:pStyle w:val="BodyText"/>
        <w:rPr>
          <w:lang w:val="en-US"/>
        </w:rPr>
      </w:pPr>
    </w:p>
    <w:p w14:paraId="472D47B3" w14:textId="6605CC4C" w:rsidR="00917445" w:rsidRDefault="00CA7D4A" w:rsidP="00D0687D">
      <w:pPr>
        <w:pStyle w:val="BodyText"/>
        <w:rPr>
          <w:rFonts w:cs="Arial"/>
          <w:sz w:val="22"/>
          <w:szCs w:val="22"/>
          <w:lang w:val="en-US"/>
        </w:rPr>
      </w:pPr>
      <w:r w:rsidRPr="00853865">
        <w:rPr>
          <w:rFonts w:cs="Arial"/>
          <w:sz w:val="22"/>
          <w:szCs w:val="22"/>
          <w:lang w:val="en-US"/>
        </w:rPr>
        <w:t>AAA sisteminde, sertifika tabanlı işlem yapan (kimlik doğrulama, elektronik imza doğrulama vb</w:t>
      </w:r>
      <w:r w:rsidR="00487C1E">
        <w:rPr>
          <w:rFonts w:cs="Arial"/>
          <w:sz w:val="22"/>
          <w:szCs w:val="22"/>
          <w:lang w:val="en-US"/>
        </w:rPr>
        <w:t>.</w:t>
      </w:r>
      <w:r w:rsidRPr="00853865">
        <w:rPr>
          <w:rFonts w:cs="Arial"/>
          <w:sz w:val="22"/>
          <w:szCs w:val="22"/>
          <w:lang w:val="en-US"/>
        </w:rPr>
        <w:t>) her türlü yazılım ve donanım</w:t>
      </w:r>
      <w:r w:rsidR="00FA7D72">
        <w:rPr>
          <w:rFonts w:cs="Arial"/>
          <w:sz w:val="22"/>
          <w:szCs w:val="22"/>
          <w:lang w:val="en-US"/>
        </w:rPr>
        <w:t>,</w:t>
      </w:r>
      <w:r w:rsidRPr="00853865">
        <w:rPr>
          <w:rFonts w:cs="Arial"/>
          <w:sz w:val="22"/>
          <w:szCs w:val="22"/>
          <w:lang w:val="en-US"/>
        </w:rPr>
        <w:t xml:space="preserve"> kullanacağı sertifikaların geçerliliğini kontrol ederken güncel bir sertifika iptal listesine bakmak zorundadır. </w:t>
      </w:r>
    </w:p>
    <w:p w14:paraId="36C71D09" w14:textId="400EE9A9" w:rsidR="00CA7D4A" w:rsidRPr="00917445" w:rsidRDefault="00CA7D4A" w:rsidP="00917445">
      <w:pPr>
        <w:pStyle w:val="BodyText"/>
        <w:rPr>
          <w:rFonts w:cs="Arial"/>
          <w:sz w:val="22"/>
          <w:szCs w:val="22"/>
        </w:rPr>
      </w:pPr>
      <w:r w:rsidRPr="00853865">
        <w:rPr>
          <w:rFonts w:cs="Arial"/>
          <w:sz w:val="22"/>
          <w:szCs w:val="22"/>
          <w:lang w:val="en-US"/>
        </w:rPr>
        <w:lastRenderedPageBreak/>
        <w:t>Eğer işlemde kullanılacak bir sertifikanın seri numarası SİL içinde bulunursa o sertifika geçersiz kabul edilir</w:t>
      </w:r>
      <w:r w:rsidRPr="00917445">
        <w:rPr>
          <w:rFonts w:cs="Arial"/>
          <w:sz w:val="22"/>
          <w:szCs w:val="22"/>
          <w:lang w:val="en-US"/>
        </w:rPr>
        <w:t>.</w:t>
      </w:r>
      <w:r w:rsidR="00917445">
        <w:rPr>
          <w:rFonts w:cs="Arial"/>
          <w:sz w:val="22"/>
          <w:szCs w:val="22"/>
          <w:lang w:val="en-US"/>
        </w:rPr>
        <w:t xml:space="preserve"> </w:t>
      </w:r>
      <w:r w:rsidRPr="00917445">
        <w:rPr>
          <w:rFonts w:cs="Arial"/>
          <w:sz w:val="22"/>
          <w:szCs w:val="22"/>
        </w:rPr>
        <w:t>Açık anahtar sertifikasının içeriğinin güncel olup olmadığı sorusuna cevap vermek gerekmektedir</w:t>
      </w:r>
      <w:r w:rsidR="00487C1E" w:rsidRPr="00917445">
        <w:rPr>
          <w:rFonts w:cs="Arial"/>
          <w:sz w:val="22"/>
          <w:szCs w:val="22"/>
        </w:rPr>
        <w:t>. Çünkü;</w:t>
      </w:r>
    </w:p>
    <w:p w14:paraId="29CB2691" w14:textId="77777777" w:rsidR="00487C1E" w:rsidRDefault="00487C1E" w:rsidP="00D0687D">
      <w:pPr>
        <w:spacing w:after="0" w:line="240" w:lineRule="auto"/>
        <w:jc w:val="both"/>
        <w:rPr>
          <w:rFonts w:cs="Arial"/>
        </w:rPr>
      </w:pPr>
    </w:p>
    <w:p w14:paraId="0FB1B4C5" w14:textId="77777777" w:rsidR="00CA7D4A" w:rsidRPr="00705C26"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705C26">
        <w:rPr>
          <w:rFonts w:ascii="Arial" w:hAnsi="Arial" w:cs="Arial"/>
          <w:sz w:val="22"/>
          <w:szCs w:val="22"/>
          <w:lang w:val="en-US" w:eastAsia="en-US"/>
        </w:rPr>
        <w:t>Sertifika sahibinin erişim bilgileri değişmiş olabilir.</w:t>
      </w:r>
      <w:r w:rsidRPr="00705C26">
        <w:rPr>
          <w:rFonts w:ascii="Arial" w:hAnsi="Arial" w:cs="Arial"/>
          <w:sz w:val="22"/>
          <w:szCs w:val="22"/>
          <w:lang w:val="en-US" w:eastAsia="en-US"/>
        </w:rPr>
        <w:tab/>
      </w:r>
    </w:p>
    <w:p w14:paraId="17791447" w14:textId="293F967F" w:rsidR="00CA7D4A" w:rsidRDefault="00CA7D4A" w:rsidP="00CA7D4A">
      <w:pPr>
        <w:pStyle w:val="NormalWeb"/>
        <w:numPr>
          <w:ilvl w:val="0"/>
          <w:numId w:val="2"/>
        </w:numPr>
        <w:spacing w:before="0" w:beforeAutospacing="0" w:after="0" w:afterAutospacing="0"/>
        <w:jc w:val="both"/>
        <w:rPr>
          <w:rFonts w:ascii="Arial" w:hAnsi="Arial" w:cs="Arial"/>
          <w:sz w:val="22"/>
          <w:szCs w:val="22"/>
          <w:lang w:val="en-US" w:eastAsia="en-US"/>
        </w:rPr>
      </w:pPr>
      <w:r w:rsidRPr="00705C26">
        <w:rPr>
          <w:rFonts w:ascii="Arial" w:hAnsi="Arial" w:cs="Arial"/>
          <w:sz w:val="22"/>
          <w:szCs w:val="22"/>
          <w:lang w:val="en-US" w:eastAsia="en-US"/>
        </w:rPr>
        <w:t>Sertifika sahibi özel anahtarını kaybettiği için yeni bir açık anahtar kullanmaya başlamış olabilir.</w:t>
      </w:r>
    </w:p>
    <w:p w14:paraId="077D46BB" w14:textId="77777777" w:rsidR="00487C1E" w:rsidRPr="00487C1E" w:rsidRDefault="00487C1E" w:rsidP="00487C1E">
      <w:pPr>
        <w:pStyle w:val="NormalWeb"/>
        <w:spacing w:before="0" w:beforeAutospacing="0" w:after="0" w:afterAutospacing="0"/>
        <w:jc w:val="both"/>
        <w:rPr>
          <w:rFonts w:ascii="Arial" w:hAnsi="Arial" w:cs="Arial"/>
          <w:sz w:val="22"/>
          <w:szCs w:val="22"/>
          <w:lang w:val="en-US" w:eastAsia="en-US"/>
        </w:rPr>
      </w:pPr>
    </w:p>
    <w:p w14:paraId="1B0BB366" w14:textId="77777777" w:rsidR="00CA7D4A" w:rsidRPr="006362AD" w:rsidRDefault="00CA7D4A" w:rsidP="00130596">
      <w:pPr>
        <w:pStyle w:val="Heading2"/>
      </w:pPr>
      <w:bookmarkStart w:id="8" w:name="_Toc86130275"/>
      <w:r w:rsidRPr="006362AD">
        <w:t xml:space="preserve">Sertifika </w:t>
      </w:r>
      <w:r>
        <w:t>Makamı</w:t>
      </w:r>
      <w:bookmarkEnd w:id="8"/>
    </w:p>
    <w:p w14:paraId="2AEE0E19" w14:textId="69008599" w:rsidR="00CA7D4A" w:rsidRDefault="00DC5D30" w:rsidP="00D0687D">
      <w:pPr>
        <w:pStyle w:val="NormalWeb"/>
        <w:spacing w:before="0" w:beforeAutospacing="0" w:after="0" w:afterAutospacing="0"/>
        <w:jc w:val="both"/>
        <w:rPr>
          <w:rFonts w:ascii="Arial" w:hAnsi="Arial" w:cs="Arial"/>
          <w:sz w:val="22"/>
          <w:szCs w:val="22"/>
          <w:lang w:val="en-US" w:eastAsia="en-US"/>
        </w:rPr>
      </w:pPr>
      <w:r>
        <w:rPr>
          <w:rFonts w:ascii="Arial" w:hAnsi="Arial" w:cs="Arial"/>
          <w:sz w:val="22"/>
          <w:szCs w:val="22"/>
          <w:lang w:val="en-US" w:eastAsia="en-US"/>
        </w:rPr>
        <w:t>Sertifika makamı</w:t>
      </w:r>
      <w:r w:rsidR="00D20BBC">
        <w:rPr>
          <w:rFonts w:ascii="Arial" w:hAnsi="Arial" w:cs="Arial"/>
          <w:sz w:val="22"/>
          <w:szCs w:val="22"/>
          <w:lang w:val="en-US" w:eastAsia="en-US"/>
        </w:rPr>
        <w:t xml:space="preserve"> </w:t>
      </w:r>
      <w:r w:rsidR="00CA7D4A" w:rsidRPr="00F50413">
        <w:rPr>
          <w:rFonts w:ascii="Arial" w:hAnsi="Arial" w:cs="Arial"/>
          <w:sz w:val="22"/>
          <w:szCs w:val="22"/>
          <w:lang w:val="en-US" w:eastAsia="en-US"/>
        </w:rPr>
        <w:t>(SM), açık anahtar altyapısında yer alan sertifikaları ve sertifika iptal listelerini üretmekle görevli olan merkezi birime verilen addır. Sertifika makamı, donanım ve yazılım parçalarından ve sistemi işleten kişiler ve kurallardan oluşan bir yapıdır. Bir sertifika makamını diğer sertifika makamlarından ayırt ed</w:t>
      </w:r>
      <w:r w:rsidR="00547A16">
        <w:rPr>
          <w:rFonts w:ascii="Arial" w:hAnsi="Arial" w:cs="Arial"/>
          <w:sz w:val="22"/>
          <w:szCs w:val="22"/>
          <w:lang w:val="en-US" w:eastAsia="en-US"/>
        </w:rPr>
        <w:t>en</w:t>
      </w:r>
      <w:r w:rsidR="00CA7D4A" w:rsidRPr="00F50413">
        <w:rPr>
          <w:rFonts w:ascii="Arial" w:hAnsi="Arial" w:cs="Arial"/>
          <w:sz w:val="22"/>
          <w:szCs w:val="22"/>
          <w:lang w:val="en-US" w:eastAsia="en-US"/>
        </w:rPr>
        <w:t xml:space="preserve"> özell</w:t>
      </w:r>
      <w:r>
        <w:rPr>
          <w:rFonts w:ascii="Arial" w:hAnsi="Arial" w:cs="Arial"/>
          <w:sz w:val="22"/>
          <w:szCs w:val="22"/>
          <w:lang w:val="en-US" w:eastAsia="en-US"/>
        </w:rPr>
        <w:t>ikleri; adı ve anahtar çiftidir</w:t>
      </w:r>
      <w:r w:rsidR="00547A16">
        <w:rPr>
          <w:rFonts w:ascii="Arial" w:hAnsi="Arial" w:cs="Arial"/>
          <w:sz w:val="22"/>
          <w:szCs w:val="22"/>
          <w:lang w:val="en-US" w:eastAsia="en-US"/>
        </w:rPr>
        <w:t xml:space="preserve"> </w:t>
      </w:r>
      <w:r w:rsidR="00CA7D4A" w:rsidRPr="00F50413">
        <w:rPr>
          <w:rFonts w:ascii="Arial" w:hAnsi="Arial" w:cs="Arial"/>
          <w:sz w:val="22"/>
          <w:szCs w:val="22"/>
          <w:lang w:val="en-US" w:eastAsia="en-US"/>
        </w:rPr>
        <w:t>(açık ve özel anahtardan oluşan).</w:t>
      </w:r>
    </w:p>
    <w:p w14:paraId="099F97D9" w14:textId="77777777" w:rsidR="00CA7D4A" w:rsidRPr="00F50413" w:rsidRDefault="00CA7D4A" w:rsidP="00D0687D">
      <w:pPr>
        <w:pStyle w:val="NormalWeb"/>
        <w:spacing w:before="0" w:beforeAutospacing="0" w:after="0" w:afterAutospacing="0"/>
        <w:jc w:val="both"/>
        <w:rPr>
          <w:rFonts w:ascii="Arial" w:hAnsi="Arial" w:cs="Arial"/>
          <w:sz w:val="22"/>
          <w:szCs w:val="22"/>
          <w:lang w:val="en-US" w:eastAsia="en-US"/>
        </w:rPr>
      </w:pPr>
    </w:p>
    <w:p w14:paraId="4A910D3D" w14:textId="77777777" w:rsidR="00CA7D4A" w:rsidRDefault="00CA7D4A" w:rsidP="00D0687D">
      <w:pPr>
        <w:pStyle w:val="NormalWeb"/>
        <w:spacing w:before="0" w:beforeAutospacing="0" w:after="0" w:afterAutospacing="0"/>
        <w:jc w:val="both"/>
        <w:rPr>
          <w:rFonts w:ascii="Arial" w:hAnsi="Arial" w:cs="Arial"/>
          <w:sz w:val="22"/>
          <w:szCs w:val="22"/>
          <w:lang w:val="en-US" w:eastAsia="en-US"/>
        </w:rPr>
      </w:pPr>
      <w:r w:rsidRPr="00F50413">
        <w:rPr>
          <w:rFonts w:ascii="Arial" w:hAnsi="Arial" w:cs="Arial"/>
          <w:sz w:val="22"/>
          <w:szCs w:val="22"/>
          <w:lang w:val="en-US" w:eastAsia="en-US"/>
        </w:rPr>
        <w:t>Sertifika makamının görevleri şunlardır:</w:t>
      </w:r>
    </w:p>
    <w:p w14:paraId="39B5B9D9" w14:textId="77777777" w:rsidR="00CA7D4A" w:rsidRDefault="00CA7D4A" w:rsidP="00D0687D">
      <w:pPr>
        <w:pStyle w:val="NormalWeb"/>
        <w:spacing w:before="0" w:beforeAutospacing="0" w:after="0" w:afterAutospacing="0"/>
        <w:jc w:val="both"/>
      </w:pPr>
    </w:p>
    <w:p w14:paraId="0BA787C3" w14:textId="77777777" w:rsidR="00CA7D4A" w:rsidRPr="00F50413"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F50413">
        <w:rPr>
          <w:rFonts w:ascii="Arial" w:hAnsi="Arial" w:cs="Arial"/>
          <w:sz w:val="22"/>
          <w:szCs w:val="22"/>
          <w:lang w:val="en-US" w:eastAsia="en-US"/>
        </w:rPr>
        <w:t>Sertifika yayınlamak</w:t>
      </w:r>
    </w:p>
    <w:p w14:paraId="350FF3B8" w14:textId="77777777" w:rsidR="00CA7D4A" w:rsidRPr="00F50413"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F50413">
        <w:rPr>
          <w:rFonts w:ascii="Arial" w:hAnsi="Arial" w:cs="Arial"/>
          <w:sz w:val="22"/>
          <w:szCs w:val="22"/>
          <w:lang w:val="en-US" w:eastAsia="en-US"/>
        </w:rPr>
        <w:t>Sertifika durum bilgilerini güncel tutmak ve sertifika iptal listeleri (SİL) hazırlamak</w:t>
      </w:r>
    </w:p>
    <w:p w14:paraId="4005B64E" w14:textId="77777777" w:rsidR="00CA7D4A" w:rsidRPr="00F50413"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F50413">
        <w:rPr>
          <w:rFonts w:ascii="Arial" w:hAnsi="Arial" w:cs="Arial"/>
          <w:sz w:val="22"/>
          <w:szCs w:val="22"/>
          <w:lang w:val="en-US" w:eastAsia="en-US"/>
        </w:rPr>
        <w:t>Güncel sertifikaları ve SİL'leri isteyen kişilere sunmak</w:t>
      </w:r>
    </w:p>
    <w:p w14:paraId="5E284E73" w14:textId="04E944CB" w:rsidR="00CA7D4A"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F50413">
        <w:rPr>
          <w:rFonts w:ascii="Arial" w:hAnsi="Arial" w:cs="Arial"/>
          <w:sz w:val="22"/>
          <w:szCs w:val="22"/>
          <w:lang w:val="en-US" w:eastAsia="en-US"/>
        </w:rPr>
        <w:t>Süresi dolan ya da iptal edilen sertifikaların arşivini tutmak</w:t>
      </w:r>
    </w:p>
    <w:p w14:paraId="0400E4FC" w14:textId="77777777" w:rsidR="00DC5D30" w:rsidRPr="00DC5D30" w:rsidRDefault="00DC5D30" w:rsidP="00DC5D30">
      <w:pPr>
        <w:pStyle w:val="NormalWeb"/>
        <w:spacing w:before="0" w:beforeAutospacing="0" w:after="0" w:afterAutospacing="0"/>
        <w:ind w:left="360"/>
        <w:jc w:val="both"/>
        <w:rPr>
          <w:rFonts w:ascii="Arial" w:hAnsi="Arial" w:cs="Arial"/>
          <w:sz w:val="22"/>
          <w:szCs w:val="22"/>
          <w:lang w:val="en-US" w:eastAsia="en-US"/>
        </w:rPr>
      </w:pPr>
    </w:p>
    <w:p w14:paraId="4B566D1D" w14:textId="4714005F" w:rsidR="00CA7D4A" w:rsidRDefault="00CA7D4A" w:rsidP="00D0687D">
      <w:pPr>
        <w:pStyle w:val="NormalWeb"/>
        <w:spacing w:before="0" w:beforeAutospacing="0" w:after="0" w:afterAutospacing="0"/>
        <w:jc w:val="both"/>
        <w:rPr>
          <w:rFonts w:ascii="Arial" w:hAnsi="Arial" w:cs="Arial"/>
          <w:sz w:val="22"/>
          <w:szCs w:val="22"/>
          <w:lang w:val="en-US" w:eastAsia="en-US"/>
        </w:rPr>
      </w:pPr>
      <w:r w:rsidRPr="00F50413">
        <w:rPr>
          <w:rFonts w:ascii="Arial" w:hAnsi="Arial" w:cs="Arial"/>
          <w:sz w:val="22"/>
          <w:szCs w:val="22"/>
          <w:lang w:val="en-US" w:eastAsia="en-US"/>
        </w:rPr>
        <w:t xml:space="preserve">Açık anahtar altyapısının </w:t>
      </w:r>
      <w:r w:rsidRPr="00564D7A">
        <w:rPr>
          <w:rFonts w:ascii="Arial" w:hAnsi="Arial" w:cs="Arial"/>
          <w:sz w:val="22"/>
          <w:szCs w:val="22"/>
          <w:lang w:eastAsia="en-US"/>
        </w:rPr>
        <w:t>ürettiği</w:t>
      </w:r>
      <w:r w:rsidRPr="00F50413">
        <w:rPr>
          <w:rFonts w:ascii="Arial" w:hAnsi="Arial" w:cs="Arial"/>
          <w:sz w:val="22"/>
          <w:szCs w:val="22"/>
          <w:lang w:val="en-US" w:eastAsia="en-US"/>
        </w:rPr>
        <w:t xml:space="preserve"> sertifikaları ve anahtarları kullanan kişiler bu yapının önemli bir parçasını oluştururlar. Sertifika kullanıcıları, açık anahtar altyapısını kullanırken sertifika makamına sertifika talebinde bulunurlar.</w:t>
      </w:r>
    </w:p>
    <w:p w14:paraId="655F0E8E" w14:textId="77777777" w:rsidR="00886AB2" w:rsidRPr="00F50413" w:rsidRDefault="00886AB2" w:rsidP="00D0687D">
      <w:pPr>
        <w:pStyle w:val="NormalWeb"/>
        <w:spacing w:before="0" w:beforeAutospacing="0" w:after="0" w:afterAutospacing="0"/>
        <w:jc w:val="both"/>
        <w:rPr>
          <w:rFonts w:ascii="Arial" w:hAnsi="Arial" w:cs="Arial"/>
          <w:sz w:val="22"/>
          <w:szCs w:val="22"/>
          <w:lang w:val="en-US" w:eastAsia="en-US"/>
        </w:rPr>
      </w:pPr>
    </w:p>
    <w:p w14:paraId="4DA4DB7C" w14:textId="77777777" w:rsidR="00CA7D4A" w:rsidRDefault="00CA7D4A" w:rsidP="00D0687D">
      <w:pPr>
        <w:pStyle w:val="NormalWeb"/>
        <w:spacing w:before="0" w:beforeAutospacing="0" w:after="0" w:afterAutospacing="0"/>
        <w:jc w:val="both"/>
        <w:rPr>
          <w:rFonts w:ascii="Arial" w:hAnsi="Arial" w:cs="Arial"/>
          <w:sz w:val="22"/>
          <w:szCs w:val="22"/>
          <w:lang w:val="en-US" w:eastAsia="en-US"/>
        </w:rPr>
      </w:pPr>
      <w:r w:rsidRPr="00F50413">
        <w:rPr>
          <w:rFonts w:ascii="Arial" w:hAnsi="Arial" w:cs="Arial"/>
          <w:sz w:val="22"/>
          <w:szCs w:val="22"/>
          <w:lang w:val="en-US" w:eastAsia="en-US"/>
        </w:rPr>
        <w:t>Sertifika kullanıcıları aldıkları sertifika ile bir özel ve bir açık anahtar sahibi olurlar ve elektronik imza, simetrik anahtar değiş tokuşu, kimlik doğrulama gibi işlemleri yaparlar.</w:t>
      </w:r>
    </w:p>
    <w:p w14:paraId="4884F7BE" w14:textId="77777777" w:rsidR="00CA7D4A" w:rsidRPr="00F50413" w:rsidRDefault="00CA7D4A" w:rsidP="00D0687D">
      <w:pPr>
        <w:pStyle w:val="NormalWeb"/>
        <w:spacing w:before="0" w:beforeAutospacing="0" w:after="0" w:afterAutospacing="0"/>
        <w:jc w:val="both"/>
        <w:rPr>
          <w:rFonts w:ascii="Arial" w:hAnsi="Arial" w:cs="Arial"/>
          <w:sz w:val="22"/>
          <w:szCs w:val="22"/>
          <w:lang w:val="en-US" w:eastAsia="en-US"/>
        </w:rPr>
      </w:pPr>
    </w:p>
    <w:p w14:paraId="302109BE" w14:textId="38964732" w:rsidR="00CA7D4A" w:rsidRDefault="00487C1E" w:rsidP="00D0687D">
      <w:pPr>
        <w:pStyle w:val="NormalWeb"/>
        <w:spacing w:before="0" w:beforeAutospacing="0" w:after="0" w:afterAutospacing="0"/>
        <w:jc w:val="both"/>
        <w:rPr>
          <w:rFonts w:ascii="Arial" w:hAnsi="Arial" w:cs="Arial"/>
          <w:sz w:val="22"/>
          <w:szCs w:val="22"/>
          <w:lang w:val="en-US" w:eastAsia="en-US"/>
        </w:rPr>
      </w:pPr>
      <w:r>
        <w:rPr>
          <w:rFonts w:ascii="Arial" w:hAnsi="Arial" w:cs="Arial"/>
          <w:sz w:val="22"/>
          <w:szCs w:val="22"/>
          <w:lang w:val="en-US" w:eastAsia="en-US"/>
        </w:rPr>
        <w:t>Sertifika kullanıcıları;</w:t>
      </w:r>
    </w:p>
    <w:p w14:paraId="3F0D3214" w14:textId="77777777" w:rsidR="00487C1E" w:rsidRPr="00F50413" w:rsidRDefault="00487C1E" w:rsidP="00D0687D">
      <w:pPr>
        <w:pStyle w:val="NormalWeb"/>
        <w:spacing w:before="0" w:beforeAutospacing="0" w:after="0" w:afterAutospacing="0"/>
        <w:jc w:val="both"/>
        <w:rPr>
          <w:rFonts w:ascii="Arial" w:hAnsi="Arial" w:cs="Arial"/>
          <w:sz w:val="22"/>
          <w:szCs w:val="22"/>
          <w:lang w:val="en-US" w:eastAsia="en-US"/>
        </w:rPr>
      </w:pPr>
    </w:p>
    <w:p w14:paraId="7E7F9011" w14:textId="77777777" w:rsidR="00CA7D4A" w:rsidRPr="00F50413"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F50413">
        <w:rPr>
          <w:rFonts w:ascii="Arial" w:hAnsi="Arial" w:cs="Arial"/>
          <w:sz w:val="22"/>
          <w:szCs w:val="22"/>
          <w:lang w:val="en-US" w:eastAsia="en-US"/>
        </w:rPr>
        <w:t>Sertifikalarını yayınlayan SM'yi güvenilen taraf olarak kabul ederler.</w:t>
      </w:r>
    </w:p>
    <w:p w14:paraId="7EC6D867" w14:textId="77777777" w:rsidR="00CA7D4A" w:rsidRPr="00F50413"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F50413">
        <w:rPr>
          <w:rFonts w:ascii="Arial" w:hAnsi="Arial" w:cs="Arial"/>
          <w:sz w:val="22"/>
          <w:szCs w:val="22"/>
          <w:lang w:val="en-US" w:eastAsia="en-US"/>
        </w:rPr>
        <w:t>Sertifikaları kullanarak karşı tarafın sayısal imzasını ve kimliğini doğrulayabilirler.</w:t>
      </w:r>
    </w:p>
    <w:p w14:paraId="2D7C05A6" w14:textId="534CDEA4" w:rsidR="00CA7D4A" w:rsidRDefault="00CA7D4A" w:rsidP="00CA7D4A">
      <w:pPr>
        <w:pStyle w:val="NormalWeb"/>
        <w:numPr>
          <w:ilvl w:val="0"/>
          <w:numId w:val="2"/>
        </w:numPr>
        <w:spacing w:before="0" w:beforeAutospacing="0" w:after="0" w:afterAutospacing="0"/>
        <w:jc w:val="both"/>
        <w:rPr>
          <w:rFonts w:ascii="Arial" w:hAnsi="Arial" w:cs="Arial"/>
          <w:sz w:val="22"/>
          <w:szCs w:val="22"/>
          <w:lang w:val="en-US" w:eastAsia="en-US"/>
        </w:rPr>
      </w:pPr>
      <w:r w:rsidRPr="00F50413">
        <w:rPr>
          <w:rFonts w:ascii="Arial" w:hAnsi="Arial" w:cs="Arial"/>
          <w:sz w:val="22"/>
          <w:szCs w:val="22"/>
          <w:lang w:val="en-US" w:eastAsia="en-US"/>
        </w:rPr>
        <w:t>İletişim kurmak istedikleri kişinin sertifikasın</w:t>
      </w:r>
      <w:r w:rsidR="00547A16">
        <w:rPr>
          <w:rFonts w:ascii="Arial" w:hAnsi="Arial" w:cs="Arial"/>
          <w:sz w:val="22"/>
          <w:szCs w:val="22"/>
          <w:lang w:val="en-US" w:eastAsia="en-US"/>
        </w:rPr>
        <w:t>a</w:t>
      </w:r>
      <w:r>
        <w:rPr>
          <w:rFonts w:ascii="Arial" w:hAnsi="Arial" w:cs="Arial"/>
          <w:sz w:val="22"/>
          <w:szCs w:val="22"/>
          <w:lang w:val="en-US" w:eastAsia="en-US"/>
        </w:rPr>
        <w:t xml:space="preserve"> ve SM'nin yayınladığı SİL'lere ulaşabilirler</w:t>
      </w:r>
      <w:r w:rsidRPr="00F50413">
        <w:rPr>
          <w:rFonts w:ascii="Arial" w:hAnsi="Arial" w:cs="Arial"/>
          <w:sz w:val="22"/>
          <w:szCs w:val="22"/>
          <w:lang w:val="en-US" w:eastAsia="en-US"/>
        </w:rPr>
        <w:t>.</w:t>
      </w:r>
    </w:p>
    <w:p w14:paraId="30C52D0D" w14:textId="77777777" w:rsidR="00487C1E" w:rsidRPr="00487C1E" w:rsidRDefault="00487C1E" w:rsidP="00487C1E">
      <w:pPr>
        <w:pStyle w:val="NormalWeb"/>
        <w:spacing w:before="0" w:beforeAutospacing="0" w:after="0" w:afterAutospacing="0"/>
        <w:jc w:val="both"/>
        <w:rPr>
          <w:rFonts w:ascii="Arial" w:hAnsi="Arial" w:cs="Arial"/>
          <w:sz w:val="22"/>
          <w:szCs w:val="22"/>
          <w:lang w:val="en-US" w:eastAsia="en-US"/>
        </w:rPr>
      </w:pPr>
    </w:p>
    <w:p w14:paraId="09F16A67" w14:textId="77777777" w:rsidR="00CA7D4A" w:rsidRPr="006362AD" w:rsidRDefault="00CA7D4A" w:rsidP="00130596">
      <w:pPr>
        <w:pStyle w:val="Heading2"/>
      </w:pPr>
      <w:bookmarkStart w:id="9" w:name="_Toc86130276"/>
      <w:r w:rsidRPr="006362AD">
        <w:t>Çevrimiçi Sertifika Durum Protokolü (ÇİSDUP)</w:t>
      </w:r>
      <w:bookmarkEnd w:id="7"/>
      <w:bookmarkEnd w:id="9"/>
    </w:p>
    <w:p w14:paraId="0D8BB4A2" w14:textId="3E898C10" w:rsidR="00CA7D4A" w:rsidRDefault="00CA7D4A" w:rsidP="00D0687D">
      <w:pPr>
        <w:spacing w:after="0" w:line="240" w:lineRule="auto"/>
        <w:jc w:val="both"/>
        <w:rPr>
          <w:rFonts w:cs="Arial"/>
        </w:rPr>
      </w:pPr>
      <w:r>
        <w:rPr>
          <w:rFonts w:cs="Arial"/>
        </w:rPr>
        <w:t xml:space="preserve">SİL’lerin bir periyot boyunca geçerli oması, örneğin 24 saatte bir yenilenmesi, bu periyot boyunca iptal edilen sertifikalardan haberdar olmayı geciktirmektedir. Kullanıcılar iptal olan bir sertifikayı bir sonraki periyotta yayınlanan SİL içinde görebilmektedirler. Finansal işlemler gibi anlık doğrulamaya ihtiyaç duyulan uygulamalarda SİL yöntemi yeterince güvenlik sağlamamaktadır. Bu nedenle çözüm </w:t>
      </w:r>
      <w:r w:rsidRPr="00D92EAA">
        <w:rPr>
          <w:rFonts w:cs="Arial"/>
        </w:rPr>
        <w:t>olarak Çevr</w:t>
      </w:r>
      <w:r w:rsidR="00622560">
        <w:rPr>
          <w:rFonts w:cs="Arial"/>
        </w:rPr>
        <w:t>imiçi Sertifika Durum Protokolü</w:t>
      </w:r>
      <w:r w:rsidR="00D20BBC">
        <w:rPr>
          <w:rFonts w:cs="Arial"/>
        </w:rPr>
        <w:t xml:space="preserve"> </w:t>
      </w:r>
      <w:r w:rsidRPr="00D92EAA">
        <w:rPr>
          <w:rFonts w:cs="Arial"/>
        </w:rPr>
        <w:t>(ÇİSDUP) kullanılmaktadır</w:t>
      </w:r>
      <w:r w:rsidR="00D20BBC">
        <w:rPr>
          <w:rFonts w:cs="Arial"/>
        </w:rPr>
        <w:t xml:space="preserve"> </w:t>
      </w:r>
      <w:r w:rsidRPr="00D92EAA">
        <w:rPr>
          <w:rFonts w:cs="Arial"/>
        </w:rPr>
        <w:t>(</w:t>
      </w:r>
      <w:r w:rsidR="00D20BBC" w:rsidRPr="00D92EAA">
        <w:rPr>
          <w:rFonts w:cs="Arial"/>
        </w:rPr>
        <w:t>OCSP-</w:t>
      </w:r>
      <w:r w:rsidRPr="00D92EAA">
        <w:rPr>
          <w:rFonts w:cs="Arial"/>
        </w:rPr>
        <w:t xml:space="preserve">Online Certificate Status Protocol). </w:t>
      </w:r>
    </w:p>
    <w:p w14:paraId="7D86CE07" w14:textId="77777777" w:rsidR="00487C1E" w:rsidRDefault="00487C1E" w:rsidP="00D0687D">
      <w:pPr>
        <w:spacing w:after="0" w:line="240" w:lineRule="auto"/>
        <w:jc w:val="both"/>
        <w:rPr>
          <w:rFonts w:cs="Arial"/>
        </w:rPr>
      </w:pPr>
    </w:p>
    <w:p w14:paraId="439D5BB4" w14:textId="1679FDA3" w:rsidR="00CA7D4A" w:rsidRDefault="00CA7D4A" w:rsidP="00D0687D">
      <w:pPr>
        <w:spacing w:after="0" w:line="240" w:lineRule="auto"/>
        <w:jc w:val="both"/>
        <w:rPr>
          <w:rFonts w:cs="Arial"/>
        </w:rPr>
      </w:pPr>
    </w:p>
    <w:p w14:paraId="61042124" w14:textId="77777777" w:rsidR="00886AB2" w:rsidRPr="00D92EAA" w:rsidRDefault="00886AB2" w:rsidP="00D0687D">
      <w:pPr>
        <w:spacing w:after="0" w:line="240" w:lineRule="auto"/>
        <w:jc w:val="both"/>
        <w:rPr>
          <w:rFonts w:cs="Arial"/>
        </w:rPr>
      </w:pPr>
    </w:p>
    <w:p w14:paraId="31D84552" w14:textId="4D8DA555" w:rsidR="00487C1E" w:rsidRDefault="00157A73" w:rsidP="00D0687D">
      <w:pPr>
        <w:spacing w:after="0" w:line="240" w:lineRule="auto"/>
        <w:jc w:val="both"/>
        <w:rPr>
          <w:rFonts w:cs="Arial"/>
        </w:rPr>
      </w:pPr>
      <w:r>
        <w:rPr>
          <w:rFonts w:cs="Arial"/>
        </w:rPr>
        <w:lastRenderedPageBreak/>
        <w:t>Bu protokol şu şekilde</w:t>
      </w:r>
      <w:r w:rsidR="00CA7D4A" w:rsidRPr="00D92EAA">
        <w:rPr>
          <w:rFonts w:cs="Arial"/>
        </w:rPr>
        <w:t xml:space="preserve"> çalışır:</w:t>
      </w:r>
    </w:p>
    <w:p w14:paraId="43898B88" w14:textId="77777777" w:rsidR="00622560" w:rsidRPr="00D92EAA" w:rsidRDefault="00622560" w:rsidP="00D0687D">
      <w:pPr>
        <w:spacing w:after="0" w:line="240" w:lineRule="auto"/>
        <w:jc w:val="both"/>
        <w:rPr>
          <w:rFonts w:cs="Arial"/>
        </w:rPr>
      </w:pPr>
    </w:p>
    <w:p w14:paraId="2A96DCD9" w14:textId="77777777" w:rsidR="007810FF" w:rsidRDefault="008F4C55" w:rsidP="00D0687D">
      <w:pPr>
        <w:spacing w:after="0" w:line="240" w:lineRule="auto"/>
        <w:jc w:val="both"/>
        <w:rPr>
          <w:rFonts w:cs="Arial"/>
        </w:rPr>
      </w:pPr>
      <w:r>
        <w:rPr>
          <w:rFonts w:cs="Arial"/>
        </w:rPr>
        <w:t xml:space="preserve">Kullanıcı isteği: </w:t>
      </w:r>
    </w:p>
    <w:p w14:paraId="0C1326A8" w14:textId="5B000399" w:rsidR="00CA7D4A" w:rsidRPr="00D92EAA" w:rsidRDefault="008F4C55" w:rsidP="00D0687D">
      <w:pPr>
        <w:spacing w:after="0" w:line="240" w:lineRule="auto"/>
        <w:jc w:val="both"/>
        <w:rPr>
          <w:rFonts w:cs="Arial"/>
        </w:rPr>
      </w:pPr>
      <w:r>
        <w:rPr>
          <w:rFonts w:cs="Arial"/>
        </w:rPr>
        <w:t>10 numaralı</w:t>
      </w:r>
      <w:r w:rsidR="00CA7D4A" w:rsidRPr="00D92EAA">
        <w:rPr>
          <w:rFonts w:cs="Arial"/>
        </w:rPr>
        <w:t xml:space="preserve"> sertifikanın durumu nedir?</w:t>
      </w:r>
    </w:p>
    <w:p w14:paraId="55BEBC25" w14:textId="77777777" w:rsidR="00CA7D4A" w:rsidRDefault="00CA7D4A" w:rsidP="00D0687D">
      <w:pPr>
        <w:spacing w:after="0" w:line="240" w:lineRule="auto"/>
        <w:jc w:val="both"/>
        <w:rPr>
          <w:rFonts w:cs="Arial"/>
        </w:rPr>
      </w:pPr>
    </w:p>
    <w:p w14:paraId="43514FC8" w14:textId="173CF959" w:rsidR="00622560" w:rsidRPr="00D92EAA" w:rsidRDefault="00622560" w:rsidP="00D0687D">
      <w:pPr>
        <w:spacing w:after="0" w:line="240" w:lineRule="auto"/>
        <w:jc w:val="both"/>
        <w:rPr>
          <w:rFonts w:cs="Arial"/>
        </w:rPr>
      </w:pPr>
      <w:r>
        <w:rPr>
          <w:rFonts w:cs="Arial"/>
        </w:rPr>
        <w:t>ÇİSDUP sunucusu yanıtı</w:t>
      </w:r>
      <w:r w:rsidR="000A50FA">
        <w:rPr>
          <w:rFonts w:cs="Arial"/>
        </w:rPr>
        <w:t xml:space="preserve"> </w:t>
      </w:r>
      <w:r w:rsidR="00CA7D4A" w:rsidRPr="00D92EAA">
        <w:rPr>
          <w:rFonts w:cs="Arial"/>
        </w:rPr>
        <w:t xml:space="preserve">(Aşağıdakilerden biri olabilir): </w:t>
      </w:r>
    </w:p>
    <w:p w14:paraId="126ED30C" w14:textId="058F3075" w:rsidR="00CA7D4A" w:rsidRDefault="00487C1E" w:rsidP="00D0687D">
      <w:pPr>
        <w:spacing w:after="0" w:line="240" w:lineRule="auto"/>
        <w:jc w:val="both"/>
        <w:rPr>
          <w:rFonts w:cs="Arial"/>
        </w:rPr>
      </w:pPr>
      <w:r>
        <w:rPr>
          <w:rFonts w:cs="Arial"/>
        </w:rPr>
        <w:t>Bu sertifikanın durumu;</w:t>
      </w:r>
    </w:p>
    <w:p w14:paraId="6142A42F" w14:textId="77777777" w:rsidR="00622560" w:rsidRDefault="00622560" w:rsidP="00D0687D">
      <w:pPr>
        <w:spacing w:after="0" w:line="240" w:lineRule="auto"/>
        <w:jc w:val="both"/>
        <w:rPr>
          <w:rFonts w:cs="Arial"/>
        </w:rPr>
      </w:pPr>
    </w:p>
    <w:p w14:paraId="40A3390B" w14:textId="69B47C11" w:rsidR="00CA7D4A" w:rsidRPr="00FF28B4" w:rsidRDefault="005F17BB" w:rsidP="00D0687D">
      <w:pPr>
        <w:pStyle w:val="NormalWeb"/>
        <w:numPr>
          <w:ilvl w:val="0"/>
          <w:numId w:val="2"/>
        </w:numPr>
        <w:spacing w:before="0" w:beforeAutospacing="0" w:after="0" w:afterAutospacing="0"/>
        <w:jc w:val="both"/>
        <w:rPr>
          <w:rFonts w:ascii="Arial" w:hAnsi="Arial" w:cs="Arial"/>
          <w:sz w:val="22"/>
          <w:szCs w:val="22"/>
          <w:lang w:val="en-US" w:eastAsia="en-US"/>
        </w:rPr>
      </w:pPr>
      <w:r>
        <w:rPr>
          <w:rFonts w:ascii="Arial" w:hAnsi="Arial" w:cs="Arial"/>
          <w:sz w:val="22"/>
          <w:szCs w:val="22"/>
          <w:lang w:val="en-US" w:eastAsia="en-US"/>
        </w:rPr>
        <w:t xml:space="preserve">İyi </w:t>
      </w:r>
      <w:r w:rsidR="00CA7D4A" w:rsidRPr="00FF28B4">
        <w:rPr>
          <w:rFonts w:ascii="Arial" w:hAnsi="Arial" w:cs="Arial"/>
          <w:sz w:val="22"/>
          <w:szCs w:val="22"/>
          <w:lang w:val="en-US" w:eastAsia="en-US"/>
        </w:rPr>
        <w:t>(İptal edilmemiş)</w:t>
      </w:r>
    </w:p>
    <w:p w14:paraId="50D031FD" w14:textId="03CC0185" w:rsidR="00CA7D4A" w:rsidRPr="00FF28B4" w:rsidRDefault="00CA7D4A" w:rsidP="00D0687D">
      <w:pPr>
        <w:pStyle w:val="NormalWeb"/>
        <w:numPr>
          <w:ilvl w:val="0"/>
          <w:numId w:val="2"/>
        </w:numPr>
        <w:spacing w:before="0" w:beforeAutospacing="0" w:after="0" w:afterAutospacing="0"/>
        <w:jc w:val="both"/>
        <w:rPr>
          <w:rFonts w:ascii="Arial" w:hAnsi="Arial" w:cs="Arial"/>
          <w:sz w:val="22"/>
          <w:szCs w:val="22"/>
          <w:lang w:val="en-US" w:eastAsia="en-US"/>
        </w:rPr>
      </w:pPr>
      <w:r w:rsidRPr="00FF28B4">
        <w:rPr>
          <w:rFonts w:ascii="Arial" w:hAnsi="Arial" w:cs="Arial"/>
          <w:sz w:val="22"/>
          <w:szCs w:val="22"/>
          <w:lang w:val="en-US" w:eastAsia="en-US"/>
        </w:rPr>
        <w:t>Kötü</w:t>
      </w:r>
      <w:r w:rsidR="005F17BB">
        <w:rPr>
          <w:rFonts w:ascii="Arial" w:hAnsi="Arial" w:cs="Arial"/>
          <w:sz w:val="22"/>
          <w:szCs w:val="22"/>
          <w:lang w:val="en-US" w:eastAsia="en-US"/>
        </w:rPr>
        <w:t xml:space="preserve"> </w:t>
      </w:r>
      <w:r w:rsidRPr="00FF28B4">
        <w:rPr>
          <w:rFonts w:ascii="Arial" w:hAnsi="Arial" w:cs="Arial"/>
          <w:sz w:val="22"/>
          <w:szCs w:val="22"/>
          <w:lang w:val="en-US" w:eastAsia="en-US"/>
        </w:rPr>
        <w:t>(İptal edilmiş)</w:t>
      </w:r>
    </w:p>
    <w:p w14:paraId="5E1A8C54" w14:textId="77777777" w:rsidR="00CA7D4A" w:rsidRPr="00FF28B4" w:rsidRDefault="00CA7D4A" w:rsidP="00622560">
      <w:pPr>
        <w:pStyle w:val="NormalWeb"/>
        <w:numPr>
          <w:ilvl w:val="1"/>
          <w:numId w:val="2"/>
        </w:numPr>
        <w:spacing w:before="0" w:beforeAutospacing="0" w:after="0" w:afterAutospacing="0"/>
        <w:jc w:val="both"/>
        <w:rPr>
          <w:rFonts w:ascii="Arial" w:hAnsi="Arial" w:cs="Arial"/>
          <w:sz w:val="22"/>
          <w:szCs w:val="22"/>
          <w:lang w:val="en-US" w:eastAsia="en-US"/>
        </w:rPr>
      </w:pPr>
      <w:r w:rsidRPr="00FF28B4">
        <w:rPr>
          <w:rFonts w:ascii="Arial" w:hAnsi="Arial" w:cs="Arial"/>
          <w:sz w:val="22"/>
          <w:szCs w:val="22"/>
          <w:lang w:val="en-US" w:eastAsia="en-US"/>
        </w:rPr>
        <w:t>İptal nedeni</w:t>
      </w:r>
    </w:p>
    <w:p w14:paraId="3B864F0D" w14:textId="77777777" w:rsidR="00CA7D4A" w:rsidRPr="00FF28B4" w:rsidRDefault="00CA7D4A" w:rsidP="00622560">
      <w:pPr>
        <w:pStyle w:val="NormalWeb"/>
        <w:numPr>
          <w:ilvl w:val="1"/>
          <w:numId w:val="2"/>
        </w:numPr>
        <w:spacing w:before="0" w:beforeAutospacing="0" w:after="0" w:afterAutospacing="0"/>
        <w:jc w:val="both"/>
        <w:rPr>
          <w:rFonts w:ascii="Arial" w:hAnsi="Arial" w:cs="Arial"/>
          <w:sz w:val="22"/>
          <w:szCs w:val="22"/>
          <w:lang w:val="en-US" w:eastAsia="en-US"/>
        </w:rPr>
      </w:pPr>
      <w:r w:rsidRPr="00FF28B4">
        <w:rPr>
          <w:rFonts w:ascii="Arial" w:hAnsi="Arial" w:cs="Arial"/>
          <w:sz w:val="22"/>
          <w:szCs w:val="22"/>
          <w:lang w:val="en-US" w:eastAsia="en-US"/>
        </w:rPr>
        <w:t>İptal zamanı</w:t>
      </w:r>
    </w:p>
    <w:p w14:paraId="2D3DD23B" w14:textId="5D599021" w:rsidR="00487C1E" w:rsidRDefault="00CA7D4A" w:rsidP="00487C1E">
      <w:pPr>
        <w:pStyle w:val="NormalWeb"/>
        <w:numPr>
          <w:ilvl w:val="0"/>
          <w:numId w:val="2"/>
        </w:numPr>
        <w:spacing w:before="0" w:beforeAutospacing="0" w:after="0" w:afterAutospacing="0"/>
        <w:jc w:val="both"/>
        <w:rPr>
          <w:rFonts w:ascii="Arial" w:hAnsi="Arial" w:cs="Arial"/>
          <w:sz w:val="22"/>
          <w:szCs w:val="22"/>
          <w:lang w:val="en-US" w:eastAsia="en-US"/>
        </w:rPr>
      </w:pPr>
      <w:r w:rsidRPr="00FF28B4">
        <w:rPr>
          <w:rFonts w:ascii="Arial" w:hAnsi="Arial" w:cs="Arial"/>
          <w:sz w:val="22"/>
          <w:szCs w:val="22"/>
          <w:lang w:val="en-US" w:eastAsia="en-US"/>
        </w:rPr>
        <w:t>Bilinmiyor</w:t>
      </w:r>
    </w:p>
    <w:p w14:paraId="4FFB2066" w14:textId="77777777" w:rsidR="00487C1E" w:rsidRPr="00487C1E" w:rsidRDefault="00487C1E" w:rsidP="00487C1E">
      <w:pPr>
        <w:pStyle w:val="NormalWeb"/>
        <w:spacing w:before="0" w:beforeAutospacing="0" w:after="0" w:afterAutospacing="0"/>
        <w:jc w:val="both"/>
        <w:rPr>
          <w:rFonts w:ascii="Arial" w:hAnsi="Arial" w:cs="Arial"/>
          <w:sz w:val="22"/>
          <w:szCs w:val="22"/>
          <w:lang w:val="en-US" w:eastAsia="en-US"/>
        </w:rPr>
      </w:pPr>
    </w:p>
    <w:tbl>
      <w:tblPr>
        <w:tblW w:w="0" w:type="auto"/>
        <w:tblCellSpacing w:w="0" w:type="dxa"/>
        <w:tblCellMar>
          <w:left w:w="0" w:type="dxa"/>
          <w:right w:w="0" w:type="dxa"/>
        </w:tblCellMar>
        <w:tblLook w:val="04A0" w:firstRow="1" w:lastRow="0" w:firstColumn="1" w:lastColumn="0" w:noHBand="0" w:noVBand="1"/>
      </w:tblPr>
      <w:tblGrid>
        <w:gridCol w:w="195"/>
        <w:gridCol w:w="6"/>
      </w:tblGrid>
      <w:tr w:rsidR="00CA7D4A" w:rsidRPr="00D92EAA" w14:paraId="712F8B46" w14:textId="77777777" w:rsidTr="00D0262E">
        <w:trPr>
          <w:tblCellSpacing w:w="0" w:type="dxa"/>
        </w:trPr>
        <w:tc>
          <w:tcPr>
            <w:tcW w:w="195" w:type="dxa"/>
            <w:vAlign w:val="center"/>
            <w:hideMark/>
          </w:tcPr>
          <w:p w14:paraId="79719362" w14:textId="77777777" w:rsidR="00CA7D4A" w:rsidRPr="00D92EAA" w:rsidRDefault="00CA7D4A" w:rsidP="00D0687D">
            <w:pPr>
              <w:spacing w:after="0" w:line="240" w:lineRule="auto"/>
              <w:jc w:val="both"/>
              <w:rPr>
                <w:rFonts w:ascii="Times New Roman" w:hAnsi="Times New Roman"/>
                <w:sz w:val="24"/>
                <w:szCs w:val="24"/>
              </w:rPr>
            </w:pPr>
          </w:p>
        </w:tc>
        <w:tc>
          <w:tcPr>
            <w:tcW w:w="0" w:type="auto"/>
            <w:vAlign w:val="center"/>
            <w:hideMark/>
          </w:tcPr>
          <w:p w14:paraId="153018AE" w14:textId="77777777" w:rsidR="00CA7D4A" w:rsidRPr="00D92EAA" w:rsidRDefault="00CA7D4A" w:rsidP="00D0687D">
            <w:pPr>
              <w:spacing w:after="0" w:line="240" w:lineRule="auto"/>
              <w:jc w:val="both"/>
              <w:rPr>
                <w:rFonts w:ascii="Times New Roman" w:hAnsi="Times New Roman"/>
                <w:sz w:val="24"/>
                <w:szCs w:val="24"/>
              </w:rPr>
            </w:pPr>
          </w:p>
        </w:tc>
      </w:tr>
      <w:tr w:rsidR="00CA7D4A" w:rsidRPr="00D92EAA" w14:paraId="7C3E96D7" w14:textId="77777777" w:rsidTr="00D0262E">
        <w:trPr>
          <w:tblCellSpacing w:w="0" w:type="dxa"/>
        </w:trPr>
        <w:tc>
          <w:tcPr>
            <w:tcW w:w="195" w:type="dxa"/>
            <w:vAlign w:val="center"/>
            <w:hideMark/>
          </w:tcPr>
          <w:p w14:paraId="47FEE1E2" w14:textId="77777777" w:rsidR="00CA7D4A" w:rsidRPr="00D92EAA" w:rsidRDefault="00CA7D4A" w:rsidP="00D0687D">
            <w:pPr>
              <w:spacing w:after="0" w:line="240" w:lineRule="auto"/>
              <w:jc w:val="both"/>
              <w:rPr>
                <w:rFonts w:ascii="Times New Roman" w:hAnsi="Times New Roman"/>
                <w:sz w:val="24"/>
                <w:szCs w:val="24"/>
              </w:rPr>
            </w:pPr>
          </w:p>
        </w:tc>
        <w:tc>
          <w:tcPr>
            <w:tcW w:w="0" w:type="auto"/>
            <w:vAlign w:val="center"/>
            <w:hideMark/>
          </w:tcPr>
          <w:p w14:paraId="182C72D8" w14:textId="77777777" w:rsidR="00CA7D4A" w:rsidRPr="00D92EAA" w:rsidRDefault="00CA7D4A" w:rsidP="00D0687D">
            <w:pPr>
              <w:spacing w:after="0" w:line="240" w:lineRule="auto"/>
              <w:jc w:val="both"/>
              <w:rPr>
                <w:rFonts w:ascii="Times New Roman" w:hAnsi="Times New Roman"/>
                <w:sz w:val="24"/>
                <w:szCs w:val="24"/>
              </w:rPr>
            </w:pPr>
          </w:p>
        </w:tc>
      </w:tr>
    </w:tbl>
    <w:p w14:paraId="34B80FFE" w14:textId="343BC6FA" w:rsidR="00CA7D4A" w:rsidRDefault="00CA7D4A" w:rsidP="00487C1E">
      <w:pPr>
        <w:spacing w:after="0" w:line="240" w:lineRule="auto"/>
        <w:jc w:val="both"/>
        <w:rPr>
          <w:rFonts w:cs="Arial"/>
        </w:rPr>
      </w:pPr>
      <w:r w:rsidRPr="00D92EAA">
        <w:rPr>
          <w:rFonts w:cs="Arial"/>
        </w:rPr>
        <w:t>Her SM'ye ait bir veya birden fazla ÇİSDUP sunucusu olabilir. ÇİSDUP sunucusu bağlı olduğu SM'nin yayınladığı sertifikaların iptal edi</w:t>
      </w:r>
      <w:r>
        <w:rPr>
          <w:rFonts w:cs="Arial"/>
        </w:rPr>
        <w:t xml:space="preserve">lip edilmediği bilgisine ulaşır </w:t>
      </w:r>
      <w:r w:rsidRPr="00D92EAA">
        <w:rPr>
          <w:rFonts w:cs="Arial"/>
        </w:rPr>
        <w:t>ve kendisine gelen kullanıcı isteklerini cevaplar. ÇİSDUP cevap mesajları elektronik imza ile imzalanarak güvenlik sağlanır.</w:t>
      </w:r>
    </w:p>
    <w:p w14:paraId="744D330B" w14:textId="77777777" w:rsidR="00487C1E" w:rsidRDefault="00487C1E" w:rsidP="00487C1E">
      <w:pPr>
        <w:spacing w:after="0" w:line="240" w:lineRule="auto"/>
        <w:jc w:val="both"/>
        <w:rPr>
          <w:rFonts w:cs="Arial"/>
        </w:rPr>
      </w:pPr>
    </w:p>
    <w:p w14:paraId="144A4CA2" w14:textId="77777777" w:rsidR="00CA7D4A" w:rsidRDefault="00CA7D4A" w:rsidP="00130596">
      <w:pPr>
        <w:pStyle w:val="Heading2"/>
      </w:pPr>
      <w:bookmarkStart w:id="10" w:name="_Toc86130277"/>
      <w:r>
        <w:t>Akıllı kartlar</w:t>
      </w:r>
      <w:bookmarkEnd w:id="10"/>
    </w:p>
    <w:p w14:paraId="016A8FAA" w14:textId="76714A20" w:rsidR="00CA7D4A" w:rsidRDefault="00CA7D4A" w:rsidP="00D0687D">
      <w:pPr>
        <w:spacing w:after="0" w:line="240" w:lineRule="auto"/>
        <w:jc w:val="both"/>
        <w:rPr>
          <w:rFonts w:cs="Arial"/>
        </w:rPr>
      </w:pPr>
      <w:r>
        <w:rPr>
          <w:rFonts w:cs="Arial"/>
        </w:rPr>
        <w:t>X.509 Sertifikalarını ve bunlara bağlı olan anahtarları taşımak için kullanılan en yaygın ve güvenli cihazlar akıllı kartlardır. Akıllı kartlar, programlanabilir alanları olan, dayanıklı, taşınabilir bilgisayarlardır. Akıllı kartlar veri güvenliği, kimlik gizliliği ve mobil kullanıcı ihtiyaçlarına sahip sistemlerde faydalıdır. Bu kartların kriptolojik işlemci taşıyan modelleri aşağıdaki özellikleri taşır:</w:t>
      </w:r>
    </w:p>
    <w:p w14:paraId="1B61EA16" w14:textId="77777777" w:rsidR="00487C1E" w:rsidRDefault="00487C1E" w:rsidP="00D0687D">
      <w:pPr>
        <w:spacing w:after="0" w:line="240" w:lineRule="auto"/>
        <w:jc w:val="both"/>
        <w:rPr>
          <w:rFonts w:cs="Arial"/>
        </w:rPr>
      </w:pPr>
    </w:p>
    <w:p w14:paraId="701611B2" w14:textId="77777777" w:rsidR="00CA7D4A" w:rsidRPr="00FA2569" w:rsidRDefault="00CA7D4A" w:rsidP="00D0687D">
      <w:pPr>
        <w:pStyle w:val="ListParagraph"/>
        <w:numPr>
          <w:ilvl w:val="0"/>
          <w:numId w:val="3"/>
        </w:numPr>
        <w:spacing w:after="0" w:line="240" w:lineRule="auto"/>
        <w:jc w:val="both"/>
        <w:rPr>
          <w:rFonts w:ascii="Arial" w:hAnsi="Arial" w:cs="Arial"/>
        </w:rPr>
      </w:pPr>
      <w:r w:rsidRPr="00FA2569">
        <w:rPr>
          <w:rFonts w:ascii="Arial" w:hAnsi="Arial" w:cs="Arial"/>
        </w:rPr>
        <w:t>Kart üzerinde şifreleme ve şifre çözme</w:t>
      </w:r>
    </w:p>
    <w:p w14:paraId="19B1C890" w14:textId="77777777" w:rsidR="00CA7D4A" w:rsidRPr="00FA2569" w:rsidRDefault="00CA7D4A" w:rsidP="00D0687D">
      <w:pPr>
        <w:pStyle w:val="ListParagraph"/>
        <w:numPr>
          <w:ilvl w:val="0"/>
          <w:numId w:val="3"/>
        </w:numPr>
        <w:spacing w:after="0" w:line="240" w:lineRule="auto"/>
        <w:jc w:val="both"/>
        <w:rPr>
          <w:rFonts w:ascii="Arial" w:hAnsi="Arial" w:cs="Arial"/>
        </w:rPr>
      </w:pPr>
      <w:r w:rsidRPr="00FA2569">
        <w:rPr>
          <w:rFonts w:ascii="Arial" w:hAnsi="Arial" w:cs="Arial"/>
        </w:rPr>
        <w:t>Kart üzerinde imzalama ve imza onaylama</w:t>
      </w:r>
    </w:p>
    <w:p w14:paraId="5467F4BC" w14:textId="77777777" w:rsidR="00CA7D4A" w:rsidRDefault="00CA7D4A" w:rsidP="00D0687D">
      <w:pPr>
        <w:pStyle w:val="ListParagraph"/>
        <w:numPr>
          <w:ilvl w:val="0"/>
          <w:numId w:val="3"/>
        </w:numPr>
        <w:spacing w:after="0" w:line="240" w:lineRule="auto"/>
        <w:jc w:val="both"/>
        <w:rPr>
          <w:rFonts w:ascii="Arial" w:hAnsi="Arial" w:cs="Arial"/>
        </w:rPr>
      </w:pPr>
      <w:r w:rsidRPr="00FA2569">
        <w:rPr>
          <w:rFonts w:ascii="Arial" w:hAnsi="Arial" w:cs="Arial"/>
        </w:rPr>
        <w:t>Kart üzerinde özel ve açık anahtarların tutulması</w:t>
      </w:r>
    </w:p>
    <w:p w14:paraId="3324A185" w14:textId="77777777" w:rsidR="00CA7D4A" w:rsidRDefault="00CA7D4A" w:rsidP="00D0687D">
      <w:pPr>
        <w:pStyle w:val="ListParagraph"/>
        <w:numPr>
          <w:ilvl w:val="0"/>
          <w:numId w:val="3"/>
        </w:numPr>
        <w:spacing w:after="0" w:line="240" w:lineRule="auto"/>
        <w:jc w:val="both"/>
        <w:rPr>
          <w:rFonts w:ascii="Arial" w:hAnsi="Arial" w:cs="Arial"/>
        </w:rPr>
      </w:pPr>
      <w:r>
        <w:rPr>
          <w:rFonts w:ascii="Arial" w:hAnsi="Arial" w:cs="Arial"/>
        </w:rPr>
        <w:t>Kart içine bilgi yazabilme</w:t>
      </w:r>
    </w:p>
    <w:p w14:paraId="1F554143" w14:textId="77777777" w:rsidR="00CA7D4A" w:rsidRDefault="00CA7D4A" w:rsidP="00D0687D">
      <w:pPr>
        <w:pStyle w:val="ListParagraph"/>
        <w:numPr>
          <w:ilvl w:val="0"/>
          <w:numId w:val="3"/>
        </w:numPr>
        <w:spacing w:after="0" w:line="240" w:lineRule="auto"/>
        <w:jc w:val="both"/>
        <w:rPr>
          <w:rFonts w:ascii="Arial" w:hAnsi="Arial" w:cs="Arial"/>
        </w:rPr>
      </w:pPr>
      <w:r>
        <w:rPr>
          <w:rFonts w:ascii="Arial" w:hAnsi="Arial" w:cs="Arial"/>
        </w:rPr>
        <w:t>Kartın şifre ile korunması</w:t>
      </w:r>
    </w:p>
    <w:p w14:paraId="24B567EE" w14:textId="77777777" w:rsidR="00CA7D4A" w:rsidRDefault="00CA7D4A" w:rsidP="00CA7D4A">
      <w:pPr>
        <w:pStyle w:val="ListParagraph"/>
        <w:spacing w:after="0" w:line="240" w:lineRule="auto"/>
        <w:rPr>
          <w:rFonts w:ascii="Arial" w:hAnsi="Arial" w:cs="Arial"/>
        </w:rPr>
      </w:pPr>
    </w:p>
    <w:p w14:paraId="5E60DEF7" w14:textId="77777777" w:rsidR="00CA7D4A" w:rsidRDefault="00CA7D4A" w:rsidP="00CA7D4A">
      <w:pPr>
        <w:pStyle w:val="ListParagraph"/>
        <w:keepNext/>
        <w:spacing w:after="0" w:line="240" w:lineRule="auto"/>
      </w:pPr>
      <w:r>
        <w:rPr>
          <w:noProof/>
        </w:rPr>
        <w:drawing>
          <wp:inline distT="0" distB="0" distL="0" distR="0" wp14:anchorId="175803A0" wp14:editId="268FBE89">
            <wp:extent cx="1590675" cy="1190625"/>
            <wp:effectExtent l="19050" t="0" r="9525" b="0"/>
            <wp:docPr id="3" name="Resim 51" descr="X:\ma3grubum\egitim\resimler\clip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X:\ma3grubum\egitim\resimler\clip0007.jpg"/>
                    <pic:cNvPicPr>
                      <a:picLocks noChangeAspect="1" noChangeArrowheads="1"/>
                    </pic:cNvPicPr>
                  </pic:nvPicPr>
                  <pic:blipFill>
                    <a:blip r:embed="rId10" cstate="print"/>
                    <a:srcRect/>
                    <a:stretch>
                      <a:fillRect/>
                    </a:stretch>
                  </pic:blipFill>
                  <pic:spPr bwMode="auto">
                    <a:xfrm>
                      <a:off x="0" y="0"/>
                      <a:ext cx="1590675" cy="1190625"/>
                    </a:xfrm>
                    <a:prstGeom prst="rect">
                      <a:avLst/>
                    </a:prstGeom>
                    <a:noFill/>
                    <a:ln w="9525">
                      <a:noFill/>
                      <a:miter lim="800000"/>
                      <a:headEnd/>
                      <a:tailEnd/>
                    </a:ln>
                  </pic:spPr>
                </pic:pic>
              </a:graphicData>
            </a:graphic>
          </wp:inline>
        </w:drawing>
      </w:r>
    </w:p>
    <w:p w14:paraId="45568AD6" w14:textId="56B7F268" w:rsidR="00CA7D4A" w:rsidRDefault="00CA7D4A" w:rsidP="00CA7D4A">
      <w:pPr>
        <w:pStyle w:val="Caption"/>
        <w:jc w:val="left"/>
        <w:rPr>
          <w:rFonts w:cs="Arial"/>
        </w:rPr>
      </w:pPr>
      <w:r>
        <w:t xml:space="preserve">Şekil </w:t>
      </w:r>
      <w:fldSimple w:instr=" SEQ Şekil \* ARABIC ">
        <w:r w:rsidR="001853D1">
          <w:rPr>
            <w:noProof/>
          </w:rPr>
          <w:t>3</w:t>
        </w:r>
      </w:fldSimple>
      <w:r w:rsidR="00487C1E">
        <w:rPr>
          <w:noProof/>
        </w:rPr>
        <w:t>:</w:t>
      </w:r>
      <w:r>
        <w:rPr>
          <w:noProof/>
        </w:rPr>
        <w:t xml:space="preserve"> Sim kart boyutunda bir akıllı kart</w:t>
      </w:r>
    </w:p>
    <w:p w14:paraId="24191D2B" w14:textId="77777777" w:rsidR="00CA7D4A" w:rsidRDefault="00CA7D4A" w:rsidP="00CA7D4A">
      <w:pPr>
        <w:pStyle w:val="ListParagraph"/>
        <w:spacing w:after="0" w:line="240" w:lineRule="auto"/>
        <w:rPr>
          <w:rFonts w:ascii="Arial" w:hAnsi="Arial" w:cs="Arial"/>
        </w:rPr>
      </w:pPr>
    </w:p>
    <w:p w14:paraId="7280C3E6" w14:textId="006A2F35" w:rsidR="00CA7D4A" w:rsidRDefault="00CA7D4A" w:rsidP="00D0687D">
      <w:pPr>
        <w:spacing w:after="0" w:line="240" w:lineRule="auto"/>
        <w:jc w:val="both"/>
        <w:rPr>
          <w:rFonts w:cs="Arial"/>
        </w:rPr>
      </w:pPr>
      <w:r>
        <w:rPr>
          <w:rFonts w:cs="Arial"/>
        </w:rPr>
        <w:t xml:space="preserve">Akıllı kartların özel ve genel alanları vardır. Özel </w:t>
      </w:r>
      <w:r w:rsidR="008C3157">
        <w:rPr>
          <w:rFonts w:cs="Arial"/>
        </w:rPr>
        <w:t xml:space="preserve">alanda </w:t>
      </w:r>
      <w:r>
        <w:rPr>
          <w:rFonts w:cs="Arial"/>
        </w:rPr>
        <w:t>anahtar üretimi, imzalama, şifre çözme gibi işlemler yapılır</w:t>
      </w:r>
      <w:r w:rsidR="00243E82">
        <w:rPr>
          <w:rFonts w:cs="Arial"/>
        </w:rPr>
        <w:t xml:space="preserve">. Bu </w:t>
      </w:r>
      <w:r>
        <w:rPr>
          <w:rFonts w:cs="Arial"/>
        </w:rPr>
        <w:t xml:space="preserve">alana erişim </w:t>
      </w:r>
      <w:r w:rsidR="00243E82">
        <w:rPr>
          <w:rFonts w:cs="Arial"/>
        </w:rPr>
        <w:t>yasaktır</w:t>
      </w:r>
      <w:r>
        <w:rPr>
          <w:rFonts w:cs="Arial"/>
        </w:rPr>
        <w:t>.</w:t>
      </w:r>
      <w:r w:rsidR="00243E82">
        <w:rPr>
          <w:rFonts w:cs="Arial"/>
        </w:rPr>
        <w:t xml:space="preserve"> </w:t>
      </w:r>
      <w:r>
        <w:rPr>
          <w:rFonts w:cs="Arial"/>
        </w:rPr>
        <w:t>Genel alan</w:t>
      </w:r>
      <w:r w:rsidR="00114F20">
        <w:rPr>
          <w:rFonts w:cs="Arial"/>
        </w:rPr>
        <w:t>da</w:t>
      </w:r>
      <w:r>
        <w:rPr>
          <w:rFonts w:cs="Arial"/>
        </w:rPr>
        <w:t xml:space="preserve"> </w:t>
      </w:r>
      <w:r w:rsidR="00F1709D">
        <w:rPr>
          <w:rFonts w:cs="Arial"/>
        </w:rPr>
        <w:t xml:space="preserve">ise </w:t>
      </w:r>
      <w:r w:rsidR="00243E82">
        <w:rPr>
          <w:rFonts w:cs="Arial"/>
        </w:rPr>
        <w:t xml:space="preserve">erişime açık genel bilgiler bulunur. </w:t>
      </w:r>
    </w:p>
    <w:p w14:paraId="72D2EE7B" w14:textId="07C6E9F9" w:rsidR="00AB6ED8" w:rsidRDefault="00AB6ED8" w:rsidP="00D0687D">
      <w:pPr>
        <w:spacing w:after="0" w:line="240" w:lineRule="auto"/>
        <w:jc w:val="both"/>
        <w:rPr>
          <w:rFonts w:cs="Arial"/>
        </w:rPr>
      </w:pPr>
    </w:p>
    <w:p w14:paraId="750AB0B9" w14:textId="420C64AF" w:rsidR="00AB6ED8" w:rsidRDefault="00AB6ED8" w:rsidP="00D0687D">
      <w:pPr>
        <w:spacing w:after="0" w:line="240" w:lineRule="auto"/>
        <w:jc w:val="both"/>
        <w:rPr>
          <w:rFonts w:cs="Arial"/>
        </w:rPr>
      </w:pPr>
    </w:p>
    <w:p w14:paraId="707F54AE" w14:textId="77777777" w:rsidR="00AB6ED8" w:rsidRDefault="00AB6ED8" w:rsidP="00D0687D">
      <w:pPr>
        <w:spacing w:after="0" w:line="240" w:lineRule="auto"/>
        <w:jc w:val="both"/>
        <w:rPr>
          <w:rFonts w:cs="Arial"/>
        </w:rPr>
      </w:pPr>
    </w:p>
    <w:p w14:paraId="50E8411F" w14:textId="77777777" w:rsidR="00CA7D4A" w:rsidRPr="00784FA7" w:rsidRDefault="00CA7D4A" w:rsidP="00D0687D">
      <w:pPr>
        <w:spacing w:after="0" w:line="240" w:lineRule="auto"/>
        <w:jc w:val="both"/>
        <w:rPr>
          <w:rFonts w:cs="Arial"/>
        </w:rPr>
      </w:pPr>
    </w:p>
    <w:p w14:paraId="791711C2" w14:textId="3700DA3F" w:rsidR="00CA7D4A" w:rsidRDefault="00CA7D4A" w:rsidP="00D0687D">
      <w:pPr>
        <w:spacing w:after="0" w:line="240" w:lineRule="auto"/>
        <w:jc w:val="both"/>
        <w:rPr>
          <w:rFonts w:cs="Arial"/>
        </w:rPr>
      </w:pPr>
      <w:r>
        <w:rPr>
          <w:rFonts w:cs="Arial"/>
        </w:rPr>
        <w:lastRenderedPageBreak/>
        <w:t>Bir AAA sistemi tarafından kullanılan akıll</w:t>
      </w:r>
      <w:r w:rsidR="004B3C27">
        <w:rPr>
          <w:rFonts w:cs="Arial"/>
        </w:rPr>
        <w:t>ı kartta olması gerekenler şu şekilde sıralanabilir:</w:t>
      </w:r>
    </w:p>
    <w:p w14:paraId="051134F8" w14:textId="77777777" w:rsidR="00CA7D4A" w:rsidRPr="00FA2569" w:rsidRDefault="00CA7D4A" w:rsidP="00D0687D">
      <w:pPr>
        <w:spacing w:after="0" w:line="240" w:lineRule="auto"/>
        <w:jc w:val="both"/>
        <w:rPr>
          <w:rFonts w:cs="Arial"/>
        </w:rPr>
      </w:pPr>
    </w:p>
    <w:p w14:paraId="0029BA61" w14:textId="77777777" w:rsidR="00CA7D4A" w:rsidRPr="00FA2569" w:rsidRDefault="00CA7D4A" w:rsidP="00D0687D">
      <w:pPr>
        <w:pStyle w:val="ListParagraph"/>
        <w:numPr>
          <w:ilvl w:val="0"/>
          <w:numId w:val="3"/>
        </w:numPr>
        <w:spacing w:after="0" w:line="240" w:lineRule="auto"/>
        <w:jc w:val="both"/>
        <w:rPr>
          <w:rFonts w:ascii="Arial" w:hAnsi="Arial" w:cs="Arial"/>
        </w:rPr>
      </w:pPr>
      <w:r>
        <w:rPr>
          <w:rFonts w:ascii="Arial" w:hAnsi="Arial" w:cs="Arial"/>
        </w:rPr>
        <w:t>İmzalama özel anahtarı</w:t>
      </w:r>
    </w:p>
    <w:p w14:paraId="5BDFDC20" w14:textId="77777777" w:rsidR="00CA7D4A" w:rsidRPr="00FA2569" w:rsidRDefault="00CA7D4A" w:rsidP="00D0687D">
      <w:pPr>
        <w:pStyle w:val="ListParagraph"/>
        <w:numPr>
          <w:ilvl w:val="0"/>
          <w:numId w:val="3"/>
        </w:numPr>
        <w:spacing w:after="0" w:line="240" w:lineRule="auto"/>
        <w:jc w:val="both"/>
        <w:rPr>
          <w:rFonts w:ascii="Arial" w:hAnsi="Arial" w:cs="Arial"/>
        </w:rPr>
      </w:pPr>
      <w:r>
        <w:rPr>
          <w:rFonts w:ascii="Arial" w:hAnsi="Arial" w:cs="Arial"/>
        </w:rPr>
        <w:t>Şifreleme özel anahtarı</w:t>
      </w:r>
    </w:p>
    <w:p w14:paraId="360C9D01" w14:textId="77777777" w:rsidR="00CA7D4A" w:rsidRDefault="00CA7D4A" w:rsidP="00D0687D">
      <w:pPr>
        <w:pStyle w:val="ListParagraph"/>
        <w:numPr>
          <w:ilvl w:val="0"/>
          <w:numId w:val="3"/>
        </w:numPr>
        <w:spacing w:after="0" w:line="240" w:lineRule="auto"/>
        <w:jc w:val="both"/>
        <w:rPr>
          <w:rFonts w:ascii="Arial" w:hAnsi="Arial" w:cs="Arial"/>
        </w:rPr>
      </w:pPr>
      <w:r>
        <w:rPr>
          <w:rFonts w:ascii="Arial" w:hAnsi="Arial" w:cs="Arial"/>
        </w:rPr>
        <w:t>O an geçerli olan imzalama sertifikası</w:t>
      </w:r>
    </w:p>
    <w:p w14:paraId="1CF00E60" w14:textId="77777777" w:rsidR="00CA7D4A" w:rsidRDefault="00CA7D4A" w:rsidP="00D0687D">
      <w:pPr>
        <w:pStyle w:val="ListParagraph"/>
        <w:numPr>
          <w:ilvl w:val="0"/>
          <w:numId w:val="3"/>
        </w:numPr>
        <w:spacing w:after="0" w:line="240" w:lineRule="auto"/>
        <w:jc w:val="both"/>
        <w:rPr>
          <w:rFonts w:ascii="Arial" w:hAnsi="Arial" w:cs="Arial"/>
        </w:rPr>
      </w:pPr>
      <w:r>
        <w:rPr>
          <w:rFonts w:ascii="Arial" w:hAnsi="Arial" w:cs="Arial"/>
        </w:rPr>
        <w:t>O an geçerli olan şifreleme sertifikası</w:t>
      </w:r>
    </w:p>
    <w:p w14:paraId="406438A4" w14:textId="77777777" w:rsidR="00CA7D4A" w:rsidRDefault="00CA7D4A" w:rsidP="00D0687D">
      <w:pPr>
        <w:pStyle w:val="ListParagraph"/>
        <w:numPr>
          <w:ilvl w:val="0"/>
          <w:numId w:val="3"/>
        </w:numPr>
        <w:spacing w:after="0" w:line="240" w:lineRule="auto"/>
        <w:jc w:val="both"/>
        <w:rPr>
          <w:rFonts w:ascii="Arial" w:hAnsi="Arial" w:cs="Arial"/>
        </w:rPr>
      </w:pPr>
      <w:r>
        <w:rPr>
          <w:rFonts w:ascii="Arial" w:hAnsi="Arial" w:cs="Arial"/>
        </w:rPr>
        <w:t>Daha önce geçerli olan şifreleme özel anahtarları ve karşılığı olan sertifikalar</w:t>
      </w:r>
    </w:p>
    <w:p w14:paraId="577BA79B" w14:textId="77777777" w:rsidR="00704104" w:rsidRPr="000A702A" w:rsidRDefault="007F51ED" w:rsidP="00704104">
      <w:pPr>
        <w:pStyle w:val="Heading1"/>
        <w:framePr w:wrap="auto" w:vAnchor="margin" w:yAlign="inline"/>
      </w:pPr>
      <w:bookmarkStart w:id="11" w:name="_elektronik_imza"/>
      <w:bookmarkStart w:id="12" w:name="_Toc86130278"/>
      <w:bookmarkStart w:id="13" w:name="_Toc307474315"/>
      <w:bookmarkEnd w:id="11"/>
      <w:r>
        <w:rPr>
          <w:caps w:val="0"/>
        </w:rPr>
        <w:lastRenderedPageBreak/>
        <w:t>ELEKTRONİK İMZA</w:t>
      </w:r>
      <w:bookmarkEnd w:id="12"/>
    </w:p>
    <w:p w14:paraId="3DD9CA9D" w14:textId="2787ACF6" w:rsidR="00704104" w:rsidRDefault="00704104" w:rsidP="00D0687D">
      <w:pPr>
        <w:pStyle w:val="NormalWeb"/>
        <w:jc w:val="both"/>
        <w:rPr>
          <w:rFonts w:ascii="Arial" w:hAnsi="Arial" w:cs="Arial"/>
          <w:sz w:val="22"/>
          <w:szCs w:val="22"/>
        </w:rPr>
      </w:pPr>
      <w:r w:rsidRPr="006B4CA6">
        <w:rPr>
          <w:rFonts w:ascii="Arial" w:hAnsi="Arial" w:cs="Arial"/>
          <w:sz w:val="22"/>
          <w:szCs w:val="22"/>
        </w:rPr>
        <w:t>5070 sayılı Elektronik İmza Yasası</w:t>
      </w:r>
      <w:r w:rsidR="00F1709D">
        <w:rPr>
          <w:rFonts w:ascii="Arial" w:hAnsi="Arial" w:cs="Arial"/>
          <w:sz w:val="22"/>
          <w:szCs w:val="22"/>
        </w:rPr>
        <w:t>’</w:t>
      </w:r>
      <w:r w:rsidRPr="006B4CA6">
        <w:rPr>
          <w:rFonts w:ascii="Arial" w:hAnsi="Arial" w:cs="Arial"/>
          <w:sz w:val="22"/>
          <w:szCs w:val="22"/>
        </w:rPr>
        <w:t>nda güvenli elektronik imza, "</w:t>
      </w:r>
      <w:r w:rsidR="008A15EE">
        <w:rPr>
          <w:rFonts w:ascii="Arial" w:hAnsi="Arial" w:cs="Arial"/>
          <w:sz w:val="22"/>
          <w:szCs w:val="22"/>
        </w:rPr>
        <w:t>M</w:t>
      </w:r>
      <w:r w:rsidRPr="008A15EE">
        <w:rPr>
          <w:rFonts w:ascii="Arial" w:hAnsi="Arial" w:cs="Arial"/>
          <w:sz w:val="22"/>
          <w:szCs w:val="22"/>
        </w:rPr>
        <w:t>ünhasıran imza sahibine bağlı olan, sadece imza sahibinin tasarrufunda bulunan güvenli elektronik imza oluşturma aracı ile oluşturulan, nitelikli elektronik sertifikaya dayanarak imza sahibinin kimliğinin tespitini sağlayan, imzalanmış elektronik veride sonradan herhangi bir değişiklik yapılıp yapılmadığının tespitini sağlayan imzadır</w:t>
      </w:r>
      <w:r w:rsidR="008A15EE">
        <w:rPr>
          <w:rFonts w:ascii="Arial" w:hAnsi="Arial" w:cs="Arial"/>
          <w:sz w:val="22"/>
          <w:szCs w:val="22"/>
        </w:rPr>
        <w:t>.</w:t>
      </w:r>
      <w:r w:rsidRPr="006B4CA6">
        <w:rPr>
          <w:rFonts w:ascii="Arial" w:hAnsi="Arial" w:cs="Arial"/>
          <w:sz w:val="22"/>
          <w:szCs w:val="22"/>
        </w:rPr>
        <w:t>" şeklinde tanımlanmaktadır.</w:t>
      </w:r>
    </w:p>
    <w:p w14:paraId="673EB2B0" w14:textId="51CD8E84" w:rsidR="00704104" w:rsidRPr="00507250" w:rsidRDefault="00704104" w:rsidP="00D0687D">
      <w:pPr>
        <w:pStyle w:val="NormalWeb"/>
        <w:jc w:val="both"/>
        <w:rPr>
          <w:rFonts w:ascii="Arial" w:hAnsi="Arial" w:cs="Arial"/>
          <w:sz w:val="22"/>
          <w:szCs w:val="22"/>
        </w:rPr>
      </w:pPr>
      <w:r>
        <w:rPr>
          <w:rFonts w:ascii="Arial" w:hAnsi="Arial" w:cs="Arial"/>
          <w:sz w:val="22"/>
          <w:szCs w:val="22"/>
        </w:rPr>
        <w:t xml:space="preserve">Elektronik imza kimlik doğrulama ve onaylama, veri bütünlüğü ve inkar edilememezlik olmak </w:t>
      </w:r>
      <w:r w:rsidRPr="00507250">
        <w:rPr>
          <w:rFonts w:ascii="Arial" w:hAnsi="Arial" w:cs="Arial"/>
          <w:sz w:val="22"/>
          <w:szCs w:val="22"/>
        </w:rPr>
        <w:t>üzere üç temel özelliği sağlamaktadır</w:t>
      </w:r>
      <w:r w:rsidR="00F1709D">
        <w:rPr>
          <w:rFonts w:ascii="Arial" w:hAnsi="Arial" w:cs="Arial"/>
          <w:sz w:val="22"/>
          <w:szCs w:val="22"/>
        </w:rPr>
        <w:t>.</w:t>
      </w:r>
    </w:p>
    <w:p w14:paraId="71B70B01" w14:textId="5C4F26AC" w:rsidR="00507250" w:rsidRPr="00507250" w:rsidRDefault="00704104" w:rsidP="00507250">
      <w:pPr>
        <w:pStyle w:val="NormalWeb"/>
        <w:numPr>
          <w:ilvl w:val="0"/>
          <w:numId w:val="17"/>
        </w:numPr>
        <w:jc w:val="both"/>
        <w:rPr>
          <w:rFonts w:ascii="Arial" w:hAnsi="Arial" w:cs="Arial"/>
          <w:sz w:val="22"/>
          <w:szCs w:val="22"/>
        </w:rPr>
      </w:pPr>
      <w:r w:rsidRPr="00507250">
        <w:rPr>
          <w:rFonts w:ascii="Arial" w:hAnsi="Arial" w:cs="Arial"/>
          <w:b/>
          <w:bCs/>
          <w:sz w:val="22"/>
          <w:szCs w:val="22"/>
        </w:rPr>
        <w:t xml:space="preserve">Kimlik doğrulama ve onaylama, </w:t>
      </w:r>
      <w:r w:rsidRPr="00507250">
        <w:rPr>
          <w:rFonts w:ascii="Arial" w:hAnsi="Arial" w:cs="Arial"/>
          <w:bCs/>
          <w:sz w:val="22"/>
          <w:szCs w:val="22"/>
        </w:rPr>
        <w:t>imzalanan d</w:t>
      </w:r>
      <w:r w:rsidR="00724CAC">
        <w:rPr>
          <w:rFonts w:ascii="Arial" w:hAnsi="Arial" w:cs="Arial"/>
          <w:bCs/>
          <w:sz w:val="22"/>
          <w:szCs w:val="22"/>
        </w:rPr>
        <w:t>o</w:t>
      </w:r>
      <w:r w:rsidRPr="00507250">
        <w:rPr>
          <w:rFonts w:ascii="Arial" w:hAnsi="Arial" w:cs="Arial"/>
          <w:bCs/>
          <w:sz w:val="22"/>
          <w:szCs w:val="22"/>
        </w:rPr>
        <w:t>kümanın</w:t>
      </w:r>
      <w:r w:rsidRPr="00507250">
        <w:rPr>
          <w:rFonts w:ascii="Arial" w:hAnsi="Arial" w:cs="Arial"/>
          <w:sz w:val="22"/>
          <w:szCs w:val="22"/>
        </w:rPr>
        <w:t xml:space="preserve"> mesaj sahibine ait olduğunu ve geçerliliğini sağlar.</w:t>
      </w:r>
    </w:p>
    <w:p w14:paraId="75B1965D" w14:textId="279D890A" w:rsidR="00704104" w:rsidRPr="00507250" w:rsidRDefault="00704104" w:rsidP="00D0687D">
      <w:pPr>
        <w:pStyle w:val="NormalWeb"/>
        <w:numPr>
          <w:ilvl w:val="0"/>
          <w:numId w:val="17"/>
        </w:numPr>
        <w:jc w:val="both"/>
        <w:rPr>
          <w:rFonts w:ascii="Arial" w:hAnsi="Arial" w:cs="Arial"/>
          <w:sz w:val="22"/>
          <w:szCs w:val="22"/>
        </w:rPr>
      </w:pPr>
      <w:r w:rsidRPr="00507250">
        <w:rPr>
          <w:rFonts w:ascii="Arial" w:hAnsi="Arial" w:cs="Arial"/>
          <w:b/>
          <w:bCs/>
          <w:sz w:val="22"/>
          <w:szCs w:val="22"/>
        </w:rPr>
        <w:t>Veri bütünlüğü</w:t>
      </w:r>
      <w:r w:rsidRPr="00507250">
        <w:rPr>
          <w:rFonts w:ascii="Arial" w:hAnsi="Arial" w:cs="Arial"/>
          <w:bCs/>
          <w:sz w:val="22"/>
          <w:szCs w:val="22"/>
        </w:rPr>
        <w:t>,</w:t>
      </w:r>
      <w:r w:rsidR="00F1709D">
        <w:rPr>
          <w:rFonts w:ascii="Arial" w:hAnsi="Arial" w:cs="Arial"/>
          <w:bCs/>
          <w:sz w:val="22"/>
          <w:szCs w:val="22"/>
        </w:rPr>
        <w:t xml:space="preserve"> </w:t>
      </w:r>
      <w:r w:rsidRPr="00507250">
        <w:rPr>
          <w:rFonts w:ascii="Arial" w:hAnsi="Arial" w:cs="Arial"/>
          <w:sz w:val="22"/>
          <w:szCs w:val="22"/>
        </w:rPr>
        <w:t>imzalanan verinin değiştirilmesini, silinmesini veya veriye ekleme-çıkarma yapılmasını önler.</w:t>
      </w:r>
    </w:p>
    <w:p w14:paraId="38E25E41" w14:textId="6FB1401B" w:rsidR="00704104" w:rsidRPr="00507250" w:rsidRDefault="00704104" w:rsidP="00D0687D">
      <w:pPr>
        <w:pStyle w:val="NormalWeb"/>
        <w:numPr>
          <w:ilvl w:val="0"/>
          <w:numId w:val="17"/>
        </w:numPr>
        <w:jc w:val="both"/>
        <w:rPr>
          <w:rFonts w:ascii="Arial" w:hAnsi="Arial" w:cs="Arial"/>
          <w:sz w:val="22"/>
          <w:szCs w:val="22"/>
        </w:rPr>
      </w:pPr>
      <w:r w:rsidRPr="00507250">
        <w:rPr>
          <w:rFonts w:ascii="Arial" w:hAnsi="Arial" w:cs="Arial"/>
          <w:b/>
          <w:bCs/>
          <w:sz w:val="22"/>
          <w:szCs w:val="22"/>
        </w:rPr>
        <w:t>İnkar edilemezlik</w:t>
      </w:r>
      <w:r w:rsidRPr="00507250">
        <w:rPr>
          <w:rFonts w:ascii="Arial" w:hAnsi="Arial" w:cs="Arial"/>
          <w:bCs/>
          <w:sz w:val="22"/>
          <w:szCs w:val="22"/>
        </w:rPr>
        <w:t>,</w:t>
      </w:r>
      <w:r w:rsidR="00F1709D">
        <w:rPr>
          <w:rFonts w:ascii="Arial" w:hAnsi="Arial" w:cs="Arial"/>
          <w:bCs/>
          <w:sz w:val="22"/>
          <w:szCs w:val="22"/>
        </w:rPr>
        <w:t xml:space="preserve"> </w:t>
      </w:r>
      <w:r w:rsidRPr="00507250">
        <w:rPr>
          <w:rFonts w:ascii="Arial" w:hAnsi="Arial" w:cs="Arial"/>
          <w:sz w:val="22"/>
          <w:szCs w:val="22"/>
        </w:rPr>
        <w:t>kişi veya kurumların elektronik ortamda gerçekleştirdikleri işlemleri inkar etmelerini önler.</w:t>
      </w:r>
    </w:p>
    <w:p w14:paraId="540403CF" w14:textId="4DEEC56A" w:rsidR="00691A3D" w:rsidRDefault="00704104" w:rsidP="00691A3D">
      <w:pPr>
        <w:pStyle w:val="NormalWeb"/>
        <w:jc w:val="both"/>
        <w:rPr>
          <w:rFonts w:ascii="Arial" w:hAnsi="Arial" w:cs="Arial"/>
          <w:sz w:val="22"/>
          <w:szCs w:val="22"/>
        </w:rPr>
      </w:pPr>
      <w:r w:rsidRPr="00507250">
        <w:rPr>
          <w:rFonts w:ascii="Arial" w:hAnsi="Arial" w:cs="Arial"/>
          <w:sz w:val="22"/>
          <w:szCs w:val="22"/>
        </w:rPr>
        <w:t>Elektronik imza oluşturmak için sertifika ve özel anahtara sahip olmak gerekmektedir. Bu özel anahtar</w:t>
      </w:r>
      <w:r w:rsidR="00AD7621">
        <w:rPr>
          <w:rFonts w:ascii="Arial" w:hAnsi="Arial" w:cs="Arial"/>
          <w:sz w:val="22"/>
          <w:szCs w:val="22"/>
        </w:rPr>
        <w:t>,</w:t>
      </w:r>
      <w:r w:rsidRPr="00507250">
        <w:rPr>
          <w:rFonts w:ascii="Arial" w:hAnsi="Arial" w:cs="Arial"/>
          <w:sz w:val="22"/>
          <w:szCs w:val="22"/>
        </w:rPr>
        <w:t xml:space="preserve"> yukarıda bahsedilen güvenli elektronik imza oluşturma aracında genel olarak akıllı kart içinde saklan</w:t>
      </w:r>
      <w:r w:rsidR="005931E2">
        <w:rPr>
          <w:rFonts w:ascii="Arial" w:hAnsi="Arial" w:cs="Arial"/>
          <w:sz w:val="22"/>
          <w:szCs w:val="22"/>
        </w:rPr>
        <w:t>maktadır</w:t>
      </w:r>
      <w:r w:rsidRPr="00507250">
        <w:rPr>
          <w:rFonts w:ascii="Arial" w:hAnsi="Arial" w:cs="Arial"/>
          <w:sz w:val="22"/>
          <w:szCs w:val="22"/>
        </w:rPr>
        <w:t>.</w:t>
      </w:r>
    </w:p>
    <w:p w14:paraId="55C96190" w14:textId="77777777" w:rsidR="00691A3D" w:rsidRPr="00691A3D" w:rsidRDefault="00691A3D" w:rsidP="00691A3D">
      <w:pPr>
        <w:pStyle w:val="NormalWeb"/>
        <w:jc w:val="both"/>
        <w:rPr>
          <w:rFonts w:ascii="Arial" w:hAnsi="Arial" w:cs="Arial"/>
          <w:sz w:val="16"/>
          <w:szCs w:val="16"/>
        </w:rPr>
      </w:pPr>
    </w:p>
    <w:p w14:paraId="35D3B45A" w14:textId="1E609CC9" w:rsidR="00704104" w:rsidRDefault="00704104" w:rsidP="00050C56">
      <w:pPr>
        <w:pStyle w:val="Heading2"/>
      </w:pPr>
      <w:bookmarkStart w:id="14" w:name="_Toc86130279"/>
      <w:r>
        <w:t>İmza Tipleri</w:t>
      </w:r>
      <w:bookmarkEnd w:id="14"/>
    </w:p>
    <w:p w14:paraId="7B6B97E5" w14:textId="02C3FBE4" w:rsidR="00D86FE2" w:rsidRDefault="00D86FE2" w:rsidP="00D86FE2">
      <w:pPr>
        <w:pStyle w:val="BodyText"/>
        <w:rPr>
          <w:sz w:val="22"/>
          <w:szCs w:val="22"/>
        </w:rPr>
      </w:pPr>
      <w:r>
        <w:rPr>
          <w:sz w:val="22"/>
          <w:szCs w:val="22"/>
        </w:rPr>
        <w:t xml:space="preserve">Bu bölümde, basitten karmaşığa doğru yapılarına göre e-imza tipleri açıklanmaktadır. İmza tiplerinin detayı için ETSI TS 101733 dokümanına bakılabilir. </w:t>
      </w:r>
      <w:r w:rsidR="005F3540">
        <w:rPr>
          <w:sz w:val="22"/>
          <w:szCs w:val="22"/>
        </w:rPr>
        <w:t>Açıklamalarda ETSI</w:t>
      </w:r>
      <w:r>
        <w:rPr>
          <w:sz w:val="22"/>
          <w:szCs w:val="22"/>
        </w:rPr>
        <w:t xml:space="preserve"> TS 101733 dokümanında yer alan şekillerden faydalanılmıştır.</w:t>
      </w:r>
    </w:p>
    <w:p w14:paraId="2A167651" w14:textId="146DD911" w:rsidR="00F934CA" w:rsidRDefault="00F934CA" w:rsidP="00D86FE2">
      <w:pPr>
        <w:pStyle w:val="BodyText"/>
        <w:rPr>
          <w:sz w:val="22"/>
          <w:szCs w:val="22"/>
        </w:rPr>
      </w:pPr>
    </w:p>
    <w:p w14:paraId="552D2775" w14:textId="5EDE2E5F" w:rsidR="00F934CA" w:rsidRDefault="00F934CA" w:rsidP="00D86FE2">
      <w:pPr>
        <w:pStyle w:val="BodyText"/>
        <w:rPr>
          <w:sz w:val="22"/>
          <w:szCs w:val="22"/>
        </w:rPr>
      </w:pPr>
    </w:p>
    <w:p w14:paraId="0CA5EC59" w14:textId="25DAB932" w:rsidR="00F934CA" w:rsidRDefault="00F934CA" w:rsidP="00D86FE2">
      <w:pPr>
        <w:pStyle w:val="BodyText"/>
        <w:rPr>
          <w:sz w:val="22"/>
          <w:szCs w:val="22"/>
        </w:rPr>
      </w:pPr>
    </w:p>
    <w:p w14:paraId="52FF7194" w14:textId="18F389DF" w:rsidR="00F934CA" w:rsidRDefault="00F934CA" w:rsidP="00D86FE2">
      <w:pPr>
        <w:pStyle w:val="BodyText"/>
        <w:rPr>
          <w:sz w:val="22"/>
          <w:szCs w:val="22"/>
        </w:rPr>
      </w:pPr>
    </w:p>
    <w:p w14:paraId="51FD0222" w14:textId="3C0B8508" w:rsidR="00F934CA" w:rsidRDefault="00F934CA" w:rsidP="00D86FE2">
      <w:pPr>
        <w:pStyle w:val="BodyText"/>
        <w:rPr>
          <w:sz w:val="22"/>
          <w:szCs w:val="22"/>
        </w:rPr>
      </w:pPr>
    </w:p>
    <w:p w14:paraId="20FB4758" w14:textId="77251D01" w:rsidR="00F934CA" w:rsidRDefault="00F934CA" w:rsidP="00D86FE2">
      <w:pPr>
        <w:pStyle w:val="BodyText"/>
        <w:rPr>
          <w:sz w:val="22"/>
          <w:szCs w:val="22"/>
        </w:rPr>
      </w:pPr>
    </w:p>
    <w:p w14:paraId="65D69CAF" w14:textId="5F03341D" w:rsidR="00F934CA" w:rsidRDefault="00F934CA" w:rsidP="00D86FE2">
      <w:pPr>
        <w:pStyle w:val="BodyText"/>
        <w:rPr>
          <w:sz w:val="22"/>
          <w:szCs w:val="22"/>
        </w:rPr>
      </w:pPr>
    </w:p>
    <w:p w14:paraId="18F31CA2" w14:textId="32A5C759" w:rsidR="00F934CA" w:rsidRDefault="00F934CA" w:rsidP="00D86FE2">
      <w:pPr>
        <w:pStyle w:val="BodyText"/>
        <w:rPr>
          <w:sz w:val="22"/>
          <w:szCs w:val="22"/>
        </w:rPr>
      </w:pPr>
    </w:p>
    <w:p w14:paraId="053B7860" w14:textId="77777777" w:rsidR="00F934CA" w:rsidRPr="00AD7621" w:rsidRDefault="00F934CA" w:rsidP="007C7095">
      <w:pPr>
        <w:pStyle w:val="BodyText"/>
      </w:pPr>
    </w:p>
    <w:p w14:paraId="15BAA8DB" w14:textId="77777777" w:rsidR="00704104" w:rsidRDefault="00704104" w:rsidP="00050C56">
      <w:pPr>
        <w:pStyle w:val="Heading3"/>
      </w:pPr>
      <w:bookmarkStart w:id="15" w:name="_Toc323036299"/>
      <w:bookmarkStart w:id="16" w:name="_Toc86130280"/>
      <w:r w:rsidRPr="00F14816">
        <w:lastRenderedPageBreak/>
        <w:t>CAdES</w:t>
      </w:r>
      <w:r>
        <w:t>-BES</w:t>
      </w:r>
      <w:bookmarkEnd w:id="15"/>
      <w:bookmarkEnd w:id="16"/>
    </w:p>
    <w:p w14:paraId="34EC89F7" w14:textId="5C189C51" w:rsidR="00704104" w:rsidRDefault="00704104" w:rsidP="00704104">
      <w:pPr>
        <w:jc w:val="both"/>
        <w:rPr>
          <w:rFonts w:cs="Arial"/>
        </w:rPr>
      </w:pPr>
      <w:r w:rsidRPr="00A42454">
        <w:rPr>
          <w:rFonts w:cs="Arial"/>
        </w:rPr>
        <w:t xml:space="preserve">BES imza tipi en basit şekli ile oluşturulan elektronik imzadır. </w:t>
      </w:r>
      <w:r w:rsidR="00C66777" w:rsidRPr="00A42454">
        <w:fldChar w:fldCharType="begin"/>
      </w:r>
      <w:r w:rsidR="00C66777" w:rsidRPr="00A42454">
        <w:instrText xml:space="preserve"> REF _Ref320791039 \h  \* MERGEFORMAT </w:instrText>
      </w:r>
      <w:r w:rsidR="00C66777" w:rsidRPr="00A42454">
        <w:fldChar w:fldCharType="separate"/>
      </w:r>
      <w:ins w:id="17" w:author="Halit Uğurgelen" w:date="2024-08-23T08:24:00Z">
        <w:r w:rsidR="001853D1" w:rsidRPr="001853D1">
          <w:rPr>
            <w:rFonts w:eastAsia="Times New Roman" w:cs="Arial"/>
            <w:rPrChange w:id="18" w:author="Halit Uğurgelen" w:date="2024-08-23T08:24:00Z">
              <w:rPr/>
            </w:rPrChange>
          </w:rPr>
          <w:t xml:space="preserve">Şekil </w:t>
        </w:r>
        <w:r w:rsidR="001853D1" w:rsidRPr="001853D1">
          <w:rPr>
            <w:rFonts w:eastAsia="Times New Roman" w:cs="Arial"/>
            <w:rPrChange w:id="19" w:author="Halit Uğurgelen" w:date="2024-08-23T08:24:00Z">
              <w:rPr>
                <w:noProof/>
              </w:rPr>
            </w:rPrChange>
          </w:rPr>
          <w:t>4</w:t>
        </w:r>
      </w:ins>
      <w:del w:id="20" w:author="Halit Uğurgelen" w:date="2024-08-23T08:22:00Z">
        <w:r w:rsidR="00E42C26" w:rsidRPr="00E42C26" w:rsidDel="007F1C50">
          <w:rPr>
            <w:rFonts w:eastAsia="Times New Roman" w:cs="Arial"/>
          </w:rPr>
          <w:delText>Şekil 4</w:delText>
        </w:r>
      </w:del>
      <w:r w:rsidR="00C66777" w:rsidRPr="00A42454">
        <w:fldChar w:fldCharType="end"/>
      </w:r>
      <w:r w:rsidRPr="00A42454">
        <w:rPr>
          <w:rFonts w:cs="Arial"/>
        </w:rPr>
        <w:t>'</w:t>
      </w:r>
      <w:r w:rsidR="005931E2">
        <w:rPr>
          <w:rFonts w:cs="Arial"/>
        </w:rPr>
        <w:t>t</w:t>
      </w:r>
      <w:r w:rsidRPr="00A42454">
        <w:rPr>
          <w:rFonts w:cs="Arial"/>
        </w:rPr>
        <w:t>e de görüldüğü gibi imza dosyası içeriğinde imzalanan belge ve imzaya</w:t>
      </w:r>
      <w:r w:rsidR="00A42454">
        <w:rPr>
          <w:rFonts w:cs="Arial"/>
        </w:rPr>
        <w:t xml:space="preserve"> eklenen diğer imza özellikleri</w:t>
      </w:r>
      <w:r w:rsidR="000A50FA">
        <w:rPr>
          <w:rFonts w:cs="Arial"/>
        </w:rPr>
        <w:t xml:space="preserve"> </w:t>
      </w:r>
      <w:r w:rsidRPr="00A42454">
        <w:rPr>
          <w:rFonts w:cs="Arial"/>
        </w:rPr>
        <w:t>(signed attributes) ile birlikte imzanın kendisi tutulur. BES imzada imza zamanı ile ilgili herhangi bir bilgi yoktur. Bu yüzden uzun süre saklanması gereken e-imzalı belgeler için güvenli kabul edilen bir yöntem değildir. İmzada kullanılan sertifikanın kalan geçerlilik süresinden daha uzun süre saklanması gereken belgeler BES imza ile imzalanmamalıdır. Aksi durumda imzada kullanılan sertifikanın süresi dolduktan sonra geçmişte oluşturulan imzalar güvenilir bir şekilde doğrulanamayacaktır.</w:t>
      </w:r>
    </w:p>
    <w:p w14:paraId="0FD16A1B" w14:textId="77777777" w:rsidR="00A42454" w:rsidRPr="00A42454" w:rsidRDefault="00A42454" w:rsidP="00704104">
      <w:pPr>
        <w:jc w:val="both"/>
        <w:rPr>
          <w:rFonts w:cs="Arial"/>
        </w:rPr>
      </w:pPr>
    </w:p>
    <w:p w14:paraId="451EF86C" w14:textId="77777777" w:rsidR="00704104" w:rsidRDefault="00704104" w:rsidP="00704104">
      <w:pPr>
        <w:keepNext/>
        <w:jc w:val="center"/>
      </w:pPr>
      <w:r>
        <w:rPr>
          <w:rFonts w:cs="Arial"/>
          <w:noProof/>
          <w:spacing w:val="-8"/>
          <w:w w:val="111"/>
          <w:lang w:val="en-US" w:eastAsia="en-US"/>
        </w:rPr>
        <w:drawing>
          <wp:inline distT="0" distB="0" distL="0" distR="0" wp14:anchorId="738D4417" wp14:editId="0D7A1AA6">
            <wp:extent cx="3952875" cy="1143000"/>
            <wp:effectExtent l="19050" t="0" r="9525"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952875" cy="1143000"/>
                    </a:xfrm>
                    <a:prstGeom prst="rect">
                      <a:avLst/>
                    </a:prstGeom>
                    <a:noFill/>
                    <a:ln w="9525">
                      <a:noFill/>
                      <a:miter lim="800000"/>
                      <a:headEnd/>
                      <a:tailEnd/>
                    </a:ln>
                  </pic:spPr>
                </pic:pic>
              </a:graphicData>
            </a:graphic>
          </wp:inline>
        </w:drawing>
      </w:r>
    </w:p>
    <w:p w14:paraId="502D2C76" w14:textId="5D759CB7" w:rsidR="00704104" w:rsidRDefault="00704104" w:rsidP="00704104">
      <w:pPr>
        <w:pStyle w:val="Caption"/>
      </w:pPr>
      <w:bookmarkStart w:id="21" w:name="_Ref320791039"/>
      <w:r>
        <w:t xml:space="preserve">Şekil </w:t>
      </w:r>
      <w:fldSimple w:instr=" SEQ Şekil \* ARABIC ">
        <w:r w:rsidR="001853D1">
          <w:rPr>
            <w:noProof/>
          </w:rPr>
          <w:t>4</w:t>
        </w:r>
      </w:fldSimple>
      <w:bookmarkEnd w:id="21"/>
      <w:r w:rsidR="00A42454">
        <w:rPr>
          <w:noProof/>
        </w:rPr>
        <w:t>:</w:t>
      </w:r>
      <w:r>
        <w:t xml:space="preserve"> CAdES-BES İmza Yapısı</w:t>
      </w:r>
    </w:p>
    <w:p w14:paraId="73260851" w14:textId="77777777" w:rsidR="00DA5A88" w:rsidRPr="00DA5A88" w:rsidRDefault="00DA5A88" w:rsidP="00DA5A88">
      <w:pPr>
        <w:pStyle w:val="BodyText"/>
      </w:pPr>
    </w:p>
    <w:p w14:paraId="700F93EA" w14:textId="77777777" w:rsidR="00704104" w:rsidRDefault="00704104" w:rsidP="00050C56">
      <w:pPr>
        <w:pStyle w:val="Heading3"/>
      </w:pPr>
      <w:bookmarkStart w:id="22" w:name="_Toc323036300"/>
      <w:bookmarkStart w:id="23" w:name="_Toc86130281"/>
      <w:r>
        <w:t>CAdES-EPES</w:t>
      </w:r>
      <w:bookmarkEnd w:id="22"/>
      <w:bookmarkEnd w:id="23"/>
    </w:p>
    <w:p w14:paraId="44DE57DE" w14:textId="576CEA93" w:rsidR="00704104" w:rsidRDefault="00704104" w:rsidP="00704104">
      <w:pPr>
        <w:pStyle w:val="BodyText"/>
        <w:rPr>
          <w:sz w:val="22"/>
          <w:szCs w:val="22"/>
        </w:rPr>
      </w:pPr>
      <w:r w:rsidRPr="00976BA5">
        <w:rPr>
          <w:sz w:val="22"/>
          <w:szCs w:val="22"/>
        </w:rPr>
        <w:t>BES imza tipine çok benzer yapıdadır. BES'</w:t>
      </w:r>
      <w:r w:rsidR="00A7431F">
        <w:rPr>
          <w:sz w:val="22"/>
          <w:szCs w:val="22"/>
        </w:rPr>
        <w:t>t</w:t>
      </w:r>
      <w:r w:rsidRPr="00976BA5">
        <w:rPr>
          <w:sz w:val="22"/>
          <w:szCs w:val="22"/>
        </w:rPr>
        <w:t xml:space="preserve">en tek farkı  </w:t>
      </w:r>
      <w:r w:rsidR="00C66777" w:rsidRPr="00976BA5">
        <w:rPr>
          <w:sz w:val="22"/>
          <w:szCs w:val="22"/>
        </w:rPr>
        <w:fldChar w:fldCharType="begin"/>
      </w:r>
      <w:r w:rsidR="00C66777" w:rsidRPr="00976BA5">
        <w:rPr>
          <w:sz w:val="22"/>
          <w:szCs w:val="22"/>
        </w:rPr>
        <w:instrText xml:space="preserve"> REF _Ref320791116 \h  \* MERGEFORMAT </w:instrText>
      </w:r>
      <w:r w:rsidR="00C66777" w:rsidRPr="00976BA5">
        <w:rPr>
          <w:sz w:val="22"/>
          <w:szCs w:val="22"/>
        </w:rPr>
      </w:r>
      <w:r w:rsidR="00C66777" w:rsidRPr="00976BA5">
        <w:rPr>
          <w:sz w:val="22"/>
          <w:szCs w:val="22"/>
        </w:rPr>
        <w:fldChar w:fldCharType="separate"/>
      </w:r>
      <w:ins w:id="24" w:author="Halit Uğurgelen" w:date="2024-08-23T08:24:00Z">
        <w:r w:rsidR="001853D1" w:rsidRPr="001853D1">
          <w:rPr>
            <w:sz w:val="22"/>
            <w:szCs w:val="22"/>
            <w:rPrChange w:id="25" w:author="Halit Uğurgelen" w:date="2024-08-23T08:24:00Z">
              <w:rPr/>
            </w:rPrChange>
          </w:rPr>
          <w:t xml:space="preserve">Şekil </w:t>
        </w:r>
        <w:r w:rsidR="001853D1" w:rsidRPr="001853D1">
          <w:rPr>
            <w:sz w:val="22"/>
            <w:szCs w:val="22"/>
            <w:rPrChange w:id="26" w:author="Halit Uğurgelen" w:date="2024-08-23T08:24:00Z">
              <w:rPr>
                <w:noProof/>
              </w:rPr>
            </w:rPrChange>
          </w:rPr>
          <w:t>5</w:t>
        </w:r>
      </w:ins>
      <w:del w:id="27" w:author="Halit Uğurgelen" w:date="2024-08-23T08:22:00Z">
        <w:r w:rsidR="00E42C26" w:rsidRPr="00E42C26" w:rsidDel="007F1C50">
          <w:rPr>
            <w:sz w:val="22"/>
            <w:szCs w:val="22"/>
          </w:rPr>
          <w:delText>Şekil 5</w:delText>
        </w:r>
      </w:del>
      <w:r w:rsidR="00C66777" w:rsidRPr="00976BA5">
        <w:rPr>
          <w:sz w:val="22"/>
          <w:szCs w:val="22"/>
        </w:rPr>
        <w:fldChar w:fldCharType="end"/>
      </w:r>
      <w:r w:rsidRPr="00976BA5">
        <w:rPr>
          <w:sz w:val="22"/>
          <w:szCs w:val="22"/>
        </w:rPr>
        <w:t>'</w:t>
      </w:r>
      <w:r w:rsidR="005931E2">
        <w:rPr>
          <w:sz w:val="22"/>
          <w:szCs w:val="22"/>
        </w:rPr>
        <w:t>t</w:t>
      </w:r>
      <w:r w:rsidRPr="00976BA5">
        <w:rPr>
          <w:sz w:val="22"/>
          <w:szCs w:val="22"/>
        </w:rPr>
        <w:t>e de görüldüğü gibi imza dosyası içeriğine imza politika</w:t>
      </w:r>
      <w:r w:rsidR="00976BA5">
        <w:rPr>
          <w:sz w:val="22"/>
          <w:szCs w:val="22"/>
        </w:rPr>
        <w:t>sını belirten bir imza özelliği</w:t>
      </w:r>
      <w:r w:rsidR="000076AB">
        <w:rPr>
          <w:sz w:val="22"/>
          <w:szCs w:val="22"/>
        </w:rPr>
        <w:t xml:space="preserve"> </w:t>
      </w:r>
      <w:r w:rsidRPr="00976BA5">
        <w:rPr>
          <w:sz w:val="22"/>
          <w:szCs w:val="22"/>
        </w:rPr>
        <w:t>(signed attributes) eklenmesidir. EPES imza tipinin kullanılabilmesi için imzanın daha önceden tanımlanmış bir politikaya uygun bir biçimde oluşturulması gerekmektedir. İmzanın belirtilen politikaya uygunluğu imza dosyası içeriğine</w:t>
      </w:r>
      <w:r w:rsidR="00976BA5">
        <w:rPr>
          <w:sz w:val="22"/>
          <w:szCs w:val="22"/>
        </w:rPr>
        <w:t xml:space="preserve"> konulan imza politika numarası</w:t>
      </w:r>
      <w:r w:rsidR="000076AB">
        <w:rPr>
          <w:sz w:val="22"/>
          <w:szCs w:val="22"/>
        </w:rPr>
        <w:t xml:space="preserve"> </w:t>
      </w:r>
      <w:r w:rsidRPr="00976BA5">
        <w:rPr>
          <w:sz w:val="22"/>
          <w:szCs w:val="22"/>
        </w:rPr>
        <w:t>(Signature Policy ID) ile belirlenir.</w:t>
      </w:r>
    </w:p>
    <w:p w14:paraId="69A6C9B6" w14:textId="77777777" w:rsidR="00431DF9" w:rsidRDefault="00431DF9" w:rsidP="00704104">
      <w:pPr>
        <w:pStyle w:val="BodyText"/>
        <w:rPr>
          <w:sz w:val="22"/>
          <w:szCs w:val="22"/>
        </w:rPr>
      </w:pPr>
    </w:p>
    <w:p w14:paraId="15981AC9" w14:textId="77777777" w:rsidR="00704104" w:rsidRDefault="00704104" w:rsidP="00704104">
      <w:pPr>
        <w:pStyle w:val="BodyText"/>
        <w:keepNext/>
        <w:jc w:val="center"/>
      </w:pPr>
      <w:r>
        <w:rPr>
          <w:rFonts w:cs="Arial"/>
          <w:noProof/>
          <w:spacing w:val="-8"/>
          <w:w w:val="111"/>
          <w:lang w:val="en-US"/>
        </w:rPr>
        <w:drawing>
          <wp:inline distT="0" distB="0" distL="0" distR="0" wp14:anchorId="205D0230" wp14:editId="2B29A18A">
            <wp:extent cx="3819525" cy="1209675"/>
            <wp:effectExtent l="19050" t="0" r="9525" b="0"/>
            <wp:docPr id="1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819525" cy="1209675"/>
                    </a:xfrm>
                    <a:prstGeom prst="rect">
                      <a:avLst/>
                    </a:prstGeom>
                    <a:noFill/>
                    <a:ln w="9525">
                      <a:noFill/>
                      <a:miter lim="800000"/>
                      <a:headEnd/>
                      <a:tailEnd/>
                    </a:ln>
                  </pic:spPr>
                </pic:pic>
              </a:graphicData>
            </a:graphic>
          </wp:inline>
        </w:drawing>
      </w:r>
    </w:p>
    <w:p w14:paraId="074844CC" w14:textId="4A28F6F6" w:rsidR="00704104" w:rsidRDefault="00704104" w:rsidP="00704104">
      <w:pPr>
        <w:pStyle w:val="Caption"/>
      </w:pPr>
      <w:bookmarkStart w:id="28" w:name="_Ref320791116"/>
      <w:r>
        <w:t xml:space="preserve">Şekil </w:t>
      </w:r>
      <w:fldSimple w:instr=" SEQ Şekil \* ARABIC ">
        <w:r w:rsidR="001853D1">
          <w:rPr>
            <w:noProof/>
          </w:rPr>
          <w:t>5</w:t>
        </w:r>
      </w:fldSimple>
      <w:bookmarkEnd w:id="28"/>
      <w:r w:rsidR="00976BA5">
        <w:rPr>
          <w:noProof/>
        </w:rPr>
        <w:t xml:space="preserve">: </w:t>
      </w:r>
      <w:r w:rsidRPr="00BD5D8C">
        <w:t>CAdES-EPES</w:t>
      </w:r>
      <w:r>
        <w:t xml:space="preserve"> İmza Yapısı</w:t>
      </w:r>
    </w:p>
    <w:p w14:paraId="7A840D4A" w14:textId="40569C9F" w:rsidR="00704104" w:rsidRDefault="00704104" w:rsidP="00704104">
      <w:pPr>
        <w:pStyle w:val="BodyText"/>
      </w:pPr>
    </w:p>
    <w:p w14:paraId="55C361B1" w14:textId="21E81FB7" w:rsidR="00F934CA" w:rsidRDefault="00F934CA" w:rsidP="00704104">
      <w:pPr>
        <w:pStyle w:val="BodyText"/>
      </w:pPr>
    </w:p>
    <w:p w14:paraId="61156713" w14:textId="77777777" w:rsidR="00F934CA" w:rsidRPr="00532A6F" w:rsidRDefault="00F934CA" w:rsidP="00704104">
      <w:pPr>
        <w:pStyle w:val="BodyText"/>
      </w:pPr>
    </w:p>
    <w:p w14:paraId="36FEBF27" w14:textId="77777777" w:rsidR="00704104" w:rsidRDefault="00704104" w:rsidP="00050C56">
      <w:pPr>
        <w:pStyle w:val="Heading3"/>
      </w:pPr>
      <w:bookmarkStart w:id="29" w:name="_Toc323036301"/>
      <w:bookmarkStart w:id="30" w:name="_Toc86130282"/>
      <w:r w:rsidRPr="00532A6F">
        <w:lastRenderedPageBreak/>
        <w:t>CAdES-T (</w:t>
      </w:r>
      <w:r w:rsidRPr="00F14816">
        <w:t>Zaman</w:t>
      </w:r>
      <w:r w:rsidRPr="00532A6F">
        <w:t xml:space="preserve"> Damgası Eklenmiş Elektronik İmza)</w:t>
      </w:r>
      <w:bookmarkEnd w:id="29"/>
      <w:bookmarkEnd w:id="30"/>
    </w:p>
    <w:p w14:paraId="65F80AF7" w14:textId="515CF888" w:rsidR="00704104" w:rsidRPr="0009517B" w:rsidRDefault="00704104" w:rsidP="00704104">
      <w:pPr>
        <w:pStyle w:val="BodyText"/>
        <w:rPr>
          <w:sz w:val="22"/>
          <w:szCs w:val="22"/>
        </w:rPr>
      </w:pPr>
      <w:r w:rsidRPr="0009517B">
        <w:rPr>
          <w:sz w:val="22"/>
          <w:szCs w:val="22"/>
        </w:rPr>
        <w:t xml:space="preserve">BES veya EPES üzerine kurulan bir imza tipidir. </w:t>
      </w:r>
      <w:r w:rsidR="009075D8" w:rsidRPr="0009517B">
        <w:rPr>
          <w:sz w:val="22"/>
          <w:szCs w:val="22"/>
        </w:rPr>
        <w:fldChar w:fldCharType="begin"/>
      </w:r>
      <w:r w:rsidRPr="0009517B">
        <w:rPr>
          <w:sz w:val="22"/>
          <w:szCs w:val="22"/>
        </w:rPr>
        <w:instrText xml:space="preserve"> REF _Ref320791260 \h </w:instrText>
      </w:r>
      <w:r w:rsidR="0009517B">
        <w:rPr>
          <w:sz w:val="22"/>
          <w:szCs w:val="22"/>
        </w:rPr>
        <w:instrText xml:space="preserve"> \* MERGEFORMAT </w:instrText>
      </w:r>
      <w:r w:rsidR="009075D8" w:rsidRPr="0009517B">
        <w:rPr>
          <w:sz w:val="22"/>
          <w:szCs w:val="22"/>
        </w:rPr>
      </w:r>
      <w:r w:rsidR="009075D8" w:rsidRPr="0009517B">
        <w:rPr>
          <w:sz w:val="22"/>
          <w:szCs w:val="22"/>
        </w:rPr>
        <w:fldChar w:fldCharType="separate"/>
      </w:r>
      <w:ins w:id="31" w:author="Halit Uğurgelen" w:date="2024-08-23T08:24:00Z">
        <w:r w:rsidR="001853D1" w:rsidRPr="001853D1">
          <w:rPr>
            <w:sz w:val="22"/>
            <w:szCs w:val="22"/>
            <w:rPrChange w:id="32" w:author="Halit Uğurgelen" w:date="2024-08-23T08:24:00Z">
              <w:rPr/>
            </w:rPrChange>
          </w:rPr>
          <w:t xml:space="preserve">Şekil </w:t>
        </w:r>
        <w:r w:rsidR="001853D1" w:rsidRPr="001853D1">
          <w:rPr>
            <w:noProof/>
            <w:sz w:val="22"/>
            <w:szCs w:val="22"/>
            <w:rPrChange w:id="33" w:author="Halit Uğurgelen" w:date="2024-08-23T08:24:00Z">
              <w:rPr>
                <w:noProof/>
              </w:rPr>
            </w:rPrChange>
          </w:rPr>
          <w:t>6</w:t>
        </w:r>
      </w:ins>
      <w:del w:id="34" w:author="Halit Uğurgelen" w:date="2024-08-23T08:22:00Z">
        <w:r w:rsidR="00E42C26" w:rsidRPr="00E42C26" w:rsidDel="007F1C50">
          <w:rPr>
            <w:sz w:val="22"/>
            <w:szCs w:val="22"/>
          </w:rPr>
          <w:delText xml:space="preserve">Şekil </w:delText>
        </w:r>
        <w:r w:rsidR="00E42C26" w:rsidRPr="00E42C26" w:rsidDel="007F1C50">
          <w:rPr>
            <w:noProof/>
            <w:sz w:val="22"/>
            <w:szCs w:val="22"/>
          </w:rPr>
          <w:delText>6</w:delText>
        </w:r>
      </w:del>
      <w:r w:rsidR="009075D8" w:rsidRPr="0009517B">
        <w:rPr>
          <w:sz w:val="22"/>
          <w:szCs w:val="22"/>
        </w:rPr>
        <w:fldChar w:fldCharType="end"/>
      </w:r>
      <w:r w:rsidR="0009517B" w:rsidRPr="0009517B">
        <w:rPr>
          <w:sz w:val="22"/>
          <w:szCs w:val="22"/>
        </w:rPr>
        <w:t>'da</w:t>
      </w:r>
      <w:r w:rsidRPr="0009517B">
        <w:rPr>
          <w:sz w:val="22"/>
          <w:szCs w:val="22"/>
        </w:rPr>
        <w:t xml:space="preserve"> d</w:t>
      </w:r>
      <w:r w:rsidR="005931E2">
        <w:rPr>
          <w:sz w:val="22"/>
          <w:szCs w:val="22"/>
        </w:rPr>
        <w:t>a</w:t>
      </w:r>
      <w:r w:rsidRPr="0009517B">
        <w:rPr>
          <w:sz w:val="22"/>
          <w:szCs w:val="22"/>
        </w:rPr>
        <w:t xml:space="preserve"> görüldüğü gibi BES veya EPES imzaya zaman damgası alınarak oluşturulur. Zaman damgası imzanın oluşturulduğu tarihi belirlemek için kullanılır. Zaman damgasının</w:t>
      </w:r>
      <w:r w:rsidR="00A4057A">
        <w:rPr>
          <w:sz w:val="22"/>
          <w:szCs w:val="22"/>
        </w:rPr>
        <w:t>,</w:t>
      </w:r>
      <w:r w:rsidRPr="0009517B">
        <w:rPr>
          <w:sz w:val="22"/>
          <w:szCs w:val="22"/>
        </w:rPr>
        <w:t xml:space="preserve"> Türkiye'de yetkilendirilmiş bir ESHS'den alınması zorunludur. İmza doğrulanırken zaman damgası üzerinde bulunan zaman bilgisi referans alınarak doğrulama işlemi gerçekleştirilir. İmzanın zaman damgası</w:t>
      </w:r>
      <w:r w:rsidR="00A4057A">
        <w:rPr>
          <w:sz w:val="22"/>
          <w:szCs w:val="22"/>
        </w:rPr>
        <w:t>,</w:t>
      </w:r>
      <w:r w:rsidRPr="0009517B">
        <w:rPr>
          <w:sz w:val="22"/>
          <w:szCs w:val="22"/>
        </w:rPr>
        <w:t xml:space="preserve"> üzerindeki zaman bilgisinden önceki bir tarihte oluşturulmuş olduğu kesin bir şekilde tespit edilebilir. Uzun dönem saklanması gereken e-imzalı belgelerin mutlaka CAdES-T imza tipinde oluşturulması gerekmektedir. İmzalama işlemi yapıldıktan hemen sonra imzaya zaman damgası alınması önerilmektedir.</w:t>
      </w:r>
    </w:p>
    <w:p w14:paraId="77C990BA" w14:textId="77777777" w:rsidR="00704104" w:rsidRDefault="00704104" w:rsidP="00704104">
      <w:pPr>
        <w:pStyle w:val="BodyText"/>
        <w:rPr>
          <w:sz w:val="22"/>
          <w:szCs w:val="22"/>
        </w:rPr>
      </w:pPr>
    </w:p>
    <w:p w14:paraId="0AC21819" w14:textId="77777777" w:rsidR="00704104" w:rsidRDefault="00704104" w:rsidP="00704104">
      <w:pPr>
        <w:pStyle w:val="BodyText"/>
        <w:keepNext/>
        <w:jc w:val="center"/>
      </w:pPr>
      <w:r>
        <w:rPr>
          <w:rFonts w:cs="Arial"/>
          <w:noProof/>
          <w:spacing w:val="-8"/>
          <w:w w:val="111"/>
          <w:lang w:val="en-US"/>
        </w:rPr>
        <w:drawing>
          <wp:inline distT="0" distB="0" distL="0" distR="0" wp14:anchorId="7726E426" wp14:editId="2A0B8EC6">
            <wp:extent cx="4166870" cy="2156460"/>
            <wp:effectExtent l="19050" t="0" r="5080" b="0"/>
            <wp:docPr id="2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166870" cy="2156460"/>
                    </a:xfrm>
                    <a:prstGeom prst="rect">
                      <a:avLst/>
                    </a:prstGeom>
                    <a:noFill/>
                    <a:ln w="9525">
                      <a:noFill/>
                      <a:miter lim="800000"/>
                      <a:headEnd/>
                      <a:tailEnd/>
                    </a:ln>
                  </pic:spPr>
                </pic:pic>
              </a:graphicData>
            </a:graphic>
          </wp:inline>
        </w:drawing>
      </w:r>
    </w:p>
    <w:p w14:paraId="5323398B" w14:textId="4567A595" w:rsidR="00704104" w:rsidRDefault="00704104" w:rsidP="00704104">
      <w:pPr>
        <w:pStyle w:val="Caption"/>
        <w:rPr>
          <w:sz w:val="22"/>
          <w:szCs w:val="22"/>
        </w:rPr>
      </w:pPr>
      <w:bookmarkStart w:id="35" w:name="_Ref320791260"/>
      <w:r>
        <w:t xml:space="preserve">Şekil </w:t>
      </w:r>
      <w:fldSimple w:instr=" SEQ Şekil \* ARABIC ">
        <w:r w:rsidR="001853D1">
          <w:rPr>
            <w:noProof/>
          </w:rPr>
          <w:t>6</w:t>
        </w:r>
      </w:fldSimple>
      <w:bookmarkEnd w:id="35"/>
      <w:r w:rsidR="00F50A6C">
        <w:rPr>
          <w:noProof/>
        </w:rPr>
        <w:t xml:space="preserve">: </w:t>
      </w:r>
      <w:r w:rsidRPr="002E13F3">
        <w:t xml:space="preserve">CAdES-T </w:t>
      </w:r>
      <w:r>
        <w:t>İmza Yapısı</w:t>
      </w:r>
    </w:p>
    <w:p w14:paraId="096367C2" w14:textId="73058408" w:rsidR="00704104" w:rsidRDefault="00704104" w:rsidP="00704104">
      <w:pPr>
        <w:pStyle w:val="BodyText"/>
        <w:rPr>
          <w:sz w:val="22"/>
          <w:szCs w:val="22"/>
        </w:rPr>
      </w:pPr>
    </w:p>
    <w:p w14:paraId="35A70A0A" w14:textId="347E0823" w:rsidR="00831DF1" w:rsidRDefault="00831DF1" w:rsidP="00704104">
      <w:pPr>
        <w:pStyle w:val="BodyText"/>
        <w:rPr>
          <w:sz w:val="22"/>
          <w:szCs w:val="22"/>
        </w:rPr>
      </w:pPr>
    </w:p>
    <w:p w14:paraId="620AEAF9" w14:textId="1B225310" w:rsidR="00831DF1" w:rsidRDefault="00831DF1" w:rsidP="00704104">
      <w:pPr>
        <w:pStyle w:val="BodyText"/>
        <w:rPr>
          <w:sz w:val="22"/>
          <w:szCs w:val="22"/>
        </w:rPr>
      </w:pPr>
    </w:p>
    <w:p w14:paraId="0ED93A26" w14:textId="172C8644" w:rsidR="00831DF1" w:rsidRDefault="00831DF1" w:rsidP="00704104">
      <w:pPr>
        <w:pStyle w:val="BodyText"/>
        <w:rPr>
          <w:sz w:val="22"/>
          <w:szCs w:val="22"/>
        </w:rPr>
      </w:pPr>
    </w:p>
    <w:p w14:paraId="2227963A" w14:textId="0DE91FB3" w:rsidR="00831DF1" w:rsidRDefault="00831DF1" w:rsidP="00704104">
      <w:pPr>
        <w:pStyle w:val="BodyText"/>
        <w:rPr>
          <w:sz w:val="22"/>
          <w:szCs w:val="22"/>
        </w:rPr>
      </w:pPr>
    </w:p>
    <w:p w14:paraId="4371BF03" w14:textId="015D14AC" w:rsidR="00831DF1" w:rsidRDefault="00831DF1" w:rsidP="00704104">
      <w:pPr>
        <w:pStyle w:val="BodyText"/>
        <w:rPr>
          <w:sz w:val="22"/>
          <w:szCs w:val="22"/>
        </w:rPr>
      </w:pPr>
    </w:p>
    <w:p w14:paraId="6AEEC11B" w14:textId="01949E67" w:rsidR="00831DF1" w:rsidRDefault="00831DF1" w:rsidP="00704104">
      <w:pPr>
        <w:pStyle w:val="BodyText"/>
        <w:rPr>
          <w:sz w:val="22"/>
          <w:szCs w:val="22"/>
        </w:rPr>
      </w:pPr>
    </w:p>
    <w:p w14:paraId="3D8D8599" w14:textId="7B27113C" w:rsidR="00831DF1" w:rsidRDefault="00831DF1" w:rsidP="00704104">
      <w:pPr>
        <w:pStyle w:val="BodyText"/>
        <w:rPr>
          <w:sz w:val="22"/>
          <w:szCs w:val="22"/>
        </w:rPr>
      </w:pPr>
    </w:p>
    <w:p w14:paraId="24CD18F2" w14:textId="3B64757C" w:rsidR="00831DF1" w:rsidRDefault="00831DF1" w:rsidP="00704104">
      <w:pPr>
        <w:pStyle w:val="BodyText"/>
        <w:rPr>
          <w:sz w:val="22"/>
          <w:szCs w:val="22"/>
        </w:rPr>
      </w:pPr>
    </w:p>
    <w:p w14:paraId="17FBFB47" w14:textId="642A9D02" w:rsidR="00831DF1" w:rsidRDefault="00831DF1" w:rsidP="00704104">
      <w:pPr>
        <w:pStyle w:val="BodyText"/>
        <w:rPr>
          <w:sz w:val="22"/>
          <w:szCs w:val="22"/>
        </w:rPr>
      </w:pPr>
    </w:p>
    <w:p w14:paraId="51D64585" w14:textId="63053145" w:rsidR="00831DF1" w:rsidRDefault="00831DF1" w:rsidP="00704104">
      <w:pPr>
        <w:pStyle w:val="BodyText"/>
        <w:rPr>
          <w:sz w:val="22"/>
          <w:szCs w:val="22"/>
        </w:rPr>
      </w:pPr>
    </w:p>
    <w:p w14:paraId="594010F0" w14:textId="33C99551" w:rsidR="00831DF1" w:rsidRDefault="00831DF1" w:rsidP="00704104">
      <w:pPr>
        <w:pStyle w:val="BodyText"/>
        <w:rPr>
          <w:sz w:val="22"/>
          <w:szCs w:val="22"/>
        </w:rPr>
      </w:pPr>
    </w:p>
    <w:p w14:paraId="57722096" w14:textId="77777777" w:rsidR="00831DF1" w:rsidRDefault="00831DF1" w:rsidP="00704104">
      <w:pPr>
        <w:pStyle w:val="BodyText"/>
        <w:rPr>
          <w:sz w:val="22"/>
          <w:szCs w:val="22"/>
        </w:rPr>
      </w:pPr>
    </w:p>
    <w:p w14:paraId="45904449" w14:textId="77777777" w:rsidR="00704104" w:rsidRDefault="00704104" w:rsidP="00050C56">
      <w:pPr>
        <w:pStyle w:val="Heading3"/>
      </w:pPr>
      <w:bookmarkStart w:id="36" w:name="_Toc323036302"/>
      <w:bookmarkStart w:id="37" w:name="_Toc86130283"/>
      <w:r w:rsidRPr="00885C2C">
        <w:lastRenderedPageBreak/>
        <w:t xml:space="preserve">CAdES-C (Tüm </w:t>
      </w:r>
      <w:r w:rsidRPr="00F14816">
        <w:t>Doğrulama</w:t>
      </w:r>
      <w:r w:rsidRPr="00885C2C">
        <w:t xml:space="preserve"> Verilerinin Referanslarının Eklendiği İmza)</w:t>
      </w:r>
      <w:bookmarkEnd w:id="36"/>
      <w:bookmarkEnd w:id="37"/>
    </w:p>
    <w:p w14:paraId="4A9870F2" w14:textId="547D6A83" w:rsidR="00704104" w:rsidRPr="00F50A6C" w:rsidRDefault="009075D8" w:rsidP="00704104">
      <w:pPr>
        <w:pStyle w:val="BodyText"/>
        <w:rPr>
          <w:sz w:val="22"/>
          <w:szCs w:val="22"/>
        </w:rPr>
      </w:pPr>
      <w:r w:rsidRPr="00F50A6C">
        <w:rPr>
          <w:sz w:val="22"/>
          <w:szCs w:val="22"/>
        </w:rPr>
        <w:fldChar w:fldCharType="begin"/>
      </w:r>
      <w:r w:rsidR="00704104" w:rsidRPr="00F50A6C">
        <w:rPr>
          <w:sz w:val="22"/>
          <w:szCs w:val="22"/>
        </w:rPr>
        <w:instrText xml:space="preserve"> REF _Ref320791448 \h </w:instrText>
      </w:r>
      <w:r w:rsidR="00F50A6C">
        <w:rPr>
          <w:sz w:val="22"/>
          <w:szCs w:val="22"/>
        </w:rPr>
        <w:instrText xml:space="preserve"> \* MERGEFORMAT </w:instrText>
      </w:r>
      <w:r w:rsidRPr="00F50A6C">
        <w:rPr>
          <w:sz w:val="22"/>
          <w:szCs w:val="22"/>
        </w:rPr>
      </w:r>
      <w:r w:rsidRPr="00F50A6C">
        <w:rPr>
          <w:sz w:val="22"/>
          <w:szCs w:val="22"/>
        </w:rPr>
        <w:fldChar w:fldCharType="separate"/>
      </w:r>
      <w:ins w:id="38" w:author="Halit Uğurgelen" w:date="2024-08-23T08:24:00Z">
        <w:r w:rsidR="001853D1" w:rsidRPr="001853D1">
          <w:rPr>
            <w:sz w:val="22"/>
            <w:szCs w:val="22"/>
            <w:rPrChange w:id="39" w:author="Halit Uğurgelen" w:date="2024-08-23T08:24:00Z">
              <w:rPr/>
            </w:rPrChange>
          </w:rPr>
          <w:t xml:space="preserve">Şekil </w:t>
        </w:r>
        <w:r w:rsidR="001853D1" w:rsidRPr="001853D1">
          <w:rPr>
            <w:noProof/>
            <w:sz w:val="22"/>
            <w:szCs w:val="22"/>
            <w:rPrChange w:id="40" w:author="Halit Uğurgelen" w:date="2024-08-23T08:24:00Z">
              <w:rPr>
                <w:noProof/>
              </w:rPr>
            </w:rPrChange>
          </w:rPr>
          <w:t>7</w:t>
        </w:r>
      </w:ins>
      <w:del w:id="41" w:author="Halit Uğurgelen" w:date="2024-08-23T08:22:00Z">
        <w:r w:rsidR="00E42C26" w:rsidRPr="00E42C26" w:rsidDel="007F1C50">
          <w:rPr>
            <w:sz w:val="22"/>
            <w:szCs w:val="22"/>
          </w:rPr>
          <w:delText xml:space="preserve">Şekil </w:delText>
        </w:r>
        <w:r w:rsidR="00E42C26" w:rsidRPr="00E42C26" w:rsidDel="007F1C50">
          <w:rPr>
            <w:noProof/>
            <w:sz w:val="22"/>
            <w:szCs w:val="22"/>
          </w:rPr>
          <w:delText>7</w:delText>
        </w:r>
      </w:del>
      <w:r w:rsidRPr="00F50A6C">
        <w:rPr>
          <w:sz w:val="22"/>
          <w:szCs w:val="22"/>
        </w:rPr>
        <w:fldChar w:fldCharType="end"/>
      </w:r>
      <w:r w:rsidR="00704104" w:rsidRPr="00F50A6C">
        <w:rPr>
          <w:sz w:val="22"/>
          <w:szCs w:val="22"/>
        </w:rPr>
        <w:t>'de görüldüğü gibi ES-T imzası üzerine kurulan bir imza tipidir. İmza doğrulamada kullanılan ESHS'ye ait kök ve alt kök sertifikaları ile sertifikaların iptal kontrollerinin yapıldığı SİL (Sertifika İptal Listesi) veya OSCP cevaplarının referans değerleri</w:t>
      </w:r>
      <w:r w:rsidR="007C0D52">
        <w:rPr>
          <w:sz w:val="22"/>
          <w:szCs w:val="22"/>
        </w:rPr>
        <w:t>,</w:t>
      </w:r>
      <w:r w:rsidR="00704104" w:rsidRPr="00F50A6C">
        <w:rPr>
          <w:sz w:val="22"/>
          <w:szCs w:val="22"/>
        </w:rPr>
        <w:t xml:space="preserve"> imza dosyasına eklenir. Sertifika ve iptal bilgileri imza dosyasına eklenmez, sadece bu bilgilere erişim için tanımlanmış eşsiz referans değerleri imza dosyasına eklenir. İmza doğrulama yapılırken eklenen referans değerleri ile ilgili sertifikalar, SİL ve OCSP cevaplarının dışarıdaki bir sistemden temin edilmesi ve imza doğrulamanın bu veriler kullanılarak yapılması gerekir. İmza dosyasına eklenen referans değerleri ile ilgili sertifikalar, SİL ve OCSP cevapları imza doğrulama sistemi içinde ortak bir veri tabanı veya dizin yapısı içinde tutulabilir. ES-C imza tipinin kullanılması önerilmemekle beraber kullanımının uygun olduğu durumlar da olabilir.</w:t>
      </w:r>
    </w:p>
    <w:p w14:paraId="5531D83E" w14:textId="77777777" w:rsidR="00704104" w:rsidRDefault="00704104" w:rsidP="00704104">
      <w:pPr>
        <w:pStyle w:val="BodyText"/>
        <w:rPr>
          <w:sz w:val="22"/>
          <w:szCs w:val="22"/>
        </w:rPr>
      </w:pPr>
    </w:p>
    <w:p w14:paraId="7441A4AD" w14:textId="77777777" w:rsidR="00704104" w:rsidRDefault="00704104" w:rsidP="00704104">
      <w:pPr>
        <w:pStyle w:val="BodyText"/>
        <w:keepNext/>
        <w:jc w:val="center"/>
      </w:pPr>
      <w:r>
        <w:rPr>
          <w:rFonts w:cs="Arial"/>
          <w:noProof/>
          <w:spacing w:val="-8"/>
          <w:w w:val="111"/>
          <w:lang w:val="en-US"/>
        </w:rPr>
        <w:drawing>
          <wp:inline distT="0" distB="0" distL="0" distR="0" wp14:anchorId="18711D45" wp14:editId="467CA3A7">
            <wp:extent cx="5003165" cy="2035810"/>
            <wp:effectExtent l="19050" t="0" r="6985" b="0"/>
            <wp:docPr id="2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srcRect/>
                    <a:stretch>
                      <a:fillRect/>
                    </a:stretch>
                  </pic:blipFill>
                  <pic:spPr bwMode="auto">
                    <a:xfrm>
                      <a:off x="0" y="0"/>
                      <a:ext cx="5003165" cy="2035810"/>
                    </a:xfrm>
                    <a:prstGeom prst="rect">
                      <a:avLst/>
                    </a:prstGeom>
                    <a:noFill/>
                    <a:ln w="9525">
                      <a:noFill/>
                      <a:miter lim="800000"/>
                      <a:headEnd/>
                      <a:tailEnd/>
                    </a:ln>
                  </pic:spPr>
                </pic:pic>
              </a:graphicData>
            </a:graphic>
          </wp:inline>
        </w:drawing>
      </w:r>
    </w:p>
    <w:p w14:paraId="15577F1B" w14:textId="3064E7A1" w:rsidR="00704104" w:rsidRDefault="00704104" w:rsidP="00704104">
      <w:pPr>
        <w:pStyle w:val="Caption"/>
        <w:rPr>
          <w:noProof/>
        </w:rPr>
      </w:pPr>
      <w:bookmarkStart w:id="42" w:name="_Ref320791448"/>
      <w:r>
        <w:t xml:space="preserve">Şekil </w:t>
      </w:r>
      <w:fldSimple w:instr=" SEQ Şekil \* ARABIC ">
        <w:r w:rsidR="001853D1">
          <w:rPr>
            <w:noProof/>
          </w:rPr>
          <w:t>7</w:t>
        </w:r>
      </w:fldSimple>
      <w:bookmarkEnd w:id="42"/>
      <w:r w:rsidR="00F50A6C">
        <w:rPr>
          <w:noProof/>
        </w:rPr>
        <w:t xml:space="preserve">: </w:t>
      </w:r>
      <w:r w:rsidRPr="00880EFC">
        <w:t xml:space="preserve">CAdES-C </w:t>
      </w:r>
      <w:r>
        <w:rPr>
          <w:noProof/>
        </w:rPr>
        <w:t>İmza Yapısı</w:t>
      </w:r>
    </w:p>
    <w:p w14:paraId="58B3E4D5" w14:textId="4C6D982B" w:rsidR="00704104" w:rsidRDefault="00704104" w:rsidP="00704104">
      <w:pPr>
        <w:pStyle w:val="BodyText"/>
      </w:pPr>
    </w:p>
    <w:p w14:paraId="23738662" w14:textId="404B4763" w:rsidR="00831DF1" w:rsidRDefault="00831DF1" w:rsidP="00704104">
      <w:pPr>
        <w:pStyle w:val="BodyText"/>
      </w:pPr>
    </w:p>
    <w:p w14:paraId="22FE7303" w14:textId="3EA10533" w:rsidR="00831DF1" w:rsidRDefault="00831DF1" w:rsidP="00704104">
      <w:pPr>
        <w:pStyle w:val="BodyText"/>
      </w:pPr>
    </w:p>
    <w:p w14:paraId="42515DE7" w14:textId="373F47A6" w:rsidR="00831DF1" w:rsidRDefault="00831DF1" w:rsidP="00704104">
      <w:pPr>
        <w:pStyle w:val="BodyText"/>
      </w:pPr>
    </w:p>
    <w:p w14:paraId="11AC7CAE" w14:textId="208F063E" w:rsidR="00831DF1" w:rsidRDefault="00831DF1" w:rsidP="00704104">
      <w:pPr>
        <w:pStyle w:val="BodyText"/>
      </w:pPr>
    </w:p>
    <w:p w14:paraId="29EF32BF" w14:textId="14B14139" w:rsidR="00831DF1" w:rsidRDefault="00831DF1" w:rsidP="00704104">
      <w:pPr>
        <w:pStyle w:val="BodyText"/>
      </w:pPr>
    </w:p>
    <w:p w14:paraId="6F1FE8E4" w14:textId="27A3CD40" w:rsidR="00831DF1" w:rsidRDefault="00831DF1" w:rsidP="00704104">
      <w:pPr>
        <w:pStyle w:val="BodyText"/>
      </w:pPr>
    </w:p>
    <w:p w14:paraId="5205D69B" w14:textId="41939BA7" w:rsidR="00831DF1" w:rsidRDefault="00831DF1" w:rsidP="00704104">
      <w:pPr>
        <w:pStyle w:val="BodyText"/>
      </w:pPr>
    </w:p>
    <w:p w14:paraId="56C71AD3" w14:textId="4EF7611D" w:rsidR="00831DF1" w:rsidRDefault="00831DF1" w:rsidP="00704104">
      <w:pPr>
        <w:pStyle w:val="BodyText"/>
      </w:pPr>
    </w:p>
    <w:p w14:paraId="0355846F" w14:textId="22535C92" w:rsidR="00831DF1" w:rsidRDefault="00831DF1" w:rsidP="00704104">
      <w:pPr>
        <w:pStyle w:val="BodyText"/>
      </w:pPr>
    </w:p>
    <w:p w14:paraId="73131E09" w14:textId="77777777" w:rsidR="00831DF1" w:rsidRPr="00585CE7" w:rsidRDefault="00831DF1" w:rsidP="00704104">
      <w:pPr>
        <w:pStyle w:val="BodyText"/>
      </w:pPr>
    </w:p>
    <w:p w14:paraId="085E97CC" w14:textId="77777777" w:rsidR="00704104" w:rsidRDefault="00704104" w:rsidP="00050C56">
      <w:pPr>
        <w:pStyle w:val="Heading3"/>
      </w:pPr>
      <w:bookmarkStart w:id="43" w:name="_Toc323036303"/>
      <w:bookmarkStart w:id="44" w:name="_Toc86130284"/>
      <w:r w:rsidRPr="00585CE7">
        <w:lastRenderedPageBreak/>
        <w:t>CAdES-X-LONG (</w:t>
      </w:r>
      <w:r w:rsidRPr="00F14816">
        <w:t>Genişletilmiş</w:t>
      </w:r>
      <w:r w:rsidRPr="00585CE7">
        <w:t xml:space="preserve"> Uzun Elektronik İmza)</w:t>
      </w:r>
      <w:bookmarkEnd w:id="43"/>
      <w:bookmarkEnd w:id="44"/>
    </w:p>
    <w:p w14:paraId="2FF22D79" w14:textId="1D3BA389" w:rsidR="00704104" w:rsidRPr="001618D1" w:rsidRDefault="009075D8" w:rsidP="00704104">
      <w:pPr>
        <w:pStyle w:val="BodyText"/>
        <w:rPr>
          <w:sz w:val="22"/>
          <w:szCs w:val="22"/>
        </w:rPr>
      </w:pPr>
      <w:r w:rsidRPr="001618D1">
        <w:rPr>
          <w:sz w:val="22"/>
          <w:szCs w:val="22"/>
        </w:rPr>
        <w:fldChar w:fldCharType="begin"/>
      </w:r>
      <w:r w:rsidR="00704104" w:rsidRPr="001618D1">
        <w:rPr>
          <w:sz w:val="22"/>
          <w:szCs w:val="22"/>
        </w:rPr>
        <w:instrText xml:space="preserve"> REF _Ref320859540 \h </w:instrText>
      </w:r>
      <w:r w:rsidR="001618D1">
        <w:rPr>
          <w:sz w:val="22"/>
          <w:szCs w:val="22"/>
        </w:rPr>
        <w:instrText xml:space="preserve"> \* MERGEFORMAT </w:instrText>
      </w:r>
      <w:r w:rsidRPr="001618D1">
        <w:rPr>
          <w:sz w:val="22"/>
          <w:szCs w:val="22"/>
        </w:rPr>
      </w:r>
      <w:r w:rsidRPr="001618D1">
        <w:rPr>
          <w:sz w:val="22"/>
          <w:szCs w:val="22"/>
        </w:rPr>
        <w:fldChar w:fldCharType="separate"/>
      </w:r>
      <w:ins w:id="45" w:author="Halit Uğurgelen" w:date="2024-08-23T08:24:00Z">
        <w:r w:rsidR="001853D1" w:rsidRPr="001853D1">
          <w:rPr>
            <w:sz w:val="22"/>
            <w:szCs w:val="22"/>
            <w:rPrChange w:id="46" w:author="Halit Uğurgelen" w:date="2024-08-23T08:24:00Z">
              <w:rPr/>
            </w:rPrChange>
          </w:rPr>
          <w:t xml:space="preserve">Şekil </w:t>
        </w:r>
        <w:r w:rsidR="001853D1" w:rsidRPr="001853D1">
          <w:rPr>
            <w:noProof/>
            <w:sz w:val="22"/>
            <w:szCs w:val="22"/>
            <w:rPrChange w:id="47" w:author="Halit Uğurgelen" w:date="2024-08-23T08:24:00Z">
              <w:rPr>
                <w:noProof/>
              </w:rPr>
            </w:rPrChange>
          </w:rPr>
          <w:t>8</w:t>
        </w:r>
      </w:ins>
      <w:del w:id="48" w:author="Halit Uğurgelen" w:date="2024-08-23T08:22:00Z">
        <w:r w:rsidR="00E42C26" w:rsidRPr="00E42C26" w:rsidDel="007F1C50">
          <w:rPr>
            <w:sz w:val="22"/>
            <w:szCs w:val="22"/>
          </w:rPr>
          <w:delText xml:space="preserve">Şekil </w:delText>
        </w:r>
        <w:r w:rsidR="00E42C26" w:rsidRPr="00E42C26" w:rsidDel="007F1C50">
          <w:rPr>
            <w:noProof/>
            <w:sz w:val="22"/>
            <w:szCs w:val="22"/>
          </w:rPr>
          <w:delText>8</w:delText>
        </w:r>
      </w:del>
      <w:r w:rsidRPr="001618D1">
        <w:rPr>
          <w:sz w:val="22"/>
          <w:szCs w:val="22"/>
        </w:rPr>
        <w:fldChar w:fldCharType="end"/>
      </w:r>
      <w:r w:rsidR="00704104" w:rsidRPr="001618D1">
        <w:rPr>
          <w:sz w:val="22"/>
          <w:szCs w:val="22"/>
        </w:rPr>
        <w:t>'</w:t>
      </w:r>
      <w:r w:rsidR="001618D1">
        <w:rPr>
          <w:sz w:val="22"/>
          <w:szCs w:val="22"/>
        </w:rPr>
        <w:t>d</w:t>
      </w:r>
      <w:r w:rsidR="00704104" w:rsidRPr="001618D1">
        <w:rPr>
          <w:sz w:val="22"/>
          <w:szCs w:val="22"/>
        </w:rPr>
        <w:t xml:space="preserve">e görüldüğü gibi ES-C imzası üzerine kurulan bir imza tipidir. İmza doğrulamada kullanılan ESHS'ye ait kök ve alt kök sertifikaları ile sertifikaların iptal kontrollerinin yapıldığı SİL veya OSCP cevapları imza dosyasına eklenir. İmza doğrulama yapılırken imza dosyasına eklenmiş bu veriler kullanılır. İmza doğrulama için dışarıdaki herhangi bir sisteme bağlanıp doğrulama verilerinin edinilmesine gerek kalmaz; doğrulama için gereken tüm veriler imza dosyasının içeriğinden edinilir. İmza doğrulaması yapacak tarafın doğrulama verilerini bulmasını gerektirmediğinden kullanılması en çok tavsiye edilen imza formatıdır. Özellikle oluşturulan imzalı belgelerin kurum dışına gönderileceği durumlarda kullanılması önerilmektedir. İmzalama işlemi yapıldığı anda, imza </w:t>
      </w:r>
      <w:r w:rsidR="00DC049C" w:rsidRPr="001618D1">
        <w:rPr>
          <w:sz w:val="22"/>
          <w:szCs w:val="22"/>
        </w:rPr>
        <w:t>dosyası ES</w:t>
      </w:r>
      <w:r w:rsidR="00704104" w:rsidRPr="001618D1">
        <w:rPr>
          <w:sz w:val="22"/>
          <w:szCs w:val="22"/>
        </w:rPr>
        <w:t>-X-LONG tipinde oluşturulup saklanabilir.</w:t>
      </w:r>
    </w:p>
    <w:p w14:paraId="78C755EB" w14:textId="77777777" w:rsidR="00704104" w:rsidRDefault="00704104" w:rsidP="00704104">
      <w:pPr>
        <w:pStyle w:val="BodyText"/>
        <w:rPr>
          <w:sz w:val="22"/>
          <w:szCs w:val="22"/>
        </w:rPr>
      </w:pPr>
    </w:p>
    <w:p w14:paraId="123805D8" w14:textId="77777777" w:rsidR="00704104" w:rsidRDefault="00704104" w:rsidP="00704104">
      <w:pPr>
        <w:pStyle w:val="BodyText"/>
        <w:keepNext/>
        <w:jc w:val="center"/>
      </w:pPr>
      <w:r>
        <w:rPr>
          <w:rFonts w:cs="Arial"/>
          <w:noProof/>
          <w:spacing w:val="-8"/>
          <w:w w:val="111"/>
          <w:lang w:val="en-US"/>
        </w:rPr>
        <w:drawing>
          <wp:inline distT="0" distB="0" distL="0" distR="0" wp14:anchorId="369F115D" wp14:editId="0F69F282">
            <wp:extent cx="5029200" cy="1704975"/>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029200" cy="1704975"/>
                    </a:xfrm>
                    <a:prstGeom prst="rect">
                      <a:avLst/>
                    </a:prstGeom>
                    <a:noFill/>
                    <a:ln w="9525">
                      <a:noFill/>
                      <a:miter lim="800000"/>
                      <a:headEnd/>
                      <a:tailEnd/>
                    </a:ln>
                  </pic:spPr>
                </pic:pic>
              </a:graphicData>
            </a:graphic>
          </wp:inline>
        </w:drawing>
      </w:r>
    </w:p>
    <w:p w14:paraId="0A44F17C" w14:textId="2F5F1B94" w:rsidR="00704104" w:rsidRDefault="00704104" w:rsidP="00704104">
      <w:pPr>
        <w:pStyle w:val="Caption"/>
      </w:pPr>
      <w:bookmarkStart w:id="49" w:name="_Ref320859540"/>
      <w:r>
        <w:t xml:space="preserve">Şekil </w:t>
      </w:r>
      <w:fldSimple w:instr=" SEQ Şekil \* ARABIC ">
        <w:r w:rsidR="001853D1">
          <w:rPr>
            <w:noProof/>
          </w:rPr>
          <w:t>8</w:t>
        </w:r>
      </w:fldSimple>
      <w:bookmarkEnd w:id="49"/>
      <w:r w:rsidR="001618D1">
        <w:rPr>
          <w:noProof/>
        </w:rPr>
        <w:t xml:space="preserve">: </w:t>
      </w:r>
      <w:r w:rsidRPr="00DF3FDC">
        <w:t xml:space="preserve">CAdES-X-LONG </w:t>
      </w:r>
      <w:r>
        <w:t>İmza Yapısı</w:t>
      </w:r>
    </w:p>
    <w:p w14:paraId="11F0D680" w14:textId="77777777" w:rsidR="00704104" w:rsidRPr="00585CE7" w:rsidRDefault="00704104" w:rsidP="00704104">
      <w:pPr>
        <w:pStyle w:val="BodyText"/>
      </w:pPr>
    </w:p>
    <w:p w14:paraId="5F61A5AB" w14:textId="77777777" w:rsidR="00704104" w:rsidRDefault="00704104" w:rsidP="00050C56">
      <w:pPr>
        <w:pStyle w:val="Heading3"/>
      </w:pPr>
      <w:bookmarkStart w:id="50" w:name="_Toc323036304"/>
      <w:bookmarkStart w:id="51" w:name="_Toc86130285"/>
      <w:r w:rsidRPr="00585CE7">
        <w:t>CAdES-X-Type 1 (Genişletilmiş Elektronik İmza Tip 1 Zamanlı)</w:t>
      </w:r>
      <w:bookmarkEnd w:id="50"/>
      <w:bookmarkEnd w:id="51"/>
    </w:p>
    <w:p w14:paraId="4CA43B74" w14:textId="537758D6" w:rsidR="00765917" w:rsidRDefault="009075D8" w:rsidP="00704104">
      <w:pPr>
        <w:pStyle w:val="BodyText"/>
        <w:rPr>
          <w:sz w:val="22"/>
          <w:szCs w:val="22"/>
        </w:rPr>
      </w:pPr>
      <w:r w:rsidRPr="00765917">
        <w:rPr>
          <w:sz w:val="22"/>
          <w:szCs w:val="22"/>
        </w:rPr>
        <w:fldChar w:fldCharType="begin"/>
      </w:r>
      <w:r w:rsidR="00704104" w:rsidRPr="00765917">
        <w:rPr>
          <w:sz w:val="22"/>
          <w:szCs w:val="22"/>
        </w:rPr>
        <w:instrText xml:space="preserve"> REF _Ref320859482 \h </w:instrText>
      </w:r>
      <w:r w:rsidR="00765917">
        <w:rPr>
          <w:sz w:val="22"/>
          <w:szCs w:val="22"/>
        </w:rPr>
        <w:instrText xml:space="preserve"> \* MERGEFORMAT </w:instrText>
      </w:r>
      <w:r w:rsidRPr="00765917">
        <w:rPr>
          <w:sz w:val="22"/>
          <w:szCs w:val="22"/>
        </w:rPr>
      </w:r>
      <w:r w:rsidRPr="00765917">
        <w:rPr>
          <w:sz w:val="22"/>
          <w:szCs w:val="22"/>
        </w:rPr>
        <w:fldChar w:fldCharType="separate"/>
      </w:r>
      <w:ins w:id="52" w:author="Halit Uğurgelen" w:date="2024-08-23T08:24:00Z">
        <w:r w:rsidR="001853D1" w:rsidRPr="001853D1">
          <w:rPr>
            <w:sz w:val="22"/>
            <w:szCs w:val="22"/>
            <w:rPrChange w:id="53" w:author="Halit Uğurgelen" w:date="2024-08-23T08:24:00Z">
              <w:rPr/>
            </w:rPrChange>
          </w:rPr>
          <w:t xml:space="preserve">Şekil </w:t>
        </w:r>
        <w:r w:rsidR="001853D1" w:rsidRPr="001853D1">
          <w:rPr>
            <w:noProof/>
            <w:sz w:val="22"/>
            <w:szCs w:val="22"/>
            <w:rPrChange w:id="54" w:author="Halit Uğurgelen" w:date="2024-08-23T08:24:00Z">
              <w:rPr>
                <w:noProof/>
              </w:rPr>
            </w:rPrChange>
          </w:rPr>
          <w:t>9</w:t>
        </w:r>
      </w:ins>
      <w:del w:id="55" w:author="Halit Uğurgelen" w:date="2024-08-23T08:22:00Z">
        <w:r w:rsidR="00E42C26" w:rsidRPr="00E42C26" w:rsidDel="007F1C50">
          <w:rPr>
            <w:sz w:val="22"/>
            <w:szCs w:val="22"/>
          </w:rPr>
          <w:delText xml:space="preserve">Şekil </w:delText>
        </w:r>
        <w:r w:rsidR="00E42C26" w:rsidRPr="00E42C26" w:rsidDel="007F1C50">
          <w:rPr>
            <w:noProof/>
            <w:sz w:val="22"/>
            <w:szCs w:val="22"/>
          </w:rPr>
          <w:delText>9</w:delText>
        </w:r>
      </w:del>
      <w:r w:rsidRPr="00765917">
        <w:rPr>
          <w:sz w:val="22"/>
          <w:szCs w:val="22"/>
        </w:rPr>
        <w:fldChar w:fldCharType="end"/>
      </w:r>
      <w:r w:rsidR="00704104" w:rsidRPr="00765917">
        <w:rPr>
          <w:sz w:val="22"/>
          <w:szCs w:val="22"/>
        </w:rPr>
        <w:t>'da görüldüğü gibi ES-C imzası üzerine kurulan bir imza tipidir. ES-C imzasının tamamına zaman damgası alınması ve alınan zaman damgasının imza dosyasına eklenmesi ile oluşturulur. Zaman damgası</w:t>
      </w:r>
      <w:r w:rsidR="00AA11DD">
        <w:rPr>
          <w:sz w:val="22"/>
          <w:szCs w:val="22"/>
        </w:rPr>
        <w:t>,</w:t>
      </w:r>
      <w:r w:rsidR="00704104" w:rsidRPr="00765917">
        <w:rPr>
          <w:sz w:val="22"/>
          <w:szCs w:val="22"/>
        </w:rPr>
        <w:t xml:space="preserve"> imza doğrulamada kullanılan sertifika ve iptal verileri referans değerlerinin ve diğer verilerin koruma altına alınması, imza dosyasına hangi tarihten önce eklendiğinin belirlenmesi amacıyla kullanılır. İmza dosyasına fazladan bir zaman damgası alınmasını gerektirdiğinden çok tercih edilen ve kullanılan bir imza tipi değildir. Ancak kullanımının uygun olduğu durumlar da olabilir.</w:t>
      </w:r>
    </w:p>
    <w:p w14:paraId="17BD75A7" w14:textId="77777777" w:rsidR="006D0C3C" w:rsidRPr="006D0C3C" w:rsidRDefault="006D0C3C" w:rsidP="00704104">
      <w:pPr>
        <w:pStyle w:val="BodyText"/>
        <w:rPr>
          <w:sz w:val="16"/>
          <w:szCs w:val="16"/>
        </w:rPr>
      </w:pPr>
    </w:p>
    <w:p w14:paraId="05C67AE6" w14:textId="77777777" w:rsidR="00704104" w:rsidRDefault="00704104" w:rsidP="00704104">
      <w:pPr>
        <w:pStyle w:val="BodyText"/>
        <w:keepNext/>
        <w:jc w:val="center"/>
      </w:pPr>
      <w:r>
        <w:rPr>
          <w:rFonts w:cs="Arial"/>
          <w:noProof/>
          <w:spacing w:val="-8"/>
          <w:w w:val="111"/>
          <w:lang w:val="en-US"/>
        </w:rPr>
        <w:drawing>
          <wp:inline distT="0" distB="0" distL="0" distR="0" wp14:anchorId="6E8910E8" wp14:editId="1B5A9084">
            <wp:extent cx="5029200" cy="1657350"/>
            <wp:effectExtent l="19050" t="0" r="0" b="0"/>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029200" cy="1657350"/>
                    </a:xfrm>
                    <a:prstGeom prst="rect">
                      <a:avLst/>
                    </a:prstGeom>
                    <a:noFill/>
                    <a:ln w="9525">
                      <a:noFill/>
                      <a:miter lim="800000"/>
                      <a:headEnd/>
                      <a:tailEnd/>
                    </a:ln>
                  </pic:spPr>
                </pic:pic>
              </a:graphicData>
            </a:graphic>
          </wp:inline>
        </w:drawing>
      </w:r>
    </w:p>
    <w:p w14:paraId="2A656FD8" w14:textId="55ABED4D" w:rsidR="00704104" w:rsidRDefault="00704104" w:rsidP="00704104">
      <w:pPr>
        <w:pStyle w:val="Caption"/>
      </w:pPr>
      <w:bookmarkStart w:id="56" w:name="_Ref320859482"/>
      <w:bookmarkStart w:id="57" w:name="_Ref320859400"/>
      <w:r>
        <w:t xml:space="preserve">Şekil </w:t>
      </w:r>
      <w:fldSimple w:instr=" SEQ Şekil \* ARABIC ">
        <w:r w:rsidR="001853D1">
          <w:rPr>
            <w:noProof/>
          </w:rPr>
          <w:t>9</w:t>
        </w:r>
      </w:fldSimple>
      <w:bookmarkEnd w:id="56"/>
      <w:r w:rsidR="00765917">
        <w:rPr>
          <w:noProof/>
        </w:rPr>
        <w:t xml:space="preserve">: </w:t>
      </w:r>
      <w:r w:rsidRPr="000472D4">
        <w:t xml:space="preserve">CAdES-X-Type 1 </w:t>
      </w:r>
      <w:r>
        <w:t>İmza Yapısı</w:t>
      </w:r>
      <w:bookmarkEnd w:id="57"/>
    </w:p>
    <w:p w14:paraId="2D61D366" w14:textId="77777777" w:rsidR="00704104" w:rsidRDefault="00704104" w:rsidP="00050C56">
      <w:pPr>
        <w:pStyle w:val="Heading3"/>
      </w:pPr>
      <w:bookmarkStart w:id="58" w:name="_Toc323036305"/>
      <w:bookmarkStart w:id="59" w:name="_Toc86130286"/>
      <w:r w:rsidRPr="00585CE7">
        <w:lastRenderedPageBreak/>
        <w:t>CAdES-X-Type 2 (Genişletilmiş Elektronik İmza Tip 2 Zamanlı)</w:t>
      </w:r>
      <w:bookmarkEnd w:id="58"/>
      <w:bookmarkEnd w:id="59"/>
    </w:p>
    <w:p w14:paraId="1CF7C912" w14:textId="6E3532CC" w:rsidR="00704104" w:rsidRDefault="00704104" w:rsidP="00704104">
      <w:pPr>
        <w:pStyle w:val="BodyText"/>
        <w:rPr>
          <w:sz w:val="22"/>
          <w:szCs w:val="22"/>
        </w:rPr>
      </w:pPr>
      <w:r w:rsidRPr="00585CE7">
        <w:rPr>
          <w:sz w:val="22"/>
          <w:szCs w:val="22"/>
        </w:rPr>
        <w:t>CAdES-X-Type 1 ile çok benzer yapıdadır. Aralarındaki tek fark zaman damgasının</w:t>
      </w:r>
      <w:r w:rsidR="00AA5949">
        <w:rPr>
          <w:sz w:val="22"/>
          <w:szCs w:val="22"/>
        </w:rPr>
        <w:t>,</w:t>
      </w:r>
      <w:r w:rsidRPr="00585CE7">
        <w:rPr>
          <w:sz w:val="22"/>
          <w:szCs w:val="22"/>
        </w:rPr>
        <w:t xml:space="preserve"> ES-C'nin tamamına değil sadece içeriğindeki referans değerlerine alınmış olmasıdır.</w:t>
      </w:r>
    </w:p>
    <w:p w14:paraId="09EA9C8C" w14:textId="77777777" w:rsidR="0086406C" w:rsidRPr="0086406C" w:rsidRDefault="0086406C" w:rsidP="00704104">
      <w:pPr>
        <w:pStyle w:val="BodyText"/>
        <w:rPr>
          <w:sz w:val="16"/>
          <w:szCs w:val="16"/>
        </w:rPr>
      </w:pPr>
    </w:p>
    <w:p w14:paraId="624495E0" w14:textId="77777777" w:rsidR="00704104" w:rsidRDefault="00704104" w:rsidP="00704104">
      <w:pPr>
        <w:pStyle w:val="BodyText"/>
        <w:keepNext/>
        <w:jc w:val="center"/>
      </w:pPr>
      <w:r>
        <w:rPr>
          <w:rFonts w:cs="Arial"/>
          <w:noProof/>
          <w:spacing w:val="-8"/>
          <w:w w:val="111"/>
          <w:lang w:val="en-US"/>
        </w:rPr>
        <w:drawing>
          <wp:inline distT="0" distB="0" distL="0" distR="0" wp14:anchorId="7C66D1B8" wp14:editId="0F8881C6">
            <wp:extent cx="5029200" cy="1857375"/>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srcRect/>
                    <a:stretch>
                      <a:fillRect/>
                    </a:stretch>
                  </pic:blipFill>
                  <pic:spPr bwMode="auto">
                    <a:xfrm>
                      <a:off x="0" y="0"/>
                      <a:ext cx="5029200" cy="1857375"/>
                    </a:xfrm>
                    <a:prstGeom prst="rect">
                      <a:avLst/>
                    </a:prstGeom>
                    <a:noFill/>
                    <a:ln w="9525">
                      <a:noFill/>
                      <a:miter lim="800000"/>
                      <a:headEnd/>
                      <a:tailEnd/>
                    </a:ln>
                  </pic:spPr>
                </pic:pic>
              </a:graphicData>
            </a:graphic>
          </wp:inline>
        </w:drawing>
      </w:r>
    </w:p>
    <w:p w14:paraId="7C36A2D7" w14:textId="2A7CEC2B" w:rsidR="00704104" w:rsidRDefault="00704104" w:rsidP="00704104">
      <w:pPr>
        <w:pStyle w:val="Caption"/>
      </w:pPr>
      <w:r>
        <w:t xml:space="preserve">Şekil </w:t>
      </w:r>
      <w:fldSimple w:instr=" SEQ Şekil \* ARABIC ">
        <w:r w:rsidR="001853D1">
          <w:rPr>
            <w:noProof/>
          </w:rPr>
          <w:t>10</w:t>
        </w:r>
      </w:fldSimple>
      <w:r w:rsidR="00765917">
        <w:rPr>
          <w:noProof/>
        </w:rPr>
        <w:t>:</w:t>
      </w:r>
      <w:r w:rsidRPr="00CF31AA">
        <w:t xml:space="preserve"> CAdES-X-Type 2 </w:t>
      </w:r>
      <w:r>
        <w:t>İmza Yapısı</w:t>
      </w:r>
    </w:p>
    <w:p w14:paraId="57120498" w14:textId="77777777" w:rsidR="00704104" w:rsidRDefault="00704104" w:rsidP="00704104">
      <w:pPr>
        <w:pStyle w:val="BodyText"/>
      </w:pPr>
    </w:p>
    <w:p w14:paraId="69472A09" w14:textId="77777777" w:rsidR="00704104" w:rsidRDefault="00704104" w:rsidP="00050C56">
      <w:pPr>
        <w:pStyle w:val="Heading3"/>
      </w:pPr>
      <w:bookmarkStart w:id="60" w:name="_Toc323036306"/>
      <w:bookmarkStart w:id="61" w:name="_Toc86130287"/>
      <w:r w:rsidRPr="00585CE7">
        <w:t>CAdES-X-Long-Type 1 or Type 2 (Genişletilmiş Uzun Elektronik İmza Tip 1 ve Tip 2 Zamanlı)</w:t>
      </w:r>
      <w:bookmarkEnd w:id="60"/>
      <w:bookmarkEnd w:id="61"/>
    </w:p>
    <w:p w14:paraId="6A248DE8" w14:textId="441AD780" w:rsidR="00704104" w:rsidRPr="00585CE7" w:rsidRDefault="00704104" w:rsidP="00704104">
      <w:pPr>
        <w:pStyle w:val="BodyText"/>
        <w:rPr>
          <w:sz w:val="22"/>
          <w:szCs w:val="22"/>
        </w:rPr>
      </w:pPr>
      <w:r w:rsidRPr="00585CE7">
        <w:rPr>
          <w:sz w:val="22"/>
          <w:szCs w:val="22"/>
        </w:rPr>
        <w:t>CAdES-X-Type 1 ve Type 2 ile çok benzer yapıdadır. Aralarındaki tek fark</w:t>
      </w:r>
      <w:r w:rsidR="00AA11DD">
        <w:rPr>
          <w:sz w:val="22"/>
          <w:szCs w:val="22"/>
        </w:rPr>
        <w:t>,</w:t>
      </w:r>
      <w:r w:rsidRPr="00585CE7">
        <w:rPr>
          <w:sz w:val="22"/>
          <w:szCs w:val="22"/>
        </w:rPr>
        <w:t xml:space="preserve"> CAdES-X-Long-Tip 1 veya Tip 2'de imza doğrulamada kullanılan sertifikalar</w:t>
      </w:r>
      <w:r w:rsidR="00AA11DD">
        <w:rPr>
          <w:sz w:val="22"/>
          <w:szCs w:val="22"/>
        </w:rPr>
        <w:t>ın</w:t>
      </w:r>
      <w:r w:rsidRPr="00585CE7">
        <w:rPr>
          <w:sz w:val="22"/>
          <w:szCs w:val="22"/>
        </w:rPr>
        <w:t xml:space="preserve">, SİL ve OCSP cevaplarının da imza dosyasına eklenmesidir. </w:t>
      </w:r>
    </w:p>
    <w:p w14:paraId="1764FA0A" w14:textId="5471B3F8" w:rsidR="00704104" w:rsidRDefault="00704104" w:rsidP="00704104">
      <w:pPr>
        <w:pStyle w:val="BodyText"/>
        <w:rPr>
          <w:sz w:val="22"/>
          <w:szCs w:val="22"/>
        </w:rPr>
      </w:pPr>
      <w:r w:rsidRPr="00585CE7">
        <w:rPr>
          <w:sz w:val="22"/>
          <w:szCs w:val="22"/>
        </w:rPr>
        <w:t>Doğrulama verilerinin tamamını içerdiğinden CAdES-X-Long ile de benzerlik göstermektedir. Ancak CAdES-X-Long'dan farklı olarak fazladan bir zaman damgası alınmasını gerektirmekte</w:t>
      </w:r>
      <w:r w:rsidR="00036E2A">
        <w:rPr>
          <w:sz w:val="22"/>
          <w:szCs w:val="22"/>
        </w:rPr>
        <w:t xml:space="preserve"> olup</w:t>
      </w:r>
      <w:r w:rsidRPr="00585CE7">
        <w:rPr>
          <w:sz w:val="22"/>
          <w:szCs w:val="22"/>
        </w:rPr>
        <w:t xml:space="preserve"> </w:t>
      </w:r>
      <w:r w:rsidR="00036E2A">
        <w:rPr>
          <w:sz w:val="22"/>
          <w:szCs w:val="22"/>
        </w:rPr>
        <w:t>k</w:t>
      </w:r>
      <w:r w:rsidRPr="00585CE7">
        <w:rPr>
          <w:sz w:val="22"/>
          <w:szCs w:val="22"/>
        </w:rPr>
        <w:t>ullanımı çok fazla önerilmemektedir. Kullanımının uygun olduğu durumlar oluşabilir ancak genel olarak CAdES-X-Long tipinin kullanılması daha uygundur.</w:t>
      </w:r>
    </w:p>
    <w:p w14:paraId="17D915AC" w14:textId="77777777" w:rsidR="00704104" w:rsidRDefault="00704104" w:rsidP="00704104">
      <w:pPr>
        <w:pStyle w:val="BodyText"/>
        <w:rPr>
          <w:sz w:val="22"/>
          <w:szCs w:val="22"/>
        </w:rPr>
      </w:pPr>
    </w:p>
    <w:p w14:paraId="7E211842" w14:textId="77777777" w:rsidR="00704104" w:rsidRDefault="00704104" w:rsidP="00704104">
      <w:pPr>
        <w:pStyle w:val="BodyText"/>
        <w:keepNext/>
        <w:jc w:val="center"/>
      </w:pPr>
      <w:r>
        <w:rPr>
          <w:rFonts w:cs="Arial"/>
          <w:noProof/>
          <w:spacing w:val="-8"/>
          <w:w w:val="111"/>
          <w:lang w:val="en-US"/>
        </w:rPr>
        <w:drawing>
          <wp:inline distT="0" distB="0" distL="0" distR="0" wp14:anchorId="02E73B36" wp14:editId="7BD73585">
            <wp:extent cx="4916805" cy="2122170"/>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916805" cy="2122170"/>
                    </a:xfrm>
                    <a:prstGeom prst="rect">
                      <a:avLst/>
                    </a:prstGeom>
                    <a:noFill/>
                    <a:ln w="9525">
                      <a:noFill/>
                      <a:miter lim="800000"/>
                      <a:headEnd/>
                      <a:tailEnd/>
                    </a:ln>
                  </pic:spPr>
                </pic:pic>
              </a:graphicData>
            </a:graphic>
          </wp:inline>
        </w:drawing>
      </w:r>
    </w:p>
    <w:p w14:paraId="56ACA5B2" w14:textId="3A79643E" w:rsidR="00704104" w:rsidRPr="00585CE7" w:rsidRDefault="00704104" w:rsidP="00704104">
      <w:pPr>
        <w:pStyle w:val="Caption"/>
        <w:rPr>
          <w:sz w:val="22"/>
          <w:szCs w:val="22"/>
        </w:rPr>
      </w:pPr>
      <w:r>
        <w:t xml:space="preserve">Şekil </w:t>
      </w:r>
      <w:fldSimple w:instr=" SEQ Şekil \* ARABIC ">
        <w:r w:rsidR="001853D1">
          <w:rPr>
            <w:noProof/>
          </w:rPr>
          <w:t>11</w:t>
        </w:r>
      </w:fldSimple>
      <w:r w:rsidR="001034B9">
        <w:rPr>
          <w:noProof/>
        </w:rPr>
        <w:t>:</w:t>
      </w:r>
      <w:r w:rsidRPr="00E03279">
        <w:t xml:space="preserve"> CAdES-X-Long-Type 1 or Type 2 </w:t>
      </w:r>
      <w:r>
        <w:t>İmza Yapısı</w:t>
      </w:r>
    </w:p>
    <w:p w14:paraId="73EF6AD8" w14:textId="77777777" w:rsidR="00704104" w:rsidRDefault="00704104" w:rsidP="00050C56">
      <w:pPr>
        <w:pStyle w:val="Heading3"/>
      </w:pPr>
      <w:bookmarkStart w:id="62" w:name="_Toc323036307"/>
      <w:bookmarkStart w:id="63" w:name="_Toc86130288"/>
      <w:r w:rsidRPr="00174A4E">
        <w:lastRenderedPageBreak/>
        <w:t>CAdES-A (</w:t>
      </w:r>
      <w:r w:rsidRPr="00F14816">
        <w:t>Arşiv</w:t>
      </w:r>
      <w:r w:rsidRPr="00174A4E">
        <w:t xml:space="preserve"> Elektronik İmza)</w:t>
      </w:r>
      <w:bookmarkEnd w:id="62"/>
      <w:bookmarkEnd w:id="63"/>
    </w:p>
    <w:p w14:paraId="42E2D608" w14:textId="27C11057" w:rsidR="00704104" w:rsidRDefault="00704104" w:rsidP="00704104">
      <w:pPr>
        <w:pStyle w:val="BodyText"/>
        <w:rPr>
          <w:sz w:val="22"/>
          <w:szCs w:val="22"/>
        </w:rPr>
      </w:pPr>
      <w:r w:rsidRPr="00174A4E">
        <w:rPr>
          <w:sz w:val="22"/>
          <w:szCs w:val="22"/>
        </w:rPr>
        <w:t>E-imzalı belgelerin</w:t>
      </w:r>
      <w:r w:rsidR="00FB45EA">
        <w:rPr>
          <w:sz w:val="22"/>
          <w:szCs w:val="22"/>
        </w:rPr>
        <w:t>,</w:t>
      </w:r>
      <w:r w:rsidRPr="00174A4E">
        <w:rPr>
          <w:sz w:val="22"/>
          <w:szCs w:val="22"/>
        </w:rPr>
        <w:t xml:space="preserve"> ESHS'ye ait kök/alt kök ve zaman damgası sertifikalarının geçerlilik süresinden daha uzun bir süre saklanması gerektiği durumlarda kullanılması gereken bir imza formatıdır. ES-A imza formatı tüm doğrulama verileri eklenmiş imza formatları üzerine oluşturulur. ES-A tipinde imza dosyası aşağıdaki imza dosyalarından birisinin üzerine arşiv zaman d</w:t>
      </w:r>
      <w:r w:rsidR="001034B9">
        <w:rPr>
          <w:sz w:val="22"/>
          <w:szCs w:val="22"/>
        </w:rPr>
        <w:t>amgası alınması yoluyla yapılır.</w:t>
      </w:r>
    </w:p>
    <w:p w14:paraId="0FCF578B" w14:textId="77777777" w:rsidR="00187998" w:rsidRDefault="00187998" w:rsidP="00704104">
      <w:pPr>
        <w:pStyle w:val="BodyText"/>
        <w:rPr>
          <w:sz w:val="22"/>
          <w:szCs w:val="22"/>
        </w:rPr>
      </w:pPr>
    </w:p>
    <w:p w14:paraId="1339CA99" w14:textId="77777777" w:rsidR="00704104" w:rsidRPr="00174A4E" w:rsidRDefault="00704104" w:rsidP="00704104">
      <w:pPr>
        <w:pStyle w:val="BodyText"/>
        <w:numPr>
          <w:ilvl w:val="0"/>
          <w:numId w:val="8"/>
        </w:numPr>
        <w:rPr>
          <w:sz w:val="22"/>
          <w:szCs w:val="22"/>
        </w:rPr>
      </w:pPr>
      <w:r w:rsidRPr="00174A4E">
        <w:rPr>
          <w:sz w:val="22"/>
          <w:szCs w:val="22"/>
        </w:rPr>
        <w:t>CAdES-X-Long</w:t>
      </w:r>
    </w:p>
    <w:p w14:paraId="2B1E1352" w14:textId="77777777" w:rsidR="00704104" w:rsidRPr="00174A4E" w:rsidRDefault="00704104" w:rsidP="00704104">
      <w:pPr>
        <w:pStyle w:val="BodyText"/>
        <w:numPr>
          <w:ilvl w:val="0"/>
          <w:numId w:val="8"/>
        </w:numPr>
        <w:rPr>
          <w:sz w:val="22"/>
          <w:szCs w:val="22"/>
        </w:rPr>
      </w:pPr>
      <w:r w:rsidRPr="00174A4E">
        <w:rPr>
          <w:sz w:val="22"/>
          <w:szCs w:val="22"/>
        </w:rPr>
        <w:t xml:space="preserve">CAdES-X-Long-Type 1 </w:t>
      </w:r>
    </w:p>
    <w:p w14:paraId="3BD7EC0F" w14:textId="340A5881" w:rsidR="00704104" w:rsidRDefault="00704104" w:rsidP="00704104">
      <w:pPr>
        <w:pStyle w:val="BodyText"/>
        <w:numPr>
          <w:ilvl w:val="0"/>
          <w:numId w:val="8"/>
        </w:numPr>
        <w:rPr>
          <w:sz w:val="22"/>
          <w:szCs w:val="22"/>
        </w:rPr>
      </w:pPr>
      <w:r w:rsidRPr="00174A4E">
        <w:rPr>
          <w:sz w:val="22"/>
          <w:szCs w:val="22"/>
        </w:rPr>
        <w:t xml:space="preserve">CAdES-X-Long-Type 2 </w:t>
      </w:r>
    </w:p>
    <w:p w14:paraId="0BF2109A" w14:textId="77777777" w:rsidR="00C34FFD" w:rsidRPr="00C34FFD" w:rsidRDefault="00C34FFD" w:rsidP="00C34FFD">
      <w:pPr>
        <w:pStyle w:val="BodyText"/>
        <w:ind w:left="720"/>
        <w:rPr>
          <w:sz w:val="16"/>
          <w:szCs w:val="16"/>
        </w:rPr>
      </w:pPr>
    </w:p>
    <w:p w14:paraId="6587C8EC" w14:textId="2311700D" w:rsidR="00704104" w:rsidRDefault="00704104" w:rsidP="00704104">
      <w:pPr>
        <w:pStyle w:val="BodyText"/>
        <w:rPr>
          <w:sz w:val="22"/>
          <w:szCs w:val="22"/>
        </w:rPr>
      </w:pPr>
      <w:r w:rsidRPr="00174A4E">
        <w:rPr>
          <w:sz w:val="22"/>
          <w:szCs w:val="22"/>
        </w:rPr>
        <w:t>Arşivleme</w:t>
      </w:r>
      <w:r w:rsidR="00FC3E48">
        <w:rPr>
          <w:sz w:val="22"/>
          <w:szCs w:val="22"/>
        </w:rPr>
        <w:t>,</w:t>
      </w:r>
      <w:r w:rsidRPr="00174A4E">
        <w:rPr>
          <w:sz w:val="22"/>
          <w:szCs w:val="22"/>
        </w:rPr>
        <w:t xml:space="preserve"> ESHS'ye ait sertifikaların geçerlilik süre</w:t>
      </w:r>
      <w:r w:rsidR="00FC3E48">
        <w:rPr>
          <w:sz w:val="22"/>
          <w:szCs w:val="22"/>
        </w:rPr>
        <w:t>leri</w:t>
      </w:r>
      <w:r w:rsidRPr="00174A4E">
        <w:rPr>
          <w:sz w:val="22"/>
          <w:szCs w:val="22"/>
        </w:rPr>
        <w:t>nin sonuna yaklaşılması, sertifikaların iptal olması veya kullanılan algoritmaların kırıldığının duyurulması durumlarında yapılır. Arşivlemenin yukarıdaki durumlar oluşmadan önce yapılmasında bir sakınca yoktur. Arşivleme, yukarıda belirtilen imza dosyalarına alınan arşiv zaman damgası sertifikasının geçerliğinin sona ermesi</w:t>
      </w:r>
      <w:r w:rsidR="00FC3E48">
        <w:rPr>
          <w:sz w:val="22"/>
          <w:szCs w:val="22"/>
        </w:rPr>
        <w:t>ne</w:t>
      </w:r>
      <w:r w:rsidRPr="00174A4E">
        <w:rPr>
          <w:sz w:val="22"/>
          <w:szCs w:val="22"/>
        </w:rPr>
        <w:t xml:space="preserve"> </w:t>
      </w:r>
      <w:r w:rsidR="00690189">
        <w:rPr>
          <w:sz w:val="22"/>
          <w:szCs w:val="22"/>
        </w:rPr>
        <w:t>yakın</w:t>
      </w:r>
      <w:r w:rsidR="00FC3E48">
        <w:rPr>
          <w:sz w:val="22"/>
          <w:szCs w:val="22"/>
        </w:rPr>
        <w:t>,</w:t>
      </w:r>
      <w:r w:rsidRPr="00174A4E">
        <w:rPr>
          <w:sz w:val="22"/>
          <w:szCs w:val="22"/>
        </w:rPr>
        <w:t xml:space="preserve"> gerektikçe tekrarlanmalıdır. Uygulamada bununla ilgili altyapı sağlanmış olmalıdır.</w:t>
      </w:r>
    </w:p>
    <w:p w14:paraId="4924C388" w14:textId="77777777" w:rsidR="008F4B4E" w:rsidRDefault="008F4B4E" w:rsidP="00704104">
      <w:pPr>
        <w:pStyle w:val="BodyText"/>
        <w:rPr>
          <w:sz w:val="22"/>
          <w:szCs w:val="22"/>
        </w:rPr>
      </w:pPr>
    </w:p>
    <w:p w14:paraId="2533FEE5" w14:textId="77777777" w:rsidR="00704104" w:rsidRDefault="00704104" w:rsidP="00704104">
      <w:pPr>
        <w:pStyle w:val="BodyText"/>
        <w:keepNext/>
        <w:jc w:val="center"/>
      </w:pPr>
      <w:r>
        <w:rPr>
          <w:rFonts w:cs="Arial"/>
          <w:noProof/>
          <w:spacing w:val="-8"/>
          <w:w w:val="111"/>
          <w:lang w:val="en-US"/>
        </w:rPr>
        <w:drawing>
          <wp:inline distT="0" distB="0" distL="0" distR="0" wp14:anchorId="0A2D2449" wp14:editId="00D5BD65">
            <wp:extent cx="5143500" cy="1752600"/>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srcRect/>
                    <a:stretch>
                      <a:fillRect/>
                    </a:stretch>
                  </pic:blipFill>
                  <pic:spPr bwMode="auto">
                    <a:xfrm>
                      <a:off x="0" y="0"/>
                      <a:ext cx="5143500" cy="1752600"/>
                    </a:xfrm>
                    <a:prstGeom prst="rect">
                      <a:avLst/>
                    </a:prstGeom>
                    <a:noFill/>
                    <a:ln w="9525">
                      <a:noFill/>
                      <a:miter lim="800000"/>
                      <a:headEnd/>
                      <a:tailEnd/>
                    </a:ln>
                  </pic:spPr>
                </pic:pic>
              </a:graphicData>
            </a:graphic>
          </wp:inline>
        </w:drawing>
      </w:r>
    </w:p>
    <w:p w14:paraId="56C66604" w14:textId="5483823A" w:rsidR="00704104" w:rsidRDefault="00704104" w:rsidP="00704104">
      <w:pPr>
        <w:pStyle w:val="Caption"/>
      </w:pPr>
      <w:r>
        <w:t xml:space="preserve">Şekil </w:t>
      </w:r>
      <w:fldSimple w:instr=" SEQ Şekil \* ARABIC ">
        <w:r w:rsidR="001853D1">
          <w:rPr>
            <w:noProof/>
          </w:rPr>
          <w:t>12</w:t>
        </w:r>
      </w:fldSimple>
      <w:r w:rsidR="00C34FFD">
        <w:rPr>
          <w:noProof/>
        </w:rPr>
        <w:t xml:space="preserve">: </w:t>
      </w:r>
      <w:r w:rsidRPr="00E466C6">
        <w:t xml:space="preserve">CAdES-A </w:t>
      </w:r>
      <w:r>
        <w:t>İmza Yapısı</w:t>
      </w:r>
    </w:p>
    <w:p w14:paraId="4BA76AFE" w14:textId="5BCA99A0" w:rsidR="00187998" w:rsidRPr="003178ED" w:rsidRDefault="00187998" w:rsidP="00187998">
      <w:pPr>
        <w:pStyle w:val="BodyText"/>
        <w:rPr>
          <w:sz w:val="16"/>
          <w:szCs w:val="16"/>
        </w:rPr>
      </w:pPr>
    </w:p>
    <w:p w14:paraId="06746645" w14:textId="360D5A79" w:rsidR="003178ED" w:rsidRDefault="003178ED" w:rsidP="00187998">
      <w:pPr>
        <w:pStyle w:val="BodyText"/>
        <w:rPr>
          <w:sz w:val="16"/>
          <w:szCs w:val="16"/>
        </w:rPr>
      </w:pPr>
    </w:p>
    <w:p w14:paraId="39549DFD" w14:textId="7F363618" w:rsidR="00896467" w:rsidRDefault="00896467" w:rsidP="00187998">
      <w:pPr>
        <w:pStyle w:val="BodyText"/>
        <w:rPr>
          <w:sz w:val="16"/>
          <w:szCs w:val="16"/>
        </w:rPr>
      </w:pPr>
    </w:p>
    <w:p w14:paraId="5DC62636" w14:textId="7350A5FD" w:rsidR="00896467" w:rsidRDefault="00896467" w:rsidP="00187998">
      <w:pPr>
        <w:pStyle w:val="BodyText"/>
        <w:rPr>
          <w:sz w:val="16"/>
          <w:szCs w:val="16"/>
        </w:rPr>
      </w:pPr>
    </w:p>
    <w:p w14:paraId="77FCCC46" w14:textId="452BAB63" w:rsidR="00896467" w:rsidRDefault="00896467" w:rsidP="00187998">
      <w:pPr>
        <w:pStyle w:val="BodyText"/>
        <w:rPr>
          <w:sz w:val="16"/>
          <w:szCs w:val="16"/>
        </w:rPr>
      </w:pPr>
    </w:p>
    <w:p w14:paraId="375AC969" w14:textId="7C9D2A06" w:rsidR="00896467" w:rsidRDefault="00896467" w:rsidP="00187998">
      <w:pPr>
        <w:pStyle w:val="BodyText"/>
        <w:rPr>
          <w:sz w:val="16"/>
          <w:szCs w:val="16"/>
        </w:rPr>
      </w:pPr>
    </w:p>
    <w:p w14:paraId="3462301A" w14:textId="14B9C68E" w:rsidR="00896467" w:rsidRDefault="00896467" w:rsidP="00187998">
      <w:pPr>
        <w:pStyle w:val="BodyText"/>
        <w:rPr>
          <w:sz w:val="16"/>
          <w:szCs w:val="16"/>
        </w:rPr>
      </w:pPr>
    </w:p>
    <w:p w14:paraId="3602EB3C" w14:textId="77777777" w:rsidR="00896467" w:rsidRDefault="00896467" w:rsidP="00187998">
      <w:pPr>
        <w:pStyle w:val="BodyText"/>
        <w:rPr>
          <w:sz w:val="16"/>
          <w:szCs w:val="16"/>
        </w:rPr>
      </w:pPr>
    </w:p>
    <w:p w14:paraId="0989762E" w14:textId="054D84F3" w:rsidR="00896467" w:rsidRDefault="00896467" w:rsidP="00187998">
      <w:pPr>
        <w:pStyle w:val="BodyText"/>
        <w:rPr>
          <w:sz w:val="16"/>
          <w:szCs w:val="16"/>
        </w:rPr>
      </w:pPr>
    </w:p>
    <w:p w14:paraId="09F21E58" w14:textId="77777777" w:rsidR="00896467" w:rsidRPr="003178ED" w:rsidRDefault="00896467" w:rsidP="00187998">
      <w:pPr>
        <w:pStyle w:val="BodyText"/>
        <w:rPr>
          <w:sz w:val="16"/>
          <w:szCs w:val="16"/>
        </w:rPr>
      </w:pPr>
    </w:p>
    <w:p w14:paraId="239F663B" w14:textId="73DEE5EF" w:rsidR="00704104" w:rsidRDefault="00704104" w:rsidP="00050C56">
      <w:pPr>
        <w:pStyle w:val="Heading2"/>
      </w:pPr>
      <w:bookmarkStart w:id="64" w:name="_Toc86130289"/>
      <w:r>
        <w:lastRenderedPageBreak/>
        <w:t>İmza Profilleri</w:t>
      </w:r>
      <w:bookmarkEnd w:id="64"/>
    </w:p>
    <w:p w14:paraId="4927E70D" w14:textId="50EECDDB" w:rsidR="00A65BCE" w:rsidRDefault="00A65BCE" w:rsidP="00A65BCE">
      <w:pPr>
        <w:pStyle w:val="BodyText"/>
        <w:rPr>
          <w:sz w:val="22"/>
          <w:szCs w:val="22"/>
        </w:rPr>
      </w:pPr>
      <w:r>
        <w:rPr>
          <w:sz w:val="22"/>
          <w:szCs w:val="22"/>
        </w:rPr>
        <w:t>Bu bölümde, Bilgi Teknolojileri ve İletişim Kurumu</w:t>
      </w:r>
      <w:r w:rsidR="000076AB">
        <w:rPr>
          <w:sz w:val="22"/>
          <w:szCs w:val="22"/>
        </w:rPr>
        <w:t xml:space="preserve"> </w:t>
      </w:r>
      <w:r>
        <w:rPr>
          <w:sz w:val="22"/>
          <w:szCs w:val="22"/>
        </w:rPr>
        <w:t>(BTK) tarafından yayınlanmış, Türkiye’de geçerli imza tipleri ve imza içerisinde yer alması gereken özellikler ifade edilmektedir.</w:t>
      </w:r>
    </w:p>
    <w:p w14:paraId="263C62B8" w14:textId="77777777" w:rsidR="001461E9" w:rsidRPr="00A65BCE" w:rsidRDefault="001461E9" w:rsidP="00A65BCE">
      <w:pPr>
        <w:pStyle w:val="BodyText"/>
        <w:rPr>
          <w:sz w:val="22"/>
          <w:szCs w:val="22"/>
        </w:rPr>
      </w:pPr>
    </w:p>
    <w:p w14:paraId="3521A2F3" w14:textId="0E83BB02" w:rsidR="00704104" w:rsidRDefault="00704104" w:rsidP="00704104">
      <w:pPr>
        <w:jc w:val="both"/>
      </w:pPr>
      <w:r>
        <w:t>E-imza yaratma ve doğrulama süreçleri oluşturulurken veya bir uygulamaya e-imza kabiliyeti eklenirken</w:t>
      </w:r>
      <w:r w:rsidR="00690189">
        <w:t xml:space="preserve"> </w:t>
      </w:r>
      <w:r>
        <w:t>kullanılacak e-</w:t>
      </w:r>
      <w:r w:rsidRPr="002E281A">
        <w:t xml:space="preserve">imzanın kullanım ömrü </w:t>
      </w:r>
      <w:r>
        <w:t>belirlenmelidir</w:t>
      </w:r>
      <w:r w:rsidRPr="002E281A">
        <w:t>. İmzanın kullanım ömrü</w:t>
      </w:r>
      <w:r w:rsidR="00157562">
        <w:t>ne göre</w:t>
      </w:r>
      <w:r w:rsidRPr="002E281A">
        <w:t xml:space="preserve"> </w:t>
      </w:r>
      <w:r>
        <w:t>farklı imza profillerinde imza atılabilir.</w:t>
      </w:r>
    </w:p>
    <w:p w14:paraId="4E999C86" w14:textId="77777777" w:rsidR="00B50891" w:rsidRPr="00B50891" w:rsidRDefault="00B50891" w:rsidP="00704104">
      <w:pPr>
        <w:jc w:val="both"/>
        <w:rPr>
          <w:sz w:val="16"/>
          <w:szCs w:val="16"/>
        </w:rPr>
      </w:pPr>
    </w:p>
    <w:tbl>
      <w:tblPr>
        <w:tblW w:w="8756" w:type="dxa"/>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Layout w:type="fixed"/>
        <w:tblLook w:val="0620" w:firstRow="1" w:lastRow="0" w:firstColumn="0" w:lastColumn="0" w:noHBand="1" w:noVBand="1"/>
      </w:tblPr>
      <w:tblGrid>
        <w:gridCol w:w="832"/>
        <w:gridCol w:w="831"/>
        <w:gridCol w:w="1109"/>
        <w:gridCol w:w="1575"/>
        <w:gridCol w:w="1559"/>
        <w:gridCol w:w="1134"/>
        <w:gridCol w:w="1716"/>
      </w:tblGrid>
      <w:tr w:rsidR="00704104" w:rsidRPr="002E281A" w14:paraId="79205E26" w14:textId="77777777" w:rsidTr="00564D7A">
        <w:trPr>
          <w:trHeight w:val="536"/>
          <w:jc w:val="center"/>
        </w:trPr>
        <w:tc>
          <w:tcPr>
            <w:tcW w:w="832" w:type="dxa"/>
            <w:tcBorders>
              <w:top w:val="single" w:sz="8" w:space="0" w:color="4F81BD"/>
              <w:left w:val="single" w:sz="8" w:space="0" w:color="4F81BD"/>
              <w:bottom w:val="single" w:sz="18" w:space="0" w:color="4F81BD"/>
              <w:right w:val="single" w:sz="8" w:space="0" w:color="4F81BD"/>
            </w:tcBorders>
          </w:tcPr>
          <w:p w14:paraId="667522FC" w14:textId="77777777" w:rsidR="00704104" w:rsidRPr="002E281A" w:rsidRDefault="00704104" w:rsidP="00491FA9">
            <w:pPr>
              <w:spacing w:after="0" w:line="240" w:lineRule="auto"/>
              <w:jc w:val="center"/>
              <w:rPr>
                <w:rFonts w:ascii="Cambria" w:eastAsia="Times New Roman" w:hAnsi="Cambria"/>
                <w:b/>
                <w:bCs/>
              </w:rPr>
            </w:pPr>
            <w:r w:rsidRPr="002E281A">
              <w:rPr>
                <w:rFonts w:ascii="Cambria" w:eastAsia="Times New Roman" w:hAnsi="Cambria"/>
                <w:b/>
                <w:bCs/>
              </w:rPr>
              <w:t>Profil</w:t>
            </w:r>
          </w:p>
        </w:tc>
        <w:tc>
          <w:tcPr>
            <w:tcW w:w="831" w:type="dxa"/>
            <w:tcBorders>
              <w:top w:val="single" w:sz="8" w:space="0" w:color="4F81BD"/>
              <w:left w:val="single" w:sz="8" w:space="0" w:color="4F81BD"/>
              <w:bottom w:val="single" w:sz="18" w:space="0" w:color="4F81BD"/>
              <w:right w:val="single" w:sz="8" w:space="0" w:color="4F81BD"/>
            </w:tcBorders>
          </w:tcPr>
          <w:p w14:paraId="36CC0E2A" w14:textId="77777777" w:rsidR="00704104" w:rsidRPr="002E281A" w:rsidRDefault="00704104" w:rsidP="00491FA9">
            <w:pPr>
              <w:spacing w:after="0" w:line="240" w:lineRule="auto"/>
              <w:jc w:val="center"/>
              <w:rPr>
                <w:rFonts w:ascii="Cambria" w:eastAsia="Times New Roman" w:hAnsi="Cambria"/>
                <w:b/>
                <w:bCs/>
              </w:rPr>
            </w:pPr>
            <w:r w:rsidRPr="002E281A">
              <w:rPr>
                <w:rFonts w:ascii="Cambria" w:eastAsia="Times New Roman" w:hAnsi="Cambria"/>
                <w:b/>
                <w:bCs/>
              </w:rPr>
              <w:t>İmza Ömrü</w:t>
            </w:r>
          </w:p>
        </w:tc>
        <w:tc>
          <w:tcPr>
            <w:tcW w:w="1109" w:type="dxa"/>
            <w:tcBorders>
              <w:top w:val="single" w:sz="8" w:space="0" w:color="4F81BD"/>
              <w:left w:val="single" w:sz="8" w:space="0" w:color="4F81BD"/>
              <w:bottom w:val="single" w:sz="18" w:space="0" w:color="4F81BD"/>
              <w:right w:val="single" w:sz="8" w:space="0" w:color="4F81BD"/>
            </w:tcBorders>
          </w:tcPr>
          <w:p w14:paraId="4D483B52" w14:textId="77777777" w:rsidR="00704104" w:rsidRPr="002E281A" w:rsidRDefault="00704104" w:rsidP="00491FA9">
            <w:pPr>
              <w:spacing w:after="0" w:line="240" w:lineRule="auto"/>
              <w:jc w:val="center"/>
              <w:rPr>
                <w:rFonts w:ascii="Cambria" w:eastAsia="Times New Roman" w:hAnsi="Cambria"/>
                <w:b/>
                <w:bCs/>
              </w:rPr>
            </w:pPr>
            <w:r>
              <w:rPr>
                <w:rFonts w:ascii="Cambria" w:eastAsia="Times New Roman" w:hAnsi="Cambria"/>
                <w:b/>
                <w:bCs/>
              </w:rPr>
              <w:t>Zaman D</w:t>
            </w:r>
            <w:r w:rsidRPr="002E281A">
              <w:rPr>
                <w:rFonts w:ascii="Cambria" w:eastAsia="Times New Roman" w:hAnsi="Cambria"/>
                <w:b/>
                <w:bCs/>
              </w:rPr>
              <w:t>amgası</w:t>
            </w:r>
          </w:p>
        </w:tc>
        <w:tc>
          <w:tcPr>
            <w:tcW w:w="1575" w:type="dxa"/>
            <w:tcBorders>
              <w:top w:val="single" w:sz="8" w:space="0" w:color="4F81BD"/>
              <w:left w:val="single" w:sz="8" w:space="0" w:color="4F81BD"/>
              <w:bottom w:val="single" w:sz="18" w:space="0" w:color="4F81BD"/>
              <w:right w:val="single" w:sz="8" w:space="0" w:color="4F81BD"/>
            </w:tcBorders>
          </w:tcPr>
          <w:p w14:paraId="67189F5D" w14:textId="77777777" w:rsidR="00704104" w:rsidRPr="002E281A" w:rsidRDefault="00704104" w:rsidP="00491FA9">
            <w:pPr>
              <w:spacing w:after="0" w:line="240" w:lineRule="auto"/>
              <w:jc w:val="center"/>
              <w:rPr>
                <w:rFonts w:ascii="Cambria" w:eastAsia="Times New Roman" w:hAnsi="Cambria"/>
                <w:b/>
                <w:bCs/>
              </w:rPr>
            </w:pPr>
            <w:r w:rsidRPr="002E281A">
              <w:rPr>
                <w:rFonts w:ascii="Cambria" w:eastAsia="Times New Roman" w:hAnsi="Cambria"/>
                <w:b/>
                <w:bCs/>
              </w:rPr>
              <w:t>İptal</w:t>
            </w:r>
          </w:p>
          <w:p w14:paraId="36A6A62D" w14:textId="77777777" w:rsidR="00704104" w:rsidRPr="002E281A" w:rsidRDefault="00704104" w:rsidP="00491FA9">
            <w:pPr>
              <w:spacing w:after="0" w:line="240" w:lineRule="auto"/>
              <w:jc w:val="center"/>
              <w:rPr>
                <w:rFonts w:ascii="Cambria" w:eastAsia="Times New Roman" w:hAnsi="Cambria"/>
                <w:b/>
                <w:bCs/>
              </w:rPr>
            </w:pPr>
            <w:r w:rsidRPr="002E281A">
              <w:rPr>
                <w:rFonts w:ascii="Cambria" w:eastAsia="Times New Roman" w:hAnsi="Cambria"/>
                <w:b/>
                <w:bCs/>
              </w:rPr>
              <w:t xml:space="preserve">Bilgisi </w:t>
            </w:r>
            <w:r>
              <w:rPr>
                <w:rFonts w:ascii="Cambria" w:eastAsia="Times New Roman" w:hAnsi="Cambria"/>
                <w:b/>
                <w:bCs/>
                <w:vertAlign w:val="superscript"/>
              </w:rPr>
              <w:t>1</w:t>
            </w:r>
          </w:p>
        </w:tc>
        <w:tc>
          <w:tcPr>
            <w:tcW w:w="1559" w:type="dxa"/>
            <w:tcBorders>
              <w:top w:val="single" w:sz="8" w:space="0" w:color="4F81BD"/>
              <w:left w:val="single" w:sz="8" w:space="0" w:color="4F81BD"/>
              <w:bottom w:val="single" w:sz="18" w:space="0" w:color="4F81BD"/>
              <w:right w:val="single" w:sz="8" w:space="0" w:color="4F81BD"/>
            </w:tcBorders>
          </w:tcPr>
          <w:p w14:paraId="3241DBB3" w14:textId="77777777" w:rsidR="00704104" w:rsidRPr="002E281A" w:rsidRDefault="00704104" w:rsidP="00491FA9">
            <w:pPr>
              <w:spacing w:after="0" w:line="240" w:lineRule="auto"/>
              <w:jc w:val="center"/>
              <w:rPr>
                <w:rFonts w:ascii="Cambria" w:eastAsia="Times New Roman" w:hAnsi="Cambria"/>
                <w:b/>
                <w:bCs/>
              </w:rPr>
            </w:pPr>
            <w:r>
              <w:rPr>
                <w:rFonts w:ascii="Cambria" w:eastAsia="Times New Roman" w:hAnsi="Cambria"/>
                <w:b/>
                <w:bCs/>
              </w:rPr>
              <w:t>Kesinleşme Süresi</w:t>
            </w:r>
          </w:p>
        </w:tc>
        <w:tc>
          <w:tcPr>
            <w:tcW w:w="1134" w:type="dxa"/>
            <w:tcBorders>
              <w:top w:val="single" w:sz="8" w:space="0" w:color="4F81BD"/>
              <w:left w:val="single" w:sz="8" w:space="0" w:color="4F81BD"/>
              <w:bottom w:val="single" w:sz="18" w:space="0" w:color="4F81BD"/>
              <w:right w:val="single" w:sz="8" w:space="0" w:color="4F81BD"/>
            </w:tcBorders>
          </w:tcPr>
          <w:p w14:paraId="23962338" w14:textId="77777777" w:rsidR="00704104" w:rsidRPr="002E281A" w:rsidRDefault="00704104" w:rsidP="00491FA9">
            <w:pPr>
              <w:spacing w:after="0" w:line="240" w:lineRule="auto"/>
              <w:jc w:val="center"/>
              <w:rPr>
                <w:rFonts w:ascii="Cambria" w:eastAsia="Times New Roman" w:hAnsi="Cambria"/>
                <w:b/>
                <w:bCs/>
              </w:rPr>
            </w:pPr>
            <w:r w:rsidRPr="002E281A">
              <w:rPr>
                <w:rFonts w:ascii="Cambria" w:eastAsia="Times New Roman" w:hAnsi="Cambria"/>
                <w:b/>
                <w:bCs/>
              </w:rPr>
              <w:t>İmza Formatı</w:t>
            </w:r>
          </w:p>
        </w:tc>
        <w:tc>
          <w:tcPr>
            <w:tcW w:w="1716" w:type="dxa"/>
            <w:tcBorders>
              <w:top w:val="single" w:sz="8" w:space="0" w:color="4F81BD"/>
              <w:left w:val="single" w:sz="8" w:space="0" w:color="4F81BD"/>
              <w:bottom w:val="single" w:sz="18" w:space="0" w:color="4F81BD"/>
              <w:right w:val="single" w:sz="8" w:space="0" w:color="4F81BD"/>
            </w:tcBorders>
          </w:tcPr>
          <w:p w14:paraId="51D1CFDE" w14:textId="77777777" w:rsidR="00704104" w:rsidRPr="002E281A" w:rsidRDefault="00704104" w:rsidP="00491FA9">
            <w:pPr>
              <w:spacing w:after="0" w:line="240" w:lineRule="auto"/>
              <w:jc w:val="center"/>
              <w:rPr>
                <w:rFonts w:ascii="Cambria" w:eastAsia="Times New Roman" w:hAnsi="Cambria"/>
                <w:b/>
                <w:bCs/>
              </w:rPr>
            </w:pPr>
            <w:r>
              <w:rPr>
                <w:rFonts w:ascii="Cambria" w:eastAsia="Times New Roman" w:hAnsi="Cambria"/>
                <w:b/>
              </w:rPr>
              <w:t xml:space="preserve">İmza Dosya </w:t>
            </w:r>
            <w:r w:rsidRPr="002E281A">
              <w:rPr>
                <w:rFonts w:ascii="Cambria" w:eastAsia="Times New Roman" w:hAnsi="Cambria"/>
                <w:b/>
              </w:rPr>
              <w:t>Boyut</w:t>
            </w:r>
            <w:r>
              <w:rPr>
                <w:rFonts w:ascii="Cambria" w:eastAsia="Times New Roman" w:hAnsi="Cambria"/>
                <w:b/>
              </w:rPr>
              <w:t>u</w:t>
            </w:r>
          </w:p>
        </w:tc>
      </w:tr>
      <w:tr w:rsidR="00704104" w:rsidRPr="002E281A" w14:paraId="67FCF02C" w14:textId="77777777" w:rsidTr="00564D7A">
        <w:trPr>
          <w:trHeight w:val="270"/>
          <w:jc w:val="center"/>
        </w:trPr>
        <w:tc>
          <w:tcPr>
            <w:tcW w:w="832" w:type="dxa"/>
          </w:tcPr>
          <w:p w14:paraId="69C8C439" w14:textId="77777777" w:rsidR="00704104" w:rsidRPr="002E281A" w:rsidRDefault="00704104" w:rsidP="00491FA9">
            <w:pPr>
              <w:spacing w:after="0" w:line="240" w:lineRule="auto"/>
              <w:jc w:val="center"/>
            </w:pPr>
            <w:r>
              <w:t>P</w:t>
            </w:r>
            <w:r w:rsidRPr="002E281A">
              <w:t>1</w:t>
            </w:r>
          </w:p>
        </w:tc>
        <w:tc>
          <w:tcPr>
            <w:tcW w:w="831" w:type="dxa"/>
          </w:tcPr>
          <w:p w14:paraId="561CB89D" w14:textId="77777777" w:rsidR="00704104" w:rsidRPr="002E281A" w:rsidRDefault="00704104" w:rsidP="00491FA9">
            <w:pPr>
              <w:spacing w:after="0" w:line="240" w:lineRule="auto"/>
              <w:jc w:val="center"/>
            </w:pPr>
            <w:r w:rsidRPr="002E281A">
              <w:t>Anlık</w:t>
            </w:r>
          </w:p>
        </w:tc>
        <w:tc>
          <w:tcPr>
            <w:tcW w:w="1109" w:type="dxa"/>
          </w:tcPr>
          <w:p w14:paraId="26E34D2E" w14:textId="77777777" w:rsidR="00704104" w:rsidRPr="002E281A" w:rsidRDefault="00704104" w:rsidP="00491FA9">
            <w:pPr>
              <w:spacing w:after="0" w:line="240" w:lineRule="auto"/>
              <w:jc w:val="center"/>
            </w:pPr>
            <w:r w:rsidRPr="002E281A">
              <w:t>Yok</w:t>
            </w:r>
          </w:p>
        </w:tc>
        <w:tc>
          <w:tcPr>
            <w:tcW w:w="1575" w:type="dxa"/>
          </w:tcPr>
          <w:p w14:paraId="7914B7FF" w14:textId="77777777" w:rsidR="00704104" w:rsidRPr="002E281A" w:rsidRDefault="00704104" w:rsidP="00491FA9">
            <w:pPr>
              <w:spacing w:after="0" w:line="240" w:lineRule="auto"/>
              <w:jc w:val="center"/>
            </w:pPr>
            <w:r>
              <w:t>SİL/</w:t>
            </w:r>
            <w:r w:rsidRPr="002E281A">
              <w:t xml:space="preserve"> ÇiSDuP</w:t>
            </w:r>
          </w:p>
        </w:tc>
        <w:tc>
          <w:tcPr>
            <w:tcW w:w="1559" w:type="dxa"/>
          </w:tcPr>
          <w:p w14:paraId="2AE3AD1F" w14:textId="77777777" w:rsidR="00704104" w:rsidRPr="002E281A" w:rsidRDefault="00704104" w:rsidP="00491FA9">
            <w:pPr>
              <w:spacing w:after="0" w:line="240" w:lineRule="auto"/>
              <w:jc w:val="center"/>
            </w:pPr>
            <w:r>
              <w:t>Uygulanmaz</w:t>
            </w:r>
          </w:p>
        </w:tc>
        <w:tc>
          <w:tcPr>
            <w:tcW w:w="1134" w:type="dxa"/>
          </w:tcPr>
          <w:p w14:paraId="7B753EEC" w14:textId="77777777" w:rsidR="00704104" w:rsidRPr="002E281A" w:rsidRDefault="00704104" w:rsidP="00491FA9">
            <w:pPr>
              <w:spacing w:after="0" w:line="240" w:lineRule="auto"/>
              <w:jc w:val="center"/>
            </w:pPr>
            <w:r>
              <w:t>BES</w:t>
            </w:r>
          </w:p>
        </w:tc>
        <w:tc>
          <w:tcPr>
            <w:tcW w:w="1716" w:type="dxa"/>
          </w:tcPr>
          <w:p w14:paraId="5BFBDA92" w14:textId="77777777" w:rsidR="00704104" w:rsidRPr="002E281A" w:rsidRDefault="00704104" w:rsidP="00491FA9">
            <w:pPr>
              <w:spacing w:after="0" w:line="240" w:lineRule="auto"/>
              <w:jc w:val="center"/>
            </w:pPr>
            <w:r w:rsidRPr="002E281A">
              <w:t>Düşük</w:t>
            </w:r>
          </w:p>
        </w:tc>
      </w:tr>
      <w:tr w:rsidR="00704104" w:rsidRPr="002E281A" w14:paraId="4D9057F0" w14:textId="77777777" w:rsidTr="00564D7A">
        <w:trPr>
          <w:trHeight w:val="122"/>
          <w:jc w:val="center"/>
        </w:trPr>
        <w:tc>
          <w:tcPr>
            <w:tcW w:w="832" w:type="dxa"/>
          </w:tcPr>
          <w:p w14:paraId="6D96BFB8" w14:textId="77777777" w:rsidR="00704104" w:rsidRPr="002E281A" w:rsidRDefault="00704104" w:rsidP="00491FA9">
            <w:pPr>
              <w:spacing w:after="0" w:line="240" w:lineRule="auto"/>
              <w:jc w:val="center"/>
            </w:pPr>
            <w:r>
              <w:t>P2</w:t>
            </w:r>
          </w:p>
        </w:tc>
        <w:tc>
          <w:tcPr>
            <w:tcW w:w="831" w:type="dxa"/>
          </w:tcPr>
          <w:p w14:paraId="4B45D9B9" w14:textId="77777777" w:rsidR="00704104" w:rsidRPr="002E281A" w:rsidRDefault="00704104" w:rsidP="00491FA9">
            <w:pPr>
              <w:spacing w:after="0" w:line="240" w:lineRule="auto"/>
              <w:jc w:val="center"/>
            </w:pPr>
            <w:r w:rsidRPr="002E281A">
              <w:t>Kısa</w:t>
            </w:r>
          </w:p>
        </w:tc>
        <w:tc>
          <w:tcPr>
            <w:tcW w:w="1109" w:type="dxa"/>
          </w:tcPr>
          <w:p w14:paraId="51BE6CFE" w14:textId="77777777" w:rsidR="00704104" w:rsidRPr="002E281A" w:rsidRDefault="00704104" w:rsidP="00491FA9">
            <w:pPr>
              <w:spacing w:after="0" w:line="240" w:lineRule="auto"/>
              <w:jc w:val="center"/>
            </w:pPr>
            <w:r w:rsidRPr="002E281A">
              <w:t>Var</w:t>
            </w:r>
          </w:p>
        </w:tc>
        <w:tc>
          <w:tcPr>
            <w:tcW w:w="1575" w:type="dxa"/>
          </w:tcPr>
          <w:p w14:paraId="11681D80" w14:textId="77777777" w:rsidR="00704104" w:rsidRPr="002E281A" w:rsidRDefault="00704104" w:rsidP="00491FA9">
            <w:pPr>
              <w:spacing w:after="0" w:line="240" w:lineRule="auto"/>
              <w:jc w:val="center"/>
            </w:pPr>
            <w:r w:rsidRPr="002E281A">
              <w:t>SİL</w:t>
            </w:r>
          </w:p>
        </w:tc>
        <w:tc>
          <w:tcPr>
            <w:tcW w:w="1559" w:type="dxa"/>
          </w:tcPr>
          <w:p w14:paraId="62406714" w14:textId="77777777" w:rsidR="00704104" w:rsidRPr="002E281A" w:rsidRDefault="00704104" w:rsidP="00491FA9">
            <w:pPr>
              <w:spacing w:after="0" w:line="240" w:lineRule="auto"/>
              <w:jc w:val="center"/>
            </w:pPr>
            <w:r>
              <w:t>Uygulanır</w:t>
            </w:r>
          </w:p>
        </w:tc>
        <w:tc>
          <w:tcPr>
            <w:tcW w:w="1134" w:type="dxa"/>
          </w:tcPr>
          <w:p w14:paraId="5BBF5137" w14:textId="77777777" w:rsidR="00704104" w:rsidRPr="002E281A" w:rsidRDefault="00704104" w:rsidP="00491FA9">
            <w:pPr>
              <w:spacing w:after="0" w:line="240" w:lineRule="auto"/>
              <w:jc w:val="center"/>
            </w:pPr>
            <w:r>
              <w:t>ES-T</w:t>
            </w:r>
          </w:p>
        </w:tc>
        <w:tc>
          <w:tcPr>
            <w:tcW w:w="1716" w:type="dxa"/>
          </w:tcPr>
          <w:p w14:paraId="559B9AD9" w14:textId="77777777" w:rsidR="00704104" w:rsidRPr="002E281A" w:rsidRDefault="00704104" w:rsidP="00491FA9">
            <w:pPr>
              <w:spacing w:after="0" w:line="240" w:lineRule="auto"/>
              <w:jc w:val="center"/>
            </w:pPr>
            <w:r w:rsidRPr="002E281A">
              <w:t>Orta</w:t>
            </w:r>
          </w:p>
        </w:tc>
      </w:tr>
      <w:tr w:rsidR="00704104" w:rsidRPr="002E281A" w14:paraId="182852C7" w14:textId="77777777" w:rsidTr="00564D7A">
        <w:trPr>
          <w:trHeight w:val="66"/>
          <w:jc w:val="center"/>
        </w:trPr>
        <w:tc>
          <w:tcPr>
            <w:tcW w:w="832" w:type="dxa"/>
          </w:tcPr>
          <w:p w14:paraId="358A7B9D" w14:textId="77777777" w:rsidR="00704104" w:rsidRPr="002E281A" w:rsidRDefault="00704104" w:rsidP="00491FA9">
            <w:pPr>
              <w:spacing w:after="0" w:line="240" w:lineRule="auto"/>
              <w:jc w:val="center"/>
            </w:pPr>
            <w:r>
              <w:t>P3</w:t>
            </w:r>
          </w:p>
        </w:tc>
        <w:tc>
          <w:tcPr>
            <w:tcW w:w="831" w:type="dxa"/>
            <w:vMerge w:val="restart"/>
          </w:tcPr>
          <w:p w14:paraId="1CB4FF51" w14:textId="77777777" w:rsidR="00704104" w:rsidRPr="002E281A" w:rsidRDefault="00704104" w:rsidP="00491FA9">
            <w:pPr>
              <w:spacing w:after="0" w:line="240" w:lineRule="auto"/>
              <w:jc w:val="center"/>
            </w:pPr>
            <w:r w:rsidRPr="002E281A">
              <w:t xml:space="preserve">Uzun </w:t>
            </w:r>
          </w:p>
          <w:p w14:paraId="66B392A0" w14:textId="77777777" w:rsidR="00704104" w:rsidRPr="002E281A" w:rsidRDefault="00704104" w:rsidP="00491FA9">
            <w:pPr>
              <w:spacing w:after="0" w:line="240" w:lineRule="auto"/>
              <w:jc w:val="center"/>
            </w:pPr>
            <w:r w:rsidRPr="002E281A">
              <w:t>Süreli</w:t>
            </w:r>
          </w:p>
        </w:tc>
        <w:tc>
          <w:tcPr>
            <w:tcW w:w="1109" w:type="dxa"/>
          </w:tcPr>
          <w:p w14:paraId="120CF9EA" w14:textId="77777777" w:rsidR="00704104" w:rsidRPr="002E281A" w:rsidRDefault="00704104" w:rsidP="00491FA9">
            <w:pPr>
              <w:spacing w:after="0" w:line="240" w:lineRule="auto"/>
              <w:jc w:val="center"/>
            </w:pPr>
            <w:r w:rsidRPr="002E281A">
              <w:t>Var</w:t>
            </w:r>
          </w:p>
        </w:tc>
        <w:tc>
          <w:tcPr>
            <w:tcW w:w="1575" w:type="dxa"/>
          </w:tcPr>
          <w:p w14:paraId="16DC4E2B" w14:textId="77777777" w:rsidR="00704104" w:rsidRPr="002E281A" w:rsidRDefault="00704104" w:rsidP="00491FA9">
            <w:pPr>
              <w:spacing w:after="0" w:line="240" w:lineRule="auto"/>
              <w:jc w:val="center"/>
            </w:pPr>
            <w:r w:rsidRPr="002E281A">
              <w:t>SİL</w:t>
            </w:r>
          </w:p>
        </w:tc>
        <w:tc>
          <w:tcPr>
            <w:tcW w:w="1559" w:type="dxa"/>
          </w:tcPr>
          <w:p w14:paraId="1CAF7807" w14:textId="77777777" w:rsidR="00704104" w:rsidRPr="002E281A" w:rsidRDefault="00704104" w:rsidP="00491FA9">
            <w:pPr>
              <w:spacing w:after="0" w:line="240" w:lineRule="auto"/>
              <w:jc w:val="center"/>
            </w:pPr>
            <w:r>
              <w:t>Uygulanır</w:t>
            </w:r>
          </w:p>
        </w:tc>
        <w:tc>
          <w:tcPr>
            <w:tcW w:w="1134" w:type="dxa"/>
          </w:tcPr>
          <w:p w14:paraId="129C650F" w14:textId="77777777" w:rsidR="00704104" w:rsidRPr="002E281A" w:rsidRDefault="00704104" w:rsidP="00491FA9">
            <w:pPr>
              <w:spacing w:after="0" w:line="240" w:lineRule="auto"/>
              <w:jc w:val="center"/>
            </w:pPr>
            <w:r w:rsidRPr="002E281A">
              <w:t xml:space="preserve">ES-XL </w:t>
            </w:r>
          </w:p>
        </w:tc>
        <w:tc>
          <w:tcPr>
            <w:tcW w:w="1716" w:type="dxa"/>
          </w:tcPr>
          <w:p w14:paraId="14DDB2FD" w14:textId="77777777" w:rsidR="00704104" w:rsidRPr="002E281A" w:rsidRDefault="00704104" w:rsidP="00491FA9">
            <w:pPr>
              <w:spacing w:after="0" w:line="240" w:lineRule="auto"/>
              <w:jc w:val="center"/>
            </w:pPr>
            <w:r w:rsidRPr="002E281A">
              <w:t>Çok yüksek</w:t>
            </w:r>
          </w:p>
        </w:tc>
      </w:tr>
      <w:tr w:rsidR="00704104" w:rsidRPr="002E281A" w14:paraId="613182D3" w14:textId="77777777" w:rsidTr="00564D7A">
        <w:trPr>
          <w:trHeight w:val="71"/>
          <w:jc w:val="center"/>
        </w:trPr>
        <w:tc>
          <w:tcPr>
            <w:tcW w:w="832" w:type="dxa"/>
          </w:tcPr>
          <w:p w14:paraId="5DFC5EFA" w14:textId="77777777" w:rsidR="00704104" w:rsidRPr="002E281A" w:rsidRDefault="00704104" w:rsidP="00491FA9">
            <w:pPr>
              <w:spacing w:after="0" w:line="240" w:lineRule="auto"/>
              <w:jc w:val="center"/>
            </w:pPr>
            <w:r>
              <w:t>P4</w:t>
            </w:r>
          </w:p>
        </w:tc>
        <w:tc>
          <w:tcPr>
            <w:tcW w:w="831" w:type="dxa"/>
            <w:vMerge/>
          </w:tcPr>
          <w:p w14:paraId="35D48FFC" w14:textId="77777777" w:rsidR="00704104" w:rsidRPr="002E281A" w:rsidRDefault="00704104" w:rsidP="00491FA9">
            <w:pPr>
              <w:spacing w:after="0" w:line="240" w:lineRule="auto"/>
              <w:jc w:val="center"/>
            </w:pPr>
          </w:p>
        </w:tc>
        <w:tc>
          <w:tcPr>
            <w:tcW w:w="1109" w:type="dxa"/>
          </w:tcPr>
          <w:p w14:paraId="36A4975B" w14:textId="77777777" w:rsidR="00704104" w:rsidRPr="002E281A" w:rsidRDefault="00704104" w:rsidP="00491FA9">
            <w:pPr>
              <w:spacing w:after="0" w:line="240" w:lineRule="auto"/>
              <w:jc w:val="center"/>
            </w:pPr>
            <w:r w:rsidRPr="002E281A">
              <w:t>Var</w:t>
            </w:r>
          </w:p>
        </w:tc>
        <w:tc>
          <w:tcPr>
            <w:tcW w:w="1575" w:type="dxa"/>
          </w:tcPr>
          <w:p w14:paraId="634F4B9C" w14:textId="77777777" w:rsidR="00704104" w:rsidRPr="002E281A" w:rsidRDefault="00704104" w:rsidP="00491FA9">
            <w:pPr>
              <w:spacing w:after="0" w:line="240" w:lineRule="auto"/>
              <w:jc w:val="center"/>
            </w:pPr>
            <w:r w:rsidRPr="002E281A">
              <w:t>ÇiSDuP</w:t>
            </w:r>
          </w:p>
        </w:tc>
        <w:tc>
          <w:tcPr>
            <w:tcW w:w="1559" w:type="dxa"/>
          </w:tcPr>
          <w:p w14:paraId="7414796F" w14:textId="77777777" w:rsidR="00704104" w:rsidRPr="002E281A" w:rsidRDefault="00704104" w:rsidP="00491FA9">
            <w:pPr>
              <w:spacing w:after="0" w:line="240" w:lineRule="auto"/>
              <w:jc w:val="center"/>
            </w:pPr>
            <w:r>
              <w:t xml:space="preserve">Uygulanmaz </w:t>
            </w:r>
          </w:p>
        </w:tc>
        <w:tc>
          <w:tcPr>
            <w:tcW w:w="1134" w:type="dxa"/>
          </w:tcPr>
          <w:p w14:paraId="50838864" w14:textId="77777777" w:rsidR="00704104" w:rsidRPr="002E281A" w:rsidRDefault="00704104" w:rsidP="00491FA9">
            <w:pPr>
              <w:spacing w:after="0" w:line="240" w:lineRule="auto"/>
              <w:jc w:val="center"/>
            </w:pPr>
            <w:r w:rsidRPr="002E281A">
              <w:t>ES-XL</w:t>
            </w:r>
          </w:p>
        </w:tc>
        <w:tc>
          <w:tcPr>
            <w:tcW w:w="1716" w:type="dxa"/>
          </w:tcPr>
          <w:p w14:paraId="611441E9" w14:textId="77777777" w:rsidR="00704104" w:rsidRPr="002E281A" w:rsidRDefault="00704104" w:rsidP="00491FA9">
            <w:pPr>
              <w:spacing w:after="0" w:line="240" w:lineRule="auto"/>
              <w:jc w:val="center"/>
            </w:pPr>
            <w:r w:rsidRPr="002E281A">
              <w:t>Yüksek</w:t>
            </w:r>
          </w:p>
        </w:tc>
      </w:tr>
    </w:tbl>
    <w:p w14:paraId="4CD018ED" w14:textId="4D5B8CF8" w:rsidR="00B50891" w:rsidRPr="001461E9" w:rsidRDefault="00B50891" w:rsidP="00704104">
      <w:pPr>
        <w:rPr>
          <w:sz w:val="16"/>
          <w:szCs w:val="16"/>
        </w:rPr>
      </w:pPr>
    </w:p>
    <w:p w14:paraId="4C3BD8BE" w14:textId="77777777" w:rsidR="001461E9" w:rsidRPr="001461E9" w:rsidRDefault="001461E9" w:rsidP="00704104">
      <w:pPr>
        <w:rPr>
          <w:sz w:val="16"/>
          <w:szCs w:val="16"/>
        </w:rPr>
      </w:pPr>
    </w:p>
    <w:p w14:paraId="727CB493" w14:textId="572CE4AE" w:rsidR="00704104" w:rsidRDefault="00122A3A" w:rsidP="00050C56">
      <w:pPr>
        <w:pStyle w:val="Heading3"/>
      </w:pPr>
      <w:bookmarkStart w:id="65" w:name="_Toc86130290"/>
      <w:r>
        <w:t xml:space="preserve">P1: </w:t>
      </w:r>
      <w:r w:rsidR="00704104">
        <w:t>Anlık</w:t>
      </w:r>
      <w:r>
        <w:t xml:space="preserve"> </w:t>
      </w:r>
      <w:r w:rsidR="00704104">
        <w:t>- İmza Profili</w:t>
      </w:r>
      <w:bookmarkEnd w:id="65"/>
    </w:p>
    <w:p w14:paraId="6472A21E" w14:textId="42B22D4F" w:rsidR="00EF6899" w:rsidRDefault="00704104" w:rsidP="00D0687D">
      <w:pPr>
        <w:jc w:val="both"/>
      </w:pPr>
      <w:r w:rsidRPr="00EF12B8">
        <w:t xml:space="preserve">Kullanım ömrü bir sonraki iptal bilgisinin yayınlanmasından daha kısa süren </w:t>
      </w:r>
      <w:r>
        <w:t>uygulamalarda kullanılır</w:t>
      </w:r>
      <w:r w:rsidRPr="00EF12B8">
        <w:t xml:space="preserve">. Örneğin 4 saatte bir SİL yayınlanan senaryoda anlık imzaların ömrü </w:t>
      </w:r>
      <w:r w:rsidR="00C77E34" w:rsidRPr="00EF12B8">
        <w:t>birkaç</w:t>
      </w:r>
      <w:r w:rsidRPr="00EF12B8">
        <w:t xml:space="preserve"> dakikadan başlayıp 4 saate kadar uzayabilir.</w:t>
      </w:r>
      <w:r>
        <w:t xml:space="preserve"> G</w:t>
      </w:r>
      <w:r w:rsidRPr="002E281A">
        <w:t>üvenlik ihtiyacı düşük seviye</w:t>
      </w:r>
      <w:r>
        <w:t>de olan</w:t>
      </w:r>
      <w:r w:rsidRPr="002E281A">
        <w:t xml:space="preserve"> uygulamalarda kullanılır. </w:t>
      </w:r>
      <w:r>
        <w:t>İ</w:t>
      </w:r>
      <w:r w:rsidRPr="002E281A">
        <w:t>mza doğrulayıcının eline geçtiği an, imza zamanı sayılır. Gelecekte imzayı tekrar doğrulama ih</w:t>
      </w:r>
      <w:r>
        <w:t>t</w:t>
      </w:r>
      <w:r w:rsidRPr="002E281A">
        <w:t>iyacı olmayacak senaryolarda tercih edilmelidir.</w:t>
      </w:r>
      <w:r w:rsidR="00C77E34">
        <w:t xml:space="preserve"> </w:t>
      </w:r>
      <w:r w:rsidRPr="00881134">
        <w:t>Bu imza profili tanımlanmış bir imza politikasına referans vermemektedir.</w:t>
      </w:r>
    </w:p>
    <w:p w14:paraId="702021D0" w14:textId="77777777" w:rsidR="001461E9" w:rsidRPr="001461E9" w:rsidRDefault="001461E9" w:rsidP="00D0687D">
      <w:pPr>
        <w:jc w:val="both"/>
        <w:rPr>
          <w:sz w:val="16"/>
          <w:szCs w:val="16"/>
        </w:rPr>
      </w:pPr>
    </w:p>
    <w:p w14:paraId="6AF42835" w14:textId="12FCE094" w:rsidR="00704104" w:rsidRDefault="00122A3A" w:rsidP="00050C56">
      <w:pPr>
        <w:pStyle w:val="Heading3"/>
      </w:pPr>
      <w:bookmarkStart w:id="66" w:name="_Toc86130291"/>
      <w:r>
        <w:t xml:space="preserve">P2: </w:t>
      </w:r>
      <w:r w:rsidR="00704104">
        <w:t>Kısa Süreli</w:t>
      </w:r>
      <w:r>
        <w:t xml:space="preserve"> </w:t>
      </w:r>
      <w:r w:rsidR="00704104">
        <w:t>- İmza Profili</w:t>
      </w:r>
      <w:bookmarkEnd w:id="66"/>
    </w:p>
    <w:p w14:paraId="33B7720A" w14:textId="4352118E" w:rsidR="00704104" w:rsidRDefault="00704104" w:rsidP="00D0687D">
      <w:pPr>
        <w:jc w:val="both"/>
      </w:pPr>
      <w:r w:rsidRPr="00EF12B8">
        <w:t>İmza ömrünün</w:t>
      </w:r>
      <w:r w:rsidR="007035BE">
        <w:t>,</w:t>
      </w:r>
      <w:r w:rsidRPr="00EF12B8">
        <w:t xml:space="preserve"> imza sertifikasının kalan ömründen kısa olduğu </w:t>
      </w:r>
      <w:r>
        <w:t>uygulamalarda tercih edilmelidir</w:t>
      </w:r>
      <w:r w:rsidRPr="00EF12B8">
        <w:t xml:space="preserve">. Kısa ömürlü </w:t>
      </w:r>
      <w:r>
        <w:t>imzalar sertifika ömrü kadar öm</w:t>
      </w:r>
      <w:r w:rsidRPr="00EF12B8">
        <w:t>re sahip olabilirler</w:t>
      </w:r>
      <w:r>
        <w:t xml:space="preserve">; örneğin 3 yıla kadar. </w:t>
      </w:r>
      <w:r w:rsidRPr="002E281A">
        <w:t xml:space="preserve">Kısa süreli kullanım ömrü olan imzalar, ÇiSDuP erişimi bulunmayan ortamlarda tercih edilmelidir. ÇisDuP erişimi olan ortamlarda </w:t>
      </w:r>
      <w:r>
        <w:t>P4</w:t>
      </w:r>
      <w:r w:rsidRPr="002E281A">
        <w:t xml:space="preserve"> profili kullanılmalıdır.</w:t>
      </w:r>
    </w:p>
    <w:p w14:paraId="089C2646" w14:textId="77777777" w:rsidR="001461E9" w:rsidRPr="001461E9" w:rsidRDefault="001461E9" w:rsidP="00D0687D">
      <w:pPr>
        <w:jc w:val="both"/>
        <w:rPr>
          <w:sz w:val="16"/>
          <w:szCs w:val="16"/>
        </w:rPr>
      </w:pPr>
    </w:p>
    <w:p w14:paraId="1F9EBBFB" w14:textId="4E530152" w:rsidR="00704104" w:rsidRDefault="00122A3A" w:rsidP="00050C56">
      <w:pPr>
        <w:pStyle w:val="Heading3"/>
      </w:pPr>
      <w:bookmarkStart w:id="67" w:name="_Toc86130292"/>
      <w:r>
        <w:t xml:space="preserve">P3: </w:t>
      </w:r>
      <w:r w:rsidR="00704104">
        <w:t>Uzun Süreli - İmza Profili</w:t>
      </w:r>
      <w:bookmarkEnd w:id="67"/>
    </w:p>
    <w:p w14:paraId="279E5790" w14:textId="3394D14A" w:rsidR="00704104" w:rsidRDefault="00704104" w:rsidP="00D0687D">
      <w:pPr>
        <w:jc w:val="both"/>
      </w:pPr>
      <w:r w:rsidRPr="00EF12B8">
        <w:t>İlk iki kategoriye girmeyen, imza sertifikasının ve imza sertifikasını imzalayan ESHS sertifikasının geçerlilik süresi doldukta</w:t>
      </w:r>
      <w:r>
        <w:t>n sonra da doğrulan</w:t>
      </w:r>
      <w:r w:rsidR="007035BE">
        <w:t>ması istenen durumlarda</w:t>
      </w:r>
      <w:r>
        <w:t xml:space="preserve"> kullanılmalıdır</w:t>
      </w:r>
      <w:r w:rsidRPr="00EF12B8">
        <w:t>.</w:t>
      </w:r>
      <w:r w:rsidR="008D18DE">
        <w:t xml:space="preserve"> </w:t>
      </w:r>
      <w:r w:rsidRPr="002E281A">
        <w:t xml:space="preserve">ÇiSDuP erişimi olmayan ortamlarda kullanılabilir. Aksi durumda </w:t>
      </w:r>
      <w:r>
        <w:t>P3</w:t>
      </w:r>
      <w:r w:rsidRPr="002E281A">
        <w:t xml:space="preserve"> profilinin, </w:t>
      </w:r>
      <w:r>
        <w:t>P4</w:t>
      </w:r>
      <w:r w:rsidRPr="002E281A">
        <w:t xml:space="preserve"> profiline tercih edilebilecek herhangi bir avantajı yoktur, </w:t>
      </w:r>
      <w:r>
        <w:t>SİL boyutundan ve imzadan sonra SİL yayınlanmasını bek</w:t>
      </w:r>
      <w:r w:rsidR="00690189">
        <w:t>le</w:t>
      </w:r>
      <w:r>
        <w:t>me gerekliliği</w:t>
      </w:r>
      <w:r w:rsidR="007035BE">
        <w:t>nden dolayı</w:t>
      </w:r>
      <w:r>
        <w:t xml:space="preserve"> mecbur kalmadıkça tercih edilmemelidir.</w:t>
      </w:r>
    </w:p>
    <w:p w14:paraId="0091FED1" w14:textId="3E63BF18" w:rsidR="00704104" w:rsidRDefault="00EF6899" w:rsidP="00050C56">
      <w:pPr>
        <w:pStyle w:val="Heading3"/>
      </w:pPr>
      <w:bookmarkStart w:id="68" w:name="_Toc86130293"/>
      <w:r>
        <w:lastRenderedPageBreak/>
        <w:t xml:space="preserve">P4: </w:t>
      </w:r>
      <w:r w:rsidR="00704104">
        <w:t>Uzun Süreli</w:t>
      </w:r>
      <w:r w:rsidR="00950FF2">
        <w:t xml:space="preserve"> </w:t>
      </w:r>
      <w:r w:rsidR="00704104">
        <w:t>- İmza Profili</w:t>
      </w:r>
      <w:bookmarkEnd w:id="68"/>
    </w:p>
    <w:p w14:paraId="7BE940AF" w14:textId="3366EC00" w:rsidR="00E16C90" w:rsidRDefault="00704104" w:rsidP="00D0687D">
      <w:pPr>
        <w:jc w:val="both"/>
      </w:pPr>
      <w:r w:rsidRPr="00EF12B8">
        <w:t>İlk iki kategoriye girmeyen, imza sertifikasının ve imza sertifikasını imzalayan ESHS sertifikasının geçerlilik süresi dolduktan sonra da doğrulanabi</w:t>
      </w:r>
      <w:r w:rsidR="006E08CD">
        <w:t>len</w:t>
      </w:r>
      <w:r w:rsidRPr="00EF12B8">
        <w:t xml:space="preserve"> imza tipidir.</w:t>
      </w:r>
      <w:r w:rsidR="006E08CD">
        <w:t xml:space="preserve"> </w:t>
      </w:r>
      <w:r w:rsidRPr="002E281A">
        <w:t>En güvenilir, uzun ömürlü ve sorunsuz imza profili</w:t>
      </w:r>
      <w:r>
        <w:t>dir</w:t>
      </w:r>
      <w:r w:rsidRPr="002E281A">
        <w:t>.</w:t>
      </w:r>
      <w:r>
        <w:t xml:space="preserve"> Validasyon verisi imza içinde yer alır.</w:t>
      </w:r>
    </w:p>
    <w:p w14:paraId="3E637296" w14:textId="77777777" w:rsidR="00E16C90" w:rsidRPr="00E16C90" w:rsidRDefault="00E16C90" w:rsidP="00E16C90"/>
    <w:p w14:paraId="082FB0FF" w14:textId="7CC2C150" w:rsidR="00ED3249" w:rsidRDefault="00ED3249" w:rsidP="00C36989">
      <w:pPr>
        <w:pStyle w:val="Heading1"/>
        <w:framePr w:wrap="notBeside"/>
      </w:pPr>
      <w:bookmarkStart w:id="69" w:name="_SERTİFİKA_DOĞRULAMA"/>
      <w:bookmarkStart w:id="70" w:name="_Toc86130294"/>
      <w:bookmarkEnd w:id="69"/>
      <w:r>
        <w:lastRenderedPageBreak/>
        <w:t>SERTİFİKA DOĞRULAMA</w:t>
      </w:r>
      <w:bookmarkEnd w:id="70"/>
    </w:p>
    <w:p w14:paraId="2858DFA1" w14:textId="1BE81FA4" w:rsidR="007C7970" w:rsidRPr="007C7970" w:rsidRDefault="0096372A" w:rsidP="007C7970">
      <w:pPr>
        <w:pStyle w:val="Heading2"/>
      </w:pPr>
      <w:bookmarkStart w:id="71" w:name="_Toc86130295"/>
      <w:r>
        <w:t>Giriş</w:t>
      </w:r>
      <w:bookmarkEnd w:id="71"/>
    </w:p>
    <w:p w14:paraId="019E4263" w14:textId="57192A86" w:rsidR="007C7970" w:rsidRDefault="00CC4924" w:rsidP="00CC4924">
      <w:pPr>
        <w:jc w:val="both"/>
        <w:rPr>
          <w:rFonts w:cs="Arial"/>
        </w:rPr>
      </w:pPr>
      <w:r w:rsidRPr="00600149">
        <w:rPr>
          <w:rFonts w:cs="Arial"/>
        </w:rPr>
        <w:t>Bu d</w:t>
      </w:r>
      <w:r w:rsidR="00A12E23">
        <w:rPr>
          <w:rFonts w:cs="Arial"/>
        </w:rPr>
        <w:t>o</w:t>
      </w:r>
      <w:r w:rsidRPr="00600149">
        <w:rPr>
          <w:rFonts w:cs="Arial"/>
        </w:rPr>
        <w:t>kümanda</w:t>
      </w:r>
      <w:r w:rsidR="002F0E91">
        <w:rPr>
          <w:rFonts w:cs="Arial"/>
        </w:rPr>
        <w:t>,</w:t>
      </w:r>
      <w:r w:rsidRPr="00600149">
        <w:rPr>
          <w:rFonts w:cs="Arial"/>
        </w:rPr>
        <w:t xml:space="preserve"> </w:t>
      </w:r>
      <w:r w:rsidR="0023225B">
        <w:rPr>
          <w:rFonts w:cs="Arial"/>
        </w:rPr>
        <w:t>MA3</w:t>
      </w:r>
      <w:r w:rsidR="00716A6C">
        <w:rPr>
          <w:rFonts w:cs="Arial"/>
        </w:rPr>
        <w:t xml:space="preserve"> </w:t>
      </w:r>
      <w:r w:rsidRPr="00600149">
        <w:rPr>
          <w:rFonts w:cs="Arial"/>
        </w:rPr>
        <w:t xml:space="preserve">Sertifika Doğrulama API’sinin temel çalışma şekli ve kullanımı anlatılmaktadır. Konunun daha iyi anlaşılabilmesi amacıyla </w:t>
      </w:r>
      <w:r w:rsidR="00B12FD8" w:rsidRPr="00600149">
        <w:rPr>
          <w:rFonts w:cs="Arial"/>
        </w:rPr>
        <w:t>sertifika ve</w:t>
      </w:r>
      <w:r w:rsidRPr="00600149">
        <w:rPr>
          <w:rFonts w:cs="Arial"/>
        </w:rPr>
        <w:t xml:space="preserve"> sertifika doğrulama konuları kısaca özetlenmektedir. </w:t>
      </w:r>
    </w:p>
    <w:p w14:paraId="21AFCF0D" w14:textId="77777777" w:rsidR="007C7970" w:rsidRPr="007C7970" w:rsidRDefault="007C7970" w:rsidP="00CC4924">
      <w:pPr>
        <w:jc w:val="both"/>
        <w:rPr>
          <w:rFonts w:cs="Arial"/>
          <w:sz w:val="16"/>
          <w:szCs w:val="16"/>
        </w:rPr>
      </w:pPr>
    </w:p>
    <w:p w14:paraId="562D2569" w14:textId="77777777" w:rsidR="00CC4924" w:rsidRPr="00600149" w:rsidRDefault="00CC4924" w:rsidP="00130596">
      <w:pPr>
        <w:pStyle w:val="Heading2"/>
      </w:pPr>
      <w:bookmarkStart w:id="72" w:name="_GEREKLER"/>
      <w:bookmarkStart w:id="73" w:name="_Toc86130296"/>
      <w:bookmarkEnd w:id="72"/>
      <w:r w:rsidRPr="00600149">
        <w:t>G</w:t>
      </w:r>
      <w:r w:rsidR="0096372A">
        <w:t>erekler</w:t>
      </w:r>
      <w:bookmarkEnd w:id="73"/>
    </w:p>
    <w:p w14:paraId="1D011EBD" w14:textId="62685AA3" w:rsidR="00CC4924" w:rsidRPr="007C7970" w:rsidRDefault="0023225B" w:rsidP="00CC4924">
      <w:pPr>
        <w:pStyle w:val="BodyText"/>
        <w:rPr>
          <w:sz w:val="22"/>
          <w:szCs w:val="22"/>
        </w:rPr>
      </w:pPr>
      <w:r w:rsidRPr="007C7970">
        <w:rPr>
          <w:sz w:val="22"/>
          <w:szCs w:val="22"/>
        </w:rPr>
        <w:t>MA3</w:t>
      </w:r>
      <w:r w:rsidR="00CC4924" w:rsidRPr="007C7970">
        <w:rPr>
          <w:sz w:val="22"/>
          <w:szCs w:val="22"/>
        </w:rPr>
        <w:t xml:space="preserve"> </w:t>
      </w:r>
      <w:r w:rsidR="00F5486D">
        <w:rPr>
          <w:sz w:val="22"/>
          <w:szCs w:val="22"/>
        </w:rPr>
        <w:t xml:space="preserve">API </w:t>
      </w:r>
      <w:r w:rsidR="00CC4924" w:rsidRPr="007C7970">
        <w:rPr>
          <w:sz w:val="22"/>
          <w:szCs w:val="22"/>
        </w:rPr>
        <w:t xml:space="preserve">Sertifika Doğrulama Kütüphanesinin kullanımı için sertifika deposu dosyasına, sertifika doğrulamanın nasıl yapılacağını tanımlayan politika dosyasına ve </w:t>
      </w:r>
      <w:r w:rsidR="00250E10" w:rsidRPr="007C7970">
        <w:rPr>
          <w:rFonts w:cs="Arial"/>
          <w:sz w:val="22"/>
          <w:szCs w:val="22"/>
        </w:rPr>
        <w:t xml:space="preserve">MA3 API </w:t>
      </w:r>
      <w:r w:rsidR="00CC4924" w:rsidRPr="007C7970">
        <w:rPr>
          <w:sz w:val="22"/>
          <w:szCs w:val="22"/>
        </w:rPr>
        <w:t>sertifika doğrulama kütüphanelerine ihtiyacınız vardır.</w:t>
      </w:r>
    </w:p>
    <w:p w14:paraId="4F04FA39" w14:textId="3FDF947B" w:rsidR="00CC4924" w:rsidRPr="007C7970" w:rsidRDefault="00CC4924" w:rsidP="00CC4924">
      <w:pPr>
        <w:pStyle w:val="BodyText"/>
        <w:rPr>
          <w:sz w:val="22"/>
          <w:szCs w:val="22"/>
        </w:rPr>
      </w:pPr>
      <w:r w:rsidRPr="007C7970">
        <w:rPr>
          <w:sz w:val="22"/>
          <w:szCs w:val="22"/>
        </w:rPr>
        <w:t>İndirdiğiniz paketle birlikte kullanmanız gereken sertifika deposu dosyası ve örnek bir politika dosyası paketin içinde gel</w:t>
      </w:r>
      <w:r w:rsidR="00EB3558">
        <w:rPr>
          <w:sz w:val="22"/>
          <w:szCs w:val="22"/>
        </w:rPr>
        <w:t>mektedir</w:t>
      </w:r>
      <w:r w:rsidRPr="007C7970">
        <w:rPr>
          <w:sz w:val="22"/>
          <w:szCs w:val="22"/>
        </w:rPr>
        <w:t>. Örnek politika dosyası OCSP'ye öncelik vererek sertifika doğrulamayı gerçekleştirmektedir. Eğer özel olarak yapmak istediğiniz bir kontrol yoksa verilen örnek politika dosyasını kullanabilirsiniz.</w:t>
      </w:r>
    </w:p>
    <w:p w14:paraId="0D003414" w14:textId="0BC9C43B" w:rsidR="00CC4924" w:rsidRPr="00D07027" w:rsidRDefault="00250E10" w:rsidP="00CC4924">
      <w:pPr>
        <w:pStyle w:val="BodyText"/>
        <w:rPr>
          <w:sz w:val="22"/>
          <w:szCs w:val="22"/>
        </w:rPr>
      </w:pPr>
      <w:r w:rsidRPr="00D07027">
        <w:rPr>
          <w:rFonts w:cs="Arial"/>
          <w:sz w:val="22"/>
          <w:szCs w:val="22"/>
        </w:rPr>
        <w:t xml:space="preserve">MA3 API </w:t>
      </w:r>
      <w:r w:rsidR="00CC4924" w:rsidRPr="00D07027">
        <w:rPr>
          <w:sz w:val="22"/>
          <w:szCs w:val="22"/>
        </w:rPr>
        <w:t xml:space="preserve">Sertifika Doğrulama kütüphanesinin kullanımı için </w:t>
      </w:r>
      <w:hyperlink w:anchor="_SERTİFİKA_DOĞRULAMA_KÜTÜPHANESİ" w:history="1">
        <w:r w:rsidR="00CC4924" w:rsidRPr="00D07027">
          <w:rPr>
            <w:rStyle w:val="Hyperlink"/>
            <w:sz w:val="22"/>
            <w:szCs w:val="22"/>
          </w:rPr>
          <w:t>SERTİFİKA DOĞRULAMA KÜTÜPHANESİ KULLANIMI</w:t>
        </w:r>
      </w:hyperlink>
      <w:r w:rsidR="00716A6C" w:rsidRPr="00D07027">
        <w:rPr>
          <w:sz w:val="22"/>
          <w:szCs w:val="22"/>
        </w:rPr>
        <w:t xml:space="preserve"> bölümünden faydalanabilirsiniz</w:t>
      </w:r>
      <w:r w:rsidR="00CC4924" w:rsidRPr="00D07027">
        <w:rPr>
          <w:sz w:val="22"/>
          <w:szCs w:val="22"/>
        </w:rPr>
        <w:t xml:space="preserve">. Sertifika deposunun nasıl kullanılacağı için </w:t>
      </w:r>
      <w:hyperlink w:anchor="_sertifika_doğrulama_kütüphanesi" w:history="1"/>
      <w:hyperlink w:anchor="_Yerel_Sertifika_Deposu" w:history="1">
        <w:r w:rsidR="00CC4924" w:rsidRPr="00D07027">
          <w:rPr>
            <w:rStyle w:val="Hyperlink"/>
            <w:sz w:val="22"/>
            <w:szCs w:val="22"/>
          </w:rPr>
          <w:t>Yerel Sertifika Deposu</w:t>
        </w:r>
      </w:hyperlink>
      <w:r w:rsidR="00CC4924" w:rsidRPr="00D07027">
        <w:rPr>
          <w:sz w:val="22"/>
          <w:szCs w:val="22"/>
        </w:rPr>
        <w:t xml:space="preserve"> bölümüne ve politika dosyası için </w:t>
      </w:r>
      <w:hyperlink w:anchor="_Sertifika_Doğrulama_Politikası" w:history="1">
        <w:r w:rsidR="00CC4924" w:rsidRPr="00D07027">
          <w:rPr>
            <w:rStyle w:val="Hyperlink"/>
            <w:sz w:val="22"/>
            <w:szCs w:val="22"/>
          </w:rPr>
          <w:t>Sertifika Doğrulama Politikası</w:t>
        </w:r>
      </w:hyperlink>
      <w:r w:rsidR="00CC4924" w:rsidRPr="00D07027">
        <w:rPr>
          <w:sz w:val="22"/>
          <w:szCs w:val="22"/>
        </w:rPr>
        <w:t xml:space="preserve"> bölümüne bakabilirsiniz. </w:t>
      </w:r>
    </w:p>
    <w:p w14:paraId="5BDA8ECC" w14:textId="77777777" w:rsidR="00CC4924" w:rsidRPr="00600149" w:rsidRDefault="00CC4924" w:rsidP="00CC4924">
      <w:pPr>
        <w:rPr>
          <w:rFonts w:cs="Arial"/>
        </w:rPr>
      </w:pPr>
    </w:p>
    <w:p w14:paraId="6AA51667" w14:textId="2F1E0767" w:rsidR="00CC4924" w:rsidRPr="00600149" w:rsidRDefault="00CC4924" w:rsidP="00130596">
      <w:pPr>
        <w:pStyle w:val="Heading2"/>
      </w:pPr>
      <w:bookmarkStart w:id="74" w:name="_Toc321228995"/>
      <w:bookmarkStart w:id="75" w:name="_Toc86130297"/>
      <w:r w:rsidRPr="00600149">
        <w:t>S</w:t>
      </w:r>
      <w:bookmarkEnd w:id="74"/>
      <w:r w:rsidR="004B20F4">
        <w:t>ertifika Doğrulama</w:t>
      </w:r>
      <w:bookmarkEnd w:id="75"/>
    </w:p>
    <w:p w14:paraId="5A5955A4" w14:textId="77777777" w:rsidR="00CC4924" w:rsidRPr="00600149" w:rsidRDefault="00CC4924" w:rsidP="00130596">
      <w:pPr>
        <w:pStyle w:val="Heading3"/>
      </w:pPr>
      <w:bookmarkStart w:id="76" w:name="_Toc321228996"/>
      <w:bookmarkStart w:id="77" w:name="_Toc86130298"/>
      <w:r w:rsidRPr="00600149">
        <w:t>Sertifikalar</w:t>
      </w:r>
      <w:bookmarkEnd w:id="76"/>
      <w:bookmarkEnd w:id="77"/>
    </w:p>
    <w:p w14:paraId="1543FA5E" w14:textId="613CF543" w:rsidR="00753D84" w:rsidRDefault="00CC4924" w:rsidP="00CC4924">
      <w:pPr>
        <w:jc w:val="both"/>
        <w:rPr>
          <w:rFonts w:cs="Arial"/>
        </w:rPr>
      </w:pPr>
      <w:r w:rsidRPr="00600149">
        <w:rPr>
          <w:rFonts w:cs="Arial"/>
        </w:rPr>
        <w:t>Sertifikalar</w:t>
      </w:r>
      <w:r w:rsidR="00392D2F">
        <w:rPr>
          <w:rFonts w:cs="Arial"/>
        </w:rPr>
        <w:t>,</w:t>
      </w:r>
      <w:r w:rsidRPr="00600149">
        <w:rPr>
          <w:rFonts w:cs="Arial"/>
        </w:rPr>
        <w:t xml:space="preserve"> kısaca bir PKI anahtar </w:t>
      </w:r>
      <w:r w:rsidR="007C7970">
        <w:rPr>
          <w:rFonts w:cs="Arial"/>
        </w:rPr>
        <w:t>çifti ile herhangi bir bilgiyi</w:t>
      </w:r>
      <w:r w:rsidR="003950B0">
        <w:rPr>
          <w:rFonts w:cs="Arial"/>
        </w:rPr>
        <w:t xml:space="preserve"> </w:t>
      </w:r>
      <w:r w:rsidRPr="00600149">
        <w:rPr>
          <w:rFonts w:cs="Arial"/>
        </w:rPr>
        <w:t>(kimlik bilgisi, yetki, rol vb.) kriptografik olarak ispatlanabilir ve inkar edilemez bir şekilde birbirine bağlayan veri yapılarıdır. Bu anahtar çifti ile veri imzalama, şifreleme, kimlik doğrulama gibi temel PKI işlemleri gerçekleştirilebilmektedir.  Bir sertifikanın güvenirliği</w:t>
      </w:r>
      <w:r w:rsidR="00392D2F">
        <w:rPr>
          <w:rFonts w:cs="Arial"/>
        </w:rPr>
        <w:t>,</w:t>
      </w:r>
      <w:r w:rsidRPr="00600149">
        <w:rPr>
          <w:rFonts w:cs="Arial"/>
        </w:rPr>
        <w:t xml:space="preserve"> se</w:t>
      </w:r>
      <w:r w:rsidR="007C7970">
        <w:rPr>
          <w:rFonts w:cs="Arial"/>
        </w:rPr>
        <w:t>ritifikanın güvenilir bir makam</w:t>
      </w:r>
      <w:r w:rsidR="003950B0">
        <w:rPr>
          <w:rFonts w:cs="Arial"/>
        </w:rPr>
        <w:t xml:space="preserve"> </w:t>
      </w:r>
      <w:r w:rsidRPr="00600149">
        <w:rPr>
          <w:rFonts w:cs="Arial"/>
        </w:rPr>
        <w:t xml:space="preserve">(yayıncı kuruluş) tarafından taklit edilemez bir şekilde imzalanmış olmasından kaynaklanmaktadır. Bu imza sertifikanın üzerinde yer almaktadır ve açık anahtar altyapısının doğası gereği istenildiğinde rahatlıkla doğrulanabilmektedir.  Yayıncı kuruluşlar doğrudan güvenin kaynağı olabileceği gibi kendileri de bir başka güvenilir kaynaktan sertifika yayınlama sertifikası almış olabilirler. Birinci durumdaki kuruluşlara </w:t>
      </w:r>
      <w:r w:rsidR="007C7970">
        <w:rPr>
          <w:rFonts w:cs="Arial"/>
          <w:b/>
        </w:rPr>
        <w:t>Kök Sertifika M</w:t>
      </w:r>
      <w:r w:rsidRPr="00600149">
        <w:rPr>
          <w:rFonts w:cs="Arial"/>
          <w:b/>
        </w:rPr>
        <w:t>akamı</w:t>
      </w:r>
      <w:r w:rsidR="003950B0">
        <w:rPr>
          <w:rFonts w:cs="Arial"/>
          <w:b/>
        </w:rPr>
        <w:t xml:space="preserve"> </w:t>
      </w:r>
      <w:r w:rsidRPr="00600149">
        <w:rPr>
          <w:rFonts w:cs="Arial"/>
          <w:b/>
        </w:rPr>
        <w:t>(KSM)</w:t>
      </w:r>
      <w:r w:rsidRPr="00600149">
        <w:rPr>
          <w:rFonts w:cs="Arial"/>
        </w:rPr>
        <w:t xml:space="preserve">, ikinci durumdaki ara makamlara ise </w:t>
      </w:r>
      <w:r w:rsidR="007C7970">
        <w:rPr>
          <w:rFonts w:cs="Arial"/>
          <w:b/>
        </w:rPr>
        <w:t>Sertifika M</w:t>
      </w:r>
      <w:r w:rsidRPr="00600149">
        <w:rPr>
          <w:rFonts w:cs="Arial"/>
          <w:b/>
        </w:rPr>
        <w:t>akamı</w:t>
      </w:r>
      <w:r w:rsidR="003950B0">
        <w:rPr>
          <w:rFonts w:cs="Arial"/>
          <w:b/>
        </w:rPr>
        <w:t xml:space="preserve"> </w:t>
      </w:r>
      <w:r w:rsidRPr="00600149">
        <w:rPr>
          <w:rFonts w:cs="Arial"/>
          <w:b/>
        </w:rPr>
        <w:t>(SM)</w:t>
      </w:r>
      <w:r w:rsidRPr="00600149">
        <w:rPr>
          <w:rFonts w:cs="Arial"/>
        </w:rPr>
        <w:t xml:space="preserve"> denilmektedir.  Kök sertifika makamları</w:t>
      </w:r>
      <w:r w:rsidR="00392D2F">
        <w:rPr>
          <w:rFonts w:cs="Arial"/>
        </w:rPr>
        <w:t>,</w:t>
      </w:r>
      <w:r w:rsidRPr="00600149">
        <w:rPr>
          <w:rFonts w:cs="Arial"/>
        </w:rPr>
        <w:t xml:space="preserve"> güveni kendisinden var olan ve kendi sertifikasını kendisi imzalayan son derece güvenilir olduğu düşünülen kuruluşlardır. Sertifika imzalama fonksiyonu olmayan</w:t>
      </w:r>
      <w:r w:rsidR="00392D2F">
        <w:rPr>
          <w:rFonts w:cs="Arial"/>
        </w:rPr>
        <w:t>,</w:t>
      </w:r>
      <w:r w:rsidRPr="00600149">
        <w:rPr>
          <w:rFonts w:cs="Arial"/>
        </w:rPr>
        <w:t xml:space="preserve"> diğer amaçlarla kullanılan sertifikalara </w:t>
      </w:r>
      <w:r w:rsidRPr="00600149">
        <w:rPr>
          <w:rFonts w:cs="Arial"/>
          <w:b/>
        </w:rPr>
        <w:t>kullanıcı sertifikası</w:t>
      </w:r>
      <w:r w:rsidRPr="00600149">
        <w:rPr>
          <w:rFonts w:cs="Arial"/>
        </w:rPr>
        <w:t xml:space="preserve"> denilir. </w:t>
      </w:r>
    </w:p>
    <w:p w14:paraId="303767D2" w14:textId="0F7B6EC9" w:rsidR="00CC4924" w:rsidRPr="00600149" w:rsidRDefault="00CC4924" w:rsidP="00CC4924">
      <w:pPr>
        <w:jc w:val="both"/>
        <w:rPr>
          <w:rFonts w:cs="Arial"/>
        </w:rPr>
      </w:pPr>
      <w:r w:rsidRPr="00600149">
        <w:rPr>
          <w:rFonts w:cs="Arial"/>
        </w:rPr>
        <w:lastRenderedPageBreak/>
        <w:t>Bir kullanıcı sertifikası için</w:t>
      </w:r>
      <w:r w:rsidR="00D00F42">
        <w:rPr>
          <w:rFonts w:cs="Arial"/>
        </w:rPr>
        <w:t>,</w:t>
      </w:r>
      <w:r w:rsidRPr="00600149">
        <w:rPr>
          <w:rFonts w:cs="Arial"/>
        </w:rPr>
        <w:t xml:space="preserve"> o sertifikad</w:t>
      </w:r>
      <w:r w:rsidR="008A26D9">
        <w:rPr>
          <w:rFonts w:cs="Arial"/>
        </w:rPr>
        <w:t>an başlay</w:t>
      </w:r>
      <w:r w:rsidR="00D00F42">
        <w:rPr>
          <w:rFonts w:cs="Arial"/>
        </w:rPr>
        <w:t>ıp</w:t>
      </w:r>
      <w:r w:rsidR="008A26D9">
        <w:rPr>
          <w:rFonts w:cs="Arial"/>
        </w:rPr>
        <w:t xml:space="preserve"> sertifika imzalama</w:t>
      </w:r>
      <w:r w:rsidR="00A47A3F">
        <w:rPr>
          <w:rFonts w:cs="Arial"/>
        </w:rPr>
        <w:t xml:space="preserve"> </w:t>
      </w:r>
      <w:r w:rsidRPr="00600149">
        <w:rPr>
          <w:rFonts w:cs="Arial"/>
        </w:rPr>
        <w:t xml:space="preserve">(sertifika yayınlama) ilişkisi ile oluşan ve kök sertifika makamına kadar giden sertifika listesine </w:t>
      </w:r>
      <w:r w:rsidRPr="00600149">
        <w:rPr>
          <w:rFonts w:cs="Arial"/>
          <w:b/>
        </w:rPr>
        <w:t xml:space="preserve">sertifika zinciri </w:t>
      </w:r>
      <w:r w:rsidRPr="00600149">
        <w:rPr>
          <w:rFonts w:cs="Arial"/>
        </w:rPr>
        <w:t xml:space="preserve">denir.  Bir kullanıcı sertifikasına güvenilebilmesi için herşeyden </w:t>
      </w:r>
      <w:r w:rsidR="00767D65">
        <w:rPr>
          <w:rFonts w:cs="Arial"/>
        </w:rPr>
        <w:t>ö</w:t>
      </w:r>
      <w:r w:rsidRPr="00600149">
        <w:rPr>
          <w:rFonts w:cs="Arial"/>
        </w:rPr>
        <w:t>nce bu sertifikanın</w:t>
      </w:r>
      <w:r w:rsidR="00F439CE">
        <w:rPr>
          <w:rFonts w:cs="Arial"/>
        </w:rPr>
        <w:t>,</w:t>
      </w:r>
      <w:r w:rsidRPr="00600149">
        <w:rPr>
          <w:rFonts w:cs="Arial"/>
        </w:rPr>
        <w:t xml:space="preserve"> güvenilen bir SM ya da KSM sertifikasında sonlanan bir sertifika zincirine sahip olması gerekir.  Bir sertifikanın güvenilir olup olmadığının ve dola</w:t>
      </w:r>
      <w:r w:rsidR="008A26D9">
        <w:rPr>
          <w:rFonts w:cs="Arial"/>
        </w:rPr>
        <w:t>yısıyla kullanılmakta olduğu iş</w:t>
      </w:r>
      <w:r w:rsidR="00A47A3F">
        <w:rPr>
          <w:rFonts w:cs="Arial"/>
        </w:rPr>
        <w:t xml:space="preserve"> </w:t>
      </w:r>
      <w:r w:rsidRPr="00600149">
        <w:rPr>
          <w:rFonts w:cs="Arial"/>
        </w:rPr>
        <w:t>(imzalama, şifreleme, kimlik doğrulama vb.) için uygun olup olmadığının bütün yönleriyle kontrol edildiği işlemler bütünü</w:t>
      </w:r>
      <w:r w:rsidR="00F439CE">
        <w:rPr>
          <w:rFonts w:cs="Arial"/>
        </w:rPr>
        <w:t>,</w:t>
      </w:r>
      <w:r w:rsidRPr="00600149">
        <w:rPr>
          <w:rFonts w:cs="Arial"/>
        </w:rPr>
        <w:t xml:space="preserve"> </w:t>
      </w:r>
      <w:r w:rsidRPr="00600149">
        <w:rPr>
          <w:rFonts w:cs="Arial"/>
          <w:b/>
        </w:rPr>
        <w:t>sertifika doğrulama</w:t>
      </w:r>
      <w:r w:rsidRPr="00600149">
        <w:rPr>
          <w:rFonts w:cs="Arial"/>
        </w:rPr>
        <w:t xml:space="preserve"> işlemi olarak isimlendirilmektedir. </w:t>
      </w:r>
    </w:p>
    <w:p w14:paraId="5896A4B3" w14:textId="0D55BE89" w:rsidR="00CC4924" w:rsidRPr="00600149" w:rsidRDefault="00CC4924" w:rsidP="00CC4924">
      <w:pPr>
        <w:jc w:val="both"/>
        <w:rPr>
          <w:rFonts w:cs="Arial"/>
        </w:rPr>
      </w:pPr>
      <w:r w:rsidRPr="00600149">
        <w:rPr>
          <w:rFonts w:cs="Arial"/>
        </w:rPr>
        <w:t xml:space="preserve">Bütün dünyada farklı SM’lerin farklı amaçlarla yayınladığı sertifikaların ortak bir yapısı olması amacıyla </w:t>
      </w:r>
      <w:r w:rsidR="008A7609" w:rsidRPr="00600149">
        <w:rPr>
          <w:rFonts w:cs="Arial"/>
        </w:rPr>
        <w:t>birtakım</w:t>
      </w:r>
      <w:r w:rsidRPr="00600149">
        <w:rPr>
          <w:rFonts w:cs="Arial"/>
        </w:rPr>
        <w:t xml:space="preserve"> standartlar tanımlanmıştır. X</w:t>
      </w:r>
      <w:r w:rsidR="008A26D9">
        <w:rPr>
          <w:rFonts w:cs="Arial"/>
        </w:rPr>
        <w:t>.</w:t>
      </w:r>
      <w:r w:rsidRPr="00600149">
        <w:rPr>
          <w:rFonts w:cs="Arial"/>
        </w:rPr>
        <w:t>509 bu anlamda dünyaca kab</w:t>
      </w:r>
      <w:r w:rsidR="00AF188E">
        <w:rPr>
          <w:rFonts w:cs="Arial"/>
        </w:rPr>
        <w:t>u</w:t>
      </w:r>
      <w:r w:rsidRPr="00600149">
        <w:rPr>
          <w:rFonts w:cs="Arial"/>
        </w:rPr>
        <w:t>l g</w:t>
      </w:r>
      <w:r w:rsidR="008A26D9">
        <w:rPr>
          <w:rFonts w:cs="Arial"/>
        </w:rPr>
        <w:t>ören bir açık anahtar altyapısı</w:t>
      </w:r>
      <w:r w:rsidR="00A47A3F">
        <w:rPr>
          <w:rFonts w:cs="Arial"/>
        </w:rPr>
        <w:t xml:space="preserve"> </w:t>
      </w:r>
      <w:r w:rsidRPr="00600149">
        <w:rPr>
          <w:rFonts w:cs="Arial"/>
        </w:rPr>
        <w:t>(PKI) standardıdır. Bu standartta</w:t>
      </w:r>
      <w:r w:rsidR="00141561">
        <w:rPr>
          <w:rFonts w:cs="Arial"/>
        </w:rPr>
        <w:t>,</w:t>
      </w:r>
      <w:r w:rsidRPr="00600149">
        <w:rPr>
          <w:rFonts w:cs="Arial"/>
        </w:rPr>
        <w:t xml:space="preserve"> açık anahtar altyapısının en temel nesneleri olan sertifikalar ve bu sertifikaların iptal durumlarının raporlandığı SİL’ler yapısal detaylarıyla tanımlanmıştır. X.509 standardına uyumlu sertifika ve SİL’lerin yapısı ve doğrulama adımları RFC 5280’de yer almaktadır. </w:t>
      </w:r>
    </w:p>
    <w:p w14:paraId="49CD2F5F" w14:textId="516103AE" w:rsidR="00B233E0" w:rsidRDefault="002E0674" w:rsidP="00CC4924">
      <w:pPr>
        <w:jc w:val="both"/>
        <w:rPr>
          <w:rFonts w:cs="Arial"/>
        </w:rPr>
      </w:pPr>
      <w:r w:rsidRPr="002E0674">
        <w:rPr>
          <w:rFonts w:cs="Arial"/>
        </w:rPr>
        <w:t>Sertifika yayınlayan kuruluşlar</w:t>
      </w:r>
      <w:r w:rsidR="00141561">
        <w:rPr>
          <w:rFonts w:cs="Arial"/>
        </w:rPr>
        <w:t>,</w:t>
      </w:r>
      <w:r w:rsidRPr="002E0674">
        <w:rPr>
          <w:rFonts w:cs="Arial"/>
        </w:rPr>
        <w:t xml:space="preserve"> sertifika oluşturmanın yanı sıra yayınlamış oldukları sertifikaları iptal edebilirler. Bu durumda bu sertifikalar geçersiz başka bir ifade ile güvenilmez olurlar. Örneğin</w:t>
      </w:r>
      <w:r w:rsidR="00BE35A9">
        <w:rPr>
          <w:rFonts w:cs="Arial"/>
        </w:rPr>
        <w:t>;</w:t>
      </w:r>
      <w:r w:rsidRPr="002E0674">
        <w:rPr>
          <w:rFonts w:cs="Arial"/>
        </w:rPr>
        <w:t xml:space="preserve"> </w:t>
      </w:r>
      <w:r w:rsidR="00B233E0">
        <w:rPr>
          <w:rFonts w:cs="Arial"/>
        </w:rPr>
        <w:t>sertifika sahibinin</w:t>
      </w:r>
      <w:r w:rsidR="0017013E">
        <w:rPr>
          <w:rFonts w:cs="Arial"/>
        </w:rPr>
        <w:t>,</w:t>
      </w:r>
      <w:r w:rsidR="00B233E0">
        <w:rPr>
          <w:rFonts w:cs="Arial"/>
        </w:rPr>
        <w:t xml:space="preserve"> sertifikasına ait özel anahtarın</w:t>
      </w:r>
      <w:r w:rsidR="005335D6">
        <w:rPr>
          <w:rFonts w:cs="Arial"/>
        </w:rPr>
        <w:t>ın</w:t>
      </w:r>
      <w:r w:rsidR="00B233E0">
        <w:rPr>
          <w:rFonts w:cs="Arial"/>
        </w:rPr>
        <w:t xml:space="preserve"> istenmeyen kişiler tarafından ele geçirildiğini </w:t>
      </w:r>
      <w:r w:rsidR="00B233E0" w:rsidRPr="002E0674">
        <w:rPr>
          <w:rFonts w:cs="Arial"/>
        </w:rPr>
        <w:t>yay</w:t>
      </w:r>
      <w:r w:rsidR="00B233E0">
        <w:rPr>
          <w:rFonts w:cs="Arial"/>
        </w:rPr>
        <w:t xml:space="preserve">ıncı SM’ye bildirmesi sonucunda, </w:t>
      </w:r>
      <w:r w:rsidR="00B233E0" w:rsidRPr="002E0674">
        <w:rPr>
          <w:rFonts w:cs="Arial"/>
        </w:rPr>
        <w:t xml:space="preserve">SM tarafından bu sertifikanın iptal işlemi gerçekleştirilir. </w:t>
      </w:r>
    </w:p>
    <w:p w14:paraId="7AA6E907" w14:textId="6C9B0E75" w:rsidR="002E0674" w:rsidRDefault="00C0778C" w:rsidP="00CC4924">
      <w:pPr>
        <w:jc w:val="both"/>
        <w:rPr>
          <w:rFonts w:cs="Arial"/>
        </w:rPr>
      </w:pPr>
      <w:r>
        <w:rPr>
          <w:rFonts w:cs="Arial"/>
        </w:rPr>
        <w:t xml:space="preserve">Sertifikanın iptal durumunu öğrenmek </w:t>
      </w:r>
      <w:r w:rsidR="002E0674" w:rsidRPr="002E0674">
        <w:rPr>
          <w:rFonts w:cs="Arial"/>
        </w:rPr>
        <w:t>içi</w:t>
      </w:r>
      <w:r w:rsidR="007C0A77">
        <w:rPr>
          <w:rFonts w:cs="Arial"/>
        </w:rPr>
        <w:t xml:space="preserve">n iki yöntem kullanılmaktadır: </w:t>
      </w:r>
      <w:r w:rsidR="002E0674" w:rsidRPr="002E0674">
        <w:rPr>
          <w:rFonts w:cs="Arial"/>
        </w:rPr>
        <w:t>Sertifikaların iptal durumlarının çevrimiçi yollarla gerçek zamanlı olarak sorgulandığı Çevrimiçi Sertifika Durum Protokolü ve İptal edilmiş sertifikaların iptal bilgilerinin bir veri yapısı oluşturularak dosya tabanlı olarak yayınla</w:t>
      </w:r>
      <w:r w:rsidR="003B7122">
        <w:rPr>
          <w:rFonts w:cs="Arial"/>
        </w:rPr>
        <w:t xml:space="preserve">ndığı SİL’ler. Bu iki yöntem </w:t>
      </w:r>
      <w:r w:rsidR="002E0674" w:rsidRPr="002E0674">
        <w:rPr>
          <w:rFonts w:cs="Arial"/>
        </w:rPr>
        <w:t>bütün d</w:t>
      </w:r>
      <w:r w:rsidR="003B7122">
        <w:rPr>
          <w:rFonts w:cs="Arial"/>
        </w:rPr>
        <w:t>ünyada aynı şekilde uygulanır ve uyumluluğun sağlanması</w:t>
      </w:r>
      <w:r w:rsidR="002E0674" w:rsidRPr="002E0674">
        <w:rPr>
          <w:rFonts w:cs="Arial"/>
        </w:rPr>
        <w:t xml:space="preserve"> amacıyla belirli standartlar çerçevesinde gerçekleştirilir.</w:t>
      </w:r>
    </w:p>
    <w:p w14:paraId="0F511FA2" w14:textId="77777777" w:rsidR="00B77C1A" w:rsidRPr="00B77C1A" w:rsidRDefault="00B77C1A" w:rsidP="00CC4924">
      <w:pPr>
        <w:jc w:val="both"/>
        <w:rPr>
          <w:rFonts w:cs="Arial"/>
          <w:sz w:val="16"/>
          <w:szCs w:val="16"/>
        </w:rPr>
      </w:pPr>
    </w:p>
    <w:p w14:paraId="0FE59325" w14:textId="77777777" w:rsidR="00CC4924" w:rsidRPr="00600149" w:rsidRDefault="00CC4924" w:rsidP="00130596">
      <w:pPr>
        <w:pStyle w:val="Heading3"/>
      </w:pPr>
      <w:bookmarkStart w:id="78" w:name="_Toc321228997"/>
      <w:bookmarkStart w:id="79" w:name="_Toc86130299"/>
      <w:r w:rsidRPr="00600149">
        <w:t>Çevrimiçi Sertifika Durum Protokolü (ÇİSDUP)</w:t>
      </w:r>
      <w:bookmarkEnd w:id="78"/>
      <w:bookmarkEnd w:id="79"/>
    </w:p>
    <w:p w14:paraId="754ABB58" w14:textId="7CBF58C1" w:rsidR="00CC4924" w:rsidRDefault="00CC4924" w:rsidP="00CC4924">
      <w:pPr>
        <w:pStyle w:val="BodyText"/>
        <w:rPr>
          <w:rFonts w:cs="Arial"/>
          <w:sz w:val="22"/>
          <w:szCs w:val="22"/>
        </w:rPr>
      </w:pPr>
      <w:r w:rsidRPr="00600149">
        <w:rPr>
          <w:rFonts w:cs="Arial"/>
          <w:sz w:val="22"/>
          <w:szCs w:val="22"/>
        </w:rPr>
        <w:t>RFC 2560’da tanımlı protokole uygun olarak bir veya daha fazla sertifikanın iptal durumunun bir sunucu vasıtasıyla çevrimiçi olarak sorgulanması yönt</w:t>
      </w:r>
      <w:r w:rsidR="00B77C1A">
        <w:rPr>
          <w:rFonts w:cs="Arial"/>
          <w:sz w:val="22"/>
          <w:szCs w:val="22"/>
        </w:rPr>
        <w:t>emidir. İngilizce kısaltmasıyla</w:t>
      </w:r>
      <w:r w:rsidR="00D04BC8">
        <w:rPr>
          <w:rFonts w:cs="Arial"/>
          <w:sz w:val="22"/>
          <w:szCs w:val="22"/>
        </w:rPr>
        <w:t xml:space="preserve"> </w:t>
      </w:r>
      <w:r w:rsidRPr="00C166EF">
        <w:rPr>
          <w:rFonts w:cs="Arial"/>
          <w:b/>
          <w:bCs/>
          <w:sz w:val="22"/>
          <w:szCs w:val="22"/>
        </w:rPr>
        <w:t>OCSP</w:t>
      </w:r>
      <w:r w:rsidRPr="00600149">
        <w:rPr>
          <w:rFonts w:cs="Arial"/>
          <w:sz w:val="22"/>
          <w:szCs w:val="22"/>
        </w:rPr>
        <w:t xml:space="preserve"> </w:t>
      </w:r>
      <w:r w:rsidR="00D04BC8">
        <w:rPr>
          <w:rFonts w:cs="Arial"/>
          <w:sz w:val="22"/>
          <w:szCs w:val="22"/>
        </w:rPr>
        <w:t xml:space="preserve">olarak </w:t>
      </w:r>
      <w:r w:rsidRPr="00600149">
        <w:rPr>
          <w:rFonts w:cs="Arial"/>
          <w:sz w:val="22"/>
          <w:szCs w:val="22"/>
        </w:rPr>
        <w:t>daha yaygın bilinen bu yöntemde</w:t>
      </w:r>
      <w:r w:rsidR="00D04BC8">
        <w:rPr>
          <w:rFonts w:cs="Arial"/>
          <w:sz w:val="22"/>
          <w:szCs w:val="22"/>
        </w:rPr>
        <w:t>,</w:t>
      </w:r>
      <w:r w:rsidRPr="00600149">
        <w:rPr>
          <w:rFonts w:cs="Arial"/>
          <w:sz w:val="22"/>
          <w:szCs w:val="22"/>
        </w:rPr>
        <w:t xml:space="preserve"> bir OCSP sorgusuna karşın sunu</w:t>
      </w:r>
      <w:r w:rsidR="0000046E">
        <w:rPr>
          <w:rFonts w:cs="Arial"/>
          <w:sz w:val="22"/>
          <w:szCs w:val="22"/>
        </w:rPr>
        <w:t>cu</w:t>
      </w:r>
      <w:r w:rsidRPr="00600149">
        <w:rPr>
          <w:rFonts w:cs="Arial"/>
          <w:sz w:val="22"/>
          <w:szCs w:val="22"/>
        </w:rPr>
        <w:t xml:space="preserve">nun cevap olarak gönderdiği bir OCSP cevabı söz konusudur. </w:t>
      </w:r>
      <w:r w:rsidR="00EF1BAF">
        <w:rPr>
          <w:rFonts w:cs="Arial"/>
          <w:sz w:val="22"/>
          <w:szCs w:val="22"/>
        </w:rPr>
        <w:t>Gönderilen b</w:t>
      </w:r>
      <w:r w:rsidRPr="00600149">
        <w:rPr>
          <w:rFonts w:cs="Arial"/>
          <w:sz w:val="22"/>
          <w:szCs w:val="22"/>
        </w:rPr>
        <w:t>u cevapta</w:t>
      </w:r>
      <w:r w:rsidR="00EF1BAF">
        <w:rPr>
          <w:rFonts w:cs="Arial"/>
          <w:sz w:val="22"/>
          <w:szCs w:val="22"/>
        </w:rPr>
        <w:t>,</w:t>
      </w:r>
      <w:r w:rsidRPr="00600149">
        <w:rPr>
          <w:rFonts w:cs="Arial"/>
          <w:sz w:val="22"/>
          <w:szCs w:val="22"/>
        </w:rPr>
        <w:t xml:space="preserve"> sertifikanın geçerlilik durumu yer</w:t>
      </w:r>
      <w:r w:rsidR="0000046E">
        <w:rPr>
          <w:rFonts w:cs="Arial"/>
          <w:sz w:val="22"/>
          <w:szCs w:val="22"/>
        </w:rPr>
        <w:t xml:space="preserve"> </w:t>
      </w:r>
      <w:r w:rsidRPr="00600149">
        <w:rPr>
          <w:rFonts w:cs="Arial"/>
          <w:sz w:val="22"/>
          <w:szCs w:val="22"/>
        </w:rPr>
        <w:t>almaktadır. Bu sorgu geçerlilik süresi dolmuş sertifikalar için yapılamaz. Protokolün detayları ilgili RFC’de yer almaktadır.</w:t>
      </w:r>
    </w:p>
    <w:p w14:paraId="64FAE1D0" w14:textId="77777777" w:rsidR="00F32E49" w:rsidRPr="00600149" w:rsidRDefault="00F32E49" w:rsidP="00CC4924">
      <w:pPr>
        <w:pStyle w:val="BodyText"/>
        <w:rPr>
          <w:rFonts w:cs="Arial"/>
          <w:sz w:val="22"/>
          <w:szCs w:val="22"/>
        </w:rPr>
      </w:pPr>
    </w:p>
    <w:p w14:paraId="4F02208E" w14:textId="71DA2172" w:rsidR="00CC4924" w:rsidRDefault="00CC4924" w:rsidP="00CC4924">
      <w:pPr>
        <w:pStyle w:val="BodyText"/>
        <w:rPr>
          <w:rFonts w:cs="Arial"/>
        </w:rPr>
      </w:pPr>
    </w:p>
    <w:p w14:paraId="5841F757" w14:textId="67B28DE5" w:rsidR="000A7D87" w:rsidRDefault="000A7D87" w:rsidP="00CC4924">
      <w:pPr>
        <w:pStyle w:val="BodyText"/>
        <w:rPr>
          <w:rFonts w:cs="Arial"/>
        </w:rPr>
      </w:pPr>
    </w:p>
    <w:p w14:paraId="47FA8765" w14:textId="77777777" w:rsidR="000A7D87" w:rsidRPr="00600149" w:rsidRDefault="000A7D87" w:rsidP="00CC4924">
      <w:pPr>
        <w:pStyle w:val="BodyText"/>
        <w:rPr>
          <w:rFonts w:cs="Arial"/>
        </w:rPr>
      </w:pPr>
    </w:p>
    <w:p w14:paraId="1FA7DA4E" w14:textId="77777777" w:rsidR="00CC4924" w:rsidRPr="00600149" w:rsidRDefault="00CC4924" w:rsidP="00130596">
      <w:pPr>
        <w:pStyle w:val="Heading3"/>
      </w:pPr>
      <w:bookmarkStart w:id="80" w:name="_Toc321228998"/>
      <w:bookmarkStart w:id="81" w:name="_Toc86130300"/>
      <w:r w:rsidRPr="00600149">
        <w:lastRenderedPageBreak/>
        <w:t>SİL Dosyaları</w:t>
      </w:r>
      <w:bookmarkEnd w:id="80"/>
      <w:bookmarkEnd w:id="81"/>
    </w:p>
    <w:p w14:paraId="3FE446EF" w14:textId="22150353" w:rsidR="000C2628" w:rsidRDefault="00CC4924" w:rsidP="00CC4924">
      <w:pPr>
        <w:jc w:val="both"/>
        <w:rPr>
          <w:rFonts w:cs="Arial"/>
        </w:rPr>
      </w:pPr>
      <w:r w:rsidRPr="00600149">
        <w:rPr>
          <w:rFonts w:cs="Arial"/>
        </w:rPr>
        <w:t>Yine</w:t>
      </w:r>
      <w:r w:rsidR="005871BD">
        <w:rPr>
          <w:rFonts w:cs="Arial"/>
        </w:rPr>
        <w:t xml:space="preserve"> RFC’de,</w:t>
      </w:r>
      <w:r w:rsidRPr="00600149">
        <w:rPr>
          <w:rFonts w:cs="Arial"/>
        </w:rPr>
        <w:t xml:space="preserve"> X</w:t>
      </w:r>
      <w:r w:rsidR="009E44FE">
        <w:rPr>
          <w:rFonts w:cs="Arial"/>
        </w:rPr>
        <w:t>.</w:t>
      </w:r>
      <w:r w:rsidRPr="00600149">
        <w:rPr>
          <w:rFonts w:cs="Arial"/>
        </w:rPr>
        <w:t>509 standardında sertifika iptal bilgilerinin listelendiği SİL dosyalarının yapısal özellikleri detaylı olarak tanımlanmıştır. SİL dosyaları temel olarak iptal edilmiş sertifikaların listesi</w:t>
      </w:r>
      <w:r w:rsidR="00AB7653">
        <w:rPr>
          <w:rFonts w:cs="Arial"/>
        </w:rPr>
        <w:t>nden</w:t>
      </w:r>
      <w:r w:rsidRPr="00600149">
        <w:rPr>
          <w:rFonts w:cs="Arial"/>
        </w:rPr>
        <w:t xml:space="preserve"> ve bu listenin SM ya da SM tarafından yetkilendirilmiş başka bir makam tarafından </w:t>
      </w:r>
      <w:r w:rsidR="005871BD">
        <w:rPr>
          <w:rFonts w:cs="Arial"/>
        </w:rPr>
        <w:t>atılmış elektronik</w:t>
      </w:r>
      <w:r w:rsidRPr="00600149">
        <w:rPr>
          <w:rFonts w:cs="Arial"/>
        </w:rPr>
        <w:t xml:space="preserve"> imzasından oluşur.</w:t>
      </w:r>
    </w:p>
    <w:p w14:paraId="056E9956" w14:textId="71738B75" w:rsidR="00CC4924" w:rsidRDefault="00CC4924" w:rsidP="00CC4924">
      <w:pPr>
        <w:jc w:val="both"/>
        <w:rPr>
          <w:rFonts w:cs="Arial"/>
        </w:rPr>
      </w:pPr>
      <w:r w:rsidRPr="00600149">
        <w:rPr>
          <w:rFonts w:cs="Arial"/>
        </w:rPr>
        <w:t>Bu listede geçerlilik süresi dol</w:t>
      </w:r>
      <w:r w:rsidR="00FF739E">
        <w:rPr>
          <w:rFonts w:cs="Arial"/>
        </w:rPr>
        <w:t>mamış</w:t>
      </w:r>
      <w:r w:rsidRPr="00600149">
        <w:rPr>
          <w:rFonts w:cs="Arial"/>
        </w:rPr>
        <w:t xml:space="preserve"> sertifikalar bulunma</w:t>
      </w:r>
      <w:r w:rsidR="00355BD8">
        <w:rPr>
          <w:rFonts w:cs="Arial"/>
        </w:rPr>
        <w:t>ktadır</w:t>
      </w:r>
      <w:r w:rsidRPr="00600149">
        <w:rPr>
          <w:rFonts w:cs="Arial"/>
        </w:rPr>
        <w:t>. Bir sertifikanın iptal durumu kontrol edilirken bir SİL’e başvurulduğ</w:t>
      </w:r>
      <w:r w:rsidR="00FF739E">
        <w:rPr>
          <w:rFonts w:cs="Arial"/>
        </w:rPr>
        <w:t>u</w:t>
      </w:r>
      <w:r w:rsidRPr="00600149">
        <w:rPr>
          <w:rFonts w:cs="Arial"/>
        </w:rPr>
        <w:t>nda</w:t>
      </w:r>
      <w:r w:rsidR="00FF739E">
        <w:rPr>
          <w:rFonts w:cs="Arial"/>
        </w:rPr>
        <w:t>,</w:t>
      </w:r>
      <w:r w:rsidRPr="00600149">
        <w:rPr>
          <w:rFonts w:cs="Arial"/>
        </w:rPr>
        <w:t xml:space="preserve"> öncelikle bu SİL’in de X</w:t>
      </w:r>
      <w:r w:rsidR="00F64983">
        <w:rPr>
          <w:rFonts w:cs="Arial"/>
        </w:rPr>
        <w:t>.</w:t>
      </w:r>
      <w:r w:rsidRPr="00600149">
        <w:rPr>
          <w:rFonts w:cs="Arial"/>
        </w:rPr>
        <w:t>509’a uygunluğu ve geçerlil</w:t>
      </w:r>
      <w:r w:rsidR="00F64983">
        <w:rPr>
          <w:rFonts w:cs="Arial"/>
        </w:rPr>
        <w:t>iği k</w:t>
      </w:r>
      <w:r w:rsidRPr="00600149">
        <w:rPr>
          <w:rFonts w:cs="Arial"/>
        </w:rPr>
        <w:t>ontrol edilmelidir.</w:t>
      </w:r>
      <w:r w:rsidR="000F3D36">
        <w:rPr>
          <w:rFonts w:cs="Arial"/>
        </w:rPr>
        <w:t xml:space="preserve"> SİL için yapılması gereken bu k</w:t>
      </w:r>
      <w:r w:rsidRPr="00600149">
        <w:rPr>
          <w:rFonts w:cs="Arial"/>
        </w:rPr>
        <w:t>ontroller bütününe</w:t>
      </w:r>
      <w:r w:rsidR="00241DEA">
        <w:rPr>
          <w:rFonts w:cs="Arial"/>
        </w:rPr>
        <w:t>,</w:t>
      </w:r>
      <w:r w:rsidRPr="00600149">
        <w:rPr>
          <w:rFonts w:cs="Arial"/>
        </w:rPr>
        <w:t xml:space="preserve"> </w:t>
      </w:r>
      <w:r w:rsidR="00F64983">
        <w:rPr>
          <w:rFonts w:cs="Arial"/>
          <w:b/>
        </w:rPr>
        <w:t>SİL D</w:t>
      </w:r>
      <w:r w:rsidRPr="00600149">
        <w:rPr>
          <w:rFonts w:cs="Arial"/>
          <w:b/>
        </w:rPr>
        <w:t>oğrulama</w:t>
      </w:r>
      <w:r w:rsidR="00F64983">
        <w:rPr>
          <w:rFonts w:cs="Arial"/>
        </w:rPr>
        <w:t xml:space="preserve"> denilmektedir</w:t>
      </w:r>
      <w:r w:rsidRPr="00600149">
        <w:rPr>
          <w:rFonts w:cs="Arial"/>
        </w:rPr>
        <w:t>. SİL dosyalarının yapısal detayları RF</w:t>
      </w:r>
      <w:r w:rsidR="000A5E90">
        <w:rPr>
          <w:rFonts w:cs="Arial"/>
        </w:rPr>
        <w:t>C</w:t>
      </w:r>
      <w:r w:rsidRPr="00600149">
        <w:rPr>
          <w:rFonts w:cs="Arial"/>
        </w:rPr>
        <w:t xml:space="preserve"> 5280’de yer almaktadır.</w:t>
      </w:r>
    </w:p>
    <w:p w14:paraId="6542AEDF" w14:textId="77777777" w:rsidR="00F64983" w:rsidRPr="007B5D50" w:rsidRDefault="00F64983" w:rsidP="00CC4924">
      <w:pPr>
        <w:jc w:val="both"/>
        <w:rPr>
          <w:rFonts w:cs="Arial"/>
        </w:rPr>
      </w:pPr>
    </w:p>
    <w:p w14:paraId="7EFD3827" w14:textId="44AB5E5E" w:rsidR="00CC4924" w:rsidRPr="00600149" w:rsidRDefault="00CC4924" w:rsidP="00130596">
      <w:pPr>
        <w:pStyle w:val="Heading3"/>
      </w:pPr>
      <w:bookmarkStart w:id="82" w:name="_Toc321228999"/>
      <w:bookmarkStart w:id="83" w:name="_Toc86130301"/>
      <w:r w:rsidRPr="00600149">
        <w:t>X</w:t>
      </w:r>
      <w:r w:rsidR="004F4A77">
        <w:t>.</w:t>
      </w:r>
      <w:r w:rsidRPr="00600149">
        <w:t>509 Sertifika ve SİL Doğrulama</w:t>
      </w:r>
      <w:bookmarkEnd w:id="82"/>
      <w:bookmarkEnd w:id="83"/>
    </w:p>
    <w:p w14:paraId="53602E0C" w14:textId="76BC9FA6" w:rsidR="00CC4924" w:rsidRPr="00600149" w:rsidRDefault="00CC4924" w:rsidP="00CC4924">
      <w:pPr>
        <w:jc w:val="both"/>
        <w:rPr>
          <w:rFonts w:cs="Arial"/>
        </w:rPr>
      </w:pPr>
      <w:r w:rsidRPr="00600149">
        <w:rPr>
          <w:rFonts w:cs="Arial"/>
        </w:rPr>
        <w:t>Sertifika ve SİL doğrulama işlemi</w:t>
      </w:r>
      <w:r w:rsidR="009D0235">
        <w:rPr>
          <w:rFonts w:cs="Arial"/>
        </w:rPr>
        <w:t>,</w:t>
      </w:r>
      <w:r w:rsidRPr="00600149">
        <w:rPr>
          <w:rFonts w:cs="Arial"/>
        </w:rPr>
        <w:t xml:space="preserve"> sertifikanın ya da SİL’in güvenilir bir yetkili makam sertifikasına kadar uzanan ser</w:t>
      </w:r>
      <w:r w:rsidR="00601790">
        <w:rPr>
          <w:rFonts w:cs="Arial"/>
        </w:rPr>
        <w:t>tifika zincirinin oluşturulması</w:t>
      </w:r>
      <w:r w:rsidR="00AE1969">
        <w:rPr>
          <w:rFonts w:cs="Arial"/>
        </w:rPr>
        <w:t xml:space="preserve"> </w:t>
      </w:r>
      <w:r w:rsidRPr="005F2713">
        <w:rPr>
          <w:rFonts w:cs="Arial"/>
          <w:b/>
        </w:rPr>
        <w:t>(path building)</w:t>
      </w:r>
      <w:r w:rsidRPr="00600149">
        <w:rPr>
          <w:rFonts w:cs="Arial"/>
        </w:rPr>
        <w:t xml:space="preserve"> ve bu zincir üzerindeki bütün sertifikaların ve zincir iliş</w:t>
      </w:r>
      <w:r w:rsidR="00601790">
        <w:rPr>
          <w:rFonts w:cs="Arial"/>
        </w:rPr>
        <w:t>kisinin doğrulanmasından oluşan</w:t>
      </w:r>
      <w:r w:rsidR="00AE1969">
        <w:rPr>
          <w:rFonts w:cs="Arial"/>
        </w:rPr>
        <w:t xml:space="preserve"> </w:t>
      </w:r>
      <w:r w:rsidRPr="005F2713">
        <w:rPr>
          <w:rFonts w:cs="Arial"/>
          <w:b/>
        </w:rPr>
        <w:t>(path validation)</w:t>
      </w:r>
      <w:r w:rsidRPr="00600149">
        <w:rPr>
          <w:rFonts w:cs="Arial"/>
        </w:rPr>
        <w:t xml:space="preserve"> iki alt kısımda incelenebilir.</w:t>
      </w:r>
    </w:p>
    <w:p w14:paraId="2BD36232" w14:textId="7AD27688" w:rsidR="00CC4924" w:rsidRPr="00600149" w:rsidRDefault="00CC4924" w:rsidP="00CC4924">
      <w:pPr>
        <w:jc w:val="both"/>
        <w:rPr>
          <w:rFonts w:cs="Arial"/>
        </w:rPr>
      </w:pPr>
      <w:r w:rsidRPr="00600149">
        <w:rPr>
          <w:rFonts w:cs="Arial"/>
        </w:rPr>
        <w:t>Zincir doğrulama işlemi de zincir üzerind</w:t>
      </w:r>
      <w:r w:rsidR="005F2713">
        <w:rPr>
          <w:rFonts w:cs="Arial"/>
        </w:rPr>
        <w:t>eki sertifikaların doğrulanması</w:t>
      </w:r>
      <w:r w:rsidR="00AE1969">
        <w:rPr>
          <w:rFonts w:cs="Arial"/>
        </w:rPr>
        <w:t xml:space="preserve"> </w:t>
      </w:r>
      <w:r w:rsidRPr="005F2713">
        <w:rPr>
          <w:rFonts w:cs="Arial"/>
          <w:b/>
        </w:rPr>
        <w:t>(</w:t>
      </w:r>
      <w:r w:rsidRPr="00600149">
        <w:rPr>
          <w:rFonts w:cs="Arial"/>
          <w:b/>
        </w:rPr>
        <w:t>yapısal doğrulama)</w:t>
      </w:r>
      <w:r w:rsidRPr="00600149">
        <w:rPr>
          <w:rFonts w:cs="Arial"/>
        </w:rPr>
        <w:t xml:space="preserve"> ve </w:t>
      </w:r>
      <w:r w:rsidR="005F2713">
        <w:rPr>
          <w:rFonts w:cs="Arial"/>
        </w:rPr>
        <w:t>zincir ilişkisinin doğrulanması</w:t>
      </w:r>
      <w:r w:rsidR="00AE1969">
        <w:rPr>
          <w:rFonts w:cs="Arial"/>
        </w:rPr>
        <w:t xml:space="preserve"> </w:t>
      </w:r>
      <w:r w:rsidRPr="005F2713">
        <w:rPr>
          <w:rFonts w:cs="Arial"/>
          <w:b/>
        </w:rPr>
        <w:t>(</w:t>
      </w:r>
      <w:r w:rsidRPr="00600149">
        <w:rPr>
          <w:rFonts w:cs="Arial"/>
          <w:b/>
        </w:rPr>
        <w:t xml:space="preserve">zincir doğrulama) </w:t>
      </w:r>
      <w:r w:rsidRPr="00600149">
        <w:rPr>
          <w:rFonts w:cs="Arial"/>
        </w:rPr>
        <w:t>şeklinde iki temel bölümden oluşur. Yapısal doğrulamada sertifika veya SİL’in</w:t>
      </w:r>
      <w:r w:rsidR="00995994">
        <w:rPr>
          <w:rFonts w:cs="Arial"/>
        </w:rPr>
        <w:t>,</w:t>
      </w:r>
      <w:r w:rsidRPr="00600149">
        <w:rPr>
          <w:rFonts w:cs="Arial"/>
        </w:rPr>
        <w:t xml:space="preserve"> X509’da belirtilen yapısal özellikleri karşılayıp karşılamadığına bakılır. Başka bir ifadeyle Sertifika veya SİL’in üzerinde yer alan bilgilerin standarda uygunluğu ve standarda g</w:t>
      </w:r>
      <w:r w:rsidR="00CC0CEB">
        <w:rPr>
          <w:rFonts w:cs="Arial"/>
        </w:rPr>
        <w:t>ö</w:t>
      </w:r>
      <w:r w:rsidRPr="00600149">
        <w:rPr>
          <w:rFonts w:cs="Arial"/>
        </w:rPr>
        <w:t xml:space="preserve">re geçerliliği kontrol edilir. </w:t>
      </w:r>
      <w:r w:rsidR="00D82C9F">
        <w:rPr>
          <w:rFonts w:cs="Arial"/>
        </w:rPr>
        <w:t xml:space="preserve"> Örneğin; </w:t>
      </w:r>
      <w:r w:rsidR="00D82C9F" w:rsidRPr="00600149">
        <w:rPr>
          <w:rFonts w:cs="Arial"/>
        </w:rPr>
        <w:t xml:space="preserve">sertifikada seri numarası alanının </w:t>
      </w:r>
      <w:r w:rsidR="00D82C9F">
        <w:t xml:space="preserve">bulunup bulunmadığı eğer bulunuyorsa pozitif </w:t>
      </w:r>
      <w:r w:rsidR="00F11764">
        <w:t xml:space="preserve">bir sayı </w:t>
      </w:r>
      <w:r w:rsidR="00D82C9F">
        <w:t xml:space="preserve">olup olmadığı, </w:t>
      </w:r>
      <w:r w:rsidR="00D82C9F" w:rsidRPr="00600149">
        <w:rPr>
          <w:rFonts w:cs="Arial"/>
        </w:rPr>
        <w:t>sertifikanın üzerinde yazan geçerlilik başlangıç ve bitiş tarihlerinin doğrulama zamanını kapsayıp kapsamadığı</w:t>
      </w:r>
      <w:r w:rsidR="00D82C9F">
        <w:t xml:space="preserve"> kontrol edilir.</w:t>
      </w:r>
    </w:p>
    <w:p w14:paraId="676AD7DA" w14:textId="1A851DC1" w:rsidR="00CC4924" w:rsidRDefault="00F267A4" w:rsidP="00903BC1">
      <w:pPr>
        <w:jc w:val="both"/>
        <w:rPr>
          <w:rFonts w:cs="Arial"/>
        </w:rPr>
      </w:pPr>
      <w:r>
        <w:rPr>
          <w:rFonts w:cs="Arial"/>
        </w:rPr>
        <w:t xml:space="preserve">MA3 API </w:t>
      </w:r>
      <w:r w:rsidR="00CC4924" w:rsidRPr="00600149">
        <w:rPr>
          <w:rFonts w:cs="Arial"/>
        </w:rPr>
        <w:t>Sertifika Doğrulama Kütüphanesi</w:t>
      </w:r>
      <w:r w:rsidR="00133749">
        <w:rPr>
          <w:rFonts w:cs="Arial"/>
        </w:rPr>
        <w:t>,</w:t>
      </w:r>
      <w:r w:rsidR="00CC4924" w:rsidRPr="00600149">
        <w:rPr>
          <w:rFonts w:cs="Arial"/>
        </w:rPr>
        <w:t xml:space="preserve"> yapısal doğrulama kapsamında RFC 5280’de tanımlı bütün yapısal özellikleri kontrol eder. Zincir oluşturma algoritması olarak RFC 4158‘de tanımlı zincir oluşturma algoritmasını ve zincir doğrulama algoritması olarak</w:t>
      </w:r>
      <w:r w:rsidR="00133749">
        <w:rPr>
          <w:rFonts w:cs="Arial"/>
        </w:rPr>
        <w:t xml:space="preserve"> da</w:t>
      </w:r>
      <w:r w:rsidR="00CC4924" w:rsidRPr="00600149">
        <w:rPr>
          <w:rFonts w:cs="Arial"/>
        </w:rPr>
        <w:t xml:space="preserve"> yine RFC 5280’de tanımlanmış zincir doğrulama algoritmasını gerçekler. </w:t>
      </w:r>
      <w:hyperlink w:anchor="_Sertifika_Zinciri_Oluşturma" w:history="1">
        <w:r w:rsidR="00CC4924" w:rsidRPr="00600149">
          <w:rPr>
            <w:rStyle w:val="Hyperlink"/>
            <w:rFonts w:cs="Arial"/>
          </w:rPr>
          <w:t xml:space="preserve">Bölüm </w:t>
        </w:r>
        <w:r w:rsidR="00133749">
          <w:rPr>
            <w:rStyle w:val="Hyperlink"/>
            <w:rFonts w:cs="Arial"/>
          </w:rPr>
          <w:t>3.</w:t>
        </w:r>
        <w:r w:rsidR="00CC4924" w:rsidRPr="00600149">
          <w:rPr>
            <w:rStyle w:val="Hyperlink"/>
            <w:rFonts w:cs="Arial"/>
          </w:rPr>
          <w:t>3.4.1</w:t>
        </w:r>
      </w:hyperlink>
      <w:r w:rsidR="00CC4924" w:rsidRPr="00600149">
        <w:rPr>
          <w:rFonts w:cs="Arial"/>
        </w:rPr>
        <w:t xml:space="preserve"> ve </w:t>
      </w:r>
      <w:hyperlink w:anchor="_Sertifika_Zinciri_Doğrulama" w:history="1">
        <w:r w:rsidR="00CC4924" w:rsidRPr="00600149">
          <w:rPr>
            <w:rStyle w:val="Hyperlink"/>
            <w:rFonts w:cs="Arial"/>
          </w:rPr>
          <w:t xml:space="preserve">Bölüm </w:t>
        </w:r>
        <w:r w:rsidR="00133749">
          <w:rPr>
            <w:rStyle w:val="Hyperlink"/>
            <w:rFonts w:cs="Arial"/>
          </w:rPr>
          <w:t>3.</w:t>
        </w:r>
        <w:r w:rsidR="00CC4924" w:rsidRPr="00600149">
          <w:rPr>
            <w:rStyle w:val="Hyperlink"/>
            <w:rFonts w:cs="Arial"/>
          </w:rPr>
          <w:t>3.4.2</w:t>
        </w:r>
      </w:hyperlink>
      <w:r w:rsidR="00CC4924" w:rsidRPr="00600149">
        <w:rPr>
          <w:rFonts w:cs="Arial"/>
        </w:rPr>
        <w:t>’de zincir doğrulama ve zincir oluşturmanın nasıl gerçekleştiği kısaca özetlenecektir.</w:t>
      </w:r>
    </w:p>
    <w:p w14:paraId="6BD7B47C" w14:textId="548FBC0E" w:rsidR="007B5D50" w:rsidRDefault="007B5D50" w:rsidP="00903BC1">
      <w:pPr>
        <w:jc w:val="both"/>
        <w:rPr>
          <w:rFonts w:cs="Arial"/>
        </w:rPr>
      </w:pPr>
    </w:p>
    <w:p w14:paraId="292E533B" w14:textId="50C4B660" w:rsidR="000A7D87" w:rsidRDefault="000A7D87" w:rsidP="00903BC1">
      <w:pPr>
        <w:jc w:val="both"/>
        <w:rPr>
          <w:rFonts w:cs="Arial"/>
        </w:rPr>
      </w:pPr>
    </w:p>
    <w:p w14:paraId="25957145" w14:textId="2995E1B4" w:rsidR="000A7D87" w:rsidRDefault="000A7D87" w:rsidP="00903BC1">
      <w:pPr>
        <w:jc w:val="both"/>
        <w:rPr>
          <w:rFonts w:cs="Arial"/>
        </w:rPr>
      </w:pPr>
    </w:p>
    <w:p w14:paraId="4267754C" w14:textId="43E3D691" w:rsidR="000A7D87" w:rsidRDefault="000A7D87" w:rsidP="00903BC1">
      <w:pPr>
        <w:jc w:val="both"/>
        <w:rPr>
          <w:rFonts w:cs="Arial"/>
        </w:rPr>
      </w:pPr>
    </w:p>
    <w:p w14:paraId="16AB5630" w14:textId="77777777" w:rsidR="00B36231" w:rsidRDefault="00B36231" w:rsidP="00903BC1">
      <w:pPr>
        <w:jc w:val="both"/>
        <w:rPr>
          <w:rFonts w:cs="Arial"/>
        </w:rPr>
      </w:pPr>
    </w:p>
    <w:p w14:paraId="08E7AF2C" w14:textId="77777777" w:rsidR="00CC4924" w:rsidRPr="007B5D50" w:rsidRDefault="00CC4924" w:rsidP="00130596">
      <w:pPr>
        <w:pStyle w:val="Heading4"/>
        <w:rPr>
          <w:b/>
        </w:rPr>
      </w:pPr>
      <w:bookmarkStart w:id="84" w:name="_Sertifika_Zinciri_Oluşturma"/>
      <w:bookmarkStart w:id="85" w:name="_Toc307474316"/>
      <w:bookmarkStart w:id="86" w:name="_Toc321229000"/>
      <w:bookmarkStart w:id="87" w:name="_Toc86130302"/>
      <w:bookmarkEnd w:id="84"/>
      <w:r w:rsidRPr="007B5D50">
        <w:rPr>
          <w:b/>
        </w:rPr>
        <w:lastRenderedPageBreak/>
        <w:t>Sertifika Zinciri Oluşturma</w:t>
      </w:r>
      <w:bookmarkEnd w:id="85"/>
      <w:bookmarkEnd w:id="86"/>
      <w:bookmarkEnd w:id="87"/>
    </w:p>
    <w:p w14:paraId="3B37F0D1" w14:textId="7FD3473B" w:rsidR="00CC4924" w:rsidRPr="00600149" w:rsidRDefault="00CC4924" w:rsidP="00CC4924">
      <w:pPr>
        <w:jc w:val="both"/>
        <w:rPr>
          <w:rFonts w:cs="Arial"/>
        </w:rPr>
      </w:pPr>
      <w:r w:rsidRPr="00600149">
        <w:rPr>
          <w:rFonts w:cs="Arial"/>
        </w:rPr>
        <w:t>Zincir oluşturma algoritması RFC 4158’de detaylı bir şekilde anlatılmaktadır. Algoritma</w:t>
      </w:r>
      <w:r w:rsidR="003D4D95">
        <w:rPr>
          <w:rFonts w:cs="Arial"/>
        </w:rPr>
        <w:t>,</w:t>
      </w:r>
      <w:r w:rsidRPr="00600149">
        <w:rPr>
          <w:rFonts w:cs="Arial"/>
        </w:rPr>
        <w:t xml:space="preserve"> bir başlangıç sertifikasından başlayarak güvenilir bir kök sertifikaya ulaşıncaya kadar adım adım ilerleyerek bir sertifika z</w:t>
      </w:r>
      <w:r w:rsidR="00D6232E">
        <w:rPr>
          <w:rFonts w:cs="Arial"/>
        </w:rPr>
        <w:t xml:space="preserve">inciri oluşturur. Örneğin Şekil </w:t>
      </w:r>
      <w:r w:rsidRPr="00600149">
        <w:rPr>
          <w:rFonts w:cs="Arial"/>
        </w:rPr>
        <w:t>1</w:t>
      </w:r>
      <w:r w:rsidR="00D6232E">
        <w:rPr>
          <w:rFonts w:cs="Arial"/>
        </w:rPr>
        <w:t>3</w:t>
      </w:r>
      <w:r w:rsidRPr="00600149">
        <w:rPr>
          <w:rFonts w:cs="Arial"/>
        </w:rPr>
        <w:t>’</w:t>
      </w:r>
      <w:r w:rsidR="00220F2C">
        <w:rPr>
          <w:rFonts w:cs="Arial"/>
        </w:rPr>
        <w:t>t</w:t>
      </w:r>
      <w:r w:rsidRPr="00600149">
        <w:rPr>
          <w:rFonts w:cs="Arial"/>
        </w:rPr>
        <w:t xml:space="preserve">eki gibi kurgulanmış bir sertifika ağacı olduğunu düşünelim. </w:t>
      </w:r>
    </w:p>
    <w:p w14:paraId="6C1E66DA" w14:textId="77777777" w:rsidR="00CC4924" w:rsidRPr="00600149" w:rsidRDefault="00CC4924" w:rsidP="00CC4924">
      <w:pPr>
        <w:pStyle w:val="BodyText"/>
        <w:keepNext/>
        <w:jc w:val="center"/>
        <w:rPr>
          <w:rFonts w:cs="Arial"/>
        </w:rPr>
      </w:pPr>
      <w:r>
        <w:rPr>
          <w:rFonts w:cs="Arial"/>
          <w:noProof/>
          <w:lang w:val="en-US"/>
        </w:rPr>
        <w:drawing>
          <wp:inline distT="0" distB="0" distL="0" distR="0" wp14:anchorId="22CF7A00" wp14:editId="0C880F39">
            <wp:extent cx="1327785" cy="3641725"/>
            <wp:effectExtent l="19050" t="0" r="571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1327785" cy="3641725"/>
                    </a:xfrm>
                    <a:prstGeom prst="rect">
                      <a:avLst/>
                    </a:prstGeom>
                    <a:noFill/>
                    <a:ln w="9525">
                      <a:noFill/>
                      <a:miter lim="800000"/>
                      <a:headEnd/>
                      <a:tailEnd/>
                    </a:ln>
                  </pic:spPr>
                </pic:pic>
              </a:graphicData>
            </a:graphic>
          </wp:inline>
        </w:drawing>
      </w:r>
    </w:p>
    <w:p w14:paraId="655CACBC" w14:textId="7E26DF69" w:rsidR="00CC4924" w:rsidRDefault="00CC4924" w:rsidP="00CC4924">
      <w:pPr>
        <w:pStyle w:val="Caption"/>
        <w:rPr>
          <w:rFonts w:cs="Arial"/>
        </w:rPr>
      </w:pPr>
      <w:bookmarkStart w:id="88" w:name="_Toc307474369"/>
      <w:r w:rsidRPr="00600149">
        <w:rPr>
          <w:rFonts w:cs="Arial"/>
        </w:rPr>
        <w:t xml:space="preserve">Şekil </w:t>
      </w:r>
      <w:r w:rsidR="009075D8" w:rsidRPr="00600149">
        <w:rPr>
          <w:rFonts w:cs="Arial"/>
        </w:rPr>
        <w:fldChar w:fldCharType="begin"/>
      </w:r>
      <w:r w:rsidRPr="00600149">
        <w:rPr>
          <w:rFonts w:cs="Arial"/>
        </w:rPr>
        <w:instrText xml:space="preserve"> SEQ Şekil \* ARABIC </w:instrText>
      </w:r>
      <w:r w:rsidR="009075D8" w:rsidRPr="00600149">
        <w:rPr>
          <w:rFonts w:cs="Arial"/>
        </w:rPr>
        <w:fldChar w:fldCharType="separate"/>
      </w:r>
      <w:r w:rsidR="001853D1">
        <w:rPr>
          <w:rFonts w:cs="Arial"/>
          <w:noProof/>
        </w:rPr>
        <w:t>13</w:t>
      </w:r>
      <w:r w:rsidR="009075D8" w:rsidRPr="00600149">
        <w:rPr>
          <w:rFonts w:cs="Arial"/>
        </w:rPr>
        <w:fldChar w:fldCharType="end"/>
      </w:r>
      <w:r w:rsidR="00A20A29">
        <w:rPr>
          <w:rFonts w:cs="Arial"/>
        </w:rPr>
        <w:t>:</w:t>
      </w:r>
      <w:r w:rsidRPr="00600149">
        <w:rPr>
          <w:rFonts w:cs="Arial"/>
        </w:rPr>
        <w:t xml:space="preserve"> Örnek Sertifika Ağacı</w:t>
      </w:r>
      <w:bookmarkEnd w:id="88"/>
    </w:p>
    <w:p w14:paraId="0EF56642" w14:textId="77777777" w:rsidR="00486B6E" w:rsidRPr="00486B6E" w:rsidRDefault="00486B6E" w:rsidP="00486B6E">
      <w:pPr>
        <w:pStyle w:val="BodyText"/>
      </w:pPr>
    </w:p>
    <w:p w14:paraId="2F5B85BC" w14:textId="77777777" w:rsidR="00CC4924" w:rsidRPr="00600149" w:rsidRDefault="00CC4924" w:rsidP="00CC4924">
      <w:pPr>
        <w:pStyle w:val="BodyText"/>
        <w:rPr>
          <w:rFonts w:cs="Arial"/>
        </w:rPr>
      </w:pPr>
    </w:p>
    <w:p w14:paraId="6526442D" w14:textId="7D8D280E" w:rsidR="00CC4924" w:rsidRPr="00600149" w:rsidRDefault="00CC4924" w:rsidP="00CC4924">
      <w:pPr>
        <w:jc w:val="both"/>
        <w:rPr>
          <w:rFonts w:cs="Arial"/>
        </w:rPr>
      </w:pPr>
      <w:r w:rsidRPr="00600149">
        <w:rPr>
          <w:rFonts w:cs="Arial"/>
        </w:rPr>
        <w:t xml:space="preserve">Sertifika ağacında </w:t>
      </w:r>
      <w:r w:rsidRPr="00600149">
        <w:rPr>
          <w:rFonts w:cs="Arial"/>
          <w:b/>
        </w:rPr>
        <w:t>TA</w:t>
      </w:r>
      <w:r w:rsidRPr="00600149">
        <w:rPr>
          <w:rFonts w:cs="Arial"/>
        </w:rPr>
        <w:t xml:space="preserve"> ile gösterile</w:t>
      </w:r>
      <w:r w:rsidR="003D31EE">
        <w:rPr>
          <w:rFonts w:cs="Arial"/>
        </w:rPr>
        <w:t xml:space="preserve">n sertifika güvenilir bir SM ya </w:t>
      </w:r>
      <w:r w:rsidRPr="00600149">
        <w:rPr>
          <w:rFonts w:cs="Arial"/>
        </w:rPr>
        <w:t xml:space="preserve">da KSM sertifikasını temsil etmektedir. Bu durumda </w:t>
      </w:r>
      <w:r w:rsidRPr="00600149">
        <w:rPr>
          <w:rFonts w:cs="Arial"/>
          <w:b/>
        </w:rPr>
        <w:t>E</w:t>
      </w:r>
      <w:r w:rsidRPr="00600149">
        <w:rPr>
          <w:rFonts w:cs="Arial"/>
        </w:rPr>
        <w:t xml:space="preserve"> sertifikası</w:t>
      </w:r>
      <w:r w:rsidR="003D4D95">
        <w:rPr>
          <w:rFonts w:cs="Arial"/>
        </w:rPr>
        <w:t xml:space="preserve"> için</w:t>
      </w:r>
      <w:r w:rsidRPr="00600149">
        <w:rPr>
          <w:rFonts w:cs="Arial"/>
        </w:rPr>
        <w:t xml:space="preserve"> </w:t>
      </w:r>
      <w:r w:rsidRPr="00600149">
        <w:rPr>
          <w:rFonts w:cs="Arial"/>
          <w:b/>
        </w:rPr>
        <w:t>E</w:t>
      </w:r>
      <w:r w:rsidRPr="00600149">
        <w:rPr>
          <w:rFonts w:cs="Arial"/>
        </w:rPr>
        <w:t xml:space="preserve">’den başlayarak </w:t>
      </w:r>
      <w:r w:rsidRPr="00600149">
        <w:rPr>
          <w:rFonts w:cs="Arial"/>
          <w:b/>
        </w:rPr>
        <w:t>B</w:t>
      </w:r>
      <w:r w:rsidRPr="00600149">
        <w:rPr>
          <w:rFonts w:cs="Arial"/>
        </w:rPr>
        <w:t xml:space="preserve">, </w:t>
      </w:r>
      <w:r w:rsidRPr="00600149">
        <w:rPr>
          <w:rFonts w:cs="Arial"/>
          <w:b/>
        </w:rPr>
        <w:t>A</w:t>
      </w:r>
      <w:r w:rsidRPr="00600149">
        <w:rPr>
          <w:rFonts w:cs="Arial"/>
        </w:rPr>
        <w:t xml:space="preserve"> veya </w:t>
      </w:r>
      <w:r w:rsidRPr="00600149">
        <w:rPr>
          <w:rFonts w:cs="Arial"/>
          <w:b/>
        </w:rPr>
        <w:t>C’</w:t>
      </w:r>
      <w:r w:rsidRPr="00600149">
        <w:rPr>
          <w:rFonts w:cs="Arial"/>
        </w:rPr>
        <w:t xml:space="preserve">den geçerek </w:t>
      </w:r>
      <w:r w:rsidRPr="00600149">
        <w:rPr>
          <w:rFonts w:cs="Arial"/>
          <w:b/>
        </w:rPr>
        <w:t>TA</w:t>
      </w:r>
      <w:r w:rsidR="003D31EE">
        <w:rPr>
          <w:rFonts w:cs="Arial"/>
          <w:b/>
        </w:rPr>
        <w:t>’</w:t>
      </w:r>
      <w:r w:rsidRPr="00600149">
        <w:rPr>
          <w:rFonts w:cs="Arial"/>
        </w:rPr>
        <w:t xml:space="preserve">da biten bir sertifika zinciri oluşturulur. </w:t>
      </w:r>
    </w:p>
    <w:p w14:paraId="08126C1C" w14:textId="56F0641A" w:rsidR="00CC4924" w:rsidRPr="00600149" w:rsidRDefault="00CC4924" w:rsidP="00CC4924">
      <w:pPr>
        <w:pStyle w:val="BodyText"/>
        <w:rPr>
          <w:rFonts w:cs="Arial"/>
          <w:sz w:val="22"/>
          <w:szCs w:val="22"/>
        </w:rPr>
      </w:pPr>
      <w:r w:rsidRPr="00600149">
        <w:rPr>
          <w:rFonts w:cs="Arial"/>
          <w:sz w:val="22"/>
          <w:szCs w:val="22"/>
        </w:rPr>
        <w:t xml:space="preserve">Sertifika zinciri: </w:t>
      </w:r>
      <w:r w:rsidRPr="00A20A29">
        <w:rPr>
          <w:rFonts w:cs="Arial"/>
          <w:b/>
          <w:sz w:val="22"/>
          <w:szCs w:val="22"/>
        </w:rPr>
        <w:t xml:space="preserve">E </w:t>
      </w:r>
      <w:r w:rsidRPr="00A20A29">
        <w:rPr>
          <w:rFonts w:cs="Arial"/>
          <w:b/>
          <w:sz w:val="22"/>
          <w:szCs w:val="22"/>
        </w:rPr>
        <w:sym w:font="Wingdings" w:char="F0E0"/>
      </w:r>
      <w:r w:rsidRPr="00A20A29">
        <w:rPr>
          <w:rFonts w:cs="Arial"/>
          <w:b/>
          <w:sz w:val="22"/>
          <w:szCs w:val="22"/>
        </w:rPr>
        <w:t xml:space="preserve"> B </w:t>
      </w:r>
      <w:r w:rsidRPr="00A20A29">
        <w:rPr>
          <w:rFonts w:cs="Arial"/>
          <w:b/>
          <w:sz w:val="22"/>
          <w:szCs w:val="22"/>
        </w:rPr>
        <w:sym w:font="Wingdings" w:char="F0E0"/>
      </w:r>
      <w:r w:rsidRPr="00A20A29">
        <w:rPr>
          <w:rFonts w:cs="Arial"/>
          <w:b/>
          <w:sz w:val="22"/>
          <w:szCs w:val="22"/>
        </w:rPr>
        <w:t xml:space="preserve"> A </w:t>
      </w:r>
      <w:r w:rsidRPr="00A20A29">
        <w:rPr>
          <w:rFonts w:cs="Arial"/>
          <w:b/>
          <w:sz w:val="22"/>
          <w:szCs w:val="22"/>
        </w:rPr>
        <w:sym w:font="Wingdings" w:char="F0E0"/>
      </w:r>
      <w:r w:rsidRPr="00A20A29">
        <w:rPr>
          <w:rFonts w:cs="Arial"/>
          <w:b/>
          <w:sz w:val="22"/>
          <w:szCs w:val="22"/>
        </w:rPr>
        <w:t xml:space="preserve"> TA</w:t>
      </w:r>
    </w:p>
    <w:p w14:paraId="45CA2804" w14:textId="453126CD" w:rsidR="00CC4924" w:rsidRDefault="00CC4924" w:rsidP="00CC4924">
      <w:pPr>
        <w:pStyle w:val="BodyText"/>
        <w:rPr>
          <w:rFonts w:cs="Arial"/>
        </w:rPr>
      </w:pPr>
    </w:p>
    <w:p w14:paraId="09AA5693" w14:textId="0C3A9D7B" w:rsidR="00486B6E" w:rsidRDefault="00486B6E" w:rsidP="00CC4924">
      <w:pPr>
        <w:pStyle w:val="BodyText"/>
        <w:rPr>
          <w:rFonts w:cs="Arial"/>
          <w:sz w:val="16"/>
          <w:szCs w:val="16"/>
        </w:rPr>
      </w:pPr>
    </w:p>
    <w:p w14:paraId="3FB82192" w14:textId="7C1B1610" w:rsidR="00AA35F9" w:rsidRDefault="00AA35F9" w:rsidP="00CC4924">
      <w:pPr>
        <w:pStyle w:val="BodyText"/>
        <w:rPr>
          <w:rFonts w:cs="Arial"/>
          <w:sz w:val="16"/>
          <w:szCs w:val="16"/>
        </w:rPr>
      </w:pPr>
    </w:p>
    <w:p w14:paraId="362A6ECE" w14:textId="5A2CD914" w:rsidR="00AA35F9" w:rsidRDefault="00AA35F9" w:rsidP="00CC4924">
      <w:pPr>
        <w:pStyle w:val="BodyText"/>
        <w:rPr>
          <w:rFonts w:cs="Arial"/>
          <w:sz w:val="16"/>
          <w:szCs w:val="16"/>
        </w:rPr>
      </w:pPr>
    </w:p>
    <w:p w14:paraId="0590AE1C" w14:textId="77777777" w:rsidR="00AA35F9" w:rsidRPr="00486B6E" w:rsidRDefault="00AA35F9" w:rsidP="00CC4924">
      <w:pPr>
        <w:pStyle w:val="BodyText"/>
        <w:rPr>
          <w:rFonts w:cs="Arial"/>
          <w:sz w:val="16"/>
          <w:szCs w:val="16"/>
        </w:rPr>
      </w:pPr>
    </w:p>
    <w:p w14:paraId="776E03FB" w14:textId="77777777" w:rsidR="00CC4924" w:rsidRPr="00095EEF" w:rsidRDefault="00CC4924" w:rsidP="00130596">
      <w:pPr>
        <w:pStyle w:val="Heading4"/>
        <w:rPr>
          <w:b/>
        </w:rPr>
      </w:pPr>
      <w:bookmarkStart w:id="89" w:name="_Sertifika_Zinciri_Doğrulama"/>
      <w:bookmarkStart w:id="90" w:name="_Toc307474317"/>
      <w:bookmarkStart w:id="91" w:name="_Toc321229001"/>
      <w:bookmarkStart w:id="92" w:name="_Toc86130303"/>
      <w:bookmarkEnd w:id="89"/>
      <w:r w:rsidRPr="00095EEF">
        <w:rPr>
          <w:b/>
        </w:rPr>
        <w:lastRenderedPageBreak/>
        <w:t>Sertifika Zinciri Doğrulama</w:t>
      </w:r>
      <w:bookmarkEnd w:id="90"/>
      <w:bookmarkEnd w:id="91"/>
      <w:bookmarkEnd w:id="92"/>
    </w:p>
    <w:p w14:paraId="529BAEEA" w14:textId="57F93504" w:rsidR="00CC4924" w:rsidRDefault="00CC4924" w:rsidP="00CC4924">
      <w:pPr>
        <w:jc w:val="both"/>
        <w:rPr>
          <w:rFonts w:cs="Arial"/>
        </w:rPr>
      </w:pPr>
      <w:r w:rsidRPr="00600149">
        <w:rPr>
          <w:rFonts w:cs="Arial"/>
        </w:rPr>
        <w:t xml:space="preserve">Bir sertifika zinciri oluşturulduktan sonra bu zincirin doğrulanması gerekmektedir.  </w:t>
      </w:r>
      <w:r w:rsidR="009075D8" w:rsidRPr="00600149">
        <w:rPr>
          <w:rFonts w:cs="Arial"/>
        </w:rPr>
        <w:fldChar w:fldCharType="begin"/>
      </w:r>
      <w:r w:rsidRPr="00600149">
        <w:rPr>
          <w:rFonts w:cs="Arial"/>
        </w:rPr>
        <w:instrText xml:space="preserve"> REF _Ref320711861 \h </w:instrText>
      </w:r>
      <w:r w:rsidR="009075D8" w:rsidRPr="00600149">
        <w:rPr>
          <w:rFonts w:cs="Arial"/>
        </w:rPr>
      </w:r>
      <w:r w:rsidR="009075D8" w:rsidRPr="00600149">
        <w:rPr>
          <w:rFonts w:cs="Arial"/>
        </w:rPr>
        <w:fldChar w:fldCharType="separate"/>
      </w:r>
      <w:ins w:id="93" w:author="Halit Uğurgelen" w:date="2024-08-23T08:24:00Z">
        <w:r w:rsidR="001853D1" w:rsidRPr="00600149">
          <w:t xml:space="preserve">Şekil </w:t>
        </w:r>
        <w:r w:rsidR="001853D1">
          <w:rPr>
            <w:noProof/>
          </w:rPr>
          <w:t>14</w:t>
        </w:r>
      </w:ins>
      <w:del w:id="94" w:author="Halit Uğurgelen" w:date="2024-08-23T08:22:00Z">
        <w:r w:rsidR="00E42C26" w:rsidRPr="00600149" w:rsidDel="007F1C50">
          <w:delText xml:space="preserve">Şekil </w:delText>
        </w:r>
        <w:r w:rsidR="00E42C26" w:rsidDel="007F1C50">
          <w:rPr>
            <w:noProof/>
          </w:rPr>
          <w:delText>14</w:delText>
        </w:r>
      </w:del>
      <w:r w:rsidR="009075D8" w:rsidRPr="00600149">
        <w:rPr>
          <w:rFonts w:cs="Arial"/>
        </w:rPr>
        <w:fldChar w:fldCharType="end"/>
      </w:r>
      <w:r w:rsidRPr="00600149">
        <w:rPr>
          <w:rFonts w:cs="Arial"/>
        </w:rPr>
        <w:t>’</w:t>
      </w:r>
      <w:r w:rsidR="00220F2C">
        <w:rPr>
          <w:rFonts w:cs="Arial"/>
        </w:rPr>
        <w:t>t</w:t>
      </w:r>
      <w:r w:rsidRPr="00600149">
        <w:rPr>
          <w:rFonts w:cs="Arial"/>
        </w:rPr>
        <w:t xml:space="preserve">e zincir doğrulama algoritmasının akış diyagramı görülmektedir. </w:t>
      </w:r>
    </w:p>
    <w:p w14:paraId="163C212B" w14:textId="77777777" w:rsidR="00AA35F9" w:rsidRPr="00600149" w:rsidRDefault="00AA35F9" w:rsidP="00CC4924">
      <w:pPr>
        <w:jc w:val="both"/>
        <w:rPr>
          <w:rFonts w:cs="Arial"/>
        </w:rPr>
      </w:pPr>
    </w:p>
    <w:p w14:paraId="3992353A" w14:textId="77777777" w:rsidR="00CC4924" w:rsidRPr="00600149" w:rsidRDefault="00CC4924" w:rsidP="00CC4924">
      <w:pPr>
        <w:keepNext/>
        <w:autoSpaceDE w:val="0"/>
        <w:autoSpaceDN w:val="0"/>
        <w:adjustRightInd w:val="0"/>
        <w:jc w:val="center"/>
      </w:pPr>
      <w:r>
        <w:rPr>
          <w:rFonts w:cs="Arial"/>
          <w:noProof/>
          <w:sz w:val="20"/>
          <w:szCs w:val="20"/>
          <w:lang w:val="en-US" w:eastAsia="en-US"/>
        </w:rPr>
        <w:drawing>
          <wp:inline distT="0" distB="0" distL="0" distR="0" wp14:anchorId="5ABCA5AE" wp14:editId="122CED9A">
            <wp:extent cx="3848735" cy="557403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srcRect/>
                    <a:stretch>
                      <a:fillRect/>
                    </a:stretch>
                  </pic:blipFill>
                  <pic:spPr bwMode="auto">
                    <a:xfrm>
                      <a:off x="0" y="0"/>
                      <a:ext cx="3848735" cy="5574030"/>
                    </a:xfrm>
                    <a:prstGeom prst="rect">
                      <a:avLst/>
                    </a:prstGeom>
                    <a:noFill/>
                    <a:ln w="9525">
                      <a:noFill/>
                      <a:miter lim="800000"/>
                      <a:headEnd/>
                      <a:tailEnd/>
                    </a:ln>
                  </pic:spPr>
                </pic:pic>
              </a:graphicData>
            </a:graphic>
          </wp:inline>
        </w:drawing>
      </w:r>
    </w:p>
    <w:p w14:paraId="3910D354" w14:textId="03D53B00" w:rsidR="00CC4924" w:rsidRPr="00600149" w:rsidRDefault="00CC4924" w:rsidP="00CC4924">
      <w:pPr>
        <w:pStyle w:val="Caption"/>
        <w:rPr>
          <w:rFonts w:cs="Arial"/>
        </w:rPr>
      </w:pPr>
      <w:bookmarkStart w:id="95" w:name="_Ref320711861"/>
      <w:r w:rsidRPr="00600149">
        <w:t xml:space="preserve">Şekil </w:t>
      </w:r>
      <w:fldSimple w:instr=" SEQ Şekil \* ARABIC ">
        <w:r w:rsidR="001853D1">
          <w:rPr>
            <w:noProof/>
          </w:rPr>
          <w:t>14</w:t>
        </w:r>
      </w:fldSimple>
      <w:bookmarkEnd w:id="95"/>
      <w:r w:rsidR="00BA7A9C">
        <w:rPr>
          <w:noProof/>
        </w:rPr>
        <w:t>:</w:t>
      </w:r>
      <w:r w:rsidRPr="00600149">
        <w:t xml:space="preserve"> Zincir Doğrulama Aktivite Diyagramı</w:t>
      </w:r>
    </w:p>
    <w:p w14:paraId="5FA19EFD" w14:textId="712151E6" w:rsidR="00CC4924" w:rsidRPr="00147BCC" w:rsidRDefault="00CC4924" w:rsidP="00CC4924">
      <w:pPr>
        <w:jc w:val="both"/>
        <w:rPr>
          <w:rFonts w:cs="Arial"/>
          <w:sz w:val="32"/>
          <w:szCs w:val="32"/>
        </w:rPr>
      </w:pPr>
    </w:p>
    <w:p w14:paraId="565D4339" w14:textId="68A2046E" w:rsidR="00CC4924" w:rsidRPr="00600149" w:rsidRDefault="009075D8" w:rsidP="00CC4924">
      <w:pPr>
        <w:jc w:val="both"/>
        <w:rPr>
          <w:rFonts w:cs="Arial"/>
        </w:rPr>
      </w:pPr>
      <w:r w:rsidRPr="00600149">
        <w:rPr>
          <w:rFonts w:cs="Arial"/>
        </w:rPr>
        <w:fldChar w:fldCharType="begin"/>
      </w:r>
      <w:r w:rsidR="00CC4924" w:rsidRPr="00600149">
        <w:rPr>
          <w:rFonts w:cs="Arial"/>
        </w:rPr>
        <w:instrText xml:space="preserve"> REF _Ref320711861 \h </w:instrText>
      </w:r>
      <w:r w:rsidRPr="00600149">
        <w:rPr>
          <w:rFonts w:cs="Arial"/>
        </w:rPr>
      </w:r>
      <w:r w:rsidRPr="00600149">
        <w:rPr>
          <w:rFonts w:cs="Arial"/>
        </w:rPr>
        <w:fldChar w:fldCharType="separate"/>
      </w:r>
      <w:ins w:id="96" w:author="Halit Uğurgelen" w:date="2024-08-23T08:24:00Z">
        <w:r w:rsidR="001853D1" w:rsidRPr="00600149">
          <w:t xml:space="preserve">Şekil </w:t>
        </w:r>
        <w:r w:rsidR="001853D1">
          <w:rPr>
            <w:noProof/>
          </w:rPr>
          <w:t>14</w:t>
        </w:r>
      </w:ins>
      <w:del w:id="97" w:author="Halit Uğurgelen" w:date="2024-08-23T08:22:00Z">
        <w:r w:rsidR="00E42C26" w:rsidRPr="00600149" w:rsidDel="007F1C50">
          <w:delText xml:space="preserve">Şekil </w:delText>
        </w:r>
        <w:r w:rsidR="00E42C26" w:rsidDel="007F1C50">
          <w:rPr>
            <w:noProof/>
          </w:rPr>
          <w:delText>14</w:delText>
        </w:r>
      </w:del>
      <w:r w:rsidRPr="00600149">
        <w:rPr>
          <w:rFonts w:cs="Arial"/>
        </w:rPr>
        <w:fldChar w:fldCharType="end"/>
      </w:r>
      <w:r w:rsidR="00CC4924" w:rsidRPr="00600149">
        <w:rPr>
          <w:rFonts w:cs="Arial"/>
        </w:rPr>
        <w:t>‘</w:t>
      </w:r>
      <w:r w:rsidR="00220F2C">
        <w:rPr>
          <w:rFonts w:cs="Arial"/>
        </w:rPr>
        <w:t>t</w:t>
      </w:r>
      <w:r w:rsidR="00CC4924" w:rsidRPr="00600149">
        <w:rPr>
          <w:rFonts w:cs="Arial"/>
        </w:rPr>
        <w:t xml:space="preserve">e yer alan </w:t>
      </w:r>
      <w:r w:rsidR="00CC4924" w:rsidRPr="00600149">
        <w:rPr>
          <w:rFonts w:cs="Arial"/>
          <w:i/>
        </w:rPr>
        <w:t>Sertifika İşleme</w:t>
      </w:r>
      <w:r w:rsidR="00CC4924" w:rsidRPr="00600149">
        <w:rPr>
          <w:rFonts w:cs="Arial"/>
        </w:rPr>
        <w:t xml:space="preserve"> ve </w:t>
      </w:r>
      <w:r w:rsidR="00CC4924" w:rsidRPr="00600149">
        <w:rPr>
          <w:rFonts w:cs="Arial"/>
          <w:i/>
        </w:rPr>
        <w:t>Sonlandırma Kontrolleri</w:t>
      </w:r>
      <w:r w:rsidR="00CC4924" w:rsidRPr="00600149">
        <w:rPr>
          <w:rFonts w:cs="Arial"/>
        </w:rPr>
        <w:t xml:space="preserve"> işlemlerinin detayları RFC 5280’de verilmekte olup kısaca bir takım yapısal ve kriptografik kontrollerden oluştuğu söylenebilir. </w:t>
      </w:r>
    </w:p>
    <w:p w14:paraId="52E8D073" w14:textId="52145D29" w:rsidR="00CC4924" w:rsidRDefault="00CC4924" w:rsidP="00CC4924">
      <w:pPr>
        <w:jc w:val="both"/>
        <w:rPr>
          <w:rFonts w:cs="Arial"/>
        </w:rPr>
      </w:pPr>
      <w:r w:rsidRPr="00600149">
        <w:rPr>
          <w:rFonts w:cs="Arial"/>
        </w:rPr>
        <w:lastRenderedPageBreak/>
        <w:t>SİL doğrulama işlemi</w:t>
      </w:r>
      <w:r w:rsidR="00D73353">
        <w:rPr>
          <w:rFonts w:cs="Arial"/>
        </w:rPr>
        <w:t>,</w:t>
      </w:r>
      <w:r w:rsidRPr="00600149">
        <w:rPr>
          <w:rFonts w:cs="Arial"/>
        </w:rPr>
        <w:t xml:space="preserve"> sertifika doğrulama işlemi ile hemen hemen aynıdır. Burada</w:t>
      </w:r>
      <w:r w:rsidR="00D73353">
        <w:rPr>
          <w:rFonts w:cs="Arial"/>
        </w:rPr>
        <w:t>ki</w:t>
      </w:r>
      <w:r w:rsidRPr="00600149">
        <w:rPr>
          <w:rFonts w:cs="Arial"/>
        </w:rPr>
        <w:t xml:space="preserve"> tek fark</w:t>
      </w:r>
      <w:r w:rsidR="00D73353">
        <w:rPr>
          <w:rFonts w:cs="Arial"/>
        </w:rPr>
        <w:t>,</w:t>
      </w:r>
      <w:r w:rsidRPr="00600149">
        <w:rPr>
          <w:rFonts w:cs="Arial"/>
        </w:rPr>
        <w:t xml:space="preserve"> sertifika doğrulamada oluşturulan zincirin ilk elemanı bir kullanıcı sertifikası iken SİL doğrulamada oluşturulan zincirin ilk elemanı</w:t>
      </w:r>
      <w:r w:rsidR="00D73353">
        <w:rPr>
          <w:rFonts w:cs="Arial"/>
        </w:rPr>
        <w:t>nın</w:t>
      </w:r>
      <w:r w:rsidRPr="00600149">
        <w:rPr>
          <w:rFonts w:cs="Arial"/>
        </w:rPr>
        <w:t xml:space="preserve"> bir SİL olmasıdır. Ve tabii ki SİL’</w:t>
      </w:r>
      <w:r w:rsidR="00220F2C">
        <w:rPr>
          <w:rFonts w:cs="Arial"/>
        </w:rPr>
        <w:t>i</w:t>
      </w:r>
      <w:r w:rsidRPr="00600149">
        <w:rPr>
          <w:rFonts w:cs="Arial"/>
        </w:rPr>
        <w:t xml:space="preserve">n </w:t>
      </w:r>
      <w:r w:rsidR="00CF2600" w:rsidRPr="00600149">
        <w:rPr>
          <w:rFonts w:cs="Arial"/>
        </w:rPr>
        <w:t>yapısal doğrulamasında</w:t>
      </w:r>
      <w:r w:rsidR="00D73353">
        <w:rPr>
          <w:rFonts w:cs="Arial"/>
        </w:rPr>
        <w:t>,</w:t>
      </w:r>
      <w:r w:rsidRPr="00600149">
        <w:rPr>
          <w:rFonts w:cs="Arial"/>
        </w:rPr>
        <w:t xml:space="preserve"> sertifika yerine SİL’in yapısal özellikleri doğrulanmaktadır. Bunun dışında temel akış sertifika doğrulama ile aynıdır.</w:t>
      </w:r>
    </w:p>
    <w:p w14:paraId="6283E410" w14:textId="7C2B6CBF" w:rsidR="00652F23" w:rsidRDefault="00652F23" w:rsidP="00CC4924">
      <w:pPr>
        <w:jc w:val="both"/>
        <w:rPr>
          <w:rFonts w:cs="Arial"/>
        </w:rPr>
      </w:pPr>
    </w:p>
    <w:p w14:paraId="28F7E029" w14:textId="36D163E1" w:rsidR="00652F23" w:rsidRDefault="00652F23" w:rsidP="00CC4924">
      <w:pPr>
        <w:jc w:val="both"/>
        <w:rPr>
          <w:rFonts w:cs="Arial"/>
        </w:rPr>
      </w:pPr>
    </w:p>
    <w:p w14:paraId="19F17061" w14:textId="5756F343" w:rsidR="00652F23" w:rsidRDefault="00652F23" w:rsidP="00CC4924">
      <w:pPr>
        <w:jc w:val="both"/>
        <w:rPr>
          <w:rFonts w:cs="Arial"/>
        </w:rPr>
      </w:pPr>
    </w:p>
    <w:p w14:paraId="3DBF3DD6" w14:textId="64629260" w:rsidR="00652F23" w:rsidRDefault="00652F23" w:rsidP="00CC4924">
      <w:pPr>
        <w:jc w:val="both"/>
        <w:rPr>
          <w:rFonts w:cs="Arial"/>
        </w:rPr>
      </w:pPr>
    </w:p>
    <w:p w14:paraId="34964FC8" w14:textId="48E12679" w:rsidR="00652F23" w:rsidRDefault="00652F23" w:rsidP="00CC4924">
      <w:pPr>
        <w:jc w:val="both"/>
        <w:rPr>
          <w:rFonts w:cs="Arial"/>
        </w:rPr>
      </w:pPr>
    </w:p>
    <w:p w14:paraId="008DB9EA" w14:textId="1532DD71" w:rsidR="00652F23" w:rsidRDefault="00652F23" w:rsidP="00CC4924">
      <w:pPr>
        <w:jc w:val="both"/>
        <w:rPr>
          <w:rFonts w:cs="Arial"/>
        </w:rPr>
      </w:pPr>
    </w:p>
    <w:p w14:paraId="5B65EDD9" w14:textId="33AB0BB3" w:rsidR="00652F23" w:rsidRDefault="00652F23" w:rsidP="00CC4924">
      <w:pPr>
        <w:jc w:val="both"/>
        <w:rPr>
          <w:rFonts w:cs="Arial"/>
        </w:rPr>
      </w:pPr>
    </w:p>
    <w:p w14:paraId="43EC9D1B" w14:textId="51182361" w:rsidR="00652F23" w:rsidRDefault="00652F23" w:rsidP="00CC4924">
      <w:pPr>
        <w:jc w:val="both"/>
        <w:rPr>
          <w:rFonts w:cs="Arial"/>
        </w:rPr>
      </w:pPr>
    </w:p>
    <w:p w14:paraId="26122BC3" w14:textId="5967B17D" w:rsidR="00652F23" w:rsidRDefault="00652F23" w:rsidP="00CC4924">
      <w:pPr>
        <w:jc w:val="both"/>
        <w:rPr>
          <w:rFonts w:cs="Arial"/>
        </w:rPr>
      </w:pPr>
    </w:p>
    <w:p w14:paraId="7A10F4E7" w14:textId="1F72FB34" w:rsidR="00652F23" w:rsidRDefault="00652F23" w:rsidP="00CC4924">
      <w:pPr>
        <w:jc w:val="both"/>
        <w:rPr>
          <w:rFonts w:cs="Arial"/>
        </w:rPr>
      </w:pPr>
    </w:p>
    <w:p w14:paraId="191BC8B8" w14:textId="6B36E13B" w:rsidR="00652F23" w:rsidRDefault="00652F23" w:rsidP="00CC4924">
      <w:pPr>
        <w:jc w:val="both"/>
        <w:rPr>
          <w:rFonts w:cs="Arial"/>
        </w:rPr>
      </w:pPr>
    </w:p>
    <w:p w14:paraId="336B8CD8" w14:textId="74853E28" w:rsidR="00652F23" w:rsidRDefault="00652F23" w:rsidP="00CC4924">
      <w:pPr>
        <w:jc w:val="both"/>
        <w:rPr>
          <w:rFonts w:cs="Arial"/>
        </w:rPr>
      </w:pPr>
    </w:p>
    <w:p w14:paraId="36AE6770" w14:textId="22005F94" w:rsidR="00652F23" w:rsidRDefault="00652F23" w:rsidP="00CC4924">
      <w:pPr>
        <w:jc w:val="both"/>
        <w:rPr>
          <w:rFonts w:cs="Arial"/>
        </w:rPr>
      </w:pPr>
    </w:p>
    <w:p w14:paraId="035F7900" w14:textId="50DCC9DA" w:rsidR="00652F23" w:rsidRDefault="00652F23" w:rsidP="00CC4924">
      <w:pPr>
        <w:jc w:val="both"/>
        <w:rPr>
          <w:rFonts w:cs="Arial"/>
        </w:rPr>
      </w:pPr>
    </w:p>
    <w:p w14:paraId="413886BD" w14:textId="08E89BC5" w:rsidR="00652F23" w:rsidRDefault="00652F23" w:rsidP="00CC4924">
      <w:pPr>
        <w:jc w:val="both"/>
        <w:rPr>
          <w:rFonts w:cs="Arial"/>
        </w:rPr>
      </w:pPr>
    </w:p>
    <w:p w14:paraId="5EAC9561" w14:textId="58683930" w:rsidR="00652F23" w:rsidRDefault="00652F23" w:rsidP="00CC4924">
      <w:pPr>
        <w:jc w:val="both"/>
        <w:rPr>
          <w:rFonts w:cs="Arial"/>
        </w:rPr>
      </w:pPr>
    </w:p>
    <w:p w14:paraId="3166B9E9" w14:textId="4A612222" w:rsidR="00652F23" w:rsidRDefault="00652F23" w:rsidP="00CC4924">
      <w:pPr>
        <w:jc w:val="both"/>
        <w:rPr>
          <w:rFonts w:cs="Arial"/>
        </w:rPr>
      </w:pPr>
    </w:p>
    <w:p w14:paraId="0B674C0B" w14:textId="7727DD5E" w:rsidR="00652F23" w:rsidRDefault="00652F23" w:rsidP="00CC4924">
      <w:pPr>
        <w:jc w:val="both"/>
        <w:rPr>
          <w:rFonts w:cs="Arial"/>
        </w:rPr>
      </w:pPr>
    </w:p>
    <w:p w14:paraId="4F6468B7" w14:textId="1ADB21B4" w:rsidR="00652F23" w:rsidRDefault="00652F23" w:rsidP="00CC4924">
      <w:pPr>
        <w:jc w:val="both"/>
        <w:rPr>
          <w:rFonts w:cs="Arial"/>
        </w:rPr>
      </w:pPr>
    </w:p>
    <w:p w14:paraId="63A8AF69" w14:textId="55836253" w:rsidR="00652F23" w:rsidRDefault="00652F23" w:rsidP="00CC4924">
      <w:pPr>
        <w:jc w:val="both"/>
        <w:rPr>
          <w:rFonts w:cs="Arial"/>
        </w:rPr>
      </w:pPr>
    </w:p>
    <w:p w14:paraId="2C5FF214" w14:textId="77777777" w:rsidR="00652F23" w:rsidRPr="00600149" w:rsidRDefault="00652F23" w:rsidP="00CC4924">
      <w:pPr>
        <w:jc w:val="both"/>
        <w:rPr>
          <w:rFonts w:cs="Arial"/>
        </w:rPr>
      </w:pPr>
    </w:p>
    <w:p w14:paraId="4891B773" w14:textId="41CF5A62" w:rsidR="00CC4924" w:rsidRPr="00600149" w:rsidRDefault="004B20F4" w:rsidP="00130596">
      <w:pPr>
        <w:pStyle w:val="Heading2"/>
      </w:pPr>
      <w:bookmarkStart w:id="98" w:name="_Toc321229002"/>
      <w:bookmarkStart w:id="99" w:name="_Toc86130304"/>
      <w:r>
        <w:lastRenderedPageBreak/>
        <w:t>Sertifika Doğrulama Kütüphanesi</w:t>
      </w:r>
      <w:bookmarkEnd w:id="98"/>
      <w:r w:rsidR="00716A6C">
        <w:t xml:space="preserve"> Bileşenleri</w:t>
      </w:r>
      <w:bookmarkEnd w:id="99"/>
    </w:p>
    <w:p w14:paraId="4FCDF2AB" w14:textId="33440E16" w:rsidR="00642B47" w:rsidRDefault="008778E7" w:rsidP="00CC4924">
      <w:pPr>
        <w:pStyle w:val="BodyText"/>
        <w:rPr>
          <w:rFonts w:cs="Arial"/>
          <w:sz w:val="22"/>
          <w:szCs w:val="22"/>
        </w:rPr>
      </w:pPr>
      <w:r w:rsidRPr="00B35CDE">
        <w:rPr>
          <w:rFonts w:cs="Arial"/>
          <w:sz w:val="22"/>
          <w:szCs w:val="22"/>
        </w:rPr>
        <w:t>MA3 API Sertifika Doğrulama kütüphane</w:t>
      </w:r>
      <w:r w:rsidR="00CC4924" w:rsidRPr="00B35CDE">
        <w:rPr>
          <w:rFonts w:cs="Arial"/>
          <w:sz w:val="22"/>
          <w:szCs w:val="22"/>
        </w:rPr>
        <w:t>si</w:t>
      </w:r>
      <w:r w:rsidR="00C13446">
        <w:rPr>
          <w:rFonts w:cs="Arial"/>
          <w:sz w:val="22"/>
          <w:szCs w:val="22"/>
        </w:rPr>
        <w:t>,</w:t>
      </w:r>
      <w:r w:rsidR="00CC4924" w:rsidRPr="00B35CDE">
        <w:rPr>
          <w:rFonts w:cs="Arial"/>
          <w:sz w:val="22"/>
          <w:szCs w:val="22"/>
        </w:rPr>
        <w:t xml:space="preserve"> </w:t>
      </w:r>
      <w:hyperlink w:anchor="_Sertifika_Zinciri_Oluşturma" w:history="1">
        <w:r w:rsidR="00CC4924" w:rsidRPr="00B35CDE">
          <w:rPr>
            <w:rStyle w:val="Hyperlink"/>
            <w:rFonts w:cs="Arial"/>
            <w:sz w:val="22"/>
            <w:szCs w:val="22"/>
          </w:rPr>
          <w:t xml:space="preserve">Bölüm </w:t>
        </w:r>
        <w:r w:rsidR="00C13446">
          <w:rPr>
            <w:rStyle w:val="Hyperlink"/>
            <w:rFonts w:cs="Arial"/>
            <w:sz w:val="22"/>
            <w:szCs w:val="22"/>
          </w:rPr>
          <w:t>3.</w:t>
        </w:r>
        <w:r w:rsidR="00CC4924" w:rsidRPr="00B35CDE">
          <w:rPr>
            <w:rStyle w:val="Hyperlink"/>
            <w:rFonts w:cs="Arial"/>
            <w:sz w:val="22"/>
            <w:szCs w:val="22"/>
          </w:rPr>
          <w:t>3.4.1</w:t>
        </w:r>
      </w:hyperlink>
      <w:r w:rsidR="00CC4924" w:rsidRPr="00B35CDE">
        <w:rPr>
          <w:rFonts w:cs="Arial"/>
          <w:sz w:val="22"/>
          <w:szCs w:val="22"/>
        </w:rPr>
        <w:t xml:space="preserve">‘de yer alan </w:t>
      </w:r>
      <w:r w:rsidR="00CC4924" w:rsidRPr="00716A6C">
        <w:rPr>
          <w:rFonts w:cs="Arial"/>
          <w:b/>
          <w:sz w:val="22"/>
          <w:szCs w:val="22"/>
        </w:rPr>
        <w:t>zincir oluşturma</w:t>
      </w:r>
      <w:r w:rsidR="00CC4924" w:rsidRPr="00B35CDE">
        <w:rPr>
          <w:rFonts w:cs="Arial"/>
          <w:sz w:val="22"/>
          <w:szCs w:val="22"/>
        </w:rPr>
        <w:t xml:space="preserve"> ve </w:t>
      </w:r>
      <w:hyperlink w:anchor="_Sertifika_Zinciri_Doğrulama" w:history="1">
        <w:r w:rsidR="00CC4924" w:rsidRPr="00B35CDE">
          <w:rPr>
            <w:rStyle w:val="Hyperlink"/>
            <w:rFonts w:cs="Arial"/>
            <w:sz w:val="22"/>
            <w:szCs w:val="22"/>
          </w:rPr>
          <w:t xml:space="preserve">Bölüm </w:t>
        </w:r>
        <w:r w:rsidR="00C13446">
          <w:rPr>
            <w:rStyle w:val="Hyperlink"/>
            <w:rFonts w:cs="Arial"/>
            <w:sz w:val="22"/>
            <w:szCs w:val="22"/>
          </w:rPr>
          <w:t>3.</w:t>
        </w:r>
        <w:r w:rsidR="00CC4924" w:rsidRPr="00B35CDE">
          <w:rPr>
            <w:rStyle w:val="Hyperlink"/>
            <w:rFonts w:cs="Arial"/>
            <w:sz w:val="22"/>
            <w:szCs w:val="22"/>
          </w:rPr>
          <w:t>3.4.2</w:t>
        </w:r>
      </w:hyperlink>
      <w:r w:rsidR="00CC4924" w:rsidRPr="00B35CDE">
        <w:rPr>
          <w:rFonts w:cs="Arial"/>
          <w:sz w:val="22"/>
          <w:szCs w:val="22"/>
        </w:rPr>
        <w:t xml:space="preserve">’de açıklanan </w:t>
      </w:r>
      <w:r w:rsidR="00CC4924" w:rsidRPr="00716A6C">
        <w:rPr>
          <w:rFonts w:cs="Arial"/>
          <w:b/>
          <w:sz w:val="22"/>
          <w:szCs w:val="22"/>
        </w:rPr>
        <w:t>zincir doğrulama</w:t>
      </w:r>
      <w:r w:rsidR="00CC4924" w:rsidRPr="00B35CDE">
        <w:rPr>
          <w:rFonts w:cs="Arial"/>
          <w:sz w:val="22"/>
          <w:szCs w:val="22"/>
        </w:rPr>
        <w:t xml:space="preserve"> algoritmalarını kullanır. Özetle bir sertifika ya da SİL doğrulama isteğinde bulunulduğunda, önce güvenilir bir kök sertifikada sonlanan bir sertifika zinciri oluşturulur ve bu zincir doğrulanmaya çalışılır. Geçerli bir zincir bulununcaya kadar bu işlem tekrarlanır. </w:t>
      </w:r>
    </w:p>
    <w:p w14:paraId="3B490890" w14:textId="77777777" w:rsidR="00642B47" w:rsidRPr="00642B47" w:rsidRDefault="00642B47" w:rsidP="00CC4924">
      <w:pPr>
        <w:pStyle w:val="BodyText"/>
        <w:rPr>
          <w:rFonts w:cs="Arial"/>
          <w:sz w:val="22"/>
          <w:szCs w:val="22"/>
        </w:rPr>
      </w:pPr>
    </w:p>
    <w:p w14:paraId="03CDADE9" w14:textId="77777777" w:rsidR="00CC4924" w:rsidRPr="00600149" w:rsidRDefault="00CC4924" w:rsidP="00CC4924">
      <w:pPr>
        <w:keepNext/>
        <w:autoSpaceDE w:val="0"/>
        <w:autoSpaceDN w:val="0"/>
        <w:adjustRightInd w:val="0"/>
        <w:jc w:val="center"/>
      </w:pPr>
      <w:r>
        <w:rPr>
          <w:rFonts w:cs="Arial"/>
          <w:noProof/>
          <w:sz w:val="20"/>
          <w:szCs w:val="20"/>
          <w:lang w:val="en-US" w:eastAsia="en-US"/>
        </w:rPr>
        <w:drawing>
          <wp:inline distT="0" distB="0" distL="0" distR="0" wp14:anchorId="60A3DF98" wp14:editId="41203EE5">
            <wp:extent cx="4942702" cy="621855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958677" cy="6238653"/>
                    </a:xfrm>
                    <a:prstGeom prst="rect">
                      <a:avLst/>
                    </a:prstGeom>
                    <a:noFill/>
                    <a:ln w="9525">
                      <a:noFill/>
                      <a:miter lim="800000"/>
                      <a:headEnd/>
                      <a:tailEnd/>
                    </a:ln>
                  </pic:spPr>
                </pic:pic>
              </a:graphicData>
            </a:graphic>
          </wp:inline>
        </w:drawing>
      </w:r>
    </w:p>
    <w:p w14:paraId="049577F3" w14:textId="461B5BFF" w:rsidR="00CC4924" w:rsidRPr="00600149" w:rsidRDefault="00CC4924" w:rsidP="00CC4924">
      <w:pPr>
        <w:pStyle w:val="Caption"/>
        <w:rPr>
          <w:rFonts w:cs="Arial"/>
        </w:rPr>
      </w:pPr>
      <w:bookmarkStart w:id="100" w:name="_Ref320711933"/>
      <w:r w:rsidRPr="00600149">
        <w:t xml:space="preserve">Şekil </w:t>
      </w:r>
      <w:fldSimple w:instr=" SEQ Şekil \* ARABIC ">
        <w:r w:rsidR="001853D1">
          <w:rPr>
            <w:noProof/>
          </w:rPr>
          <w:t>15</w:t>
        </w:r>
      </w:fldSimple>
      <w:bookmarkEnd w:id="100"/>
      <w:r w:rsidR="00B35CDE">
        <w:rPr>
          <w:noProof/>
        </w:rPr>
        <w:t>:</w:t>
      </w:r>
      <w:r w:rsidRPr="00600149">
        <w:t xml:space="preserve"> </w:t>
      </w:r>
      <w:r w:rsidR="00C83831">
        <w:rPr>
          <w:rFonts w:cs="Arial"/>
        </w:rPr>
        <w:t xml:space="preserve">MA3 API </w:t>
      </w:r>
      <w:r w:rsidR="00C83831">
        <w:t xml:space="preserve">Sertifika </w:t>
      </w:r>
      <w:r w:rsidR="00E72726">
        <w:t>Doğrulama</w:t>
      </w:r>
      <w:r w:rsidR="00EA7613">
        <w:t xml:space="preserve"> </w:t>
      </w:r>
      <w:r w:rsidR="00E72726">
        <w:t>-</w:t>
      </w:r>
      <w:r w:rsidRPr="00600149">
        <w:t xml:space="preserve"> Sertifika İşleme Aktivite Diyagramı</w:t>
      </w:r>
    </w:p>
    <w:p w14:paraId="75275082" w14:textId="7D253912" w:rsidR="00CC4924" w:rsidRPr="000117B1" w:rsidRDefault="003B6FA0" w:rsidP="00CC4924">
      <w:pPr>
        <w:pStyle w:val="BodyText"/>
        <w:rPr>
          <w:rFonts w:cs="Arial"/>
          <w:sz w:val="22"/>
          <w:szCs w:val="22"/>
        </w:rPr>
      </w:pPr>
      <w:r w:rsidRPr="000117B1">
        <w:rPr>
          <w:rFonts w:cs="Arial"/>
          <w:sz w:val="22"/>
          <w:szCs w:val="22"/>
        </w:rPr>
        <w:lastRenderedPageBreak/>
        <w:t xml:space="preserve">MA3 API </w:t>
      </w:r>
      <w:r w:rsidR="00CC4924" w:rsidRPr="000117B1">
        <w:rPr>
          <w:rFonts w:cs="Arial"/>
          <w:sz w:val="22"/>
          <w:szCs w:val="22"/>
        </w:rPr>
        <w:t xml:space="preserve">Sertifika Doğrulama </w:t>
      </w:r>
      <w:r w:rsidRPr="000117B1">
        <w:rPr>
          <w:rFonts w:cs="Arial"/>
          <w:sz w:val="22"/>
          <w:szCs w:val="22"/>
        </w:rPr>
        <w:t>Kütüphanesi</w:t>
      </w:r>
      <w:r w:rsidR="00FA1736">
        <w:rPr>
          <w:rFonts w:cs="Arial"/>
          <w:sz w:val="22"/>
          <w:szCs w:val="22"/>
        </w:rPr>
        <w:t>,</w:t>
      </w:r>
      <w:r w:rsidR="00CC4924" w:rsidRPr="000117B1">
        <w:rPr>
          <w:rFonts w:cs="Arial"/>
          <w:sz w:val="22"/>
          <w:szCs w:val="22"/>
        </w:rPr>
        <w:t xml:space="preserve"> zincir doğrulama sırasında gerçekleştirilen yapısal doğrulama ve zincir ilişkisinin doğrulanması ile ilgili kontrolleri</w:t>
      </w:r>
      <w:r w:rsidR="00FA1736">
        <w:rPr>
          <w:rFonts w:cs="Arial"/>
          <w:sz w:val="22"/>
          <w:szCs w:val="22"/>
        </w:rPr>
        <w:t>,</w:t>
      </w:r>
      <w:r w:rsidR="00CC4924" w:rsidRPr="000117B1">
        <w:rPr>
          <w:rFonts w:cs="Arial"/>
          <w:sz w:val="22"/>
          <w:szCs w:val="22"/>
        </w:rPr>
        <w:t xml:space="preserve"> </w:t>
      </w:r>
      <w:r w:rsidR="009075D8" w:rsidRPr="000117B1">
        <w:rPr>
          <w:rFonts w:cs="Arial"/>
          <w:sz w:val="22"/>
          <w:szCs w:val="22"/>
        </w:rPr>
        <w:fldChar w:fldCharType="begin"/>
      </w:r>
      <w:r w:rsidR="00CC4924" w:rsidRPr="000117B1">
        <w:rPr>
          <w:rFonts w:cs="Arial"/>
          <w:sz w:val="22"/>
          <w:szCs w:val="22"/>
        </w:rPr>
        <w:instrText xml:space="preserve"> REF _Ref320711861 \h </w:instrText>
      </w:r>
      <w:r w:rsidR="000117B1">
        <w:rPr>
          <w:rFonts w:cs="Arial"/>
          <w:sz w:val="22"/>
          <w:szCs w:val="22"/>
        </w:rPr>
        <w:instrText xml:space="preserve"> \* MERGEFORMAT </w:instrText>
      </w:r>
      <w:r w:rsidR="009075D8" w:rsidRPr="000117B1">
        <w:rPr>
          <w:rFonts w:cs="Arial"/>
          <w:sz w:val="22"/>
          <w:szCs w:val="22"/>
        </w:rPr>
      </w:r>
      <w:r w:rsidR="009075D8" w:rsidRPr="000117B1">
        <w:rPr>
          <w:rFonts w:cs="Arial"/>
          <w:sz w:val="22"/>
          <w:szCs w:val="22"/>
        </w:rPr>
        <w:fldChar w:fldCharType="separate"/>
      </w:r>
      <w:ins w:id="101" w:author="Halit Uğurgelen" w:date="2024-08-23T08:24:00Z">
        <w:r w:rsidR="001853D1" w:rsidRPr="001853D1">
          <w:rPr>
            <w:sz w:val="22"/>
            <w:szCs w:val="22"/>
            <w:rPrChange w:id="102" w:author="Halit Uğurgelen" w:date="2024-08-23T08:24:00Z">
              <w:rPr/>
            </w:rPrChange>
          </w:rPr>
          <w:t xml:space="preserve">Şekil </w:t>
        </w:r>
        <w:r w:rsidR="001853D1" w:rsidRPr="001853D1">
          <w:rPr>
            <w:noProof/>
            <w:sz w:val="22"/>
            <w:szCs w:val="22"/>
            <w:rPrChange w:id="103" w:author="Halit Uğurgelen" w:date="2024-08-23T08:24:00Z">
              <w:rPr>
                <w:noProof/>
              </w:rPr>
            </w:rPrChange>
          </w:rPr>
          <w:t>14</w:t>
        </w:r>
      </w:ins>
      <w:del w:id="104" w:author="Halit Uğurgelen" w:date="2024-08-23T08:22:00Z">
        <w:r w:rsidR="00E42C26" w:rsidRPr="00E42C26" w:rsidDel="007F1C50">
          <w:rPr>
            <w:sz w:val="22"/>
            <w:szCs w:val="22"/>
          </w:rPr>
          <w:delText xml:space="preserve">Şekil </w:delText>
        </w:r>
        <w:r w:rsidR="00E42C26" w:rsidRPr="00E42C26" w:rsidDel="007F1C50">
          <w:rPr>
            <w:noProof/>
            <w:sz w:val="22"/>
            <w:szCs w:val="22"/>
          </w:rPr>
          <w:delText>14</w:delText>
        </w:r>
      </w:del>
      <w:r w:rsidR="009075D8" w:rsidRPr="000117B1">
        <w:rPr>
          <w:rFonts w:cs="Arial"/>
          <w:sz w:val="22"/>
          <w:szCs w:val="22"/>
        </w:rPr>
        <w:fldChar w:fldCharType="end"/>
      </w:r>
      <w:r w:rsidR="000117B1">
        <w:rPr>
          <w:rFonts w:cs="Arial"/>
          <w:sz w:val="22"/>
          <w:szCs w:val="22"/>
        </w:rPr>
        <w:t>’</w:t>
      </w:r>
      <w:r w:rsidR="00CC4924" w:rsidRPr="000117B1">
        <w:rPr>
          <w:rFonts w:cs="Arial"/>
          <w:sz w:val="22"/>
          <w:szCs w:val="22"/>
        </w:rPr>
        <w:t xml:space="preserve">teki diyagramda yer alan </w:t>
      </w:r>
      <w:r w:rsidR="00CC4924" w:rsidRPr="000117B1">
        <w:rPr>
          <w:rFonts w:cs="Arial"/>
          <w:i/>
          <w:sz w:val="22"/>
          <w:szCs w:val="22"/>
        </w:rPr>
        <w:t xml:space="preserve">Sertifika İşleme </w:t>
      </w:r>
      <w:r w:rsidR="00CC4924" w:rsidRPr="000117B1">
        <w:rPr>
          <w:rFonts w:cs="Arial"/>
          <w:sz w:val="22"/>
          <w:szCs w:val="22"/>
        </w:rPr>
        <w:t xml:space="preserve">adımında gerçekleştirir. Sertifika İşleme adımının detayları </w:t>
      </w:r>
      <w:r w:rsidR="009075D8" w:rsidRPr="000117B1">
        <w:rPr>
          <w:rFonts w:cs="Arial"/>
          <w:sz w:val="22"/>
          <w:szCs w:val="22"/>
        </w:rPr>
        <w:fldChar w:fldCharType="begin"/>
      </w:r>
      <w:r w:rsidR="00CC4924" w:rsidRPr="000117B1">
        <w:rPr>
          <w:rFonts w:cs="Arial"/>
          <w:sz w:val="22"/>
          <w:szCs w:val="22"/>
        </w:rPr>
        <w:instrText xml:space="preserve"> REF _Ref320711933 \h </w:instrText>
      </w:r>
      <w:r w:rsidR="000117B1">
        <w:rPr>
          <w:rFonts w:cs="Arial"/>
          <w:sz w:val="22"/>
          <w:szCs w:val="22"/>
        </w:rPr>
        <w:instrText xml:space="preserve"> \* MERGEFORMAT </w:instrText>
      </w:r>
      <w:r w:rsidR="009075D8" w:rsidRPr="000117B1">
        <w:rPr>
          <w:rFonts w:cs="Arial"/>
          <w:sz w:val="22"/>
          <w:szCs w:val="22"/>
        </w:rPr>
      </w:r>
      <w:r w:rsidR="009075D8" w:rsidRPr="000117B1">
        <w:rPr>
          <w:rFonts w:cs="Arial"/>
          <w:sz w:val="22"/>
          <w:szCs w:val="22"/>
        </w:rPr>
        <w:fldChar w:fldCharType="separate"/>
      </w:r>
      <w:ins w:id="105" w:author="Halit Uğurgelen" w:date="2024-08-23T08:24:00Z">
        <w:r w:rsidR="001853D1" w:rsidRPr="001853D1">
          <w:rPr>
            <w:sz w:val="22"/>
            <w:szCs w:val="22"/>
            <w:rPrChange w:id="106" w:author="Halit Uğurgelen" w:date="2024-08-23T08:24:00Z">
              <w:rPr/>
            </w:rPrChange>
          </w:rPr>
          <w:t xml:space="preserve">Şekil </w:t>
        </w:r>
        <w:r w:rsidR="001853D1" w:rsidRPr="001853D1">
          <w:rPr>
            <w:noProof/>
            <w:sz w:val="22"/>
            <w:szCs w:val="22"/>
            <w:rPrChange w:id="107" w:author="Halit Uğurgelen" w:date="2024-08-23T08:24:00Z">
              <w:rPr>
                <w:noProof/>
              </w:rPr>
            </w:rPrChange>
          </w:rPr>
          <w:t>15</w:t>
        </w:r>
      </w:ins>
      <w:del w:id="108" w:author="Halit Uğurgelen" w:date="2024-08-23T08:22:00Z">
        <w:r w:rsidR="00E42C26" w:rsidRPr="00E42C26" w:rsidDel="007F1C50">
          <w:rPr>
            <w:sz w:val="22"/>
            <w:szCs w:val="22"/>
          </w:rPr>
          <w:delText xml:space="preserve">Şekil </w:delText>
        </w:r>
        <w:r w:rsidR="00E42C26" w:rsidRPr="00E42C26" w:rsidDel="007F1C50">
          <w:rPr>
            <w:noProof/>
            <w:sz w:val="22"/>
            <w:szCs w:val="22"/>
          </w:rPr>
          <w:delText>15</w:delText>
        </w:r>
      </w:del>
      <w:r w:rsidR="009075D8" w:rsidRPr="000117B1">
        <w:rPr>
          <w:rFonts w:cs="Arial"/>
          <w:sz w:val="22"/>
          <w:szCs w:val="22"/>
        </w:rPr>
        <w:fldChar w:fldCharType="end"/>
      </w:r>
      <w:r w:rsidR="00CC4924" w:rsidRPr="000117B1">
        <w:rPr>
          <w:rFonts w:cs="Arial"/>
          <w:sz w:val="22"/>
          <w:szCs w:val="22"/>
        </w:rPr>
        <w:t>’te görüntülenmektedir.</w:t>
      </w:r>
    </w:p>
    <w:p w14:paraId="00488404" w14:textId="504981E6" w:rsidR="00CC4924" w:rsidRDefault="00CC4924" w:rsidP="00CC4924">
      <w:pPr>
        <w:jc w:val="both"/>
        <w:rPr>
          <w:rFonts w:cs="Arial"/>
        </w:rPr>
      </w:pPr>
      <w:r w:rsidRPr="000117B1">
        <w:rPr>
          <w:rFonts w:cs="Arial"/>
        </w:rPr>
        <w:t xml:space="preserve">Bu aktivite gruplara ayrılmış bir takım kontrol işlemlerinden oluşur ve bu kontrol işlemleri </w:t>
      </w:r>
      <w:hyperlink w:anchor="_Sertifika_Doğrulama_Politikası" w:history="1">
        <w:r w:rsidRPr="004A31D0">
          <w:rPr>
            <w:rStyle w:val="Hyperlink"/>
            <w:rFonts w:cs="Arial"/>
          </w:rPr>
          <w:t>sertifika doğrulama politika dosyasında</w:t>
        </w:r>
      </w:hyperlink>
      <w:r w:rsidR="000117B1" w:rsidRPr="000117B1">
        <w:rPr>
          <w:rStyle w:val="Hyperlink"/>
          <w:rFonts w:cs="Arial"/>
          <w:u w:val="none"/>
        </w:rPr>
        <w:t xml:space="preserve"> </w:t>
      </w:r>
      <w:r w:rsidRPr="000117B1">
        <w:rPr>
          <w:rFonts w:cs="Arial"/>
        </w:rPr>
        <w:t xml:space="preserve">çalışma zamanında yapılandırılabilir. Bu politika dosyasının yapısı </w:t>
      </w:r>
      <w:hyperlink w:anchor="_Sertifika_Doğrulama_Politikası" w:history="1">
        <w:r w:rsidR="00AA74A0" w:rsidRPr="000117B1">
          <w:rPr>
            <w:rStyle w:val="Hyperlink"/>
            <w:rFonts w:cs="Arial"/>
          </w:rPr>
          <w:t xml:space="preserve">Bölüm </w:t>
        </w:r>
        <w:r w:rsidR="00AA74A0">
          <w:rPr>
            <w:rStyle w:val="Hyperlink"/>
            <w:rFonts w:cs="Arial"/>
          </w:rPr>
          <w:t>3.4.</w:t>
        </w:r>
        <w:r w:rsidR="00CB1859">
          <w:rPr>
            <w:rStyle w:val="Hyperlink"/>
            <w:rFonts w:cs="Arial"/>
          </w:rPr>
          <w:t>5</w:t>
        </w:r>
        <w:r w:rsidR="00AA74A0" w:rsidRPr="000117B1">
          <w:rPr>
            <w:rStyle w:val="Hyperlink"/>
            <w:rFonts w:cs="Arial"/>
          </w:rPr>
          <w:t>’</w:t>
        </w:r>
        <w:r w:rsidR="00CB1859">
          <w:rPr>
            <w:rStyle w:val="Hyperlink"/>
            <w:rFonts w:cs="Arial"/>
          </w:rPr>
          <w:t>te</w:t>
        </w:r>
      </w:hyperlink>
      <w:r w:rsidR="00AA74A0">
        <w:rPr>
          <w:rFonts w:cs="Arial"/>
        </w:rPr>
        <w:t xml:space="preserve"> y</w:t>
      </w:r>
      <w:r w:rsidRPr="000117B1">
        <w:rPr>
          <w:rFonts w:cs="Arial"/>
        </w:rPr>
        <w:t xml:space="preserve">er almaktadır. Bu kontrol işlemleri atomik </w:t>
      </w:r>
      <w:r w:rsidR="001E5AF5">
        <w:rPr>
          <w:rFonts w:cs="Arial"/>
        </w:rPr>
        <w:t xml:space="preserve">kontrollerden oluşur ve her bir atomik kontrol için </w:t>
      </w:r>
      <w:r w:rsidRPr="000117B1">
        <w:rPr>
          <w:rFonts w:cs="Arial"/>
        </w:rPr>
        <w:t xml:space="preserve">bir </w:t>
      </w:r>
      <w:hyperlink w:anchor="_Kontrolcüler" w:history="1">
        <w:r w:rsidRPr="004A31D0">
          <w:rPr>
            <w:rStyle w:val="Hyperlink"/>
            <w:rFonts w:cs="Arial"/>
          </w:rPr>
          <w:t>kontrolcü</w:t>
        </w:r>
      </w:hyperlink>
      <w:r w:rsidRPr="000117B1">
        <w:rPr>
          <w:rFonts w:cs="Arial"/>
        </w:rPr>
        <w:t xml:space="preserve"> </w:t>
      </w:r>
      <w:r w:rsidR="004A31D0" w:rsidRPr="000117B1">
        <w:rPr>
          <w:rFonts w:cs="Arial"/>
        </w:rPr>
        <w:t>(</w:t>
      </w:r>
      <w:r w:rsidR="004A31D0" w:rsidRPr="00331C1C">
        <w:rPr>
          <w:rFonts w:ascii="Courier New" w:hAnsi="Courier New" w:cs="Courier New"/>
          <w:i/>
          <w:iCs/>
        </w:rPr>
        <w:t>Checker</w:t>
      </w:r>
      <w:r w:rsidR="004A31D0" w:rsidRPr="000117B1">
        <w:rPr>
          <w:rFonts w:cs="Arial"/>
        </w:rPr>
        <w:t>)</w:t>
      </w:r>
      <w:r w:rsidR="004A31D0">
        <w:rPr>
          <w:rFonts w:cs="Arial"/>
        </w:rPr>
        <w:t xml:space="preserve"> </w:t>
      </w:r>
      <w:r w:rsidRPr="000117B1">
        <w:rPr>
          <w:rFonts w:cs="Arial"/>
        </w:rPr>
        <w:t>sınıf tanımlanmıştır. Kontrolcü sınıfların</w:t>
      </w:r>
      <w:r w:rsidR="00D21F86">
        <w:rPr>
          <w:rFonts w:cs="Arial"/>
        </w:rPr>
        <w:t>,</w:t>
      </w:r>
      <w:r w:rsidRPr="000117B1">
        <w:rPr>
          <w:rFonts w:cs="Arial"/>
        </w:rPr>
        <w:t xml:space="preserve"> kontrol işlemlerini yaparken ihtiyaç duyduğu sertifika, SİL, OCSP cevabı gibi kaynakları çeşitli yollarla ve çeşitli yerlerden bulmak için </w:t>
      </w:r>
      <w:hyperlink w:anchor="_Bulucular" w:history="1">
        <w:r w:rsidRPr="004A31D0">
          <w:rPr>
            <w:rStyle w:val="Hyperlink"/>
            <w:rFonts w:cs="Arial"/>
          </w:rPr>
          <w:t>bulucu</w:t>
        </w:r>
      </w:hyperlink>
      <w:r w:rsidRPr="000117B1">
        <w:rPr>
          <w:rFonts w:cs="Arial"/>
        </w:rPr>
        <w:t xml:space="preserve"> </w:t>
      </w:r>
      <w:r w:rsidR="004A31D0" w:rsidRPr="000117B1">
        <w:rPr>
          <w:rFonts w:cs="Arial"/>
        </w:rPr>
        <w:t>(</w:t>
      </w:r>
      <w:r w:rsidR="004A31D0" w:rsidRPr="00331C1C">
        <w:rPr>
          <w:rFonts w:ascii="Courier New" w:hAnsi="Courier New" w:cs="Courier New"/>
          <w:i/>
          <w:iCs/>
        </w:rPr>
        <w:t>Finder</w:t>
      </w:r>
      <w:r w:rsidR="004A31D0" w:rsidRPr="000117B1">
        <w:rPr>
          <w:rFonts w:cs="Arial"/>
        </w:rPr>
        <w:t>)</w:t>
      </w:r>
      <w:r w:rsidR="004A31D0">
        <w:rPr>
          <w:rFonts w:cs="Arial"/>
        </w:rPr>
        <w:t xml:space="preserve"> </w:t>
      </w:r>
      <w:r w:rsidRPr="000117B1">
        <w:rPr>
          <w:rFonts w:cs="Arial"/>
        </w:rPr>
        <w:t xml:space="preserve">sınıflar tanımlanmıştır. Bulucuların bulduğu kaynakların doğru kaynaklar olup olmadığının test edilmesi gerekmektedir ve bu amaçla </w:t>
      </w:r>
      <w:hyperlink w:anchor="_Eşleştiriciler" w:history="1">
        <w:r w:rsidRPr="004A31D0">
          <w:rPr>
            <w:rStyle w:val="Hyperlink"/>
            <w:rFonts w:cs="Arial"/>
          </w:rPr>
          <w:t>eşleştirici</w:t>
        </w:r>
      </w:hyperlink>
      <w:r w:rsidR="004A31D0" w:rsidRPr="000117B1">
        <w:rPr>
          <w:rFonts w:cs="Arial"/>
        </w:rPr>
        <w:t xml:space="preserve"> (</w:t>
      </w:r>
      <w:r w:rsidR="004A31D0" w:rsidRPr="00331C1C">
        <w:rPr>
          <w:rFonts w:ascii="Courier New" w:hAnsi="Courier New" w:cs="Courier New"/>
          <w:i/>
          <w:iCs/>
        </w:rPr>
        <w:t>Matcher</w:t>
      </w:r>
      <w:r w:rsidR="004A31D0">
        <w:rPr>
          <w:rFonts w:cs="Arial"/>
        </w:rPr>
        <w:t xml:space="preserve">) </w:t>
      </w:r>
      <w:r w:rsidRPr="000117B1">
        <w:rPr>
          <w:rFonts w:cs="Arial"/>
        </w:rPr>
        <w:t xml:space="preserve">sınıflar oluşturulmuştur. </w:t>
      </w:r>
      <w:r w:rsidR="00DF0393" w:rsidRPr="000117B1">
        <w:rPr>
          <w:rFonts w:cs="Arial"/>
        </w:rPr>
        <w:t xml:space="preserve">MA3 API </w:t>
      </w:r>
      <w:r w:rsidRPr="000117B1">
        <w:rPr>
          <w:rFonts w:cs="Arial"/>
        </w:rPr>
        <w:t xml:space="preserve">Sertifika Doğrulama Kütüphanesi hangi kontrollerin yapılacağını yani hangi kontrolcü sınıflarının kullanılacağını, ihtiyaç duyulan kaynaklar için nerelere bakılacağını yani hangi bulucu sınıflarının kullanılacağını ve bulunan kaynakların nasıl eşleştirileceğini yani hangi eşleştirici sınıflarının kullanılacağını belirlemek amacıyla çalışma zamanında işlemek üzere </w:t>
      </w:r>
      <w:r w:rsidRPr="000117B1">
        <w:rPr>
          <w:rFonts w:cs="Arial"/>
          <w:b/>
        </w:rPr>
        <w:t>doğrulama politika dosyasını</w:t>
      </w:r>
      <w:r w:rsidRPr="000117B1">
        <w:rPr>
          <w:rFonts w:cs="Arial"/>
        </w:rPr>
        <w:t xml:space="preserve"> kullanır. Doğrulama işleminin öncesinde</w:t>
      </w:r>
      <w:r w:rsidR="00D90049">
        <w:rPr>
          <w:rFonts w:cs="Arial"/>
        </w:rPr>
        <w:t>,</w:t>
      </w:r>
      <w:r w:rsidRPr="000117B1">
        <w:rPr>
          <w:rFonts w:cs="Arial"/>
        </w:rPr>
        <w:t xml:space="preserve"> bu politika dosyası okunarak gerekli kontrolcü, </w:t>
      </w:r>
      <w:r w:rsidR="00CB1859" w:rsidRPr="000117B1">
        <w:rPr>
          <w:rFonts w:cs="Arial"/>
        </w:rPr>
        <w:t>bulucu</w:t>
      </w:r>
      <w:r w:rsidRPr="000117B1">
        <w:rPr>
          <w:rFonts w:cs="Arial"/>
        </w:rPr>
        <w:t xml:space="preserve"> ve eşleştirici alt sınıfları oluşturulur.</w:t>
      </w:r>
    </w:p>
    <w:p w14:paraId="203EB6AC" w14:textId="77777777" w:rsidR="005545A4" w:rsidRPr="005545A4" w:rsidRDefault="005545A4" w:rsidP="005545A4">
      <w:pPr>
        <w:spacing w:line="240" w:lineRule="auto"/>
        <w:jc w:val="both"/>
        <w:rPr>
          <w:rFonts w:cs="Arial"/>
          <w:sz w:val="16"/>
          <w:szCs w:val="16"/>
        </w:rPr>
      </w:pPr>
    </w:p>
    <w:p w14:paraId="78FD396F" w14:textId="77777777" w:rsidR="00CC4924" w:rsidRPr="0065646A" w:rsidRDefault="00CC4924" w:rsidP="0065646A">
      <w:pPr>
        <w:pStyle w:val="Heading3"/>
      </w:pPr>
      <w:bookmarkStart w:id="109" w:name="_Kontrolcüler"/>
      <w:bookmarkStart w:id="110" w:name="_Toc321229003"/>
      <w:bookmarkStart w:id="111" w:name="_Toc86130305"/>
      <w:bookmarkEnd w:id="109"/>
      <w:r w:rsidRPr="0065646A">
        <w:t>Kontrolcüler</w:t>
      </w:r>
      <w:bookmarkEnd w:id="110"/>
      <w:bookmarkEnd w:id="111"/>
    </w:p>
    <w:p w14:paraId="25914912" w14:textId="57B30621" w:rsidR="00CC4924" w:rsidRDefault="00CC4924" w:rsidP="00CC4924">
      <w:pPr>
        <w:jc w:val="both"/>
        <w:rPr>
          <w:rFonts w:cs="Arial"/>
        </w:rPr>
      </w:pPr>
      <w:r w:rsidRPr="00600149">
        <w:rPr>
          <w:rFonts w:cs="Arial"/>
        </w:rPr>
        <w:t>Sertifika ve SİL’lerin yapısal özelliklerini ve sertifika zincir ilişkisinin standartlara uygunluğunu kontrol eden sınıflardır. Bu sınıfların detayları</w:t>
      </w:r>
      <w:r w:rsidR="008A1B2F">
        <w:rPr>
          <w:rFonts w:cs="Arial"/>
        </w:rPr>
        <w:t>,</w:t>
      </w:r>
      <w:r w:rsidRPr="00600149">
        <w:rPr>
          <w:rFonts w:cs="Arial"/>
        </w:rPr>
        <w:t xml:space="preserve"> bu d</w:t>
      </w:r>
      <w:r w:rsidR="00E27B00">
        <w:rPr>
          <w:rFonts w:cs="Arial"/>
        </w:rPr>
        <w:t>o</w:t>
      </w:r>
      <w:r w:rsidRPr="00600149">
        <w:rPr>
          <w:rFonts w:cs="Arial"/>
        </w:rPr>
        <w:t>kümanın kapsamı dışındadır. Bu kontrolcülerin hangilerinin çalışacağı doğrulama politika dosyası aracılığıyla belirlenir.  Sertifika doğrulama işleminde gerçekleştirile</w:t>
      </w:r>
      <w:r w:rsidR="008E1577">
        <w:rPr>
          <w:rFonts w:cs="Arial"/>
        </w:rPr>
        <w:t>n</w:t>
      </w:r>
      <w:r w:rsidR="008A1B2F">
        <w:rPr>
          <w:rFonts w:cs="Arial"/>
        </w:rPr>
        <w:t xml:space="preserve"> ve</w:t>
      </w:r>
      <w:r w:rsidR="008E1577">
        <w:rPr>
          <w:rFonts w:cs="Arial"/>
        </w:rPr>
        <w:t xml:space="preserve"> RFC 5280’de tanımlanan kontrolcü</w:t>
      </w:r>
      <w:r w:rsidR="005545A4">
        <w:rPr>
          <w:rFonts w:cs="Arial"/>
        </w:rPr>
        <w:t>ler temel olarak şunlardır:</w:t>
      </w:r>
    </w:p>
    <w:p w14:paraId="14EACDC0" w14:textId="77777777" w:rsidR="005545A4" w:rsidRPr="005545A4" w:rsidRDefault="005545A4" w:rsidP="005545A4">
      <w:pPr>
        <w:spacing w:line="240" w:lineRule="auto"/>
        <w:jc w:val="both"/>
        <w:rPr>
          <w:rFonts w:cs="Arial"/>
          <w:sz w:val="16"/>
          <w:szCs w:val="16"/>
        </w:rPr>
      </w:pPr>
    </w:p>
    <w:p w14:paraId="4A1088D3" w14:textId="287EE722" w:rsidR="00DB5467" w:rsidRPr="00DB5467" w:rsidRDefault="00DB5467" w:rsidP="00DB5467">
      <w:pPr>
        <w:pStyle w:val="Heading4"/>
        <w:rPr>
          <w:b/>
        </w:rPr>
      </w:pPr>
      <w:bookmarkStart w:id="112" w:name="_Toc86130306"/>
      <w:bookmarkStart w:id="113" w:name="_Toc307474318"/>
      <w:bookmarkStart w:id="114" w:name="_Toc321229004"/>
      <w:r w:rsidRPr="00DB5467">
        <w:rPr>
          <w:b/>
        </w:rPr>
        <w:t>Yapısal Kontroller</w:t>
      </w:r>
      <w:bookmarkEnd w:id="112"/>
    </w:p>
    <w:bookmarkEnd w:id="113"/>
    <w:bookmarkEnd w:id="114"/>
    <w:p w14:paraId="725C0323" w14:textId="42C409DE" w:rsidR="00CC4924" w:rsidRDefault="00CC4924" w:rsidP="00CC4924">
      <w:pPr>
        <w:pStyle w:val="BodyText"/>
        <w:rPr>
          <w:rFonts w:cs="Arial"/>
          <w:sz w:val="22"/>
          <w:szCs w:val="22"/>
        </w:rPr>
      </w:pPr>
      <w:r w:rsidRPr="00600149">
        <w:rPr>
          <w:rFonts w:cs="Arial"/>
          <w:sz w:val="22"/>
          <w:szCs w:val="22"/>
        </w:rPr>
        <w:t xml:space="preserve">Yapısal kontroller sertifikanın ve SİL’in üzerindeki bilgilerin içerik ve biçimsel olarak geçerliliğinin kontrollerini kapsar. Temel olarak </w:t>
      </w:r>
      <w:r w:rsidR="006F53D5">
        <w:rPr>
          <w:rFonts w:cs="Arial"/>
          <w:sz w:val="22"/>
          <w:szCs w:val="22"/>
        </w:rPr>
        <w:t xml:space="preserve">yapısal kontroller </w:t>
      </w:r>
      <w:r w:rsidRPr="00600149">
        <w:rPr>
          <w:rFonts w:cs="Arial"/>
          <w:sz w:val="22"/>
          <w:szCs w:val="22"/>
        </w:rPr>
        <w:t>aşağıdaki gibi listelenebilir</w:t>
      </w:r>
      <w:r w:rsidR="005545A4">
        <w:rPr>
          <w:rFonts w:cs="Arial"/>
          <w:sz w:val="22"/>
          <w:szCs w:val="22"/>
        </w:rPr>
        <w:t>.</w:t>
      </w:r>
    </w:p>
    <w:p w14:paraId="659DB99B" w14:textId="77777777" w:rsidR="005545A4" w:rsidRPr="005545A4" w:rsidRDefault="005545A4" w:rsidP="00CC4924">
      <w:pPr>
        <w:pStyle w:val="BodyText"/>
        <w:rPr>
          <w:rFonts w:cs="Arial"/>
          <w:sz w:val="16"/>
          <w:szCs w:val="16"/>
        </w:rPr>
      </w:pPr>
    </w:p>
    <w:p w14:paraId="4EF15D1C" w14:textId="5093B3B3" w:rsidR="00CC4924" w:rsidRPr="00600149" w:rsidRDefault="00CC4924" w:rsidP="00CC4924">
      <w:pPr>
        <w:pStyle w:val="BodyText"/>
        <w:numPr>
          <w:ilvl w:val="0"/>
          <w:numId w:val="4"/>
        </w:numPr>
        <w:rPr>
          <w:rFonts w:cs="Arial"/>
          <w:sz w:val="22"/>
          <w:szCs w:val="22"/>
        </w:rPr>
      </w:pPr>
      <w:r w:rsidRPr="00600149">
        <w:rPr>
          <w:rFonts w:cs="Arial"/>
          <w:b/>
          <w:sz w:val="22"/>
          <w:szCs w:val="22"/>
        </w:rPr>
        <w:t>Seri Numarası Kontrolü</w:t>
      </w:r>
      <w:r w:rsidRPr="005545A4">
        <w:rPr>
          <w:rFonts w:cs="Arial"/>
          <w:b/>
          <w:sz w:val="22"/>
          <w:szCs w:val="22"/>
        </w:rPr>
        <w:t>:</w:t>
      </w:r>
      <w:r w:rsidRPr="00600149">
        <w:rPr>
          <w:rFonts w:cs="Arial"/>
          <w:sz w:val="22"/>
          <w:szCs w:val="22"/>
        </w:rPr>
        <w:t xml:space="preserve"> </w:t>
      </w:r>
      <w:r w:rsidR="00E97B40" w:rsidRPr="00600149">
        <w:rPr>
          <w:rFonts w:cs="Arial"/>
          <w:sz w:val="22"/>
          <w:szCs w:val="22"/>
        </w:rPr>
        <w:t>Sertifika üz</w:t>
      </w:r>
      <w:r w:rsidR="00E97B40">
        <w:rPr>
          <w:rFonts w:cs="Arial"/>
          <w:sz w:val="22"/>
          <w:szCs w:val="22"/>
        </w:rPr>
        <w:t>erinde</w:t>
      </w:r>
      <w:r w:rsidR="00BD1ACB">
        <w:rPr>
          <w:rFonts w:cs="Arial"/>
          <w:sz w:val="22"/>
          <w:szCs w:val="22"/>
        </w:rPr>
        <w:t>ki</w:t>
      </w:r>
      <w:r w:rsidR="00C71E1E">
        <w:rPr>
          <w:rFonts w:cs="Arial"/>
          <w:sz w:val="22"/>
          <w:szCs w:val="22"/>
        </w:rPr>
        <w:t xml:space="preserve"> sertifika</w:t>
      </w:r>
      <w:r w:rsidR="00E97B40">
        <w:rPr>
          <w:rFonts w:cs="Arial"/>
          <w:sz w:val="22"/>
          <w:szCs w:val="22"/>
        </w:rPr>
        <w:t xml:space="preserve"> seri numarasının pozitif bir tam sayı olup olmadığının kontrolünü yapar.</w:t>
      </w:r>
    </w:p>
    <w:p w14:paraId="1C8DDDB4" w14:textId="4D61B810" w:rsidR="00CC4924" w:rsidRPr="00B0604E" w:rsidRDefault="00CC4924" w:rsidP="00B0604E">
      <w:pPr>
        <w:pStyle w:val="BodyText"/>
        <w:numPr>
          <w:ilvl w:val="0"/>
          <w:numId w:val="4"/>
        </w:numPr>
        <w:rPr>
          <w:rFonts w:cs="Arial"/>
          <w:b/>
        </w:rPr>
      </w:pPr>
      <w:r w:rsidRPr="00600149">
        <w:rPr>
          <w:rFonts w:cs="Arial"/>
          <w:b/>
          <w:sz w:val="22"/>
          <w:szCs w:val="22"/>
        </w:rPr>
        <w:t>Serti</w:t>
      </w:r>
      <w:r w:rsidR="005545A4">
        <w:rPr>
          <w:rFonts w:cs="Arial"/>
          <w:b/>
          <w:sz w:val="22"/>
          <w:szCs w:val="22"/>
        </w:rPr>
        <w:t>fika Geçerlilik Tarihi Kontrolü</w:t>
      </w:r>
      <w:r w:rsidRPr="00600149">
        <w:rPr>
          <w:rFonts w:cs="Arial"/>
          <w:b/>
          <w:sz w:val="22"/>
          <w:szCs w:val="22"/>
        </w:rPr>
        <w:t>:</w:t>
      </w:r>
      <w:r w:rsidR="005545A4">
        <w:rPr>
          <w:rFonts w:cs="Arial"/>
          <w:b/>
          <w:sz w:val="22"/>
          <w:szCs w:val="22"/>
        </w:rPr>
        <w:t xml:space="preserve"> </w:t>
      </w:r>
      <w:r w:rsidR="00B0604E" w:rsidRPr="00600149">
        <w:rPr>
          <w:rFonts w:cs="Arial"/>
          <w:sz w:val="22"/>
          <w:szCs w:val="22"/>
        </w:rPr>
        <w:t xml:space="preserve">Sertifika </w:t>
      </w:r>
      <w:r w:rsidR="00B0604E">
        <w:rPr>
          <w:rFonts w:cs="Arial"/>
          <w:sz w:val="22"/>
          <w:szCs w:val="22"/>
        </w:rPr>
        <w:t xml:space="preserve">üzerindeki </w:t>
      </w:r>
      <w:r w:rsidR="00BD1ACB">
        <w:rPr>
          <w:rFonts w:cs="Arial"/>
          <w:sz w:val="22"/>
          <w:szCs w:val="22"/>
        </w:rPr>
        <w:t xml:space="preserve">sertifika </w:t>
      </w:r>
      <w:r w:rsidR="00B0604E">
        <w:rPr>
          <w:rFonts w:cs="Arial"/>
          <w:sz w:val="22"/>
          <w:szCs w:val="22"/>
        </w:rPr>
        <w:t>geçerlilik tarihlerinin</w:t>
      </w:r>
      <w:r w:rsidR="00BD1ACB">
        <w:rPr>
          <w:rFonts w:cs="Arial"/>
          <w:sz w:val="22"/>
          <w:szCs w:val="22"/>
        </w:rPr>
        <w:t>,</w:t>
      </w:r>
      <w:r w:rsidR="00B0604E">
        <w:rPr>
          <w:rFonts w:cs="Arial"/>
          <w:sz w:val="22"/>
          <w:szCs w:val="22"/>
        </w:rPr>
        <w:t xml:space="preserve"> doğrulama zamanını kapsayıp kapsamadığının</w:t>
      </w:r>
      <w:r w:rsidR="00B0604E" w:rsidRPr="00600149">
        <w:rPr>
          <w:rFonts w:cs="Arial"/>
          <w:sz w:val="22"/>
          <w:szCs w:val="22"/>
        </w:rPr>
        <w:t xml:space="preserve"> kontrol</w:t>
      </w:r>
      <w:r w:rsidR="00B0604E">
        <w:rPr>
          <w:rFonts w:cs="Arial"/>
          <w:sz w:val="22"/>
          <w:szCs w:val="22"/>
        </w:rPr>
        <w:t>ünü yapar.</w:t>
      </w:r>
    </w:p>
    <w:p w14:paraId="097F16C3" w14:textId="58B6545F" w:rsidR="00CC4924" w:rsidRPr="00600149" w:rsidRDefault="00CC4924" w:rsidP="00CC4924">
      <w:pPr>
        <w:pStyle w:val="BodyText"/>
        <w:numPr>
          <w:ilvl w:val="0"/>
          <w:numId w:val="4"/>
        </w:numPr>
        <w:rPr>
          <w:rFonts w:cs="Arial"/>
          <w:b/>
        </w:rPr>
      </w:pPr>
      <w:r w:rsidRPr="00600149">
        <w:rPr>
          <w:rFonts w:cs="Arial"/>
          <w:b/>
          <w:sz w:val="22"/>
          <w:szCs w:val="22"/>
        </w:rPr>
        <w:t>Versiyon Kontrolü</w:t>
      </w:r>
      <w:r w:rsidRPr="005545A4">
        <w:rPr>
          <w:rFonts w:cs="Arial"/>
          <w:b/>
          <w:sz w:val="22"/>
          <w:szCs w:val="22"/>
        </w:rPr>
        <w:t>:</w:t>
      </w:r>
      <w:r w:rsidRPr="00600149">
        <w:rPr>
          <w:rFonts w:cs="Arial"/>
          <w:b/>
        </w:rPr>
        <w:t xml:space="preserve"> </w:t>
      </w:r>
      <w:r w:rsidR="00B70ABD" w:rsidRPr="00600149">
        <w:rPr>
          <w:rFonts w:cs="Arial"/>
          <w:sz w:val="22"/>
          <w:szCs w:val="22"/>
        </w:rPr>
        <w:t>Sertifika üzerindeki ve</w:t>
      </w:r>
      <w:r w:rsidR="00B70ABD">
        <w:rPr>
          <w:rFonts w:cs="Arial"/>
          <w:sz w:val="22"/>
          <w:szCs w:val="22"/>
        </w:rPr>
        <w:t>rsiyon bilgisinin geçerli olup olmadığının</w:t>
      </w:r>
      <w:r w:rsidR="00B70ABD" w:rsidRPr="00600149">
        <w:rPr>
          <w:rFonts w:cs="Arial"/>
          <w:sz w:val="22"/>
          <w:szCs w:val="22"/>
        </w:rPr>
        <w:t xml:space="preserve"> kontrolü</w:t>
      </w:r>
      <w:r w:rsidR="00B70ABD">
        <w:rPr>
          <w:rFonts w:cs="Arial"/>
          <w:sz w:val="22"/>
          <w:szCs w:val="22"/>
        </w:rPr>
        <w:t>nü yapar</w:t>
      </w:r>
      <w:r w:rsidR="00B70ABD" w:rsidRPr="00600149">
        <w:rPr>
          <w:rFonts w:cs="Arial"/>
        </w:rPr>
        <w:t>.</w:t>
      </w:r>
    </w:p>
    <w:p w14:paraId="6B98FE8B" w14:textId="38DF1614" w:rsidR="00CC4924" w:rsidRPr="00BA3374" w:rsidRDefault="005545A4" w:rsidP="00BA3374">
      <w:pPr>
        <w:pStyle w:val="BodyText"/>
        <w:numPr>
          <w:ilvl w:val="0"/>
          <w:numId w:val="4"/>
        </w:numPr>
        <w:rPr>
          <w:rFonts w:cs="Arial"/>
          <w:b/>
        </w:rPr>
      </w:pPr>
      <w:r>
        <w:rPr>
          <w:rFonts w:cs="Arial"/>
          <w:b/>
          <w:sz w:val="22"/>
          <w:szCs w:val="22"/>
        </w:rPr>
        <w:t>Eklenti Kontrolü</w:t>
      </w:r>
      <w:r w:rsidR="00CC4924" w:rsidRPr="00600149">
        <w:rPr>
          <w:rFonts w:cs="Arial"/>
          <w:b/>
          <w:sz w:val="22"/>
          <w:szCs w:val="22"/>
        </w:rPr>
        <w:t>:</w:t>
      </w:r>
      <w:r>
        <w:rPr>
          <w:rFonts w:cs="Arial"/>
          <w:b/>
          <w:sz w:val="22"/>
          <w:szCs w:val="22"/>
        </w:rPr>
        <w:t xml:space="preserve"> </w:t>
      </w:r>
      <w:r w:rsidR="00CC7EC4" w:rsidRPr="00600149">
        <w:rPr>
          <w:rFonts w:cs="Arial"/>
          <w:sz w:val="22"/>
          <w:szCs w:val="22"/>
        </w:rPr>
        <w:t xml:space="preserve">Sertifika üzerindeki eklentilerin </w:t>
      </w:r>
      <w:r w:rsidR="00CC7EC4">
        <w:rPr>
          <w:rFonts w:cs="Arial"/>
          <w:sz w:val="22"/>
          <w:szCs w:val="22"/>
        </w:rPr>
        <w:t>geçerli olup olmadığının</w:t>
      </w:r>
      <w:r w:rsidR="00CC7EC4" w:rsidRPr="00600149">
        <w:rPr>
          <w:rFonts w:cs="Arial"/>
          <w:sz w:val="22"/>
          <w:szCs w:val="22"/>
        </w:rPr>
        <w:t xml:space="preserve"> kontrolü</w:t>
      </w:r>
      <w:r w:rsidR="00CC7EC4">
        <w:rPr>
          <w:rFonts w:cs="Arial"/>
          <w:sz w:val="22"/>
          <w:szCs w:val="22"/>
        </w:rPr>
        <w:t>nü yapar</w:t>
      </w:r>
      <w:r w:rsidR="00CC7EC4" w:rsidRPr="00600149">
        <w:rPr>
          <w:rFonts w:cs="Arial"/>
          <w:sz w:val="22"/>
          <w:szCs w:val="22"/>
        </w:rPr>
        <w:t>.</w:t>
      </w:r>
    </w:p>
    <w:p w14:paraId="63A11CB0" w14:textId="5B5F28C0" w:rsidR="00735BED" w:rsidRPr="00735BED" w:rsidRDefault="00735BED" w:rsidP="00735BED">
      <w:pPr>
        <w:pStyle w:val="BodyText"/>
        <w:numPr>
          <w:ilvl w:val="0"/>
          <w:numId w:val="4"/>
        </w:numPr>
        <w:rPr>
          <w:rFonts w:cs="Arial"/>
          <w:b/>
        </w:rPr>
      </w:pPr>
      <w:r w:rsidRPr="00A31B69">
        <w:rPr>
          <w:rFonts w:cs="Arial"/>
          <w:b/>
          <w:sz w:val="22"/>
          <w:szCs w:val="22"/>
        </w:rPr>
        <w:lastRenderedPageBreak/>
        <w:t xml:space="preserve">İmza Algoritması Kontrolü: </w:t>
      </w:r>
      <w:r w:rsidRPr="00A31B69">
        <w:rPr>
          <w:rFonts w:cs="Arial"/>
          <w:sz w:val="22"/>
          <w:szCs w:val="22"/>
        </w:rPr>
        <w:t xml:space="preserve">Sertifika üzerinde yazan imza algoritma bilgisi </w:t>
      </w:r>
      <w:r w:rsidR="00C03341" w:rsidRPr="00A31B69">
        <w:rPr>
          <w:rFonts w:cs="Arial"/>
          <w:sz w:val="22"/>
          <w:szCs w:val="22"/>
        </w:rPr>
        <w:t>ile sertifikanın</w:t>
      </w:r>
      <w:r w:rsidRPr="00A31B69">
        <w:rPr>
          <w:rFonts w:cs="Arial"/>
          <w:sz w:val="22"/>
          <w:szCs w:val="22"/>
        </w:rPr>
        <w:t xml:space="preserve"> imzalan</w:t>
      </w:r>
      <w:r w:rsidRPr="002A4AD7">
        <w:rPr>
          <w:rFonts w:cs="Arial"/>
          <w:sz w:val="22"/>
          <w:szCs w:val="22"/>
        </w:rPr>
        <w:t xml:space="preserve">dığı imza algoritma bilgisinin aynı olup olmadığının </w:t>
      </w:r>
      <w:r w:rsidRPr="00735BED">
        <w:rPr>
          <w:rFonts w:cs="Arial"/>
          <w:sz w:val="22"/>
          <w:szCs w:val="22"/>
        </w:rPr>
        <w:t>kontrolünü yapar.</w:t>
      </w:r>
    </w:p>
    <w:p w14:paraId="5F0798CB" w14:textId="77777777" w:rsidR="00327993" w:rsidRPr="00327993" w:rsidRDefault="00327993" w:rsidP="00327993">
      <w:pPr>
        <w:pStyle w:val="BodyText"/>
      </w:pPr>
    </w:p>
    <w:p w14:paraId="3EB09463" w14:textId="098FFE77" w:rsidR="00DB5467" w:rsidRPr="00DB5467" w:rsidRDefault="00DB5467">
      <w:pPr>
        <w:pStyle w:val="Heading4"/>
        <w:rPr>
          <w:b/>
        </w:rPr>
      </w:pPr>
      <w:bookmarkStart w:id="115" w:name="_Toc86130307"/>
      <w:r w:rsidRPr="00DB5467">
        <w:rPr>
          <w:b/>
        </w:rPr>
        <w:t>Zincir İlişkisi Kontrolleri</w:t>
      </w:r>
      <w:bookmarkEnd w:id="115"/>
    </w:p>
    <w:p w14:paraId="77FDB8C1" w14:textId="77777777" w:rsidR="00735BED" w:rsidRDefault="00735BED" w:rsidP="00735BED">
      <w:pPr>
        <w:pStyle w:val="BodyText"/>
        <w:rPr>
          <w:rFonts w:cs="Arial"/>
          <w:sz w:val="22"/>
          <w:szCs w:val="22"/>
        </w:rPr>
      </w:pPr>
      <w:r w:rsidRPr="00600149">
        <w:rPr>
          <w:rFonts w:cs="Arial"/>
          <w:sz w:val="22"/>
          <w:szCs w:val="22"/>
        </w:rPr>
        <w:t xml:space="preserve">Zincir </w:t>
      </w:r>
      <w:r>
        <w:rPr>
          <w:rFonts w:cs="Arial"/>
          <w:sz w:val="22"/>
          <w:szCs w:val="22"/>
        </w:rPr>
        <w:t>i</w:t>
      </w:r>
      <w:r w:rsidRPr="00600149">
        <w:rPr>
          <w:rFonts w:cs="Arial"/>
          <w:sz w:val="22"/>
          <w:szCs w:val="22"/>
        </w:rPr>
        <w:t xml:space="preserve">lişkisi kontrolleri, sertifika veya SİL ile bu seritifika veya SİL’i yayınlayan yetkili makam sertifikası arasındaki ilişkiyi inceleyen kontrolleri içerir. </w:t>
      </w:r>
    </w:p>
    <w:p w14:paraId="47A55A6E" w14:textId="77777777" w:rsidR="00194BED" w:rsidRPr="00194BED" w:rsidRDefault="00194BED" w:rsidP="00194BED">
      <w:pPr>
        <w:pStyle w:val="BodyText"/>
        <w:rPr>
          <w:rFonts w:cs="Arial"/>
          <w:sz w:val="16"/>
          <w:szCs w:val="16"/>
        </w:rPr>
      </w:pPr>
    </w:p>
    <w:p w14:paraId="06B5579C" w14:textId="5FEBE431" w:rsidR="00CC4924" w:rsidRPr="00600149" w:rsidRDefault="00CC4924" w:rsidP="00CC4924">
      <w:pPr>
        <w:pStyle w:val="BodyText"/>
        <w:numPr>
          <w:ilvl w:val="0"/>
          <w:numId w:val="5"/>
        </w:numPr>
        <w:rPr>
          <w:rFonts w:cs="Arial"/>
        </w:rPr>
      </w:pPr>
      <w:r w:rsidRPr="00600149">
        <w:rPr>
          <w:rFonts w:cs="Arial"/>
          <w:b/>
          <w:sz w:val="22"/>
          <w:szCs w:val="22"/>
        </w:rPr>
        <w:t>İsim Kontrolü:</w:t>
      </w:r>
      <w:r w:rsidR="00B06B09">
        <w:rPr>
          <w:rFonts w:cs="Arial"/>
          <w:b/>
          <w:sz w:val="22"/>
          <w:szCs w:val="22"/>
        </w:rPr>
        <w:t xml:space="preserve"> </w:t>
      </w:r>
      <w:r w:rsidRPr="00600149">
        <w:rPr>
          <w:rFonts w:cs="Arial"/>
          <w:sz w:val="22"/>
          <w:szCs w:val="22"/>
        </w:rPr>
        <w:t xml:space="preserve">Sertifika veya SİL üzerindeki yayıncı(issuer) alanı ile yayıncı sertifikası üzerindeki özne(subject) alanının aynı </w:t>
      </w:r>
      <w:r w:rsidR="009435D2">
        <w:rPr>
          <w:rFonts w:cs="Arial"/>
          <w:sz w:val="22"/>
          <w:szCs w:val="22"/>
        </w:rPr>
        <w:t>olup olmadığının kontrolünü yapar.</w:t>
      </w:r>
    </w:p>
    <w:p w14:paraId="75EEAE78" w14:textId="779E27F4" w:rsidR="00CC4924" w:rsidRPr="00600149" w:rsidRDefault="00B06B09" w:rsidP="00CC4924">
      <w:pPr>
        <w:pStyle w:val="BodyText"/>
        <w:numPr>
          <w:ilvl w:val="0"/>
          <w:numId w:val="5"/>
        </w:numPr>
        <w:rPr>
          <w:rFonts w:cs="Arial"/>
          <w:b/>
        </w:rPr>
      </w:pPr>
      <w:r>
        <w:rPr>
          <w:rFonts w:cs="Arial"/>
          <w:b/>
          <w:sz w:val="22"/>
          <w:szCs w:val="22"/>
        </w:rPr>
        <w:t>İmza Kontrolü</w:t>
      </w:r>
      <w:r w:rsidR="00CC4924" w:rsidRPr="00600149">
        <w:rPr>
          <w:rFonts w:cs="Arial"/>
          <w:b/>
          <w:sz w:val="22"/>
          <w:szCs w:val="22"/>
        </w:rPr>
        <w:t>:</w:t>
      </w:r>
      <w:r>
        <w:rPr>
          <w:rFonts w:cs="Arial"/>
          <w:b/>
          <w:sz w:val="22"/>
          <w:szCs w:val="22"/>
        </w:rPr>
        <w:t xml:space="preserve"> </w:t>
      </w:r>
      <w:r w:rsidR="00CC4924" w:rsidRPr="00600149">
        <w:rPr>
          <w:rFonts w:cs="Arial"/>
          <w:sz w:val="22"/>
          <w:szCs w:val="22"/>
        </w:rPr>
        <w:t>Sertifika veya SİL üzerindeki imzanın</w:t>
      </w:r>
      <w:r w:rsidR="0086663A">
        <w:rPr>
          <w:rFonts w:cs="Arial"/>
          <w:sz w:val="22"/>
          <w:szCs w:val="22"/>
        </w:rPr>
        <w:t>,</w:t>
      </w:r>
      <w:r w:rsidR="00CC4924" w:rsidRPr="00600149">
        <w:rPr>
          <w:rFonts w:cs="Arial"/>
          <w:sz w:val="22"/>
          <w:szCs w:val="22"/>
        </w:rPr>
        <w:t xml:space="preserve"> yayınlayan sertifikasındaki açık anahtar ile kriptografik olarak doğrulan</w:t>
      </w:r>
      <w:r w:rsidR="004273B4">
        <w:rPr>
          <w:rFonts w:cs="Arial"/>
          <w:sz w:val="22"/>
          <w:szCs w:val="22"/>
        </w:rPr>
        <w:t>ıp doğrulanmadığının kontrolünü yapar.</w:t>
      </w:r>
    </w:p>
    <w:p w14:paraId="60A837A4" w14:textId="364F7917" w:rsidR="00CC4924" w:rsidRPr="00600149" w:rsidRDefault="00B06B09" w:rsidP="00CC4924">
      <w:pPr>
        <w:pStyle w:val="BodyText"/>
        <w:numPr>
          <w:ilvl w:val="0"/>
          <w:numId w:val="5"/>
        </w:numPr>
        <w:rPr>
          <w:rFonts w:cs="Arial"/>
          <w:b/>
        </w:rPr>
      </w:pPr>
      <w:r>
        <w:rPr>
          <w:rFonts w:cs="Arial"/>
          <w:b/>
          <w:sz w:val="22"/>
          <w:szCs w:val="22"/>
        </w:rPr>
        <w:t>Temel Kısıtlar Kontrolü</w:t>
      </w:r>
      <w:r w:rsidR="00CC4924" w:rsidRPr="00600149">
        <w:rPr>
          <w:rFonts w:cs="Arial"/>
          <w:b/>
          <w:sz w:val="22"/>
          <w:szCs w:val="22"/>
        </w:rPr>
        <w:t>:</w:t>
      </w:r>
      <w:r>
        <w:rPr>
          <w:rFonts w:cs="Arial"/>
          <w:b/>
          <w:sz w:val="22"/>
          <w:szCs w:val="22"/>
        </w:rPr>
        <w:t xml:space="preserve"> </w:t>
      </w:r>
      <w:r w:rsidR="00CC4924" w:rsidRPr="00600149">
        <w:rPr>
          <w:rFonts w:cs="Arial"/>
          <w:sz w:val="22"/>
          <w:szCs w:val="22"/>
        </w:rPr>
        <w:t>Yayıncı sert</w:t>
      </w:r>
      <w:r w:rsidR="00121C95">
        <w:rPr>
          <w:rFonts w:cs="Arial"/>
          <w:sz w:val="22"/>
          <w:szCs w:val="22"/>
        </w:rPr>
        <w:t>ifikası üzerinde Temel Kısıtlar</w:t>
      </w:r>
      <w:r w:rsidR="00E447E7">
        <w:rPr>
          <w:rFonts w:cs="Arial"/>
          <w:sz w:val="22"/>
          <w:szCs w:val="22"/>
        </w:rPr>
        <w:t xml:space="preserve"> </w:t>
      </w:r>
      <w:r w:rsidR="00CC4924" w:rsidRPr="00600149">
        <w:rPr>
          <w:rFonts w:cs="Arial"/>
          <w:sz w:val="22"/>
          <w:szCs w:val="22"/>
        </w:rPr>
        <w:t>(Basic Constraints) eklentisinin bulun</w:t>
      </w:r>
      <w:r w:rsidR="0086663A">
        <w:rPr>
          <w:rFonts w:cs="Arial"/>
          <w:sz w:val="22"/>
          <w:szCs w:val="22"/>
        </w:rPr>
        <w:t>up bulunmadığının</w:t>
      </w:r>
      <w:r w:rsidR="00CC4924" w:rsidRPr="00600149">
        <w:rPr>
          <w:rFonts w:cs="Arial"/>
          <w:sz w:val="22"/>
          <w:szCs w:val="22"/>
        </w:rPr>
        <w:t xml:space="preserve"> ve bu eklentideki yayıncı işaretçisinin RFC 5280’de belirtildiği şekilde yer</w:t>
      </w:r>
      <w:r w:rsidR="00220F2C">
        <w:rPr>
          <w:rFonts w:cs="Arial"/>
          <w:sz w:val="22"/>
          <w:szCs w:val="22"/>
        </w:rPr>
        <w:t xml:space="preserve"> </w:t>
      </w:r>
      <w:r w:rsidR="00CC4924" w:rsidRPr="00600149">
        <w:rPr>
          <w:rFonts w:cs="Arial"/>
          <w:sz w:val="22"/>
          <w:szCs w:val="22"/>
        </w:rPr>
        <w:t>al</w:t>
      </w:r>
      <w:r w:rsidR="005B027E">
        <w:rPr>
          <w:rFonts w:cs="Arial"/>
          <w:sz w:val="22"/>
          <w:szCs w:val="22"/>
        </w:rPr>
        <w:t>ıp almadığının kontrolünü yapar.</w:t>
      </w:r>
    </w:p>
    <w:p w14:paraId="306B66C5" w14:textId="21E52519" w:rsidR="00CC4924" w:rsidRPr="00600149" w:rsidRDefault="00B06B09" w:rsidP="00CC4924">
      <w:pPr>
        <w:pStyle w:val="BodyText"/>
        <w:numPr>
          <w:ilvl w:val="0"/>
          <w:numId w:val="5"/>
        </w:numPr>
        <w:rPr>
          <w:rFonts w:cs="Arial"/>
          <w:b/>
        </w:rPr>
      </w:pPr>
      <w:r>
        <w:rPr>
          <w:rFonts w:cs="Arial"/>
          <w:b/>
          <w:sz w:val="22"/>
          <w:szCs w:val="22"/>
        </w:rPr>
        <w:t>Anahtar Tanımlayıcısı Kontrolü</w:t>
      </w:r>
      <w:r w:rsidR="00CC4924" w:rsidRPr="00600149">
        <w:rPr>
          <w:rFonts w:cs="Arial"/>
          <w:b/>
          <w:sz w:val="22"/>
          <w:szCs w:val="22"/>
        </w:rPr>
        <w:t>:</w:t>
      </w:r>
      <w:r>
        <w:rPr>
          <w:rFonts w:cs="Arial"/>
          <w:b/>
          <w:sz w:val="22"/>
          <w:szCs w:val="22"/>
        </w:rPr>
        <w:t xml:space="preserve"> </w:t>
      </w:r>
      <w:r w:rsidR="00CC4924" w:rsidRPr="00600149">
        <w:rPr>
          <w:rFonts w:cs="Arial"/>
          <w:sz w:val="22"/>
          <w:szCs w:val="22"/>
        </w:rPr>
        <w:t>Sertifika veya SİL üzerindek</w:t>
      </w:r>
      <w:r w:rsidR="00121C95">
        <w:rPr>
          <w:rFonts w:cs="Arial"/>
          <w:sz w:val="22"/>
          <w:szCs w:val="22"/>
        </w:rPr>
        <w:t>i yetkili anahtar tanımlayıcısı</w:t>
      </w:r>
      <w:r w:rsidR="00E447E7">
        <w:rPr>
          <w:rFonts w:cs="Arial"/>
          <w:sz w:val="22"/>
          <w:szCs w:val="22"/>
        </w:rPr>
        <w:t xml:space="preserve"> </w:t>
      </w:r>
      <w:r w:rsidR="00CC4924" w:rsidRPr="00600149">
        <w:rPr>
          <w:rFonts w:cs="Arial"/>
          <w:sz w:val="22"/>
          <w:szCs w:val="22"/>
        </w:rPr>
        <w:t xml:space="preserve">(Authorithy Key Identifier) eklentisindeki değer ile yayıncı sertifikasındaki anahtar tanımlayıcısı değerinin </w:t>
      </w:r>
      <w:r w:rsidR="005B027E">
        <w:rPr>
          <w:rFonts w:cs="Arial"/>
          <w:sz w:val="22"/>
          <w:szCs w:val="22"/>
        </w:rPr>
        <w:t>uyuşup uyuşmadığının kontrolünü yapar.</w:t>
      </w:r>
    </w:p>
    <w:p w14:paraId="23526564" w14:textId="1EA2062B" w:rsidR="00CC4924" w:rsidRPr="00600149" w:rsidRDefault="00CC4924" w:rsidP="00CC4924">
      <w:pPr>
        <w:pStyle w:val="BodyText"/>
        <w:numPr>
          <w:ilvl w:val="0"/>
          <w:numId w:val="5"/>
        </w:numPr>
        <w:rPr>
          <w:rFonts w:cs="Arial"/>
          <w:b/>
        </w:rPr>
      </w:pPr>
      <w:r w:rsidRPr="00600149">
        <w:rPr>
          <w:rFonts w:cs="Arial"/>
          <w:b/>
          <w:sz w:val="22"/>
          <w:szCs w:val="22"/>
        </w:rPr>
        <w:t>Yol Uzunluğu Kontrolü:</w:t>
      </w:r>
      <w:r w:rsidR="00B06B09">
        <w:rPr>
          <w:rFonts w:cs="Arial"/>
          <w:b/>
          <w:sz w:val="22"/>
          <w:szCs w:val="22"/>
        </w:rPr>
        <w:t xml:space="preserve"> </w:t>
      </w:r>
      <w:r w:rsidRPr="00600149">
        <w:rPr>
          <w:rFonts w:cs="Arial"/>
          <w:sz w:val="22"/>
          <w:szCs w:val="22"/>
        </w:rPr>
        <w:t>Sertifika zinciri uzunluğunun</w:t>
      </w:r>
      <w:r w:rsidR="007001B1">
        <w:rPr>
          <w:rFonts w:cs="Arial"/>
          <w:sz w:val="22"/>
          <w:szCs w:val="22"/>
        </w:rPr>
        <w:t>,</w:t>
      </w:r>
      <w:r w:rsidRPr="00600149">
        <w:rPr>
          <w:rFonts w:cs="Arial"/>
          <w:sz w:val="22"/>
          <w:szCs w:val="22"/>
        </w:rPr>
        <w:t xml:space="preserve"> yayıncı sertifikasındaki yol uzunluğu eklentisinde yer alan değerden </w:t>
      </w:r>
      <w:r w:rsidR="00BE112B">
        <w:rPr>
          <w:rFonts w:cs="Arial"/>
          <w:sz w:val="22"/>
          <w:szCs w:val="22"/>
        </w:rPr>
        <w:t>kısa</w:t>
      </w:r>
      <w:r w:rsidRPr="00600149">
        <w:rPr>
          <w:rFonts w:cs="Arial"/>
          <w:sz w:val="22"/>
          <w:szCs w:val="22"/>
        </w:rPr>
        <w:t xml:space="preserve"> o</w:t>
      </w:r>
      <w:r w:rsidR="005B027E">
        <w:rPr>
          <w:rFonts w:cs="Arial"/>
          <w:sz w:val="22"/>
          <w:szCs w:val="22"/>
        </w:rPr>
        <w:t>lup olmadığının kontrolünü yapar.</w:t>
      </w:r>
    </w:p>
    <w:p w14:paraId="2B086E4B" w14:textId="6ECCFD55" w:rsidR="00CC4924" w:rsidRPr="00194BED" w:rsidRDefault="00CC4924" w:rsidP="00CC4924">
      <w:pPr>
        <w:pStyle w:val="BodyText"/>
        <w:numPr>
          <w:ilvl w:val="0"/>
          <w:numId w:val="5"/>
        </w:numPr>
        <w:rPr>
          <w:rFonts w:cs="Arial"/>
          <w:b/>
        </w:rPr>
      </w:pPr>
      <w:r w:rsidRPr="00600149">
        <w:rPr>
          <w:rFonts w:cs="Arial"/>
          <w:b/>
          <w:sz w:val="22"/>
          <w:szCs w:val="22"/>
        </w:rPr>
        <w:t>Anahtar Kullanımı Kontrolü:</w:t>
      </w:r>
      <w:r w:rsidR="00B06B09">
        <w:rPr>
          <w:rFonts w:cs="Arial"/>
          <w:b/>
          <w:sz w:val="22"/>
          <w:szCs w:val="22"/>
        </w:rPr>
        <w:t xml:space="preserve"> </w:t>
      </w:r>
      <w:r w:rsidRPr="00600149">
        <w:rPr>
          <w:rFonts w:cs="Arial"/>
          <w:sz w:val="22"/>
          <w:szCs w:val="22"/>
        </w:rPr>
        <w:t>Yayıncı ser</w:t>
      </w:r>
      <w:r w:rsidR="00121C95">
        <w:rPr>
          <w:rFonts w:cs="Arial"/>
          <w:sz w:val="22"/>
          <w:szCs w:val="22"/>
        </w:rPr>
        <w:t>tifikasındaki anahtar kullanımı</w:t>
      </w:r>
      <w:r w:rsidR="00E447E7">
        <w:rPr>
          <w:rFonts w:cs="Arial"/>
          <w:sz w:val="22"/>
          <w:szCs w:val="22"/>
        </w:rPr>
        <w:t xml:space="preserve"> </w:t>
      </w:r>
      <w:r w:rsidRPr="00600149">
        <w:rPr>
          <w:rFonts w:cs="Arial"/>
          <w:sz w:val="22"/>
          <w:szCs w:val="22"/>
        </w:rPr>
        <w:t>(Key Usage) eklentisinde</w:t>
      </w:r>
      <w:r w:rsidR="007001B1">
        <w:rPr>
          <w:rFonts w:cs="Arial"/>
          <w:sz w:val="22"/>
          <w:szCs w:val="22"/>
        </w:rPr>
        <w:t>,</w:t>
      </w:r>
      <w:r w:rsidRPr="00600149">
        <w:rPr>
          <w:rFonts w:cs="Arial"/>
          <w:sz w:val="22"/>
          <w:szCs w:val="22"/>
        </w:rPr>
        <w:t xml:space="preserve"> sertifika imzalama özelliğinin bulu</w:t>
      </w:r>
      <w:r w:rsidR="005B027E">
        <w:rPr>
          <w:rFonts w:cs="Arial"/>
          <w:sz w:val="22"/>
          <w:szCs w:val="22"/>
        </w:rPr>
        <w:t>nup bulunmadığını</w:t>
      </w:r>
      <w:r w:rsidR="00BD0EEC">
        <w:rPr>
          <w:rFonts w:cs="Arial"/>
          <w:sz w:val="22"/>
          <w:szCs w:val="22"/>
        </w:rPr>
        <w:t>n</w:t>
      </w:r>
      <w:r w:rsidR="005B027E">
        <w:rPr>
          <w:rFonts w:cs="Arial"/>
          <w:sz w:val="22"/>
          <w:szCs w:val="22"/>
        </w:rPr>
        <w:t xml:space="preserve"> kontrol</w:t>
      </w:r>
      <w:r w:rsidR="007001B1">
        <w:rPr>
          <w:rFonts w:cs="Arial"/>
          <w:sz w:val="22"/>
          <w:szCs w:val="22"/>
        </w:rPr>
        <w:t>ünü yapar</w:t>
      </w:r>
      <w:r w:rsidR="005B027E">
        <w:rPr>
          <w:rFonts w:cs="Arial"/>
          <w:sz w:val="22"/>
          <w:szCs w:val="22"/>
        </w:rPr>
        <w:t>.</w:t>
      </w:r>
    </w:p>
    <w:p w14:paraId="3128798D" w14:textId="77777777" w:rsidR="00194BED" w:rsidRPr="007454C8" w:rsidRDefault="00194BED" w:rsidP="00194BED">
      <w:pPr>
        <w:pStyle w:val="BodyText"/>
        <w:ind w:left="720"/>
        <w:rPr>
          <w:rFonts w:cs="Arial"/>
          <w:b/>
        </w:rPr>
      </w:pPr>
    </w:p>
    <w:p w14:paraId="753821A0" w14:textId="01F73A3B" w:rsidR="007275D4" w:rsidRPr="007275D4" w:rsidRDefault="007275D4">
      <w:pPr>
        <w:pStyle w:val="Heading4"/>
        <w:rPr>
          <w:b/>
        </w:rPr>
      </w:pPr>
      <w:bookmarkStart w:id="116" w:name="_Toc86130308"/>
      <w:bookmarkStart w:id="117" w:name="_Toc307474320"/>
      <w:bookmarkStart w:id="118" w:name="_Toc321229006"/>
      <w:r w:rsidRPr="007275D4">
        <w:rPr>
          <w:b/>
        </w:rPr>
        <w:t>İptal Kontrolleri</w:t>
      </w:r>
      <w:bookmarkEnd w:id="116"/>
    </w:p>
    <w:bookmarkEnd w:id="117"/>
    <w:bookmarkEnd w:id="118"/>
    <w:p w14:paraId="181518F0" w14:textId="78AE408C" w:rsidR="00CC4924" w:rsidRPr="00600149" w:rsidRDefault="00CC4924" w:rsidP="00CC4924">
      <w:pPr>
        <w:pStyle w:val="BodyText"/>
        <w:rPr>
          <w:rFonts w:cs="Arial"/>
          <w:sz w:val="22"/>
          <w:szCs w:val="22"/>
        </w:rPr>
      </w:pPr>
      <w:r w:rsidRPr="00600149">
        <w:rPr>
          <w:rFonts w:cs="Arial"/>
          <w:sz w:val="22"/>
          <w:szCs w:val="22"/>
        </w:rPr>
        <w:t xml:space="preserve">Sertifikanın iptal durum kontrollerini içerir. </w:t>
      </w:r>
    </w:p>
    <w:p w14:paraId="7C6A7431" w14:textId="1AC83551" w:rsidR="00CC4924" w:rsidRPr="00600149" w:rsidRDefault="00EF37D8" w:rsidP="00CC4924">
      <w:pPr>
        <w:pStyle w:val="BodyText"/>
        <w:numPr>
          <w:ilvl w:val="0"/>
          <w:numId w:val="6"/>
        </w:numPr>
        <w:rPr>
          <w:rFonts w:cs="Arial"/>
          <w:sz w:val="22"/>
          <w:szCs w:val="22"/>
        </w:rPr>
      </w:pPr>
      <w:r>
        <w:rPr>
          <w:rFonts w:cs="Arial"/>
          <w:b/>
          <w:sz w:val="22"/>
          <w:szCs w:val="22"/>
        </w:rPr>
        <w:t>SİL’den İptal Durum Kontrolü</w:t>
      </w:r>
      <w:r w:rsidR="00CC4924" w:rsidRPr="00600149">
        <w:rPr>
          <w:rFonts w:cs="Arial"/>
          <w:b/>
          <w:sz w:val="22"/>
          <w:szCs w:val="22"/>
        </w:rPr>
        <w:t>:</w:t>
      </w:r>
      <w:r>
        <w:rPr>
          <w:rFonts w:cs="Arial"/>
          <w:b/>
          <w:sz w:val="22"/>
          <w:szCs w:val="22"/>
        </w:rPr>
        <w:t xml:space="preserve"> </w:t>
      </w:r>
      <w:r w:rsidR="00CC4924" w:rsidRPr="00600149">
        <w:rPr>
          <w:rFonts w:cs="Arial"/>
          <w:sz w:val="22"/>
          <w:szCs w:val="22"/>
        </w:rPr>
        <w:t>Sertifikaya ilişkin SİL’den</w:t>
      </w:r>
      <w:r w:rsidR="00245A16">
        <w:rPr>
          <w:rFonts w:cs="Arial"/>
          <w:sz w:val="22"/>
          <w:szCs w:val="22"/>
        </w:rPr>
        <w:t>,</w:t>
      </w:r>
      <w:r w:rsidR="00CC4924" w:rsidRPr="00600149">
        <w:rPr>
          <w:rFonts w:cs="Arial"/>
          <w:sz w:val="22"/>
          <w:szCs w:val="22"/>
        </w:rPr>
        <w:t xml:space="preserve"> sertifikanın iptal durum</w:t>
      </w:r>
      <w:r w:rsidR="00245A16">
        <w:rPr>
          <w:rFonts w:cs="Arial"/>
          <w:sz w:val="22"/>
          <w:szCs w:val="22"/>
        </w:rPr>
        <w:t xml:space="preserve"> kontrolü </w:t>
      </w:r>
      <w:r w:rsidR="007D1D2A">
        <w:rPr>
          <w:rFonts w:cs="Arial"/>
          <w:sz w:val="22"/>
          <w:szCs w:val="22"/>
        </w:rPr>
        <w:t>yapılır</w:t>
      </w:r>
      <w:r w:rsidR="00245A16">
        <w:rPr>
          <w:rFonts w:cs="Arial"/>
          <w:sz w:val="22"/>
          <w:szCs w:val="22"/>
        </w:rPr>
        <w:t>.</w:t>
      </w:r>
    </w:p>
    <w:p w14:paraId="1AF8872C" w14:textId="636873CB" w:rsidR="00CC4924" w:rsidRDefault="00EF37D8" w:rsidP="00CC4924">
      <w:pPr>
        <w:pStyle w:val="BodyText"/>
        <w:numPr>
          <w:ilvl w:val="0"/>
          <w:numId w:val="6"/>
        </w:numPr>
        <w:rPr>
          <w:rFonts w:cs="Arial"/>
          <w:sz w:val="22"/>
          <w:szCs w:val="22"/>
        </w:rPr>
      </w:pPr>
      <w:r>
        <w:rPr>
          <w:rFonts w:cs="Arial"/>
          <w:b/>
          <w:sz w:val="22"/>
          <w:szCs w:val="22"/>
        </w:rPr>
        <w:t>OCSP’den İptal Durum Kontrolü</w:t>
      </w:r>
      <w:r w:rsidR="00CC4924" w:rsidRPr="00600149">
        <w:rPr>
          <w:rFonts w:cs="Arial"/>
          <w:b/>
          <w:sz w:val="22"/>
          <w:szCs w:val="22"/>
        </w:rPr>
        <w:t>:</w:t>
      </w:r>
      <w:r>
        <w:rPr>
          <w:rFonts w:cs="Arial"/>
          <w:b/>
          <w:sz w:val="22"/>
          <w:szCs w:val="22"/>
        </w:rPr>
        <w:t xml:space="preserve"> </w:t>
      </w:r>
      <w:r w:rsidR="00CC4924" w:rsidRPr="00600149">
        <w:rPr>
          <w:rFonts w:cs="Arial"/>
          <w:sz w:val="22"/>
          <w:szCs w:val="22"/>
        </w:rPr>
        <w:t>Sertifikaya ilişkin OCSP cevabından sertifikanın iptal durum</w:t>
      </w:r>
      <w:r w:rsidR="0095076B">
        <w:rPr>
          <w:rFonts w:cs="Arial"/>
          <w:sz w:val="22"/>
          <w:szCs w:val="22"/>
        </w:rPr>
        <w:t xml:space="preserve"> kontrolü</w:t>
      </w:r>
      <w:r w:rsidR="00A85D87">
        <w:rPr>
          <w:rFonts w:cs="Arial"/>
          <w:sz w:val="22"/>
          <w:szCs w:val="22"/>
        </w:rPr>
        <w:t xml:space="preserve"> yapılır</w:t>
      </w:r>
      <w:r w:rsidR="0095076B">
        <w:rPr>
          <w:rFonts w:cs="Arial"/>
          <w:sz w:val="22"/>
          <w:szCs w:val="22"/>
        </w:rPr>
        <w:t>.</w:t>
      </w:r>
      <w:r w:rsidR="000847B0">
        <w:rPr>
          <w:rFonts w:cs="Arial"/>
          <w:sz w:val="22"/>
          <w:szCs w:val="22"/>
        </w:rPr>
        <w:t xml:space="preserve"> </w:t>
      </w:r>
    </w:p>
    <w:p w14:paraId="11B3551F" w14:textId="77777777" w:rsidR="00194BED" w:rsidRPr="007454C8" w:rsidRDefault="00194BED" w:rsidP="00194BED">
      <w:pPr>
        <w:pStyle w:val="BodyText"/>
        <w:ind w:left="720"/>
        <w:rPr>
          <w:rFonts w:cs="Arial"/>
          <w:sz w:val="22"/>
          <w:szCs w:val="22"/>
        </w:rPr>
      </w:pPr>
    </w:p>
    <w:p w14:paraId="451607B6" w14:textId="16CD6ABA" w:rsidR="001133A3" w:rsidRPr="001133A3" w:rsidRDefault="001133A3">
      <w:pPr>
        <w:pStyle w:val="Heading4"/>
        <w:rPr>
          <w:b/>
        </w:rPr>
      </w:pPr>
      <w:bookmarkStart w:id="119" w:name="_Toc86130309"/>
      <w:bookmarkStart w:id="120" w:name="_Toc307474321"/>
      <w:bookmarkStart w:id="121" w:name="_Toc321229007"/>
      <w:r w:rsidRPr="001133A3">
        <w:rPr>
          <w:b/>
        </w:rPr>
        <w:t>İsim Kontrolleri</w:t>
      </w:r>
      <w:bookmarkEnd w:id="119"/>
    </w:p>
    <w:bookmarkEnd w:id="120"/>
    <w:bookmarkEnd w:id="121"/>
    <w:p w14:paraId="2F35485F" w14:textId="733777B8" w:rsidR="00CC4924" w:rsidRDefault="00121C95" w:rsidP="00CC4924">
      <w:pPr>
        <w:pStyle w:val="BodyText"/>
        <w:rPr>
          <w:rFonts w:cs="Arial"/>
          <w:sz w:val="22"/>
          <w:szCs w:val="22"/>
        </w:rPr>
      </w:pPr>
      <w:r>
        <w:rPr>
          <w:rFonts w:cs="Arial"/>
          <w:sz w:val="22"/>
          <w:szCs w:val="22"/>
        </w:rPr>
        <w:t>Sertifika</w:t>
      </w:r>
      <w:r w:rsidR="00CC4924" w:rsidRPr="00600149">
        <w:rPr>
          <w:rFonts w:cs="Arial"/>
          <w:sz w:val="22"/>
          <w:szCs w:val="22"/>
        </w:rPr>
        <w:t>daki özne bilgisi</w:t>
      </w:r>
      <w:r w:rsidR="000B5BA2">
        <w:rPr>
          <w:rFonts w:cs="Arial"/>
          <w:sz w:val="22"/>
          <w:szCs w:val="22"/>
        </w:rPr>
        <w:t>,</w:t>
      </w:r>
      <w:r w:rsidR="00CC4924" w:rsidRPr="00600149">
        <w:rPr>
          <w:rFonts w:cs="Arial"/>
          <w:sz w:val="22"/>
          <w:szCs w:val="22"/>
        </w:rPr>
        <w:t xml:space="preserve"> yayıncı sertifikasında yer alan isim kısıtlamaları eklentisinde tanımlı bi</w:t>
      </w:r>
      <w:r w:rsidR="00221E62">
        <w:rPr>
          <w:rFonts w:cs="Arial"/>
          <w:sz w:val="22"/>
          <w:szCs w:val="22"/>
        </w:rPr>
        <w:t xml:space="preserve">rtakım </w:t>
      </w:r>
      <w:r w:rsidR="00CC4924" w:rsidRPr="00600149">
        <w:rPr>
          <w:rFonts w:cs="Arial"/>
          <w:sz w:val="22"/>
          <w:szCs w:val="22"/>
        </w:rPr>
        <w:t>kurallara göre değerler alabilir. Bu detaylar RFC 5280’de belirtilmiştir ve isim kontrolleri kapsamında bu kurallara uyulup uyulmadığı kontrol edilmektedir.</w:t>
      </w:r>
    </w:p>
    <w:p w14:paraId="2A906229" w14:textId="77777777" w:rsidR="00194BED" w:rsidRPr="00600149" w:rsidRDefault="00194BED" w:rsidP="00CC4924">
      <w:pPr>
        <w:pStyle w:val="BodyText"/>
        <w:rPr>
          <w:rFonts w:cs="Arial"/>
          <w:sz w:val="22"/>
          <w:szCs w:val="22"/>
        </w:rPr>
      </w:pPr>
    </w:p>
    <w:p w14:paraId="627BC44E" w14:textId="2ABF72B2" w:rsidR="00882825" w:rsidRPr="00882825" w:rsidRDefault="00882825">
      <w:pPr>
        <w:pStyle w:val="Heading4"/>
        <w:rPr>
          <w:b/>
        </w:rPr>
      </w:pPr>
      <w:bookmarkStart w:id="122" w:name="_Toc86130310"/>
      <w:bookmarkStart w:id="123" w:name="_Toc307474322"/>
      <w:bookmarkStart w:id="124" w:name="_Toc321229008"/>
      <w:r w:rsidRPr="00882825">
        <w:rPr>
          <w:b/>
        </w:rPr>
        <w:lastRenderedPageBreak/>
        <w:t>Politika Kontrolleri</w:t>
      </w:r>
      <w:bookmarkEnd w:id="122"/>
    </w:p>
    <w:bookmarkEnd w:id="123"/>
    <w:bookmarkEnd w:id="124"/>
    <w:p w14:paraId="13534C7F" w14:textId="5AB8DC94" w:rsidR="00CC4924" w:rsidRPr="00600149" w:rsidRDefault="00200ADB" w:rsidP="00CC4924">
      <w:pPr>
        <w:pStyle w:val="BodyText"/>
        <w:rPr>
          <w:rFonts w:cs="Arial"/>
          <w:sz w:val="22"/>
          <w:szCs w:val="22"/>
        </w:rPr>
      </w:pPr>
      <w:r>
        <w:rPr>
          <w:rFonts w:cs="Arial"/>
          <w:sz w:val="22"/>
          <w:szCs w:val="22"/>
        </w:rPr>
        <w:t>Sertifika</w:t>
      </w:r>
      <w:r w:rsidR="00CC4924" w:rsidRPr="00600149">
        <w:rPr>
          <w:rFonts w:cs="Arial"/>
          <w:sz w:val="22"/>
          <w:szCs w:val="22"/>
        </w:rPr>
        <w:t>daki politika bilgileri eklentisinde yer alan politika bilgileri</w:t>
      </w:r>
      <w:r w:rsidR="000B5BA2">
        <w:rPr>
          <w:rFonts w:cs="Arial"/>
          <w:sz w:val="22"/>
          <w:szCs w:val="22"/>
        </w:rPr>
        <w:t>,</w:t>
      </w:r>
      <w:r w:rsidR="00CC4924" w:rsidRPr="00600149">
        <w:rPr>
          <w:rFonts w:cs="Arial"/>
          <w:sz w:val="22"/>
          <w:szCs w:val="22"/>
        </w:rPr>
        <w:t xml:space="preserve"> yayıncı sertifikasındaki isim kısıtlamaları eklentisinde tanımlı birtakım kurallara göre değerler alabilir. Bu detaylar RFC 5280’de belirtilmiştir ve politika kontrolleri kapsamında bu kurallara uyulup uyulmadığı kontrol edilmektedir.</w:t>
      </w:r>
    </w:p>
    <w:p w14:paraId="7DAA6EFD" w14:textId="626DA4C9" w:rsidR="00CC4924" w:rsidRDefault="000607C3" w:rsidP="008E1577">
      <w:pPr>
        <w:rPr>
          <w:rFonts w:cs="Arial"/>
        </w:rPr>
      </w:pPr>
      <w:r>
        <w:rPr>
          <w:rFonts w:cs="Arial"/>
        </w:rPr>
        <w:t>MA3 API Sertifika Doğrulama kütüphane</w:t>
      </w:r>
      <w:r w:rsidR="00CC4924" w:rsidRPr="00600149">
        <w:rPr>
          <w:rFonts w:cs="Arial"/>
        </w:rPr>
        <w:t>sinde tanımlı ve politika dosyasında kullanılabilecek tüm kontrolcülerin listesi EK-A’</w:t>
      </w:r>
      <w:r w:rsidR="001F5EF5">
        <w:rPr>
          <w:rFonts w:cs="Arial"/>
        </w:rPr>
        <w:t xml:space="preserve"> </w:t>
      </w:r>
      <w:r w:rsidR="00CC4924" w:rsidRPr="00600149">
        <w:rPr>
          <w:rFonts w:cs="Arial"/>
        </w:rPr>
        <w:t xml:space="preserve">daki </w:t>
      </w:r>
      <w:hyperlink w:anchor="Tablo1" w:history="1">
        <w:r w:rsidR="001B1EBB" w:rsidRPr="00FF75F7">
          <w:rPr>
            <w:rStyle w:val="Hyperlink"/>
            <w:rFonts w:cs="Arial"/>
          </w:rPr>
          <w:t>Tablo1</w:t>
        </w:r>
      </w:hyperlink>
      <w:r w:rsidR="00F639A2">
        <w:rPr>
          <w:rFonts w:cs="Arial"/>
        </w:rPr>
        <w:t>’</w:t>
      </w:r>
      <w:r w:rsidR="00CC4924" w:rsidRPr="00B06B09">
        <w:rPr>
          <w:rFonts w:cs="Arial"/>
        </w:rPr>
        <w:t>de</w:t>
      </w:r>
      <w:r w:rsidR="00CC4924" w:rsidRPr="00600149">
        <w:rPr>
          <w:rFonts w:cs="Arial"/>
        </w:rPr>
        <w:t xml:space="preserve"> yer almaktadır.</w:t>
      </w:r>
    </w:p>
    <w:p w14:paraId="2124EF73" w14:textId="77777777" w:rsidR="00EF37D8" w:rsidRPr="00EF37D8" w:rsidRDefault="00EF37D8" w:rsidP="00EF37D8">
      <w:pPr>
        <w:spacing w:line="240" w:lineRule="auto"/>
        <w:rPr>
          <w:b/>
          <w:bCs/>
          <w:sz w:val="16"/>
          <w:szCs w:val="16"/>
        </w:rPr>
      </w:pPr>
    </w:p>
    <w:p w14:paraId="0E70CB5C" w14:textId="40729B5B" w:rsidR="00CC4924" w:rsidRPr="00600149" w:rsidRDefault="005B09DC" w:rsidP="00F85C26">
      <w:pPr>
        <w:pStyle w:val="Heading3"/>
        <w:numPr>
          <w:ilvl w:val="0"/>
          <w:numId w:val="0"/>
        </w:numPr>
      </w:pPr>
      <w:bookmarkStart w:id="125" w:name="_Bulucular"/>
      <w:bookmarkStart w:id="126" w:name="_Toc321229009"/>
      <w:bookmarkStart w:id="127" w:name="_Toc86130311"/>
      <w:bookmarkEnd w:id="125"/>
      <w:r>
        <w:t xml:space="preserve">3.4.2 </w:t>
      </w:r>
      <w:r w:rsidR="00CC4924" w:rsidRPr="00600149">
        <w:t>Bulucular</w:t>
      </w:r>
      <w:bookmarkEnd w:id="126"/>
      <w:bookmarkEnd w:id="127"/>
    </w:p>
    <w:p w14:paraId="18364E2F" w14:textId="4525ADA1" w:rsidR="00CC4924" w:rsidRPr="00600149" w:rsidRDefault="00CC4924" w:rsidP="00CC4924">
      <w:pPr>
        <w:pStyle w:val="BodyText"/>
        <w:rPr>
          <w:rFonts w:cs="Arial"/>
          <w:sz w:val="22"/>
          <w:szCs w:val="22"/>
        </w:rPr>
      </w:pPr>
      <w:r w:rsidRPr="00600149">
        <w:rPr>
          <w:rFonts w:cs="Arial"/>
          <w:sz w:val="22"/>
          <w:szCs w:val="22"/>
        </w:rPr>
        <w:t xml:space="preserve">Kontrolcü sınıflar </w:t>
      </w:r>
      <w:r w:rsidR="002D3249">
        <w:rPr>
          <w:rFonts w:cs="Arial"/>
          <w:sz w:val="22"/>
          <w:szCs w:val="22"/>
        </w:rPr>
        <w:t>çalışırken</w:t>
      </w:r>
      <w:r w:rsidR="002D3249" w:rsidRPr="00600149">
        <w:rPr>
          <w:rFonts w:cs="Arial"/>
          <w:sz w:val="22"/>
          <w:szCs w:val="22"/>
        </w:rPr>
        <w:t xml:space="preserve"> </w:t>
      </w:r>
      <w:r w:rsidRPr="00600149">
        <w:rPr>
          <w:rFonts w:cs="Arial"/>
          <w:sz w:val="22"/>
          <w:szCs w:val="22"/>
        </w:rPr>
        <w:t>bir takım dış verilere ihtiyaç d</w:t>
      </w:r>
      <w:r w:rsidR="007E44C1">
        <w:rPr>
          <w:rFonts w:cs="Arial"/>
          <w:sz w:val="22"/>
          <w:szCs w:val="22"/>
        </w:rPr>
        <w:t>uyabilirler. Bu bir SİL bilgisi, bir OCSP sorgusu</w:t>
      </w:r>
      <w:r w:rsidRPr="00600149">
        <w:rPr>
          <w:rFonts w:cs="Arial"/>
          <w:sz w:val="22"/>
          <w:szCs w:val="22"/>
        </w:rPr>
        <w:t xml:space="preserve"> ya da bir SM sertifikası olabilir. Yine zincir oluşturma sırasında SM ser</w:t>
      </w:r>
      <w:r w:rsidR="00FA07D3">
        <w:rPr>
          <w:rFonts w:cs="Arial"/>
          <w:sz w:val="22"/>
          <w:szCs w:val="22"/>
        </w:rPr>
        <w:t>tifikalarının çeşitli yerlerden</w:t>
      </w:r>
      <w:r w:rsidR="00E84FAC">
        <w:rPr>
          <w:rFonts w:cs="Arial"/>
          <w:sz w:val="22"/>
          <w:szCs w:val="22"/>
        </w:rPr>
        <w:t xml:space="preserve"> </w:t>
      </w:r>
      <w:r w:rsidRPr="00600149">
        <w:rPr>
          <w:rFonts w:cs="Arial"/>
          <w:sz w:val="22"/>
          <w:szCs w:val="22"/>
        </w:rPr>
        <w:t>(http adresi, yerel seritifika deposu vb.) bulunması gerekebilir. Genel olarak sertifika doğrulama sırasında dışarıdan bulunması</w:t>
      </w:r>
      <w:r w:rsidR="00CC0308">
        <w:rPr>
          <w:rFonts w:cs="Arial"/>
          <w:sz w:val="22"/>
          <w:szCs w:val="22"/>
        </w:rPr>
        <w:t xml:space="preserve"> gereken sertifika, SİL, OCSP c</w:t>
      </w:r>
      <w:r w:rsidRPr="00600149">
        <w:rPr>
          <w:rFonts w:cs="Arial"/>
          <w:sz w:val="22"/>
          <w:szCs w:val="22"/>
        </w:rPr>
        <w:t xml:space="preserve">evabı </w:t>
      </w:r>
      <w:r w:rsidR="005E0949">
        <w:rPr>
          <w:rFonts w:cs="Arial"/>
          <w:sz w:val="22"/>
          <w:szCs w:val="22"/>
        </w:rPr>
        <w:t xml:space="preserve">gibi </w:t>
      </w:r>
      <w:r w:rsidRPr="00600149">
        <w:rPr>
          <w:rFonts w:cs="Arial"/>
          <w:sz w:val="22"/>
          <w:szCs w:val="22"/>
        </w:rPr>
        <w:t xml:space="preserve">verileri bulma işlemini bulucu sınıflar gerçekleştirir. Bir sertifika, SİL ya da OCSP cevabı bulunurken </w:t>
      </w:r>
      <w:r w:rsidR="00086EF4">
        <w:rPr>
          <w:rFonts w:cs="Arial"/>
          <w:sz w:val="22"/>
          <w:szCs w:val="22"/>
        </w:rPr>
        <w:t xml:space="preserve">sertifika doğrulama </w:t>
      </w:r>
      <w:r w:rsidRPr="00600149">
        <w:rPr>
          <w:rFonts w:cs="Arial"/>
          <w:sz w:val="22"/>
          <w:szCs w:val="22"/>
        </w:rPr>
        <w:t xml:space="preserve">politika dosyasında tanımlı </w:t>
      </w:r>
      <w:r w:rsidR="009B3565">
        <w:rPr>
          <w:rFonts w:cs="Arial"/>
          <w:sz w:val="22"/>
          <w:szCs w:val="22"/>
        </w:rPr>
        <w:t>b</w:t>
      </w:r>
      <w:r w:rsidRPr="00600149">
        <w:rPr>
          <w:rFonts w:cs="Arial"/>
          <w:sz w:val="22"/>
          <w:szCs w:val="22"/>
        </w:rPr>
        <w:t>ulucular sırayla çalıştırılır ve aranılan veri bulunduğunda bulma işlemi sonlandırılır. Bu nedenle bulucuların uygun bir sırayla politika dosyasına yerleştirilmiş olması performans açısından oldukça önemlidir. Örneğin yerel depodan sertifika bulucunun</w:t>
      </w:r>
      <w:r w:rsidR="006D714A">
        <w:rPr>
          <w:rFonts w:cs="Arial"/>
          <w:sz w:val="22"/>
          <w:szCs w:val="22"/>
        </w:rPr>
        <w:t>,</w:t>
      </w:r>
      <w:r w:rsidRPr="00600149">
        <w:rPr>
          <w:rFonts w:cs="Arial"/>
          <w:sz w:val="22"/>
          <w:szCs w:val="22"/>
        </w:rPr>
        <w:t xml:space="preserve"> uzak kaynaklardan</w:t>
      </w:r>
      <w:r w:rsidR="00E84FAC">
        <w:rPr>
          <w:rFonts w:cs="Arial"/>
          <w:sz w:val="22"/>
          <w:szCs w:val="22"/>
        </w:rPr>
        <w:t xml:space="preserve"> </w:t>
      </w:r>
      <w:r w:rsidRPr="00600149">
        <w:rPr>
          <w:rFonts w:cs="Arial"/>
          <w:sz w:val="22"/>
          <w:szCs w:val="22"/>
        </w:rPr>
        <w:t>(LDAP,</w:t>
      </w:r>
      <w:r w:rsidR="00E84FAC">
        <w:rPr>
          <w:rFonts w:cs="Arial"/>
          <w:sz w:val="22"/>
          <w:szCs w:val="22"/>
        </w:rPr>
        <w:t xml:space="preserve"> </w:t>
      </w:r>
      <w:r w:rsidRPr="00600149">
        <w:rPr>
          <w:rFonts w:cs="Arial"/>
          <w:sz w:val="22"/>
          <w:szCs w:val="22"/>
        </w:rPr>
        <w:t>HTTP vb.) sertifika bul</w:t>
      </w:r>
      <w:r w:rsidR="00CD44E1">
        <w:rPr>
          <w:rFonts w:cs="Arial"/>
          <w:sz w:val="22"/>
          <w:szCs w:val="22"/>
        </w:rPr>
        <w:t>u</w:t>
      </w:r>
      <w:r w:rsidRPr="00600149">
        <w:rPr>
          <w:rFonts w:cs="Arial"/>
          <w:sz w:val="22"/>
          <w:szCs w:val="22"/>
        </w:rPr>
        <w:t>culardan önce yerleştirilmesi</w:t>
      </w:r>
      <w:r w:rsidR="00577B45">
        <w:rPr>
          <w:rFonts w:cs="Arial"/>
          <w:sz w:val="22"/>
          <w:szCs w:val="22"/>
        </w:rPr>
        <w:t>,</w:t>
      </w:r>
      <w:r w:rsidRPr="00600149">
        <w:rPr>
          <w:rFonts w:cs="Arial"/>
          <w:sz w:val="22"/>
          <w:szCs w:val="22"/>
        </w:rPr>
        <w:t xml:space="preserve"> sertifika arama işlemlerinin sertifika yerel depoda varsa uzak kaynaklara başvurulmadan sonuçlanmasını sağlar ve bu da ciddi performans kazanımları getirir. </w:t>
      </w:r>
    </w:p>
    <w:p w14:paraId="766218AB" w14:textId="4A532C31" w:rsidR="00CC4924" w:rsidRDefault="00120ED6" w:rsidP="00CC4924">
      <w:pPr>
        <w:pStyle w:val="BodyText"/>
        <w:rPr>
          <w:rFonts w:cs="Arial"/>
          <w:sz w:val="22"/>
          <w:szCs w:val="22"/>
        </w:rPr>
      </w:pPr>
      <w:r w:rsidRPr="003460F7">
        <w:rPr>
          <w:rFonts w:cs="Arial"/>
          <w:sz w:val="22"/>
          <w:szCs w:val="22"/>
        </w:rPr>
        <w:t xml:space="preserve">MA3 API </w:t>
      </w:r>
      <w:r w:rsidR="00CC4924" w:rsidRPr="003460F7">
        <w:rPr>
          <w:rFonts w:cs="Arial"/>
          <w:sz w:val="22"/>
          <w:szCs w:val="22"/>
        </w:rPr>
        <w:t>Sertifika Doğrulama Kütüphanesinde tanımlı bul</w:t>
      </w:r>
      <w:r w:rsidR="00FA07D3">
        <w:rPr>
          <w:rFonts w:cs="Arial"/>
          <w:sz w:val="22"/>
          <w:szCs w:val="22"/>
        </w:rPr>
        <w:t>ucular şu şekilde gruplandırıla</w:t>
      </w:r>
      <w:r w:rsidR="003460F7" w:rsidRPr="003460F7">
        <w:rPr>
          <w:rFonts w:cs="Arial"/>
          <w:sz w:val="22"/>
          <w:szCs w:val="22"/>
        </w:rPr>
        <w:t>bilir:</w:t>
      </w:r>
    </w:p>
    <w:p w14:paraId="28035752" w14:textId="77777777" w:rsidR="00832C91" w:rsidRPr="003460F7" w:rsidRDefault="00832C91" w:rsidP="00CC4924">
      <w:pPr>
        <w:pStyle w:val="BodyText"/>
        <w:rPr>
          <w:rFonts w:cs="Arial"/>
          <w:sz w:val="22"/>
          <w:szCs w:val="22"/>
        </w:rPr>
      </w:pPr>
    </w:p>
    <w:p w14:paraId="2C594FC8" w14:textId="1941F065" w:rsidR="00CC4924" w:rsidRPr="002B7587" w:rsidRDefault="00577B45" w:rsidP="00577B45">
      <w:pPr>
        <w:pStyle w:val="Heading4"/>
        <w:numPr>
          <w:ilvl w:val="0"/>
          <w:numId w:val="0"/>
        </w:numPr>
        <w:rPr>
          <w:b/>
        </w:rPr>
      </w:pPr>
      <w:bookmarkStart w:id="128" w:name="_Toc321229010"/>
      <w:bookmarkStart w:id="129" w:name="_Toc86130312"/>
      <w:r>
        <w:rPr>
          <w:b/>
        </w:rPr>
        <w:t xml:space="preserve">3.4.2.1 </w:t>
      </w:r>
      <w:r w:rsidR="00CC4924" w:rsidRPr="002B7587">
        <w:rPr>
          <w:b/>
        </w:rPr>
        <w:t>Güvenilir Sertifika Bulucular</w:t>
      </w:r>
      <w:bookmarkEnd w:id="128"/>
      <w:bookmarkEnd w:id="129"/>
    </w:p>
    <w:p w14:paraId="3321CBE6" w14:textId="4210800B" w:rsidR="0039289D" w:rsidRPr="00600149" w:rsidRDefault="00CC4924" w:rsidP="00CC4924">
      <w:pPr>
        <w:pStyle w:val="BodyText"/>
        <w:rPr>
          <w:rFonts w:cs="Arial"/>
          <w:sz w:val="22"/>
          <w:szCs w:val="22"/>
        </w:rPr>
      </w:pPr>
      <w:r w:rsidRPr="00600149">
        <w:rPr>
          <w:rFonts w:cs="Arial"/>
          <w:sz w:val="22"/>
          <w:szCs w:val="22"/>
        </w:rPr>
        <w:t>Doğrulama kütüphanesinin güvenilir olarak tanıdığı SM sertifikalarını bulan sınıflardır.</w:t>
      </w:r>
      <w:r w:rsidR="00BE33C1" w:rsidDel="00BE33C1">
        <w:rPr>
          <w:rFonts w:cs="Arial"/>
          <w:sz w:val="22"/>
          <w:szCs w:val="22"/>
        </w:rPr>
        <w:t xml:space="preserve"> </w:t>
      </w:r>
    </w:p>
    <w:p w14:paraId="07C4E561" w14:textId="45A4D617" w:rsidR="00CC4924" w:rsidRPr="002B7587" w:rsidRDefault="001E09D7" w:rsidP="001E09D7">
      <w:pPr>
        <w:pStyle w:val="Heading4"/>
        <w:numPr>
          <w:ilvl w:val="0"/>
          <w:numId w:val="0"/>
        </w:numPr>
        <w:rPr>
          <w:b/>
        </w:rPr>
      </w:pPr>
      <w:bookmarkStart w:id="130" w:name="_Toc321229011"/>
      <w:bookmarkStart w:id="131" w:name="_Toc86130313"/>
      <w:r>
        <w:rPr>
          <w:b/>
        </w:rPr>
        <w:t xml:space="preserve">3.4.2.2 </w:t>
      </w:r>
      <w:r w:rsidR="00CC4924" w:rsidRPr="002B7587">
        <w:rPr>
          <w:b/>
        </w:rPr>
        <w:t>Sertifika Bulucular</w:t>
      </w:r>
      <w:bookmarkEnd w:id="130"/>
      <w:bookmarkEnd w:id="131"/>
    </w:p>
    <w:p w14:paraId="27A08000" w14:textId="3297F26C" w:rsidR="00CC4924" w:rsidRDefault="00CC4924" w:rsidP="00CC4924">
      <w:pPr>
        <w:pStyle w:val="BodyText"/>
        <w:rPr>
          <w:rFonts w:cs="Arial"/>
          <w:sz w:val="22"/>
          <w:szCs w:val="22"/>
        </w:rPr>
      </w:pPr>
      <w:r w:rsidRPr="00600149">
        <w:rPr>
          <w:rFonts w:cs="Arial"/>
          <w:sz w:val="22"/>
          <w:szCs w:val="22"/>
        </w:rPr>
        <w:t>SM sertifikası bulmaktan sorumlu sınıflardır.</w:t>
      </w:r>
      <w:r w:rsidR="00003734">
        <w:rPr>
          <w:rFonts w:cs="Arial"/>
          <w:sz w:val="22"/>
          <w:szCs w:val="22"/>
        </w:rPr>
        <w:t xml:space="preserve"> </w:t>
      </w:r>
      <w:r w:rsidRPr="00600149">
        <w:rPr>
          <w:rFonts w:cs="Arial"/>
          <w:sz w:val="22"/>
          <w:szCs w:val="22"/>
        </w:rPr>
        <w:t xml:space="preserve">Bu bulucular sertifikanın üzerinde </w:t>
      </w:r>
      <w:r w:rsidR="00FA07D3">
        <w:rPr>
          <w:rFonts w:cs="Arial"/>
          <w:sz w:val="22"/>
          <w:szCs w:val="22"/>
        </w:rPr>
        <w:t>yer alan Yetkili Erişim Noktası</w:t>
      </w:r>
      <w:r w:rsidR="0039289D">
        <w:rPr>
          <w:rFonts w:cs="Arial"/>
          <w:sz w:val="22"/>
          <w:szCs w:val="22"/>
        </w:rPr>
        <w:t xml:space="preserve"> </w:t>
      </w:r>
      <w:r w:rsidRPr="00600149">
        <w:rPr>
          <w:rFonts w:cs="Arial"/>
          <w:sz w:val="22"/>
          <w:szCs w:val="22"/>
        </w:rPr>
        <w:t>(AIA) eklentisine bakarak SM sertifikası bulan sınıflar olabileceği gibi bir http adresinden</w:t>
      </w:r>
      <w:r w:rsidR="00B65C9D">
        <w:rPr>
          <w:rFonts w:cs="Arial"/>
          <w:sz w:val="22"/>
          <w:szCs w:val="22"/>
        </w:rPr>
        <w:t>,</w:t>
      </w:r>
      <w:r w:rsidRPr="00600149">
        <w:rPr>
          <w:rFonts w:cs="Arial"/>
          <w:sz w:val="22"/>
          <w:szCs w:val="22"/>
        </w:rPr>
        <w:t xml:space="preserve"> bir LDAP adresinden</w:t>
      </w:r>
      <w:r w:rsidR="00B65C9D">
        <w:rPr>
          <w:rFonts w:cs="Arial"/>
          <w:sz w:val="22"/>
          <w:szCs w:val="22"/>
        </w:rPr>
        <w:t>,</w:t>
      </w:r>
      <w:r w:rsidR="001E09D7">
        <w:rPr>
          <w:rFonts w:cs="Arial"/>
          <w:sz w:val="22"/>
          <w:szCs w:val="22"/>
        </w:rPr>
        <w:t xml:space="preserve"> </w:t>
      </w:r>
      <w:r w:rsidRPr="00600149">
        <w:rPr>
          <w:rFonts w:cs="Arial"/>
          <w:sz w:val="22"/>
          <w:szCs w:val="22"/>
        </w:rPr>
        <w:t xml:space="preserve">dosya sistemindeki bir adresten ya da yerel sertifika deposundan sertifika bulan sınıflar </w:t>
      </w:r>
      <w:r w:rsidR="009C78B7">
        <w:rPr>
          <w:rFonts w:cs="Arial"/>
          <w:sz w:val="22"/>
          <w:szCs w:val="22"/>
        </w:rPr>
        <w:t xml:space="preserve">da </w:t>
      </w:r>
      <w:r w:rsidRPr="00600149">
        <w:rPr>
          <w:rFonts w:cs="Arial"/>
          <w:sz w:val="22"/>
          <w:szCs w:val="22"/>
        </w:rPr>
        <w:t xml:space="preserve">olabilir. </w:t>
      </w:r>
    </w:p>
    <w:p w14:paraId="08F1EFAF" w14:textId="77777777" w:rsidR="0039289D" w:rsidRPr="00600149" w:rsidRDefault="0039289D" w:rsidP="00CC4924">
      <w:pPr>
        <w:pStyle w:val="BodyText"/>
        <w:rPr>
          <w:rFonts w:cs="Arial"/>
          <w:sz w:val="22"/>
          <w:szCs w:val="22"/>
        </w:rPr>
      </w:pPr>
    </w:p>
    <w:p w14:paraId="535B3799" w14:textId="69417E18" w:rsidR="00CC4924" w:rsidRPr="002B7587" w:rsidRDefault="00394D4F" w:rsidP="00394D4F">
      <w:pPr>
        <w:pStyle w:val="Heading4"/>
        <w:numPr>
          <w:ilvl w:val="0"/>
          <w:numId w:val="0"/>
        </w:numPr>
        <w:rPr>
          <w:b/>
        </w:rPr>
      </w:pPr>
      <w:bookmarkStart w:id="132" w:name="_Toc321229012"/>
      <w:bookmarkStart w:id="133" w:name="_Toc86130314"/>
      <w:r>
        <w:rPr>
          <w:b/>
        </w:rPr>
        <w:t xml:space="preserve">3.4.2.3 </w:t>
      </w:r>
      <w:r w:rsidR="00CC4924" w:rsidRPr="002B7587">
        <w:rPr>
          <w:b/>
        </w:rPr>
        <w:t>SİL Bulucular</w:t>
      </w:r>
      <w:bookmarkEnd w:id="132"/>
      <w:bookmarkEnd w:id="133"/>
    </w:p>
    <w:p w14:paraId="6D70B9E0" w14:textId="14B99491" w:rsidR="00CC4924" w:rsidRDefault="00CC4924" w:rsidP="00CC4924">
      <w:pPr>
        <w:pStyle w:val="BodyText"/>
        <w:rPr>
          <w:rFonts w:cs="Arial"/>
          <w:sz w:val="22"/>
          <w:szCs w:val="22"/>
        </w:rPr>
      </w:pPr>
      <w:r w:rsidRPr="00600149">
        <w:rPr>
          <w:rFonts w:cs="Arial"/>
          <w:sz w:val="22"/>
          <w:szCs w:val="22"/>
        </w:rPr>
        <w:t>SİL bulmaktan sorumlu sınıflardır.</w:t>
      </w:r>
      <w:r w:rsidR="008D36A8">
        <w:rPr>
          <w:rFonts w:cs="Arial"/>
          <w:sz w:val="22"/>
          <w:szCs w:val="22"/>
        </w:rPr>
        <w:t xml:space="preserve"> Bu sınıflar</w:t>
      </w:r>
      <w:r w:rsidR="006C56AF">
        <w:rPr>
          <w:rFonts w:cs="Arial"/>
          <w:sz w:val="22"/>
          <w:szCs w:val="22"/>
        </w:rPr>
        <w:t>,</w:t>
      </w:r>
      <w:r w:rsidRPr="00600149">
        <w:rPr>
          <w:rFonts w:cs="Arial"/>
          <w:sz w:val="22"/>
          <w:szCs w:val="22"/>
        </w:rPr>
        <w:t xml:space="preserve"> </w:t>
      </w:r>
      <w:r w:rsidR="008D36A8">
        <w:rPr>
          <w:rFonts w:cs="Arial"/>
          <w:sz w:val="22"/>
          <w:szCs w:val="22"/>
        </w:rPr>
        <w:t>s</w:t>
      </w:r>
      <w:r w:rsidRPr="00600149">
        <w:rPr>
          <w:rFonts w:cs="Arial"/>
          <w:sz w:val="22"/>
          <w:szCs w:val="22"/>
        </w:rPr>
        <w:t>ertifika üzeri</w:t>
      </w:r>
      <w:r w:rsidR="00FA07D3">
        <w:rPr>
          <w:rFonts w:cs="Arial"/>
          <w:sz w:val="22"/>
          <w:szCs w:val="22"/>
        </w:rPr>
        <w:t>nde yazan Sil Dağıtım Noktaları</w:t>
      </w:r>
      <w:r w:rsidR="000D0B8A">
        <w:rPr>
          <w:rFonts w:cs="Arial"/>
          <w:sz w:val="22"/>
          <w:szCs w:val="22"/>
        </w:rPr>
        <w:t xml:space="preserve"> </w:t>
      </w:r>
      <w:r w:rsidRPr="00600149">
        <w:rPr>
          <w:rFonts w:cs="Arial"/>
          <w:sz w:val="22"/>
          <w:szCs w:val="22"/>
        </w:rPr>
        <w:t>(CDP) eklentisine bakarak SİL bulan sınıflar olabileceği gibi bir http adresinden</w:t>
      </w:r>
      <w:r w:rsidR="008B2249">
        <w:rPr>
          <w:rFonts w:cs="Arial"/>
          <w:sz w:val="22"/>
          <w:szCs w:val="22"/>
        </w:rPr>
        <w:t>,</w:t>
      </w:r>
      <w:r w:rsidRPr="00600149">
        <w:rPr>
          <w:rFonts w:cs="Arial"/>
          <w:sz w:val="22"/>
          <w:szCs w:val="22"/>
        </w:rPr>
        <w:t xml:space="preserve"> bir LDAP adresinden</w:t>
      </w:r>
      <w:r w:rsidR="008B2249">
        <w:rPr>
          <w:rFonts w:cs="Arial"/>
          <w:sz w:val="22"/>
          <w:szCs w:val="22"/>
        </w:rPr>
        <w:t>,</w:t>
      </w:r>
      <w:r w:rsidRPr="00600149">
        <w:rPr>
          <w:rFonts w:cs="Arial"/>
          <w:sz w:val="22"/>
          <w:szCs w:val="22"/>
        </w:rPr>
        <w:t xml:space="preserve"> dosya sistemindeki bir adresten ya da yerel sertifika deposundan SİL bulan sınıflar</w:t>
      </w:r>
      <w:r w:rsidR="008B2249">
        <w:rPr>
          <w:rFonts w:cs="Arial"/>
          <w:sz w:val="22"/>
          <w:szCs w:val="22"/>
        </w:rPr>
        <w:t xml:space="preserve"> da</w:t>
      </w:r>
      <w:r w:rsidRPr="00600149">
        <w:rPr>
          <w:rFonts w:cs="Arial"/>
          <w:sz w:val="22"/>
          <w:szCs w:val="22"/>
        </w:rPr>
        <w:t xml:space="preserve"> olabilir. </w:t>
      </w:r>
    </w:p>
    <w:p w14:paraId="736D0CD4" w14:textId="77777777" w:rsidR="006C56AF" w:rsidRPr="00600149" w:rsidRDefault="006C56AF" w:rsidP="00CC4924">
      <w:pPr>
        <w:pStyle w:val="BodyText"/>
        <w:rPr>
          <w:rFonts w:cs="Arial"/>
          <w:sz w:val="22"/>
          <w:szCs w:val="22"/>
        </w:rPr>
      </w:pPr>
    </w:p>
    <w:p w14:paraId="1897C9A7" w14:textId="3D6CDF72" w:rsidR="00CC4924" w:rsidRPr="002B7587" w:rsidRDefault="008860B5" w:rsidP="008860B5">
      <w:pPr>
        <w:pStyle w:val="Heading4"/>
        <w:numPr>
          <w:ilvl w:val="0"/>
          <w:numId w:val="0"/>
        </w:numPr>
        <w:rPr>
          <w:b/>
        </w:rPr>
      </w:pPr>
      <w:bookmarkStart w:id="134" w:name="_Toc321229013"/>
      <w:bookmarkStart w:id="135" w:name="_Toc86130315"/>
      <w:r>
        <w:rPr>
          <w:b/>
        </w:rPr>
        <w:lastRenderedPageBreak/>
        <w:t xml:space="preserve">3.4.2.4 </w:t>
      </w:r>
      <w:r w:rsidR="00CC4924" w:rsidRPr="002B7587">
        <w:rPr>
          <w:b/>
        </w:rPr>
        <w:t>OCSP Cevabı Bulucular</w:t>
      </w:r>
      <w:bookmarkEnd w:id="134"/>
      <w:bookmarkEnd w:id="135"/>
    </w:p>
    <w:p w14:paraId="121FC823" w14:textId="5EEC1226" w:rsidR="00CC4924" w:rsidRPr="003460F7" w:rsidRDefault="00CC4924" w:rsidP="00CC4924">
      <w:pPr>
        <w:pStyle w:val="BodyText"/>
        <w:rPr>
          <w:rFonts w:cs="Arial"/>
          <w:sz w:val="22"/>
          <w:szCs w:val="22"/>
        </w:rPr>
      </w:pPr>
      <w:r w:rsidRPr="003460F7">
        <w:rPr>
          <w:rFonts w:cs="Arial"/>
          <w:sz w:val="22"/>
          <w:szCs w:val="22"/>
        </w:rPr>
        <w:t>OCSP cevabı bulmaktan sorumlu sınıflardır.</w:t>
      </w:r>
      <w:r w:rsidR="002D2710">
        <w:rPr>
          <w:rFonts w:cs="Arial"/>
          <w:sz w:val="22"/>
          <w:szCs w:val="22"/>
        </w:rPr>
        <w:t xml:space="preserve"> Bu sınıflar</w:t>
      </w:r>
      <w:r w:rsidR="00897318">
        <w:rPr>
          <w:rFonts w:cs="Arial"/>
          <w:sz w:val="22"/>
          <w:szCs w:val="22"/>
        </w:rPr>
        <w:t>,</w:t>
      </w:r>
      <w:r w:rsidRPr="003460F7">
        <w:rPr>
          <w:rFonts w:cs="Arial"/>
          <w:sz w:val="22"/>
          <w:szCs w:val="22"/>
        </w:rPr>
        <w:t xml:space="preserve"> </w:t>
      </w:r>
      <w:r w:rsidR="002D2710">
        <w:rPr>
          <w:rFonts w:cs="Arial"/>
          <w:sz w:val="22"/>
          <w:szCs w:val="22"/>
        </w:rPr>
        <w:t>s</w:t>
      </w:r>
      <w:r w:rsidRPr="003460F7">
        <w:rPr>
          <w:rFonts w:cs="Arial"/>
          <w:sz w:val="22"/>
          <w:szCs w:val="22"/>
        </w:rPr>
        <w:t>ertifika üzerin</w:t>
      </w:r>
      <w:r w:rsidR="00FA07D3">
        <w:rPr>
          <w:rFonts w:cs="Arial"/>
          <w:sz w:val="22"/>
          <w:szCs w:val="22"/>
        </w:rPr>
        <w:t>de yazan Yetkili Erişim Noktası</w:t>
      </w:r>
      <w:r w:rsidR="003F234C">
        <w:rPr>
          <w:rFonts w:cs="Arial"/>
          <w:sz w:val="22"/>
          <w:szCs w:val="22"/>
        </w:rPr>
        <w:t xml:space="preserve"> </w:t>
      </w:r>
      <w:r w:rsidRPr="003460F7">
        <w:rPr>
          <w:rFonts w:cs="Arial"/>
          <w:sz w:val="22"/>
          <w:szCs w:val="22"/>
        </w:rPr>
        <w:t>(AIA)</w:t>
      </w:r>
      <w:r w:rsidR="004336B1">
        <w:rPr>
          <w:rFonts w:cs="Arial"/>
          <w:sz w:val="22"/>
          <w:szCs w:val="22"/>
        </w:rPr>
        <w:t>’na</w:t>
      </w:r>
      <w:r w:rsidRPr="003460F7">
        <w:rPr>
          <w:rFonts w:cs="Arial"/>
          <w:sz w:val="22"/>
          <w:szCs w:val="22"/>
        </w:rPr>
        <w:t xml:space="preserve"> bakarak OCSP cevabı bulan sınıflar olabileceği gibi bir http adresinden</w:t>
      </w:r>
      <w:r w:rsidR="00993A1E">
        <w:rPr>
          <w:rFonts w:cs="Arial"/>
          <w:sz w:val="22"/>
          <w:szCs w:val="22"/>
        </w:rPr>
        <w:t>,</w:t>
      </w:r>
      <w:r w:rsidRPr="003460F7">
        <w:rPr>
          <w:rFonts w:cs="Arial"/>
          <w:sz w:val="22"/>
          <w:szCs w:val="22"/>
        </w:rPr>
        <w:t xml:space="preserve"> bir LDAP adresinden</w:t>
      </w:r>
      <w:r w:rsidR="00993A1E">
        <w:rPr>
          <w:rFonts w:cs="Arial"/>
          <w:sz w:val="22"/>
          <w:szCs w:val="22"/>
        </w:rPr>
        <w:t>,</w:t>
      </w:r>
      <w:r w:rsidRPr="003460F7">
        <w:rPr>
          <w:rFonts w:cs="Arial"/>
          <w:sz w:val="22"/>
          <w:szCs w:val="22"/>
        </w:rPr>
        <w:t xml:space="preserve"> dosya sistemindeki bir adresten ya da yerel sertifika deposundan OCSP cevabı bulan sınıflar </w:t>
      </w:r>
      <w:r w:rsidR="00E34C7F">
        <w:rPr>
          <w:rFonts w:cs="Arial"/>
          <w:sz w:val="22"/>
          <w:szCs w:val="22"/>
        </w:rPr>
        <w:t xml:space="preserve">da </w:t>
      </w:r>
      <w:r w:rsidRPr="003460F7">
        <w:rPr>
          <w:rFonts w:cs="Arial"/>
          <w:sz w:val="22"/>
          <w:szCs w:val="22"/>
        </w:rPr>
        <w:t xml:space="preserve">olabilir. </w:t>
      </w:r>
    </w:p>
    <w:p w14:paraId="684DB098" w14:textId="3C440D35" w:rsidR="00CC4924" w:rsidRDefault="00120ED6" w:rsidP="007023F1">
      <w:pPr>
        <w:pStyle w:val="BodyText"/>
        <w:rPr>
          <w:rFonts w:cs="Arial"/>
          <w:sz w:val="22"/>
          <w:szCs w:val="22"/>
        </w:rPr>
      </w:pPr>
      <w:r w:rsidRPr="003460F7">
        <w:rPr>
          <w:rFonts w:cs="Arial"/>
          <w:sz w:val="22"/>
          <w:szCs w:val="22"/>
        </w:rPr>
        <w:t xml:space="preserve">MA3 API </w:t>
      </w:r>
      <w:r w:rsidR="00CC4924" w:rsidRPr="003460F7">
        <w:rPr>
          <w:rFonts w:cs="Arial"/>
          <w:sz w:val="22"/>
          <w:szCs w:val="22"/>
        </w:rPr>
        <w:t xml:space="preserve">Sertifika Doğrulama </w:t>
      </w:r>
      <w:r w:rsidRPr="003460F7">
        <w:rPr>
          <w:rFonts w:cs="Arial"/>
          <w:sz w:val="22"/>
          <w:szCs w:val="22"/>
        </w:rPr>
        <w:t xml:space="preserve">Kütüphanesinde </w:t>
      </w:r>
      <w:r w:rsidR="00CC4924" w:rsidRPr="003460F7">
        <w:rPr>
          <w:rFonts w:cs="Arial"/>
          <w:sz w:val="22"/>
          <w:szCs w:val="22"/>
        </w:rPr>
        <w:t>tanımlı ve politika dosyasında kullanılabilecek tüm bulucuların listesi EK-A’</w:t>
      </w:r>
      <w:r w:rsidR="00BA22BC">
        <w:rPr>
          <w:rFonts w:cs="Arial"/>
          <w:sz w:val="22"/>
          <w:szCs w:val="22"/>
        </w:rPr>
        <w:t xml:space="preserve"> </w:t>
      </w:r>
      <w:r w:rsidR="00CC4924" w:rsidRPr="003460F7">
        <w:rPr>
          <w:rFonts w:cs="Arial"/>
          <w:sz w:val="22"/>
          <w:szCs w:val="22"/>
        </w:rPr>
        <w:t xml:space="preserve">daki </w:t>
      </w:r>
      <w:hyperlink w:anchor="Tablo3" w:history="1">
        <w:r w:rsidR="00173211" w:rsidRPr="00501684">
          <w:rPr>
            <w:rStyle w:val="Hyperlink"/>
            <w:rFonts w:cs="Arial"/>
            <w:sz w:val="22"/>
            <w:szCs w:val="22"/>
          </w:rPr>
          <w:t>Tablo 3</w:t>
        </w:r>
      </w:hyperlink>
      <w:r w:rsidR="00173211">
        <w:rPr>
          <w:rFonts w:cs="Arial"/>
          <w:sz w:val="22"/>
          <w:szCs w:val="22"/>
        </w:rPr>
        <w:t>’te yer almaktadır</w:t>
      </w:r>
      <w:r w:rsidR="007023F1">
        <w:rPr>
          <w:rFonts w:cs="Arial"/>
          <w:sz w:val="22"/>
          <w:szCs w:val="22"/>
        </w:rPr>
        <w:t>.</w:t>
      </w:r>
    </w:p>
    <w:p w14:paraId="2A368799" w14:textId="77777777" w:rsidR="007023F1" w:rsidRPr="003460F7" w:rsidRDefault="007023F1" w:rsidP="007023F1">
      <w:pPr>
        <w:pStyle w:val="BodyText"/>
        <w:rPr>
          <w:rFonts w:cs="Arial"/>
          <w:sz w:val="22"/>
          <w:szCs w:val="22"/>
        </w:rPr>
      </w:pPr>
    </w:p>
    <w:p w14:paraId="077C94CF" w14:textId="2749092F" w:rsidR="00CC4924" w:rsidRPr="00600149" w:rsidRDefault="009412D8" w:rsidP="009412D8">
      <w:pPr>
        <w:pStyle w:val="Heading3"/>
        <w:numPr>
          <w:ilvl w:val="0"/>
          <w:numId w:val="0"/>
        </w:numPr>
      </w:pPr>
      <w:bookmarkStart w:id="136" w:name="_Eşleştiriciler"/>
      <w:bookmarkStart w:id="137" w:name="_Toc321229014"/>
      <w:bookmarkStart w:id="138" w:name="_Toc86130316"/>
      <w:bookmarkEnd w:id="136"/>
      <w:r>
        <w:t xml:space="preserve">3.4.3 </w:t>
      </w:r>
      <w:r w:rsidR="00CC4924" w:rsidRPr="00600149">
        <w:t>Eşleştiriciler</w:t>
      </w:r>
      <w:bookmarkEnd w:id="137"/>
      <w:bookmarkEnd w:id="138"/>
    </w:p>
    <w:p w14:paraId="516577A7" w14:textId="3017590D" w:rsidR="00CC4924" w:rsidRPr="00600149" w:rsidRDefault="00CC4924" w:rsidP="00CC4924">
      <w:pPr>
        <w:pStyle w:val="BodyText"/>
        <w:rPr>
          <w:rFonts w:cs="Arial"/>
          <w:sz w:val="22"/>
          <w:szCs w:val="22"/>
        </w:rPr>
      </w:pPr>
      <w:r w:rsidRPr="00600149">
        <w:rPr>
          <w:rFonts w:cs="Arial"/>
          <w:sz w:val="22"/>
          <w:szCs w:val="22"/>
        </w:rPr>
        <w:t>Bulunan sertifika, SİL ya da OCSP ceva</w:t>
      </w:r>
      <w:r w:rsidR="00CB226C">
        <w:rPr>
          <w:rFonts w:cs="Arial"/>
          <w:sz w:val="22"/>
          <w:szCs w:val="22"/>
        </w:rPr>
        <w:t>p</w:t>
      </w:r>
      <w:r w:rsidRPr="00600149">
        <w:rPr>
          <w:rFonts w:cs="Arial"/>
          <w:sz w:val="22"/>
          <w:szCs w:val="22"/>
        </w:rPr>
        <w:t xml:space="preserve"> bilgilerinin gerçekten aranılan veriler olup olmadığını anlamak için gerekli eşleştirme</w:t>
      </w:r>
      <w:r w:rsidR="00993A1E">
        <w:rPr>
          <w:rFonts w:cs="Arial"/>
          <w:sz w:val="22"/>
          <w:szCs w:val="22"/>
        </w:rPr>
        <w:t>ler</w:t>
      </w:r>
      <w:r w:rsidRPr="00600149">
        <w:rPr>
          <w:rFonts w:cs="Arial"/>
          <w:sz w:val="22"/>
          <w:szCs w:val="22"/>
        </w:rPr>
        <w:t>den sorumlu sınıflardır.</w:t>
      </w:r>
      <w:r w:rsidR="009412D8">
        <w:rPr>
          <w:rFonts w:cs="Arial"/>
          <w:sz w:val="22"/>
          <w:szCs w:val="22"/>
        </w:rPr>
        <w:t xml:space="preserve"> </w:t>
      </w:r>
      <w:r w:rsidRPr="00600149">
        <w:rPr>
          <w:rFonts w:cs="Arial"/>
          <w:sz w:val="22"/>
          <w:szCs w:val="22"/>
        </w:rPr>
        <w:t>Bu eşleştirme kuralları RFC 5280’de yer almaktadır.</w:t>
      </w:r>
    </w:p>
    <w:p w14:paraId="3CAC332F" w14:textId="5257F3B2" w:rsidR="00CC4924" w:rsidRDefault="003B6FA0" w:rsidP="00CC4924">
      <w:pPr>
        <w:pStyle w:val="BodyText"/>
        <w:rPr>
          <w:rFonts w:cs="Arial"/>
          <w:sz w:val="22"/>
          <w:szCs w:val="22"/>
        </w:rPr>
      </w:pPr>
      <w:r w:rsidRPr="00830FF5">
        <w:rPr>
          <w:rFonts w:cs="Arial"/>
          <w:sz w:val="22"/>
          <w:szCs w:val="22"/>
        </w:rPr>
        <w:t xml:space="preserve">MA3 API Sertifika Doğrulama Kütüphanesi’nde </w:t>
      </w:r>
      <w:r w:rsidR="00CC4924" w:rsidRPr="00830FF5">
        <w:rPr>
          <w:rFonts w:cs="Arial"/>
          <w:sz w:val="22"/>
          <w:szCs w:val="22"/>
        </w:rPr>
        <w:t xml:space="preserve">tanımlı </w:t>
      </w:r>
      <w:r w:rsidR="00927530">
        <w:rPr>
          <w:rFonts w:cs="Arial"/>
          <w:sz w:val="22"/>
          <w:szCs w:val="22"/>
        </w:rPr>
        <w:t xml:space="preserve">eşleştiriciler </w:t>
      </w:r>
      <w:r w:rsidR="00CC4924" w:rsidRPr="00830FF5">
        <w:rPr>
          <w:rFonts w:cs="Arial"/>
          <w:sz w:val="22"/>
          <w:szCs w:val="22"/>
        </w:rPr>
        <w:t>şu şekilde gruplan</w:t>
      </w:r>
      <w:r w:rsidR="00882B8E">
        <w:rPr>
          <w:rFonts w:cs="Arial"/>
          <w:sz w:val="22"/>
          <w:szCs w:val="22"/>
        </w:rPr>
        <w:t>dırılabilir:</w:t>
      </w:r>
    </w:p>
    <w:p w14:paraId="40324B4C" w14:textId="77777777" w:rsidR="00830FF5" w:rsidRPr="00830FF5" w:rsidRDefault="00830FF5" w:rsidP="00CC4924">
      <w:pPr>
        <w:pStyle w:val="BodyText"/>
        <w:rPr>
          <w:rFonts w:cs="Arial"/>
          <w:sz w:val="22"/>
          <w:szCs w:val="22"/>
        </w:rPr>
      </w:pPr>
    </w:p>
    <w:p w14:paraId="35347308" w14:textId="230A970A" w:rsidR="00CC4924" w:rsidRPr="00830FF5" w:rsidRDefault="00D05039" w:rsidP="006B4F7E">
      <w:pPr>
        <w:pStyle w:val="Heading4"/>
        <w:numPr>
          <w:ilvl w:val="0"/>
          <w:numId w:val="0"/>
        </w:numPr>
        <w:rPr>
          <w:b/>
        </w:rPr>
      </w:pPr>
      <w:bookmarkStart w:id="139" w:name="_Toc321229015"/>
      <w:bookmarkStart w:id="140" w:name="_Toc86130317"/>
      <w:r>
        <w:rPr>
          <w:b/>
        </w:rPr>
        <w:t xml:space="preserve">3.4.3.1 </w:t>
      </w:r>
      <w:r w:rsidR="00CC4924" w:rsidRPr="00830FF5">
        <w:rPr>
          <w:b/>
        </w:rPr>
        <w:t>Sertifika Eşleştiriciler</w:t>
      </w:r>
      <w:bookmarkEnd w:id="139"/>
      <w:bookmarkEnd w:id="140"/>
    </w:p>
    <w:p w14:paraId="382DD565" w14:textId="58ACED45" w:rsidR="00CC4924" w:rsidRDefault="00CC4924" w:rsidP="00CC4924">
      <w:pPr>
        <w:pStyle w:val="BodyText"/>
        <w:rPr>
          <w:rFonts w:cs="Arial"/>
          <w:sz w:val="22"/>
          <w:szCs w:val="22"/>
        </w:rPr>
      </w:pPr>
      <w:r w:rsidRPr="00600149">
        <w:rPr>
          <w:rFonts w:cs="Arial"/>
          <w:sz w:val="22"/>
          <w:szCs w:val="22"/>
        </w:rPr>
        <w:t xml:space="preserve">Sertifika ile yayıncı sertifikasını eşleştiren sınıflardır. Örneğin RFC 5280’de </w:t>
      </w:r>
      <w:r w:rsidR="00993A1E">
        <w:rPr>
          <w:rFonts w:cs="Arial"/>
          <w:sz w:val="22"/>
          <w:szCs w:val="22"/>
        </w:rPr>
        <w:t>“B</w:t>
      </w:r>
      <w:r w:rsidRPr="00600149">
        <w:rPr>
          <w:rFonts w:cs="Arial"/>
          <w:sz w:val="22"/>
          <w:szCs w:val="22"/>
        </w:rPr>
        <w:t xml:space="preserve">ir X.509 sertifikası üzerinde yazan </w:t>
      </w:r>
      <w:r w:rsidRPr="00600149">
        <w:rPr>
          <w:rFonts w:cs="Arial"/>
          <w:i/>
          <w:sz w:val="22"/>
          <w:szCs w:val="22"/>
        </w:rPr>
        <w:t xml:space="preserve">issuer </w:t>
      </w:r>
      <w:r w:rsidRPr="00600149">
        <w:rPr>
          <w:rFonts w:cs="Arial"/>
          <w:sz w:val="22"/>
          <w:szCs w:val="22"/>
        </w:rPr>
        <w:t xml:space="preserve">alanı ile yayıncı sertifikası üzerinde yer alan </w:t>
      </w:r>
      <w:r w:rsidRPr="00600149">
        <w:rPr>
          <w:rFonts w:cs="Arial"/>
          <w:i/>
          <w:sz w:val="22"/>
          <w:szCs w:val="22"/>
        </w:rPr>
        <w:t>subject</w:t>
      </w:r>
      <w:r w:rsidRPr="00600149">
        <w:rPr>
          <w:rFonts w:cs="Arial"/>
          <w:sz w:val="22"/>
          <w:szCs w:val="22"/>
        </w:rPr>
        <w:t xml:space="preserve"> alanı aynı olmalıdır</w:t>
      </w:r>
      <w:r w:rsidR="00993A1E">
        <w:rPr>
          <w:rFonts w:cs="Arial"/>
          <w:sz w:val="22"/>
          <w:szCs w:val="22"/>
        </w:rPr>
        <w:t>.”</w:t>
      </w:r>
      <w:r w:rsidRPr="00600149">
        <w:rPr>
          <w:rFonts w:cs="Arial"/>
          <w:sz w:val="22"/>
          <w:szCs w:val="22"/>
        </w:rPr>
        <w:t xml:space="preserve"> şeklinde bir ifade yer alır. </w:t>
      </w:r>
      <w:r w:rsidR="003B6FA0">
        <w:rPr>
          <w:rFonts w:cs="Arial"/>
          <w:sz w:val="22"/>
          <w:szCs w:val="22"/>
        </w:rPr>
        <w:t>MA3 API</w:t>
      </w:r>
      <w:r w:rsidRPr="00600149">
        <w:rPr>
          <w:rFonts w:cs="Arial"/>
          <w:sz w:val="22"/>
          <w:szCs w:val="22"/>
        </w:rPr>
        <w:t xml:space="preserve"> Sertifika Doğrulama</w:t>
      </w:r>
      <w:r w:rsidR="00AB3219">
        <w:rPr>
          <w:rFonts w:cs="Arial"/>
          <w:sz w:val="22"/>
          <w:szCs w:val="22"/>
        </w:rPr>
        <w:t xml:space="preserve"> Kütüphanesi’nde</w:t>
      </w:r>
      <w:r w:rsidR="00145188">
        <w:rPr>
          <w:rFonts w:cs="Arial"/>
          <w:sz w:val="22"/>
          <w:szCs w:val="22"/>
        </w:rPr>
        <w:t>,</w:t>
      </w:r>
      <w:r w:rsidR="00AB3219">
        <w:rPr>
          <w:rFonts w:cs="Arial"/>
          <w:sz w:val="22"/>
          <w:szCs w:val="22"/>
        </w:rPr>
        <w:t xml:space="preserve"> </w:t>
      </w:r>
      <w:r w:rsidRPr="00600149">
        <w:rPr>
          <w:rFonts w:cs="Arial"/>
          <w:sz w:val="22"/>
          <w:szCs w:val="22"/>
        </w:rPr>
        <w:t>bu eşleştirme i</w:t>
      </w:r>
      <w:r w:rsidR="00575886">
        <w:rPr>
          <w:rFonts w:cs="Arial"/>
          <w:sz w:val="22"/>
          <w:szCs w:val="22"/>
        </w:rPr>
        <w:t>şini gerçekleştiren</w:t>
      </w:r>
      <w:r w:rsidR="0030440C">
        <w:rPr>
          <w:rFonts w:cs="Arial"/>
          <w:sz w:val="22"/>
          <w:szCs w:val="22"/>
        </w:rPr>
        <w:t xml:space="preserve"> </w:t>
      </w:r>
      <w:r w:rsidR="0030440C" w:rsidRPr="00145188">
        <w:rPr>
          <w:rFonts w:ascii="Courier New" w:hAnsi="Courier New" w:cs="Courier New"/>
          <w:i/>
          <w:sz w:val="22"/>
          <w:szCs w:val="22"/>
        </w:rPr>
        <w:t>IssuerSubjectMatcher</w:t>
      </w:r>
      <w:r w:rsidR="00575886">
        <w:rPr>
          <w:rFonts w:cs="Arial"/>
          <w:sz w:val="22"/>
          <w:szCs w:val="22"/>
        </w:rPr>
        <w:t xml:space="preserve"> </w:t>
      </w:r>
      <w:r w:rsidR="0030440C">
        <w:rPr>
          <w:rFonts w:cs="Arial"/>
          <w:sz w:val="22"/>
          <w:szCs w:val="22"/>
        </w:rPr>
        <w:t xml:space="preserve">isimli bir eşleştirici </w:t>
      </w:r>
      <w:r w:rsidRPr="00600149">
        <w:rPr>
          <w:rFonts w:cs="Arial"/>
          <w:sz w:val="22"/>
          <w:szCs w:val="22"/>
        </w:rPr>
        <w:t xml:space="preserve">sınıf </w:t>
      </w:r>
      <w:r w:rsidR="00547B3A">
        <w:rPr>
          <w:rFonts w:cs="Arial"/>
          <w:sz w:val="22"/>
          <w:szCs w:val="22"/>
        </w:rPr>
        <w:t>bulunmaktadır</w:t>
      </w:r>
      <w:r w:rsidRPr="00600149">
        <w:rPr>
          <w:rFonts w:cs="Arial"/>
          <w:sz w:val="22"/>
          <w:szCs w:val="22"/>
        </w:rPr>
        <w:t>. Eşleştiricilerin eşleştiremediği sertifikalar</w:t>
      </w:r>
      <w:r w:rsidR="00145188">
        <w:rPr>
          <w:rFonts w:cs="Arial"/>
          <w:sz w:val="22"/>
          <w:szCs w:val="22"/>
        </w:rPr>
        <w:t>,</w:t>
      </w:r>
      <w:r w:rsidRPr="00600149">
        <w:rPr>
          <w:rFonts w:cs="Arial"/>
          <w:sz w:val="22"/>
          <w:szCs w:val="22"/>
        </w:rPr>
        <w:t xml:space="preserve"> yayıncı sertifikası olarak sertifika zincirine eklenmezler.</w:t>
      </w:r>
    </w:p>
    <w:p w14:paraId="1225859F" w14:textId="77777777" w:rsidR="00830FF5" w:rsidRPr="00600149" w:rsidRDefault="00830FF5" w:rsidP="00CC4924">
      <w:pPr>
        <w:pStyle w:val="BodyText"/>
        <w:rPr>
          <w:rFonts w:cs="Arial"/>
          <w:sz w:val="22"/>
          <w:szCs w:val="22"/>
        </w:rPr>
      </w:pPr>
    </w:p>
    <w:p w14:paraId="51605536" w14:textId="28ADE887" w:rsidR="00CC4924" w:rsidRPr="00830FF5" w:rsidRDefault="006B4F7E" w:rsidP="006B4F7E">
      <w:pPr>
        <w:pStyle w:val="Heading4"/>
        <w:numPr>
          <w:ilvl w:val="0"/>
          <w:numId w:val="0"/>
        </w:numPr>
        <w:rPr>
          <w:b/>
        </w:rPr>
      </w:pPr>
      <w:bookmarkStart w:id="141" w:name="_Toc321229016"/>
      <w:bookmarkStart w:id="142" w:name="_Toc86130318"/>
      <w:r>
        <w:rPr>
          <w:b/>
        </w:rPr>
        <w:t xml:space="preserve">3.4.3.2 </w:t>
      </w:r>
      <w:r w:rsidR="00CC4924" w:rsidRPr="00830FF5">
        <w:rPr>
          <w:b/>
        </w:rPr>
        <w:t>SİL Eşleştiriciler</w:t>
      </w:r>
      <w:bookmarkEnd w:id="141"/>
      <w:bookmarkEnd w:id="142"/>
    </w:p>
    <w:p w14:paraId="77B1EA6E" w14:textId="44EC6B06" w:rsidR="00CC4924" w:rsidRDefault="00CC4924" w:rsidP="00CC4924">
      <w:pPr>
        <w:pStyle w:val="BodyText"/>
        <w:rPr>
          <w:rFonts w:cs="Arial"/>
          <w:sz w:val="22"/>
          <w:szCs w:val="22"/>
        </w:rPr>
      </w:pPr>
      <w:r w:rsidRPr="00600149">
        <w:rPr>
          <w:rFonts w:cs="Arial"/>
          <w:sz w:val="22"/>
          <w:szCs w:val="22"/>
        </w:rPr>
        <w:t>Sertifika ile SİL’i ya da SİL ile SİL</w:t>
      </w:r>
      <w:r w:rsidR="006A14EA">
        <w:rPr>
          <w:rFonts w:cs="Arial"/>
          <w:sz w:val="22"/>
          <w:szCs w:val="22"/>
        </w:rPr>
        <w:t>’i</w:t>
      </w:r>
      <w:r w:rsidRPr="00600149">
        <w:rPr>
          <w:rFonts w:cs="Arial"/>
          <w:sz w:val="22"/>
          <w:szCs w:val="22"/>
        </w:rPr>
        <w:t xml:space="preserve"> yayınlayan sertifikayı eşleştiren sınıflardır. Ör</w:t>
      </w:r>
      <w:r w:rsidR="00575886">
        <w:rPr>
          <w:rFonts w:cs="Arial"/>
          <w:sz w:val="22"/>
          <w:szCs w:val="22"/>
        </w:rPr>
        <w:t xml:space="preserve">neğin RFC 5280’de, </w:t>
      </w:r>
      <w:r w:rsidR="00F50C16">
        <w:rPr>
          <w:rFonts w:cs="Arial"/>
          <w:sz w:val="22"/>
          <w:szCs w:val="22"/>
        </w:rPr>
        <w:t>“D</w:t>
      </w:r>
      <w:r w:rsidR="00575886">
        <w:rPr>
          <w:rFonts w:cs="Arial"/>
          <w:sz w:val="22"/>
          <w:szCs w:val="22"/>
        </w:rPr>
        <w:t>olaylı SİL</w:t>
      </w:r>
      <w:r w:rsidR="002752BC">
        <w:rPr>
          <w:rFonts w:cs="Arial"/>
          <w:sz w:val="22"/>
          <w:szCs w:val="22"/>
        </w:rPr>
        <w:t xml:space="preserve"> </w:t>
      </w:r>
      <w:r w:rsidRPr="00600149">
        <w:rPr>
          <w:rFonts w:cs="Arial"/>
          <w:sz w:val="22"/>
          <w:szCs w:val="22"/>
        </w:rPr>
        <w:t xml:space="preserve">(indirect crl) kullanılmıyorsa, bir SİL üzerinde yazan </w:t>
      </w:r>
      <w:r w:rsidRPr="00600149">
        <w:rPr>
          <w:rFonts w:cs="Arial"/>
          <w:i/>
          <w:sz w:val="22"/>
          <w:szCs w:val="22"/>
        </w:rPr>
        <w:t xml:space="preserve">issuer </w:t>
      </w:r>
      <w:r w:rsidRPr="00600149">
        <w:rPr>
          <w:rFonts w:cs="Arial"/>
          <w:sz w:val="22"/>
          <w:szCs w:val="22"/>
        </w:rPr>
        <w:t xml:space="preserve">alanı ile yayıncı sertifikası üzerinde yer alan </w:t>
      </w:r>
      <w:r w:rsidRPr="00600149">
        <w:rPr>
          <w:rFonts w:cs="Arial"/>
          <w:i/>
          <w:sz w:val="22"/>
          <w:szCs w:val="22"/>
        </w:rPr>
        <w:t>subject</w:t>
      </w:r>
      <w:r w:rsidRPr="00600149">
        <w:rPr>
          <w:rFonts w:cs="Arial"/>
          <w:sz w:val="22"/>
          <w:szCs w:val="22"/>
        </w:rPr>
        <w:t xml:space="preserve"> alanı aynı olmalıdır</w:t>
      </w:r>
      <w:r w:rsidR="00F50C16">
        <w:rPr>
          <w:rFonts w:cs="Arial"/>
          <w:sz w:val="22"/>
          <w:szCs w:val="22"/>
        </w:rPr>
        <w:t>.”</w:t>
      </w:r>
      <w:r w:rsidRPr="00600149">
        <w:rPr>
          <w:rFonts w:cs="Arial"/>
          <w:sz w:val="22"/>
          <w:szCs w:val="22"/>
        </w:rPr>
        <w:t xml:space="preserve"> şeklinde bir ifade yer alır.</w:t>
      </w:r>
      <w:r w:rsidR="00547B3A" w:rsidRPr="00547B3A">
        <w:rPr>
          <w:rFonts w:cs="Arial"/>
          <w:sz w:val="22"/>
          <w:szCs w:val="22"/>
        </w:rPr>
        <w:t xml:space="preserve"> </w:t>
      </w:r>
      <w:r w:rsidR="00547B3A">
        <w:rPr>
          <w:rFonts w:cs="Arial"/>
          <w:sz w:val="22"/>
          <w:szCs w:val="22"/>
        </w:rPr>
        <w:t>MA3 API</w:t>
      </w:r>
      <w:r w:rsidR="00547B3A" w:rsidRPr="00600149">
        <w:rPr>
          <w:rFonts w:cs="Arial"/>
          <w:sz w:val="22"/>
          <w:szCs w:val="22"/>
        </w:rPr>
        <w:t xml:space="preserve"> Sertifika Doğrulama</w:t>
      </w:r>
      <w:r w:rsidR="001D23DD">
        <w:rPr>
          <w:rFonts w:cs="Arial"/>
          <w:sz w:val="22"/>
          <w:szCs w:val="22"/>
        </w:rPr>
        <w:t xml:space="preserve"> Kütüphanesi</w:t>
      </w:r>
      <w:r w:rsidR="00AB3219">
        <w:rPr>
          <w:rFonts w:cs="Arial"/>
          <w:sz w:val="22"/>
          <w:szCs w:val="22"/>
        </w:rPr>
        <w:t>’</w:t>
      </w:r>
      <w:r w:rsidR="001D23DD">
        <w:rPr>
          <w:rFonts w:cs="Arial"/>
          <w:sz w:val="22"/>
          <w:szCs w:val="22"/>
        </w:rPr>
        <w:t>nde</w:t>
      </w:r>
      <w:r w:rsidR="00547B3A" w:rsidRPr="00600149">
        <w:rPr>
          <w:rFonts w:cs="Arial"/>
          <w:sz w:val="22"/>
          <w:szCs w:val="22"/>
        </w:rPr>
        <w:t xml:space="preserve"> bu eşleştirme i</w:t>
      </w:r>
      <w:r w:rsidR="00547B3A">
        <w:rPr>
          <w:rFonts w:cs="Arial"/>
          <w:sz w:val="22"/>
          <w:szCs w:val="22"/>
        </w:rPr>
        <w:t xml:space="preserve">şini gerçekleştiren </w:t>
      </w:r>
      <w:r w:rsidR="00547B3A" w:rsidRPr="00605A72">
        <w:rPr>
          <w:rFonts w:ascii="Courier New" w:hAnsi="Courier New" w:cs="Courier New"/>
          <w:i/>
          <w:sz w:val="22"/>
          <w:szCs w:val="22"/>
        </w:rPr>
        <w:t>CRLIssuerMatcher</w:t>
      </w:r>
      <w:r w:rsidR="00547B3A">
        <w:rPr>
          <w:rFonts w:ascii="Courier New" w:hAnsi="Courier New" w:cs="Courier New"/>
          <w:i/>
          <w:sz w:val="22"/>
          <w:szCs w:val="22"/>
        </w:rPr>
        <w:t xml:space="preserve"> </w:t>
      </w:r>
      <w:r w:rsidR="00547B3A" w:rsidRPr="00DF4F70">
        <w:rPr>
          <w:rFonts w:cs="Arial"/>
          <w:sz w:val="22"/>
          <w:szCs w:val="22"/>
        </w:rPr>
        <w:t>isimli bir eşleştirici sınıf bulunmaktadır.</w:t>
      </w:r>
      <w:r w:rsidRPr="00271BA4">
        <w:rPr>
          <w:rFonts w:cs="Arial"/>
          <w:sz w:val="22"/>
          <w:szCs w:val="22"/>
        </w:rPr>
        <w:t xml:space="preserve"> </w:t>
      </w:r>
    </w:p>
    <w:p w14:paraId="35C6A907" w14:textId="77777777" w:rsidR="00830FF5" w:rsidRPr="00600149" w:rsidRDefault="00830FF5" w:rsidP="00CC4924">
      <w:pPr>
        <w:pStyle w:val="BodyText"/>
        <w:rPr>
          <w:rFonts w:cs="Arial"/>
          <w:sz w:val="22"/>
          <w:szCs w:val="22"/>
        </w:rPr>
      </w:pPr>
    </w:p>
    <w:p w14:paraId="7F7B7ACA" w14:textId="187A36BC" w:rsidR="00CC4924" w:rsidRPr="00830FF5" w:rsidRDefault="006B4F7E" w:rsidP="006B4F7E">
      <w:pPr>
        <w:pStyle w:val="Heading4"/>
        <w:numPr>
          <w:ilvl w:val="0"/>
          <w:numId w:val="0"/>
        </w:numPr>
        <w:rPr>
          <w:b/>
        </w:rPr>
      </w:pPr>
      <w:bookmarkStart w:id="143" w:name="_Toc321229017"/>
      <w:bookmarkStart w:id="144" w:name="_Toc86130319"/>
      <w:r>
        <w:rPr>
          <w:b/>
        </w:rPr>
        <w:t xml:space="preserve">3.4.3.3 </w:t>
      </w:r>
      <w:r w:rsidR="00CC4924" w:rsidRPr="00830FF5">
        <w:rPr>
          <w:b/>
        </w:rPr>
        <w:t>OCSP Cevabı Eşleştiriciler</w:t>
      </w:r>
      <w:bookmarkEnd w:id="143"/>
      <w:bookmarkEnd w:id="144"/>
    </w:p>
    <w:p w14:paraId="3F2288E6" w14:textId="3373E089" w:rsidR="00CC4924" w:rsidRDefault="00CC4924" w:rsidP="00CC4924">
      <w:pPr>
        <w:pStyle w:val="BodyText"/>
        <w:rPr>
          <w:rFonts w:cs="Arial"/>
          <w:sz w:val="22"/>
          <w:szCs w:val="22"/>
        </w:rPr>
      </w:pPr>
      <w:r w:rsidRPr="00600149">
        <w:rPr>
          <w:rFonts w:cs="Arial"/>
          <w:sz w:val="22"/>
          <w:szCs w:val="22"/>
        </w:rPr>
        <w:t>Sertifika ile OCSP cevabını eşleştiren sınıflardır. Çalışma şekilleri</w:t>
      </w:r>
      <w:r w:rsidR="00025640">
        <w:rPr>
          <w:rFonts w:cs="Arial"/>
          <w:sz w:val="22"/>
          <w:szCs w:val="22"/>
        </w:rPr>
        <w:t>,</w:t>
      </w:r>
      <w:r w:rsidRPr="00600149">
        <w:rPr>
          <w:rFonts w:cs="Arial"/>
          <w:sz w:val="22"/>
          <w:szCs w:val="22"/>
        </w:rPr>
        <w:t xml:space="preserve"> sertifika ve SİL eşleştiriciler gibidir</w:t>
      </w:r>
      <w:r w:rsidR="00830FF5">
        <w:rPr>
          <w:rFonts w:cs="Arial"/>
          <w:sz w:val="22"/>
          <w:szCs w:val="22"/>
        </w:rPr>
        <w:t>.</w:t>
      </w:r>
    </w:p>
    <w:p w14:paraId="3B3E4D81" w14:textId="77777777" w:rsidR="00830FF5" w:rsidRPr="00600149" w:rsidRDefault="00830FF5" w:rsidP="00CC4924">
      <w:pPr>
        <w:pStyle w:val="BodyText"/>
        <w:rPr>
          <w:rFonts w:cs="Arial"/>
          <w:sz w:val="22"/>
          <w:szCs w:val="22"/>
        </w:rPr>
      </w:pPr>
    </w:p>
    <w:p w14:paraId="2AEAC097" w14:textId="17B4A331" w:rsidR="00CC4924" w:rsidRPr="00830FF5" w:rsidRDefault="006B4F7E" w:rsidP="006B4F7E">
      <w:pPr>
        <w:pStyle w:val="Heading4"/>
        <w:numPr>
          <w:ilvl w:val="0"/>
          <w:numId w:val="0"/>
        </w:numPr>
        <w:rPr>
          <w:b/>
        </w:rPr>
      </w:pPr>
      <w:bookmarkStart w:id="145" w:name="_Toc321229018"/>
      <w:bookmarkStart w:id="146" w:name="_Toc86130320"/>
      <w:r>
        <w:rPr>
          <w:b/>
        </w:rPr>
        <w:t xml:space="preserve">3.4.3.4 </w:t>
      </w:r>
      <w:r w:rsidR="00CC4924" w:rsidRPr="00830FF5">
        <w:rPr>
          <w:b/>
        </w:rPr>
        <w:t>Delta SİL Eşleştiriciler</w:t>
      </w:r>
      <w:bookmarkEnd w:id="145"/>
      <w:bookmarkEnd w:id="146"/>
    </w:p>
    <w:p w14:paraId="0AEB1CF4" w14:textId="494BFC8E" w:rsidR="00CC4924" w:rsidRDefault="00CC4924" w:rsidP="00CC4924">
      <w:pPr>
        <w:pStyle w:val="BodyText"/>
        <w:rPr>
          <w:rFonts w:cs="Arial"/>
          <w:sz w:val="22"/>
          <w:szCs w:val="22"/>
        </w:rPr>
      </w:pPr>
      <w:r w:rsidRPr="00600149">
        <w:rPr>
          <w:rFonts w:cs="Arial"/>
          <w:sz w:val="22"/>
          <w:szCs w:val="22"/>
        </w:rPr>
        <w:t>SİL ile Delta-SİL’i eşleştiren sınıflardır. Çalışma şekilleri</w:t>
      </w:r>
      <w:r w:rsidR="00025640">
        <w:rPr>
          <w:rFonts w:cs="Arial"/>
          <w:sz w:val="22"/>
          <w:szCs w:val="22"/>
        </w:rPr>
        <w:t>,</w:t>
      </w:r>
      <w:r w:rsidRPr="00600149">
        <w:rPr>
          <w:rFonts w:cs="Arial"/>
          <w:sz w:val="22"/>
          <w:szCs w:val="22"/>
        </w:rPr>
        <w:t xml:space="preserve"> sertifika ve SİL eşleştiriciler gibidir</w:t>
      </w:r>
      <w:r w:rsidR="00830FF5">
        <w:rPr>
          <w:rFonts w:cs="Arial"/>
          <w:sz w:val="22"/>
          <w:szCs w:val="22"/>
        </w:rPr>
        <w:t>.</w:t>
      </w:r>
    </w:p>
    <w:p w14:paraId="78C263AD" w14:textId="137ACEAC" w:rsidR="00CC4924" w:rsidRPr="00830FF5" w:rsidRDefault="0067636E" w:rsidP="0067636E">
      <w:pPr>
        <w:pStyle w:val="Heading4"/>
        <w:numPr>
          <w:ilvl w:val="0"/>
          <w:numId w:val="0"/>
        </w:numPr>
        <w:rPr>
          <w:b/>
        </w:rPr>
      </w:pPr>
      <w:bookmarkStart w:id="147" w:name="_Toc321229019"/>
      <w:bookmarkStart w:id="148" w:name="_Toc86130321"/>
      <w:r>
        <w:rPr>
          <w:b/>
        </w:rPr>
        <w:lastRenderedPageBreak/>
        <w:t xml:space="preserve">3.4.3.5 </w:t>
      </w:r>
      <w:r w:rsidR="00CC4924" w:rsidRPr="00830FF5">
        <w:rPr>
          <w:b/>
        </w:rPr>
        <w:t>Çapraz Sertifika Eşleştiriciler</w:t>
      </w:r>
      <w:bookmarkEnd w:id="147"/>
      <w:bookmarkEnd w:id="148"/>
    </w:p>
    <w:p w14:paraId="031ABE55" w14:textId="77777777" w:rsidR="003520B5" w:rsidRDefault="00CC4924" w:rsidP="00E65545">
      <w:pPr>
        <w:pStyle w:val="BodyText"/>
        <w:rPr>
          <w:rFonts w:cs="Arial"/>
          <w:sz w:val="22"/>
          <w:szCs w:val="22"/>
        </w:rPr>
      </w:pPr>
      <w:r w:rsidRPr="00830FF5">
        <w:rPr>
          <w:rFonts w:cs="Arial"/>
          <w:sz w:val="22"/>
          <w:szCs w:val="22"/>
        </w:rPr>
        <w:t>SM Sertifikası ile çapraz SM sertifikasını eşleştiren sınıflardır. Çalışma şekilleri</w:t>
      </w:r>
      <w:r w:rsidR="00735BF4">
        <w:rPr>
          <w:rFonts w:cs="Arial"/>
          <w:sz w:val="22"/>
          <w:szCs w:val="22"/>
        </w:rPr>
        <w:t>,</w:t>
      </w:r>
      <w:r w:rsidRPr="00830FF5">
        <w:rPr>
          <w:rFonts w:cs="Arial"/>
          <w:sz w:val="22"/>
          <w:szCs w:val="22"/>
        </w:rPr>
        <w:t xml:space="preserve"> sertifika ve SİL eşleştiriciler gibidir</w:t>
      </w:r>
      <w:r w:rsidR="00CD7495" w:rsidRPr="00830FF5">
        <w:rPr>
          <w:rFonts w:cs="Arial"/>
          <w:sz w:val="22"/>
          <w:szCs w:val="22"/>
        </w:rPr>
        <w:t>.</w:t>
      </w:r>
    </w:p>
    <w:p w14:paraId="46CEDA87" w14:textId="6F067191" w:rsidR="00CC4924" w:rsidRDefault="00D8682A" w:rsidP="00E65545">
      <w:pPr>
        <w:pStyle w:val="BodyText"/>
        <w:rPr>
          <w:rFonts w:cs="Arial"/>
        </w:rPr>
      </w:pPr>
      <w:r w:rsidRPr="00830FF5">
        <w:rPr>
          <w:rFonts w:cs="Arial"/>
        </w:rPr>
        <w:t>MA3 API Sertifika Doğrulama Kütüphanesi</w:t>
      </w:r>
      <w:r w:rsidR="00CC4924" w:rsidRPr="00830FF5">
        <w:rPr>
          <w:rFonts w:cs="Arial"/>
        </w:rPr>
        <w:t xml:space="preserve">’nde tanımlı </w:t>
      </w:r>
      <w:r w:rsidR="008E1577" w:rsidRPr="00830FF5">
        <w:rPr>
          <w:rFonts w:cs="Arial"/>
        </w:rPr>
        <w:t xml:space="preserve">tüm </w:t>
      </w:r>
      <w:r w:rsidR="00CC4924" w:rsidRPr="00830FF5">
        <w:rPr>
          <w:rFonts w:cs="Arial"/>
        </w:rPr>
        <w:t>eşleştiricilerin listesi EK-A</w:t>
      </w:r>
      <w:r w:rsidR="00042E1D">
        <w:rPr>
          <w:rFonts w:cs="Arial"/>
        </w:rPr>
        <w:t xml:space="preserve"> </w:t>
      </w:r>
      <w:hyperlink w:anchor="Tablo2" w:history="1">
        <w:r w:rsidR="00B04851" w:rsidRPr="004D2FBB">
          <w:rPr>
            <w:rStyle w:val="Hyperlink"/>
            <w:rFonts w:cs="Arial"/>
          </w:rPr>
          <w:t>Tablo 2</w:t>
        </w:r>
      </w:hyperlink>
      <w:r w:rsidR="00B04851">
        <w:rPr>
          <w:rFonts w:cs="Arial"/>
        </w:rPr>
        <w:t>’de yer almaktadır.</w:t>
      </w:r>
    </w:p>
    <w:p w14:paraId="0DC1CE65" w14:textId="77777777" w:rsidR="001E6C71" w:rsidRPr="00830FF5" w:rsidRDefault="001E6C71" w:rsidP="00830FF5">
      <w:pPr>
        <w:keepNext/>
        <w:spacing w:before="120" w:after="120" w:line="240" w:lineRule="auto"/>
        <w:rPr>
          <w:rFonts w:eastAsia="Times New Roman" w:cs="Times New Roman"/>
          <w:b/>
          <w:bCs/>
          <w:lang w:eastAsia="en-US"/>
        </w:rPr>
      </w:pPr>
    </w:p>
    <w:p w14:paraId="08A24217" w14:textId="42FD2CD7" w:rsidR="00CC4924" w:rsidRPr="00600149" w:rsidRDefault="0067636E" w:rsidP="0067636E">
      <w:pPr>
        <w:pStyle w:val="Heading3"/>
        <w:numPr>
          <w:ilvl w:val="0"/>
          <w:numId w:val="0"/>
        </w:numPr>
      </w:pPr>
      <w:bookmarkStart w:id="149" w:name="_Toc321229020"/>
      <w:bookmarkStart w:id="150" w:name="_Toc86130322"/>
      <w:r>
        <w:t xml:space="preserve">3.4.4 </w:t>
      </w:r>
      <w:r w:rsidR="00CC4924" w:rsidRPr="00600149">
        <w:t>Kaydediciler</w:t>
      </w:r>
      <w:bookmarkEnd w:id="149"/>
      <w:bookmarkEnd w:id="150"/>
    </w:p>
    <w:p w14:paraId="53CE260D" w14:textId="3CD29341" w:rsidR="00CC4924" w:rsidRPr="00112C7F" w:rsidRDefault="00940B17" w:rsidP="00CC4924">
      <w:pPr>
        <w:pStyle w:val="BodyText"/>
        <w:rPr>
          <w:rFonts w:cs="Arial"/>
          <w:sz w:val="22"/>
          <w:szCs w:val="22"/>
        </w:rPr>
      </w:pPr>
      <w:r w:rsidRPr="00112C7F">
        <w:rPr>
          <w:rFonts w:cs="Arial"/>
          <w:sz w:val="22"/>
          <w:szCs w:val="22"/>
        </w:rPr>
        <w:t>MA3 API Sertifika Doğrulama Kütüphanesi</w:t>
      </w:r>
      <w:r w:rsidR="00E774D7">
        <w:rPr>
          <w:rFonts w:cs="Arial"/>
          <w:sz w:val="22"/>
          <w:szCs w:val="22"/>
        </w:rPr>
        <w:t>,</w:t>
      </w:r>
      <w:r w:rsidRPr="00112C7F">
        <w:rPr>
          <w:rFonts w:cs="Arial"/>
          <w:sz w:val="22"/>
          <w:szCs w:val="22"/>
        </w:rPr>
        <w:t xml:space="preserve"> </w:t>
      </w:r>
      <w:r w:rsidR="00CC4924" w:rsidRPr="00112C7F">
        <w:rPr>
          <w:rFonts w:cs="Arial"/>
          <w:sz w:val="22"/>
          <w:szCs w:val="22"/>
        </w:rPr>
        <w:t>doğrulama sırasında bulduğu sertifika ve SİL’leri yerel depoya k</w:t>
      </w:r>
      <w:r w:rsidR="002B36E8" w:rsidRPr="00112C7F">
        <w:rPr>
          <w:rFonts w:cs="Arial"/>
          <w:sz w:val="22"/>
          <w:szCs w:val="22"/>
        </w:rPr>
        <w:t>aydeder. Bu işlemi kaydediciler</w:t>
      </w:r>
      <w:r w:rsidR="002752BC">
        <w:rPr>
          <w:rFonts w:cs="Arial"/>
          <w:sz w:val="22"/>
          <w:szCs w:val="22"/>
        </w:rPr>
        <w:t xml:space="preserve"> </w:t>
      </w:r>
      <w:r w:rsidR="00CC4924" w:rsidRPr="00112C7F">
        <w:rPr>
          <w:rFonts w:cs="Arial"/>
          <w:sz w:val="22"/>
          <w:szCs w:val="22"/>
        </w:rPr>
        <w:t>(Saver) gerçekleştirir ve yine politika dosyası aracılığıyla hangi kaydedicilerin çalışacağı tanımlanabilir. Örneğin istenildiği kadar kaydedici tanımlanarak doğrulama sırasında bulunan ve doğrulanan bütün sertifikalar istenilen yerlere kaydedil</w:t>
      </w:r>
      <w:r w:rsidR="00AA3374">
        <w:rPr>
          <w:rFonts w:cs="Arial"/>
          <w:sz w:val="22"/>
          <w:szCs w:val="22"/>
        </w:rPr>
        <w:t>ebilirler</w:t>
      </w:r>
      <w:r w:rsidR="00CC4924" w:rsidRPr="00112C7F">
        <w:rPr>
          <w:rFonts w:cs="Arial"/>
          <w:sz w:val="22"/>
          <w:szCs w:val="22"/>
        </w:rPr>
        <w:t xml:space="preserve">.  </w:t>
      </w:r>
    </w:p>
    <w:p w14:paraId="26969552" w14:textId="1F322D31" w:rsidR="00CC4924" w:rsidRPr="00112C7F" w:rsidRDefault="008657EE" w:rsidP="00CC4924">
      <w:pPr>
        <w:pStyle w:val="BodyText"/>
        <w:rPr>
          <w:rFonts w:cs="Arial"/>
          <w:sz w:val="22"/>
          <w:szCs w:val="22"/>
        </w:rPr>
      </w:pPr>
      <w:r w:rsidRPr="00112C7F">
        <w:rPr>
          <w:rFonts w:cs="Arial"/>
          <w:sz w:val="22"/>
          <w:szCs w:val="22"/>
        </w:rPr>
        <w:t xml:space="preserve">MA3 API Sertifika Doğrulama Kütüphanesi’nde </w:t>
      </w:r>
      <w:r w:rsidR="00CC4924" w:rsidRPr="00112C7F">
        <w:rPr>
          <w:rFonts w:cs="Arial"/>
          <w:sz w:val="22"/>
          <w:szCs w:val="22"/>
        </w:rPr>
        <w:t>tanımlı tüm kaydedicilerin listesi EK-A</w:t>
      </w:r>
      <w:r w:rsidR="00E774D7">
        <w:rPr>
          <w:rFonts w:cs="Arial"/>
          <w:sz w:val="22"/>
          <w:szCs w:val="22"/>
        </w:rPr>
        <w:t xml:space="preserve"> </w:t>
      </w:r>
      <w:hyperlink w:anchor="Tablo4" w:history="1">
        <w:r w:rsidR="00814A0E" w:rsidRPr="004D2FBB">
          <w:rPr>
            <w:rStyle w:val="Hyperlink"/>
            <w:rFonts w:cs="Arial"/>
            <w:sz w:val="22"/>
            <w:szCs w:val="22"/>
          </w:rPr>
          <w:t>Tablo 4</w:t>
        </w:r>
      </w:hyperlink>
      <w:r w:rsidR="00CC4924" w:rsidRPr="00112C7F">
        <w:rPr>
          <w:rFonts w:cs="Arial"/>
          <w:sz w:val="22"/>
          <w:szCs w:val="22"/>
        </w:rPr>
        <w:t>’te yer almaktadır.</w:t>
      </w:r>
    </w:p>
    <w:p w14:paraId="550CA664" w14:textId="77777777" w:rsidR="00575886" w:rsidRPr="00600149" w:rsidRDefault="00575886" w:rsidP="00CC4924">
      <w:pPr>
        <w:pStyle w:val="BodyText"/>
        <w:rPr>
          <w:rFonts w:cs="Arial"/>
          <w:sz w:val="22"/>
          <w:szCs w:val="22"/>
        </w:rPr>
      </w:pPr>
    </w:p>
    <w:p w14:paraId="79EB2109" w14:textId="60003C67" w:rsidR="00CC4924" w:rsidRPr="00600149" w:rsidRDefault="0065646A" w:rsidP="0065646A">
      <w:pPr>
        <w:pStyle w:val="Heading3"/>
        <w:numPr>
          <w:ilvl w:val="0"/>
          <w:numId w:val="0"/>
        </w:numPr>
      </w:pPr>
      <w:bookmarkStart w:id="151" w:name="_Sertifika_Doğrulama_Politikası"/>
      <w:bookmarkStart w:id="152" w:name="_Toc321229021"/>
      <w:bookmarkStart w:id="153" w:name="_Toc86130323"/>
      <w:bookmarkEnd w:id="151"/>
      <w:r>
        <w:t xml:space="preserve">3.4.5 </w:t>
      </w:r>
      <w:r w:rsidR="00CC4924" w:rsidRPr="00600149">
        <w:t>Sertifika Doğrulama Politikası</w:t>
      </w:r>
      <w:bookmarkEnd w:id="152"/>
      <w:bookmarkEnd w:id="153"/>
    </w:p>
    <w:p w14:paraId="5C067DD0" w14:textId="43FCF809" w:rsidR="006A4712" w:rsidRDefault="00CC4924" w:rsidP="00CC4924">
      <w:pPr>
        <w:pStyle w:val="BodyText"/>
        <w:rPr>
          <w:rFonts w:cs="Arial"/>
          <w:sz w:val="22"/>
          <w:szCs w:val="22"/>
        </w:rPr>
      </w:pPr>
      <w:r w:rsidRPr="00600149">
        <w:rPr>
          <w:rFonts w:cs="Arial"/>
          <w:sz w:val="22"/>
          <w:szCs w:val="22"/>
        </w:rPr>
        <w:t>Sertifika doğrulama işlemi birçok kontrol işleminin arka arkaya yapılmasından oluşan bir süreçtir. Bu kontrol işlemlerinin</w:t>
      </w:r>
      <w:r w:rsidR="004059AD">
        <w:rPr>
          <w:rFonts w:cs="Arial"/>
          <w:sz w:val="22"/>
          <w:szCs w:val="22"/>
        </w:rPr>
        <w:t xml:space="preserve"> ve</w:t>
      </w:r>
      <w:r w:rsidRPr="00600149">
        <w:rPr>
          <w:rFonts w:cs="Arial"/>
          <w:sz w:val="22"/>
          <w:szCs w:val="22"/>
        </w:rPr>
        <w:t xml:space="preserve"> kontroller sırasında kullanılan birtakım parametrelerin</w:t>
      </w:r>
      <w:r w:rsidR="00350032">
        <w:rPr>
          <w:rFonts w:cs="Arial"/>
          <w:sz w:val="22"/>
          <w:szCs w:val="22"/>
        </w:rPr>
        <w:t>,</w:t>
      </w:r>
      <w:r w:rsidRPr="00600149">
        <w:rPr>
          <w:rFonts w:cs="Arial"/>
          <w:sz w:val="22"/>
          <w:szCs w:val="22"/>
        </w:rPr>
        <w:t xml:space="preserve"> çalışma zamanında belirlenebilmesi için XML formatında bir doğrulama politika dosyası kullanılmaktadır. </w:t>
      </w:r>
      <w:r w:rsidR="005255E0">
        <w:rPr>
          <w:rFonts w:cs="Arial"/>
          <w:sz w:val="22"/>
          <w:szCs w:val="22"/>
        </w:rPr>
        <w:t>Örnek bir doğrulama politika dosyası</w:t>
      </w:r>
      <w:r w:rsidR="007400D9">
        <w:rPr>
          <w:rFonts w:cs="Arial"/>
          <w:sz w:val="22"/>
          <w:szCs w:val="22"/>
        </w:rPr>
        <w:t>nın bir bölümü</w:t>
      </w:r>
      <w:r w:rsidR="005255E0">
        <w:rPr>
          <w:rFonts w:cs="Arial"/>
          <w:sz w:val="22"/>
          <w:szCs w:val="22"/>
        </w:rPr>
        <w:t xml:space="preserve"> </w:t>
      </w:r>
      <w:r w:rsidRPr="00600149">
        <w:rPr>
          <w:rFonts w:cs="Arial"/>
          <w:sz w:val="22"/>
          <w:szCs w:val="22"/>
        </w:rPr>
        <w:t xml:space="preserve">Şekil </w:t>
      </w:r>
      <w:r w:rsidR="007F5E9D">
        <w:rPr>
          <w:rFonts w:cs="Arial"/>
          <w:sz w:val="22"/>
          <w:szCs w:val="22"/>
        </w:rPr>
        <w:t>16</w:t>
      </w:r>
      <w:r w:rsidRPr="00600149">
        <w:rPr>
          <w:rFonts w:cs="Arial"/>
          <w:sz w:val="22"/>
          <w:szCs w:val="22"/>
        </w:rPr>
        <w:t>’</w:t>
      </w:r>
      <w:r w:rsidR="007F5E9D">
        <w:rPr>
          <w:rFonts w:cs="Arial"/>
          <w:sz w:val="22"/>
          <w:szCs w:val="22"/>
        </w:rPr>
        <w:t>da</w:t>
      </w:r>
      <w:r w:rsidR="00643193">
        <w:rPr>
          <w:rFonts w:cs="Arial"/>
          <w:sz w:val="22"/>
          <w:szCs w:val="22"/>
        </w:rPr>
        <w:t xml:space="preserve"> </w:t>
      </w:r>
      <w:r w:rsidR="00F34FAD">
        <w:rPr>
          <w:rFonts w:cs="Arial"/>
          <w:sz w:val="22"/>
          <w:szCs w:val="22"/>
        </w:rPr>
        <w:t>bulunmaktadır.</w:t>
      </w:r>
      <w:r w:rsidR="00350032">
        <w:rPr>
          <w:rFonts w:cs="Arial"/>
          <w:sz w:val="22"/>
          <w:szCs w:val="22"/>
        </w:rPr>
        <w:t xml:space="preserve"> </w:t>
      </w:r>
      <w:r w:rsidR="00302EBD">
        <w:rPr>
          <w:rFonts w:cs="Arial"/>
          <w:sz w:val="22"/>
          <w:szCs w:val="22"/>
        </w:rPr>
        <w:t>Politika dosyasında</w:t>
      </w:r>
      <w:r w:rsidRPr="00600149">
        <w:rPr>
          <w:rFonts w:cs="Arial"/>
          <w:sz w:val="22"/>
          <w:szCs w:val="22"/>
        </w:rPr>
        <w:t xml:space="preserve"> yer alan her bir </w:t>
      </w:r>
      <w:r w:rsidRPr="007F5E9D">
        <w:rPr>
          <w:rFonts w:cs="Arial"/>
          <w:b/>
          <w:bCs/>
          <w:sz w:val="22"/>
          <w:szCs w:val="22"/>
        </w:rPr>
        <w:t>class</w:t>
      </w:r>
      <w:r w:rsidR="007F5E9D">
        <w:rPr>
          <w:rFonts w:cs="Arial"/>
          <w:sz w:val="22"/>
          <w:szCs w:val="22"/>
        </w:rPr>
        <w:t xml:space="preserve"> (sınıf)</w:t>
      </w:r>
      <w:r w:rsidRPr="00600149">
        <w:rPr>
          <w:rFonts w:cs="Arial"/>
          <w:sz w:val="22"/>
          <w:szCs w:val="22"/>
        </w:rPr>
        <w:t xml:space="preserve"> elemanı </w:t>
      </w:r>
      <w:r w:rsidR="00424826">
        <w:rPr>
          <w:rFonts w:cs="Arial"/>
          <w:sz w:val="22"/>
          <w:szCs w:val="22"/>
        </w:rPr>
        <w:t xml:space="preserve">doğrulamada kullanılacak kontrol, bulma ya da eşleştirme </w:t>
      </w:r>
      <w:r w:rsidRPr="00600149">
        <w:rPr>
          <w:rFonts w:cs="Arial"/>
          <w:sz w:val="22"/>
          <w:szCs w:val="22"/>
        </w:rPr>
        <w:t>sınıf</w:t>
      </w:r>
      <w:r w:rsidR="00424826">
        <w:rPr>
          <w:rFonts w:cs="Arial"/>
          <w:sz w:val="22"/>
          <w:szCs w:val="22"/>
        </w:rPr>
        <w:t>larından birini</w:t>
      </w:r>
      <w:r w:rsidRPr="00600149">
        <w:rPr>
          <w:rFonts w:cs="Arial"/>
          <w:sz w:val="22"/>
          <w:szCs w:val="22"/>
        </w:rPr>
        <w:t xml:space="preserve"> temsil eder</w:t>
      </w:r>
      <w:r w:rsidR="00424826">
        <w:rPr>
          <w:rFonts w:cs="Arial"/>
          <w:sz w:val="22"/>
          <w:szCs w:val="22"/>
        </w:rPr>
        <w:t xml:space="preserve">. </w:t>
      </w:r>
    </w:p>
    <w:p w14:paraId="4C5F4397" w14:textId="0015693C" w:rsidR="00CC4924" w:rsidRDefault="00604C72" w:rsidP="00CC4924">
      <w:pPr>
        <w:pStyle w:val="BodyText"/>
        <w:rPr>
          <w:rFonts w:cs="Arial"/>
          <w:sz w:val="22"/>
          <w:szCs w:val="22"/>
        </w:rPr>
      </w:pPr>
      <w:r>
        <w:rPr>
          <w:rFonts w:cs="Arial"/>
          <w:sz w:val="22"/>
          <w:szCs w:val="22"/>
        </w:rPr>
        <w:t>Doğrulama politika dosyası</w:t>
      </w:r>
      <w:r w:rsidR="00520BEE">
        <w:rPr>
          <w:rFonts w:cs="Arial"/>
          <w:sz w:val="22"/>
          <w:szCs w:val="22"/>
        </w:rPr>
        <w:t>,</w:t>
      </w:r>
      <w:r w:rsidR="00CC4924" w:rsidRPr="00600149">
        <w:rPr>
          <w:rFonts w:cs="Arial"/>
          <w:sz w:val="22"/>
          <w:szCs w:val="22"/>
        </w:rPr>
        <w:t xml:space="preserve"> doğrulama </w:t>
      </w:r>
      <w:r>
        <w:rPr>
          <w:rFonts w:cs="Arial"/>
          <w:sz w:val="22"/>
          <w:szCs w:val="22"/>
        </w:rPr>
        <w:t>işlemlerinin</w:t>
      </w:r>
      <w:r w:rsidRPr="00600149">
        <w:rPr>
          <w:rFonts w:cs="Arial"/>
          <w:sz w:val="22"/>
          <w:szCs w:val="22"/>
        </w:rPr>
        <w:t xml:space="preserve"> </w:t>
      </w:r>
      <w:r w:rsidR="00CC4924" w:rsidRPr="00600149">
        <w:rPr>
          <w:rFonts w:cs="Arial"/>
          <w:sz w:val="22"/>
          <w:szCs w:val="22"/>
        </w:rPr>
        <w:t>başında okunarak doğrulama politika</w:t>
      </w:r>
      <w:r w:rsidR="00287833">
        <w:rPr>
          <w:rFonts w:cs="Arial"/>
          <w:sz w:val="22"/>
          <w:szCs w:val="22"/>
        </w:rPr>
        <w:t xml:space="preserve"> </w:t>
      </w:r>
      <w:r w:rsidR="00CC4924" w:rsidRPr="00600149">
        <w:rPr>
          <w:rFonts w:cs="Arial"/>
          <w:sz w:val="22"/>
          <w:szCs w:val="22"/>
        </w:rPr>
        <w:t>nesnesi oluş</w:t>
      </w:r>
      <w:r>
        <w:rPr>
          <w:rFonts w:cs="Arial"/>
          <w:sz w:val="22"/>
          <w:szCs w:val="22"/>
        </w:rPr>
        <w:t>turulur</w:t>
      </w:r>
      <w:r w:rsidR="00CC4924" w:rsidRPr="00600149">
        <w:rPr>
          <w:rFonts w:cs="Arial"/>
          <w:sz w:val="22"/>
          <w:szCs w:val="22"/>
        </w:rPr>
        <w:t xml:space="preserve"> ve bütün doğrulama adımları bu politikada belirtilen yapılandırma bilgileri doğrultusunda gerçekleştirilir. </w:t>
      </w:r>
    </w:p>
    <w:p w14:paraId="5072E003" w14:textId="77777777" w:rsidR="006A4712" w:rsidRPr="00600149" w:rsidRDefault="006A4712" w:rsidP="00CC4924">
      <w:pPr>
        <w:pStyle w:val="BodyText"/>
        <w:rPr>
          <w:rFonts w:cs="Arial"/>
          <w:sz w:val="22"/>
          <w:szCs w:val="22"/>
        </w:rPr>
      </w:pPr>
    </w:p>
    <w:p w14:paraId="7DB0D24A" w14:textId="77777777" w:rsidR="00CC4924" w:rsidRPr="00600149" w:rsidRDefault="00CC4924" w:rsidP="00CC4924">
      <w:pPr>
        <w:pStyle w:val="BodyText"/>
        <w:rPr>
          <w:rFonts w:cs="Arial"/>
          <w:sz w:val="22"/>
          <w:szCs w:val="22"/>
        </w:rPr>
      </w:pPr>
    </w:p>
    <w:p w14:paraId="03806A4E" w14:textId="77777777" w:rsidR="00CC4924" w:rsidRPr="00600149" w:rsidRDefault="00A32D2C" w:rsidP="00CC4924">
      <w:pPr>
        <w:pStyle w:val="BodyText"/>
        <w:keepNext/>
      </w:pPr>
      <w:r>
        <w:rPr>
          <w:noProof/>
          <w:lang w:val="en-US"/>
        </w:rPr>
        <w:lastRenderedPageBreak/>
        <w:drawing>
          <wp:inline distT="0" distB="0" distL="0" distR="0" wp14:anchorId="02BCF0E1" wp14:editId="25718B7B">
            <wp:extent cx="6657975" cy="5848350"/>
            <wp:effectExtent l="1905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l="3505" t="9139" r="4411" b="4118"/>
                    <a:stretch>
                      <a:fillRect/>
                    </a:stretch>
                  </pic:blipFill>
                  <pic:spPr bwMode="auto">
                    <a:xfrm>
                      <a:off x="0" y="0"/>
                      <a:ext cx="6657975" cy="5848350"/>
                    </a:xfrm>
                    <a:prstGeom prst="rect">
                      <a:avLst/>
                    </a:prstGeom>
                    <a:noFill/>
                    <a:ln w="9525">
                      <a:noFill/>
                      <a:miter lim="800000"/>
                      <a:headEnd/>
                      <a:tailEnd/>
                    </a:ln>
                  </pic:spPr>
                </pic:pic>
              </a:graphicData>
            </a:graphic>
          </wp:inline>
        </w:drawing>
      </w:r>
    </w:p>
    <w:p w14:paraId="7E369F6F" w14:textId="77777777" w:rsidR="00DA56C6" w:rsidRDefault="00DA56C6" w:rsidP="00CC4924">
      <w:pPr>
        <w:pStyle w:val="Caption"/>
      </w:pPr>
    </w:p>
    <w:p w14:paraId="707AEAE7" w14:textId="7657D856" w:rsidR="00CC4924" w:rsidRPr="00600149" w:rsidRDefault="00CC4924" w:rsidP="00CC4924">
      <w:pPr>
        <w:pStyle w:val="Caption"/>
      </w:pPr>
      <w:r w:rsidRPr="00600149">
        <w:t xml:space="preserve">Şekil </w:t>
      </w:r>
      <w:fldSimple w:instr=" SEQ Şekil \* ARABIC ">
        <w:r w:rsidR="001853D1">
          <w:rPr>
            <w:noProof/>
          </w:rPr>
          <w:t>16</w:t>
        </w:r>
      </w:fldSimple>
      <w:r w:rsidR="002B36E8">
        <w:rPr>
          <w:noProof/>
        </w:rPr>
        <w:t>:</w:t>
      </w:r>
      <w:r w:rsidRPr="00600149">
        <w:t xml:space="preserve"> Örnek Sertifika Doğrulama Politikası dosyası</w:t>
      </w:r>
    </w:p>
    <w:p w14:paraId="3692A571" w14:textId="3A06A3E1" w:rsidR="00CC4924" w:rsidRDefault="00CC4924" w:rsidP="00CC4924">
      <w:pPr>
        <w:pStyle w:val="BodyText"/>
      </w:pPr>
    </w:p>
    <w:p w14:paraId="2BC9CC40" w14:textId="1D3AB3D6" w:rsidR="002B36E8" w:rsidRDefault="002B36E8" w:rsidP="00CC4924">
      <w:pPr>
        <w:pStyle w:val="BodyText"/>
        <w:rPr>
          <w:sz w:val="16"/>
          <w:szCs w:val="16"/>
        </w:rPr>
      </w:pPr>
    </w:p>
    <w:p w14:paraId="7011CC5D" w14:textId="68E127CF" w:rsidR="007C410D" w:rsidRDefault="007C410D" w:rsidP="00CC4924">
      <w:pPr>
        <w:pStyle w:val="BodyText"/>
        <w:rPr>
          <w:sz w:val="16"/>
          <w:szCs w:val="16"/>
        </w:rPr>
      </w:pPr>
    </w:p>
    <w:p w14:paraId="32E1ADE7" w14:textId="3F61032A" w:rsidR="00CC4924" w:rsidRPr="002B36E8" w:rsidRDefault="0065646A" w:rsidP="0065646A">
      <w:pPr>
        <w:pStyle w:val="Heading4"/>
        <w:numPr>
          <w:ilvl w:val="0"/>
          <w:numId w:val="0"/>
        </w:numPr>
        <w:rPr>
          <w:b/>
        </w:rPr>
      </w:pPr>
      <w:bookmarkStart w:id="154" w:name="_Toc321229022"/>
      <w:bookmarkStart w:id="155" w:name="_Toc86130324"/>
      <w:r>
        <w:rPr>
          <w:b/>
        </w:rPr>
        <w:t xml:space="preserve">3.4.5.1 </w:t>
      </w:r>
      <w:r w:rsidR="00CC4924" w:rsidRPr="002B36E8">
        <w:rPr>
          <w:b/>
        </w:rPr>
        <w:t>Sertifika Doğrulama Politika Dosyasının Güvenliği</w:t>
      </w:r>
      <w:bookmarkEnd w:id="154"/>
      <w:bookmarkEnd w:id="155"/>
    </w:p>
    <w:p w14:paraId="16D94632" w14:textId="5771104F" w:rsidR="00CC4924" w:rsidRDefault="00CC4924" w:rsidP="00CC4924">
      <w:pPr>
        <w:pStyle w:val="BodyText"/>
        <w:rPr>
          <w:sz w:val="22"/>
          <w:szCs w:val="22"/>
        </w:rPr>
      </w:pPr>
      <w:r w:rsidRPr="00600149">
        <w:rPr>
          <w:sz w:val="22"/>
          <w:szCs w:val="22"/>
        </w:rPr>
        <w:t>Politika dosyası, sertifika doğrulama sırasında kullanılacak verilerin nasıl bulu</w:t>
      </w:r>
      <w:r w:rsidR="002B36E8">
        <w:rPr>
          <w:sz w:val="22"/>
          <w:szCs w:val="22"/>
        </w:rPr>
        <w:t>nacağını</w:t>
      </w:r>
      <w:r w:rsidR="002752BC">
        <w:rPr>
          <w:sz w:val="22"/>
          <w:szCs w:val="22"/>
        </w:rPr>
        <w:t xml:space="preserve"> </w:t>
      </w:r>
      <w:r w:rsidRPr="002309D4">
        <w:rPr>
          <w:bCs/>
          <w:sz w:val="22"/>
          <w:szCs w:val="22"/>
        </w:rPr>
        <w:t>(</w:t>
      </w:r>
      <w:r w:rsidRPr="002309D4">
        <w:rPr>
          <w:rFonts w:ascii="Courier New" w:hAnsi="Courier New" w:cs="Courier New"/>
          <w:i/>
          <w:sz w:val="22"/>
          <w:szCs w:val="22"/>
        </w:rPr>
        <w:t>find</w:t>
      </w:r>
      <w:r w:rsidRPr="002309D4">
        <w:rPr>
          <w:bCs/>
          <w:sz w:val="22"/>
          <w:szCs w:val="22"/>
        </w:rPr>
        <w:t>)</w:t>
      </w:r>
      <w:r w:rsidRPr="00600149">
        <w:rPr>
          <w:sz w:val="22"/>
          <w:szCs w:val="22"/>
        </w:rPr>
        <w:t xml:space="preserve">, </w:t>
      </w:r>
      <w:r w:rsidR="0042502C" w:rsidRPr="00600149">
        <w:rPr>
          <w:sz w:val="22"/>
          <w:szCs w:val="22"/>
        </w:rPr>
        <w:t>doğru verilerin</w:t>
      </w:r>
      <w:r w:rsidRPr="00600149">
        <w:rPr>
          <w:sz w:val="22"/>
          <w:szCs w:val="22"/>
        </w:rPr>
        <w:t xml:space="preserve"> bulunup bulunmadığının kontrolü içi</w:t>
      </w:r>
      <w:r w:rsidR="002B36E8">
        <w:rPr>
          <w:sz w:val="22"/>
          <w:szCs w:val="22"/>
        </w:rPr>
        <w:t>n nasıl eşleştirme yapılacağını</w:t>
      </w:r>
      <w:r w:rsidR="002752BC">
        <w:rPr>
          <w:sz w:val="22"/>
          <w:szCs w:val="22"/>
        </w:rPr>
        <w:t xml:space="preserve"> </w:t>
      </w:r>
      <w:r w:rsidRPr="002309D4">
        <w:rPr>
          <w:bCs/>
          <w:sz w:val="22"/>
          <w:szCs w:val="22"/>
        </w:rPr>
        <w:t>(</w:t>
      </w:r>
      <w:r w:rsidRPr="002309D4">
        <w:rPr>
          <w:rFonts w:ascii="Courier New" w:hAnsi="Courier New" w:cs="Courier New"/>
          <w:i/>
          <w:sz w:val="22"/>
          <w:szCs w:val="22"/>
        </w:rPr>
        <w:t>match</w:t>
      </w:r>
      <w:r w:rsidRPr="002309D4">
        <w:rPr>
          <w:bCs/>
          <w:sz w:val="22"/>
          <w:szCs w:val="22"/>
        </w:rPr>
        <w:t>)</w:t>
      </w:r>
      <w:r w:rsidRPr="00600149">
        <w:rPr>
          <w:sz w:val="22"/>
          <w:szCs w:val="22"/>
        </w:rPr>
        <w:t xml:space="preserve"> </w:t>
      </w:r>
      <w:r w:rsidR="0042502C" w:rsidRPr="00600149">
        <w:rPr>
          <w:sz w:val="22"/>
          <w:szCs w:val="22"/>
        </w:rPr>
        <w:t xml:space="preserve">ve </w:t>
      </w:r>
      <w:r w:rsidR="0042502C" w:rsidRPr="00600149">
        <w:rPr>
          <w:sz w:val="22"/>
          <w:szCs w:val="22"/>
        </w:rPr>
        <w:lastRenderedPageBreak/>
        <w:t>doğrulama</w:t>
      </w:r>
      <w:r w:rsidRPr="00600149">
        <w:rPr>
          <w:sz w:val="22"/>
          <w:szCs w:val="22"/>
        </w:rPr>
        <w:t xml:space="preserve"> sırasında h</w:t>
      </w:r>
      <w:r w:rsidR="002B36E8">
        <w:rPr>
          <w:sz w:val="22"/>
          <w:szCs w:val="22"/>
        </w:rPr>
        <w:t xml:space="preserve">angi </w:t>
      </w:r>
      <w:r w:rsidR="007644F9">
        <w:rPr>
          <w:sz w:val="22"/>
          <w:szCs w:val="22"/>
        </w:rPr>
        <w:t xml:space="preserve">kontrollerin </w:t>
      </w:r>
      <w:r w:rsidR="002B36E8">
        <w:rPr>
          <w:sz w:val="22"/>
          <w:szCs w:val="22"/>
        </w:rPr>
        <w:t>yapılacağını</w:t>
      </w:r>
      <w:r w:rsidR="002752BC">
        <w:rPr>
          <w:sz w:val="22"/>
          <w:szCs w:val="22"/>
        </w:rPr>
        <w:t xml:space="preserve"> </w:t>
      </w:r>
      <w:r w:rsidRPr="002309D4">
        <w:rPr>
          <w:bCs/>
          <w:sz w:val="22"/>
          <w:szCs w:val="22"/>
        </w:rPr>
        <w:t>(</w:t>
      </w:r>
      <w:r w:rsidRPr="002309D4">
        <w:rPr>
          <w:rFonts w:ascii="Courier New" w:hAnsi="Courier New" w:cs="Courier New"/>
          <w:i/>
          <w:sz w:val="22"/>
          <w:szCs w:val="22"/>
        </w:rPr>
        <w:t>validate</w:t>
      </w:r>
      <w:r w:rsidRPr="002309D4">
        <w:rPr>
          <w:bCs/>
          <w:sz w:val="22"/>
          <w:szCs w:val="22"/>
        </w:rPr>
        <w:t>)</w:t>
      </w:r>
      <w:r w:rsidRPr="00600149">
        <w:rPr>
          <w:sz w:val="22"/>
          <w:szCs w:val="22"/>
        </w:rPr>
        <w:t xml:space="preserve"> belirten sınıfları bulunduran dosyadır.</w:t>
      </w:r>
    </w:p>
    <w:p w14:paraId="11DEC659" w14:textId="77777777" w:rsidR="002B36E8" w:rsidRPr="00600149" w:rsidRDefault="002B36E8" w:rsidP="00CC4924">
      <w:pPr>
        <w:pStyle w:val="BodyText"/>
        <w:rPr>
          <w:sz w:val="22"/>
          <w:szCs w:val="22"/>
        </w:rPr>
      </w:pPr>
    </w:p>
    <w:p w14:paraId="2866A663" w14:textId="245744E9" w:rsidR="00CC4924" w:rsidRPr="00600149" w:rsidRDefault="00CC4924" w:rsidP="00CC4924">
      <w:pPr>
        <w:pStyle w:val="BodyText"/>
        <w:rPr>
          <w:sz w:val="22"/>
          <w:szCs w:val="22"/>
        </w:rPr>
      </w:pPr>
      <w:r w:rsidRPr="00600149">
        <w:rPr>
          <w:sz w:val="22"/>
          <w:szCs w:val="22"/>
        </w:rPr>
        <w:t xml:space="preserve">Politika dosyasının değiştirilmemesi imza doğrulama için hayati önem taşır. Politika dosyasında </w:t>
      </w:r>
      <w:r w:rsidR="0042502C" w:rsidRPr="00600149">
        <w:rPr>
          <w:sz w:val="22"/>
          <w:szCs w:val="22"/>
        </w:rPr>
        <w:t>hangi kontrollerin yapılacağı ve hangi sertifikalara güvenileceği</w:t>
      </w:r>
      <w:r w:rsidRPr="00600149">
        <w:rPr>
          <w:sz w:val="22"/>
          <w:szCs w:val="22"/>
        </w:rPr>
        <w:t xml:space="preserve"> </w:t>
      </w:r>
      <w:r w:rsidR="0042502C" w:rsidRPr="00600149">
        <w:rPr>
          <w:sz w:val="22"/>
          <w:szCs w:val="22"/>
        </w:rPr>
        <w:t>bilgisi yer</w:t>
      </w:r>
      <w:r w:rsidRPr="00600149">
        <w:rPr>
          <w:sz w:val="22"/>
          <w:szCs w:val="22"/>
        </w:rPr>
        <w:t xml:space="preserve"> almaktadır. Kötü niyetli kişiler politika dosyasını değiştirerek, kötü niyetle yaratılmış imzaların doğrulanmasını sağlayabilirler.</w:t>
      </w:r>
    </w:p>
    <w:p w14:paraId="0509DC9D" w14:textId="77777777" w:rsidR="00CC4924" w:rsidRPr="00AA7EEE" w:rsidRDefault="00CC4924" w:rsidP="00CC4924">
      <w:pPr>
        <w:pStyle w:val="BodyText"/>
        <w:rPr>
          <w:sz w:val="16"/>
          <w:szCs w:val="16"/>
        </w:rPr>
      </w:pPr>
    </w:p>
    <w:p w14:paraId="666132CC" w14:textId="5AB0EF6A" w:rsidR="00CC4924" w:rsidRDefault="00CC4924" w:rsidP="00CC4924">
      <w:pPr>
        <w:pStyle w:val="BodyText"/>
        <w:rPr>
          <w:sz w:val="22"/>
          <w:szCs w:val="22"/>
        </w:rPr>
      </w:pPr>
      <w:r w:rsidRPr="00600149">
        <w:rPr>
          <w:sz w:val="22"/>
          <w:szCs w:val="22"/>
        </w:rPr>
        <w:t>Politika dosyası için aşağıdaki g</w:t>
      </w:r>
      <w:r w:rsidR="009D4815">
        <w:rPr>
          <w:sz w:val="22"/>
          <w:szCs w:val="22"/>
        </w:rPr>
        <w:t>üvenlik önlemleri uygulanabilir.</w:t>
      </w:r>
    </w:p>
    <w:p w14:paraId="79356952" w14:textId="77777777" w:rsidR="009D4815" w:rsidRPr="00600149" w:rsidRDefault="009D4815" w:rsidP="00CC4924">
      <w:pPr>
        <w:pStyle w:val="BodyText"/>
        <w:rPr>
          <w:sz w:val="22"/>
          <w:szCs w:val="22"/>
        </w:rPr>
      </w:pPr>
    </w:p>
    <w:p w14:paraId="39E6AC0E" w14:textId="185ED768" w:rsidR="00CC4924" w:rsidRPr="00600149" w:rsidRDefault="00CC4924" w:rsidP="00CC4924">
      <w:pPr>
        <w:pStyle w:val="BodyText"/>
        <w:numPr>
          <w:ilvl w:val="0"/>
          <w:numId w:val="12"/>
        </w:numPr>
        <w:rPr>
          <w:sz w:val="22"/>
          <w:szCs w:val="22"/>
        </w:rPr>
      </w:pPr>
      <w:r w:rsidRPr="00600149">
        <w:rPr>
          <w:sz w:val="22"/>
          <w:szCs w:val="22"/>
        </w:rPr>
        <w:t xml:space="preserve">Politika </w:t>
      </w:r>
      <w:r w:rsidR="002459F2" w:rsidRPr="00600149">
        <w:rPr>
          <w:sz w:val="22"/>
          <w:szCs w:val="22"/>
        </w:rPr>
        <w:t>dosyası sunucudan</w:t>
      </w:r>
      <w:r w:rsidRPr="00600149">
        <w:rPr>
          <w:sz w:val="22"/>
          <w:szCs w:val="22"/>
        </w:rPr>
        <w:t xml:space="preserve"> </w:t>
      </w:r>
      <w:r w:rsidR="00CE3672">
        <w:rPr>
          <w:sz w:val="22"/>
          <w:szCs w:val="22"/>
        </w:rPr>
        <w:t xml:space="preserve">çekilir ve bellekte tutulur. </w:t>
      </w:r>
      <w:r w:rsidR="002459F2" w:rsidRPr="00600149">
        <w:rPr>
          <w:sz w:val="22"/>
          <w:szCs w:val="22"/>
        </w:rPr>
        <w:t>Böylelikle politika dosyasına</w:t>
      </w:r>
      <w:r w:rsidRPr="00600149">
        <w:rPr>
          <w:sz w:val="22"/>
          <w:szCs w:val="22"/>
        </w:rPr>
        <w:t xml:space="preserve"> dışardan müdahale olasılığı azalır.</w:t>
      </w:r>
    </w:p>
    <w:p w14:paraId="616356CC" w14:textId="7267769C" w:rsidR="00CC4924" w:rsidRPr="00600149" w:rsidRDefault="00CC4924" w:rsidP="00CC4924">
      <w:pPr>
        <w:pStyle w:val="BodyText"/>
        <w:numPr>
          <w:ilvl w:val="0"/>
          <w:numId w:val="12"/>
        </w:numPr>
        <w:rPr>
          <w:sz w:val="22"/>
          <w:szCs w:val="22"/>
        </w:rPr>
      </w:pPr>
      <w:r w:rsidRPr="00600149">
        <w:rPr>
          <w:sz w:val="22"/>
          <w:szCs w:val="22"/>
        </w:rPr>
        <w:t>Politika dosyasının özeti sunucuda tutulur</w:t>
      </w:r>
      <w:r w:rsidR="00CE3672">
        <w:rPr>
          <w:sz w:val="22"/>
          <w:szCs w:val="22"/>
        </w:rPr>
        <w:t xml:space="preserve">. </w:t>
      </w:r>
      <w:r w:rsidRPr="00600149">
        <w:rPr>
          <w:sz w:val="22"/>
          <w:szCs w:val="22"/>
        </w:rPr>
        <w:t>İstemcideki politika dosyasının özeti alınır ve sunucudan</w:t>
      </w:r>
      <w:r w:rsidRPr="00600149">
        <w:rPr>
          <w:sz w:val="22"/>
          <w:szCs w:val="22"/>
        </w:rPr>
        <w:tab/>
        <w:t>çekile</w:t>
      </w:r>
      <w:r w:rsidR="00CE3672">
        <w:rPr>
          <w:sz w:val="22"/>
          <w:szCs w:val="22"/>
        </w:rPr>
        <w:t xml:space="preserve">n özet ile karşılaştırılır. </w:t>
      </w:r>
      <w:r w:rsidR="00CE3672" w:rsidRPr="002309D4">
        <w:rPr>
          <w:rFonts w:ascii="Courier New" w:hAnsi="Courier New" w:cs="Courier New"/>
          <w:i/>
          <w:sz w:val="22"/>
          <w:szCs w:val="22"/>
        </w:rPr>
        <w:t>DigestUtil</w:t>
      </w:r>
      <w:r w:rsidR="00CE3672">
        <w:rPr>
          <w:sz w:val="22"/>
          <w:szCs w:val="22"/>
        </w:rPr>
        <w:t xml:space="preserve"> sınıfı ile özet </w:t>
      </w:r>
      <w:r w:rsidRPr="00600149">
        <w:rPr>
          <w:sz w:val="22"/>
          <w:szCs w:val="22"/>
        </w:rPr>
        <w:t>işlemini gerçekleştirebilirsiniz.</w:t>
      </w:r>
    </w:p>
    <w:p w14:paraId="3B05B56A" w14:textId="3A439F2A" w:rsidR="00CC4924" w:rsidRPr="00600149" w:rsidRDefault="00CC4924" w:rsidP="00CC4924">
      <w:pPr>
        <w:pStyle w:val="BodyText"/>
        <w:numPr>
          <w:ilvl w:val="0"/>
          <w:numId w:val="12"/>
        </w:numPr>
        <w:rPr>
          <w:sz w:val="22"/>
          <w:szCs w:val="22"/>
        </w:rPr>
      </w:pPr>
      <w:r w:rsidRPr="00600149">
        <w:rPr>
          <w:sz w:val="22"/>
          <w:szCs w:val="22"/>
        </w:rPr>
        <w:t xml:space="preserve">Politika dosyası istemcide parola tabanlı </w:t>
      </w:r>
      <w:r w:rsidR="004D1A1B" w:rsidRPr="00600149">
        <w:rPr>
          <w:sz w:val="22"/>
          <w:szCs w:val="22"/>
        </w:rPr>
        <w:t>şifrelenerek tutulur</w:t>
      </w:r>
      <w:r w:rsidRPr="00600149">
        <w:rPr>
          <w:sz w:val="22"/>
          <w:szCs w:val="22"/>
        </w:rPr>
        <w:t xml:space="preserve"> ve şifresi bellekte çözülür.</w:t>
      </w:r>
    </w:p>
    <w:p w14:paraId="650D6D29" w14:textId="037AF3EB" w:rsidR="00CC4924" w:rsidRPr="00600149" w:rsidRDefault="00CC4924" w:rsidP="009D4815">
      <w:pPr>
        <w:pStyle w:val="BodyText"/>
        <w:numPr>
          <w:ilvl w:val="0"/>
          <w:numId w:val="12"/>
        </w:numPr>
        <w:jc w:val="left"/>
        <w:rPr>
          <w:sz w:val="22"/>
          <w:szCs w:val="22"/>
        </w:rPr>
      </w:pPr>
      <w:r w:rsidRPr="00600149">
        <w:rPr>
          <w:sz w:val="22"/>
          <w:szCs w:val="22"/>
        </w:rPr>
        <w:t>Bu</w:t>
      </w:r>
      <w:r w:rsidR="009D4815">
        <w:rPr>
          <w:sz w:val="22"/>
          <w:szCs w:val="22"/>
        </w:rPr>
        <w:t xml:space="preserve">nun nasıl yapıldığını gösteren </w:t>
      </w:r>
      <w:r w:rsidRPr="00600149">
        <w:rPr>
          <w:sz w:val="22"/>
          <w:szCs w:val="22"/>
        </w:rPr>
        <w:t>örneği</w:t>
      </w:r>
      <w:r w:rsidR="009D4815">
        <w:rPr>
          <w:sz w:val="22"/>
          <w:szCs w:val="22"/>
        </w:rPr>
        <w:t xml:space="preserve"> aşağıdaki adreste bulabilirsiniz. </w:t>
      </w:r>
      <w:hyperlink r:id="rId24" w:history="1">
        <w:r w:rsidR="009D4815" w:rsidRPr="009F4B76">
          <w:rPr>
            <w:rStyle w:val="Hyperlink"/>
            <w:sz w:val="22"/>
            <w:szCs w:val="22"/>
          </w:rPr>
          <w:t>http://www.java2s.com/Tutorial/Java/0490Security/PBEFileEncrypt.htm</w:t>
        </w:r>
      </w:hyperlink>
    </w:p>
    <w:p w14:paraId="4F21ACF0" w14:textId="28C741F2" w:rsidR="00CC4924" w:rsidRDefault="00CC4924" w:rsidP="00CC4924">
      <w:pPr>
        <w:pStyle w:val="BodyText"/>
        <w:numPr>
          <w:ilvl w:val="0"/>
          <w:numId w:val="12"/>
        </w:numPr>
        <w:rPr>
          <w:sz w:val="22"/>
          <w:szCs w:val="22"/>
        </w:rPr>
      </w:pPr>
      <w:r w:rsidRPr="00600149">
        <w:rPr>
          <w:sz w:val="22"/>
          <w:szCs w:val="22"/>
        </w:rPr>
        <w:t xml:space="preserve">Politika dosyası imzalı bir şekilde tutulur. Politika dosyasına </w:t>
      </w:r>
      <w:r w:rsidR="004D1A1B" w:rsidRPr="00600149">
        <w:rPr>
          <w:sz w:val="22"/>
          <w:szCs w:val="22"/>
        </w:rPr>
        <w:t>karar verildikten</w:t>
      </w:r>
      <w:r w:rsidRPr="00600149">
        <w:rPr>
          <w:sz w:val="22"/>
          <w:szCs w:val="22"/>
        </w:rPr>
        <w:t xml:space="preserve"> </w:t>
      </w:r>
      <w:r w:rsidR="004D1A1B" w:rsidRPr="00600149">
        <w:rPr>
          <w:sz w:val="22"/>
          <w:szCs w:val="22"/>
        </w:rPr>
        <w:t>sonra politika</w:t>
      </w:r>
      <w:r w:rsidRPr="00600149">
        <w:rPr>
          <w:sz w:val="22"/>
          <w:szCs w:val="22"/>
        </w:rPr>
        <w:t xml:space="preserve"> dosyası bir </w:t>
      </w:r>
      <w:r w:rsidR="004D1A1B" w:rsidRPr="00600149">
        <w:rPr>
          <w:sz w:val="22"/>
          <w:szCs w:val="22"/>
        </w:rPr>
        <w:t>kere imzalanır</w:t>
      </w:r>
      <w:r w:rsidRPr="00600149">
        <w:rPr>
          <w:sz w:val="22"/>
          <w:szCs w:val="22"/>
        </w:rPr>
        <w:t xml:space="preserve"> ve bu imzalı </w:t>
      </w:r>
      <w:r w:rsidR="004D1A1B" w:rsidRPr="00600149">
        <w:rPr>
          <w:sz w:val="22"/>
          <w:szCs w:val="22"/>
        </w:rPr>
        <w:t>dosya istemcilerde</w:t>
      </w:r>
      <w:r w:rsidRPr="00600149">
        <w:rPr>
          <w:sz w:val="22"/>
          <w:szCs w:val="22"/>
        </w:rPr>
        <w:t xml:space="preserve"> tutulur. İmzalanan politika dosyasının imzası doğrulanırsa ve imza doğru kişi tarafından atılmışsa; politika dosyasına güvenilebilir. Doğru kişi imzalamış mı kontrolünün yapılma</w:t>
      </w:r>
      <w:r w:rsidR="00CE66EB">
        <w:rPr>
          <w:sz w:val="22"/>
          <w:szCs w:val="22"/>
        </w:rPr>
        <w:t xml:space="preserve">sı için, kodunuzun içine imzacı </w:t>
      </w:r>
      <w:r w:rsidRPr="00600149">
        <w:rPr>
          <w:sz w:val="22"/>
          <w:szCs w:val="22"/>
        </w:rPr>
        <w:t>sertifika</w:t>
      </w:r>
      <w:r w:rsidR="00CE66EB">
        <w:rPr>
          <w:sz w:val="22"/>
          <w:szCs w:val="22"/>
        </w:rPr>
        <w:t xml:space="preserve">sının gömülmesi gerekmektedir. </w:t>
      </w:r>
      <w:r w:rsidRPr="00600149">
        <w:rPr>
          <w:sz w:val="22"/>
          <w:szCs w:val="22"/>
        </w:rPr>
        <w:t xml:space="preserve">Kodunuzu, devamlı değiştiremeyeceğinizden imzalama işleminde </w:t>
      </w:r>
      <w:r w:rsidR="004D1A1B" w:rsidRPr="00600149">
        <w:rPr>
          <w:sz w:val="22"/>
          <w:szCs w:val="22"/>
        </w:rPr>
        <w:t>kullandığınız akıllı</w:t>
      </w:r>
      <w:r w:rsidRPr="00600149">
        <w:rPr>
          <w:sz w:val="22"/>
          <w:szCs w:val="22"/>
        </w:rPr>
        <w:t xml:space="preserve"> kartı veya pfx dosyasını kesinlik</w:t>
      </w:r>
      <w:r w:rsidR="00CE66EB">
        <w:rPr>
          <w:sz w:val="22"/>
          <w:szCs w:val="22"/>
        </w:rPr>
        <w:t xml:space="preserve">le kaybetmemeniz gerekmektedir. </w:t>
      </w:r>
      <w:r w:rsidRPr="00600149">
        <w:rPr>
          <w:sz w:val="22"/>
          <w:szCs w:val="22"/>
        </w:rPr>
        <w:t>Politika dosyasını PKCS7 st</w:t>
      </w:r>
      <w:r w:rsidR="00082A2C">
        <w:rPr>
          <w:sz w:val="22"/>
          <w:szCs w:val="22"/>
        </w:rPr>
        <w:t>andardında imzalayabilirsiniz.</w:t>
      </w:r>
      <w:r w:rsidR="00FB578D">
        <w:rPr>
          <w:sz w:val="22"/>
          <w:szCs w:val="22"/>
        </w:rPr>
        <w:t xml:space="preserve"> </w:t>
      </w:r>
      <w:r w:rsidR="00C3586C">
        <w:rPr>
          <w:sz w:val="22"/>
          <w:szCs w:val="22"/>
        </w:rPr>
        <w:t>PKCS7 tipindeki</w:t>
      </w:r>
      <w:r w:rsidRPr="00600149">
        <w:rPr>
          <w:sz w:val="22"/>
          <w:szCs w:val="22"/>
        </w:rPr>
        <w:t xml:space="preserve"> imza işlemlerine smartcard modülünden erişebilirsiniz.</w:t>
      </w:r>
    </w:p>
    <w:p w14:paraId="3856EDD2" w14:textId="77777777" w:rsidR="009D4815" w:rsidRPr="00CD7495" w:rsidRDefault="009D4815" w:rsidP="009D4815">
      <w:pPr>
        <w:pStyle w:val="BodyText"/>
        <w:ind w:left="720"/>
        <w:rPr>
          <w:sz w:val="22"/>
          <w:szCs w:val="22"/>
        </w:rPr>
      </w:pPr>
    </w:p>
    <w:p w14:paraId="59F4545E" w14:textId="251760ED" w:rsidR="00CC4924" w:rsidRDefault="00CC4924" w:rsidP="00CC4924">
      <w:pPr>
        <w:pStyle w:val="BodyText"/>
        <w:rPr>
          <w:sz w:val="22"/>
          <w:szCs w:val="22"/>
        </w:rPr>
      </w:pPr>
      <w:r w:rsidRPr="00600149">
        <w:rPr>
          <w:sz w:val="22"/>
          <w:szCs w:val="22"/>
        </w:rPr>
        <w:t>Yukarıda</w:t>
      </w:r>
      <w:r w:rsidR="008476C1">
        <w:rPr>
          <w:sz w:val="22"/>
          <w:szCs w:val="22"/>
        </w:rPr>
        <w:t xml:space="preserve"> sayılan</w:t>
      </w:r>
      <w:r w:rsidRPr="00600149">
        <w:rPr>
          <w:sz w:val="22"/>
          <w:szCs w:val="22"/>
        </w:rPr>
        <w:t xml:space="preserve"> güvenlik önlemleri</w:t>
      </w:r>
      <w:r w:rsidR="008476C1">
        <w:rPr>
          <w:sz w:val="22"/>
          <w:szCs w:val="22"/>
        </w:rPr>
        <w:t>,</w:t>
      </w:r>
      <w:r w:rsidRPr="00600149">
        <w:rPr>
          <w:sz w:val="22"/>
          <w:szCs w:val="22"/>
        </w:rPr>
        <w:t xml:space="preserve"> birlikte veya tek olarak uygulanabilir. Politika dosyasının güvensiz bir şekilde istemcilerde durmasını </w:t>
      </w:r>
      <w:r w:rsidRPr="009D4815">
        <w:rPr>
          <w:b/>
          <w:sz w:val="22"/>
          <w:szCs w:val="22"/>
        </w:rPr>
        <w:t>kesinlikle önermiyoruz.</w:t>
      </w:r>
    </w:p>
    <w:p w14:paraId="5F96D542" w14:textId="77777777" w:rsidR="009D4815" w:rsidRPr="00600149" w:rsidRDefault="009D4815" w:rsidP="00CC4924">
      <w:pPr>
        <w:pStyle w:val="BodyText"/>
        <w:rPr>
          <w:sz w:val="22"/>
          <w:szCs w:val="22"/>
        </w:rPr>
      </w:pPr>
    </w:p>
    <w:p w14:paraId="0D558A8B" w14:textId="28000D8C" w:rsidR="00CC4924" w:rsidRPr="00600149" w:rsidRDefault="00DB5467" w:rsidP="00DB5467">
      <w:pPr>
        <w:pStyle w:val="Heading3"/>
        <w:numPr>
          <w:ilvl w:val="0"/>
          <w:numId w:val="0"/>
        </w:numPr>
      </w:pPr>
      <w:bookmarkStart w:id="156" w:name="_Toc321229023"/>
      <w:bookmarkStart w:id="157" w:name="_Toc86130325"/>
      <w:r>
        <w:t xml:space="preserve">3.4.6 </w:t>
      </w:r>
      <w:r w:rsidR="00CC4924" w:rsidRPr="00600149">
        <w:t>Sertifika</w:t>
      </w:r>
      <w:r w:rsidR="00FB578D">
        <w:t xml:space="preserve"> </w:t>
      </w:r>
      <w:r w:rsidR="00CC4924" w:rsidRPr="00600149">
        <w:t>-</w:t>
      </w:r>
      <w:r w:rsidR="00FB578D">
        <w:t xml:space="preserve"> </w:t>
      </w:r>
      <w:r w:rsidR="00CC4924" w:rsidRPr="00600149">
        <w:t>SİL Durum Bilgisi</w:t>
      </w:r>
      <w:bookmarkEnd w:id="156"/>
      <w:bookmarkEnd w:id="157"/>
    </w:p>
    <w:p w14:paraId="25B0BBA8" w14:textId="102BDE3F" w:rsidR="00CC4924" w:rsidRPr="00FB578D" w:rsidRDefault="00072EAC" w:rsidP="00CC4924">
      <w:pPr>
        <w:pStyle w:val="BodyText"/>
        <w:rPr>
          <w:sz w:val="22"/>
          <w:szCs w:val="22"/>
        </w:rPr>
      </w:pPr>
      <w:r w:rsidRPr="00FB578D">
        <w:rPr>
          <w:rFonts w:cs="Arial"/>
          <w:sz w:val="22"/>
          <w:szCs w:val="22"/>
        </w:rPr>
        <w:t>MA3 API Sertifika Doğrulama Kütüphanesi</w:t>
      </w:r>
      <w:r w:rsidR="00CC4924" w:rsidRPr="00FB578D">
        <w:rPr>
          <w:sz w:val="22"/>
          <w:szCs w:val="22"/>
        </w:rPr>
        <w:t xml:space="preserve"> sertifika ve SİL doğrulama işlemi so</w:t>
      </w:r>
      <w:r w:rsidR="00FB578D" w:rsidRPr="00FB578D">
        <w:rPr>
          <w:sz w:val="22"/>
          <w:szCs w:val="22"/>
        </w:rPr>
        <w:t>nucunda Sertifika Durum Bilgisi</w:t>
      </w:r>
      <w:r w:rsidR="002752BC">
        <w:rPr>
          <w:sz w:val="22"/>
          <w:szCs w:val="22"/>
        </w:rPr>
        <w:t xml:space="preserve"> </w:t>
      </w:r>
      <w:r w:rsidR="00CC4924" w:rsidRPr="00FB578D">
        <w:rPr>
          <w:sz w:val="22"/>
          <w:szCs w:val="22"/>
        </w:rPr>
        <w:t>(</w:t>
      </w:r>
      <w:r w:rsidR="00CC4924" w:rsidRPr="00CF6561">
        <w:rPr>
          <w:rFonts w:ascii="Courier New" w:hAnsi="Courier New" w:cs="Courier New"/>
          <w:i/>
          <w:sz w:val="22"/>
          <w:szCs w:val="22"/>
        </w:rPr>
        <w:t>CertificateStatusInfo</w:t>
      </w:r>
      <w:r w:rsidR="00FB578D" w:rsidRPr="00FB578D">
        <w:rPr>
          <w:sz w:val="22"/>
          <w:szCs w:val="22"/>
        </w:rPr>
        <w:t>) ve SİL Durum Bilgisi</w:t>
      </w:r>
      <w:r w:rsidR="002752BC">
        <w:rPr>
          <w:sz w:val="22"/>
          <w:szCs w:val="22"/>
        </w:rPr>
        <w:t xml:space="preserve"> </w:t>
      </w:r>
      <w:r w:rsidR="00CC4924" w:rsidRPr="00FB578D">
        <w:rPr>
          <w:sz w:val="22"/>
          <w:szCs w:val="22"/>
        </w:rPr>
        <w:t>(</w:t>
      </w:r>
      <w:r w:rsidR="00CC4924" w:rsidRPr="00CF6561">
        <w:rPr>
          <w:rFonts w:ascii="Courier New" w:hAnsi="Courier New" w:cs="Courier New"/>
          <w:i/>
          <w:sz w:val="22"/>
          <w:szCs w:val="22"/>
        </w:rPr>
        <w:t>CRLStatusInfo</w:t>
      </w:r>
      <w:r w:rsidR="00CC4924" w:rsidRPr="00FB578D">
        <w:rPr>
          <w:sz w:val="22"/>
          <w:szCs w:val="22"/>
        </w:rPr>
        <w:t xml:space="preserve">) sınıflarından bir nesne oluşturur. Bu sınıf içerisinde </w:t>
      </w:r>
      <w:r w:rsidR="004C0D43">
        <w:rPr>
          <w:sz w:val="22"/>
          <w:szCs w:val="22"/>
        </w:rPr>
        <w:t>yapılan kontrollerle ilgili bilgi</w:t>
      </w:r>
      <w:r w:rsidR="00EF1A24">
        <w:rPr>
          <w:sz w:val="22"/>
          <w:szCs w:val="22"/>
        </w:rPr>
        <w:t>ler ve</w:t>
      </w:r>
      <w:r w:rsidR="00CC4924" w:rsidRPr="00FB578D">
        <w:rPr>
          <w:sz w:val="22"/>
          <w:szCs w:val="22"/>
        </w:rPr>
        <w:t xml:space="preserve"> oluşturulmuş</w:t>
      </w:r>
      <w:r w:rsidR="00EF1A24">
        <w:rPr>
          <w:sz w:val="22"/>
          <w:szCs w:val="22"/>
        </w:rPr>
        <w:t>,</w:t>
      </w:r>
      <w:r w:rsidR="00CC4924" w:rsidRPr="00FB578D">
        <w:rPr>
          <w:sz w:val="22"/>
          <w:szCs w:val="22"/>
        </w:rPr>
        <w:t xml:space="preserve"> doğrulanmaya çalışılan farklı sertifika zincirleri doğrulanma sonuçlarıyla bir</w:t>
      </w:r>
      <w:r w:rsidR="003C333B">
        <w:rPr>
          <w:sz w:val="22"/>
          <w:szCs w:val="22"/>
        </w:rPr>
        <w:t xml:space="preserve">likte </w:t>
      </w:r>
      <w:r w:rsidR="00CC4924" w:rsidRPr="00FB578D">
        <w:rPr>
          <w:sz w:val="22"/>
          <w:szCs w:val="22"/>
        </w:rPr>
        <w:t>detaylı olarak saklanır.  Bu sınıf</w:t>
      </w:r>
      <w:r w:rsidR="003C333B">
        <w:rPr>
          <w:sz w:val="22"/>
          <w:szCs w:val="22"/>
        </w:rPr>
        <w:t>a ait</w:t>
      </w:r>
      <w:r w:rsidR="00CC4924" w:rsidRPr="00FB578D">
        <w:rPr>
          <w:sz w:val="22"/>
          <w:szCs w:val="22"/>
        </w:rPr>
        <w:t xml:space="preserve"> nesne</w:t>
      </w:r>
      <w:r w:rsidR="003C333B">
        <w:rPr>
          <w:sz w:val="22"/>
          <w:szCs w:val="22"/>
        </w:rPr>
        <w:t>nin</w:t>
      </w:r>
      <w:r w:rsidR="00CC4924" w:rsidRPr="00FB578D">
        <w:rPr>
          <w:sz w:val="22"/>
          <w:szCs w:val="22"/>
        </w:rPr>
        <w:t xml:space="preserve"> kullanımı</w:t>
      </w:r>
      <w:r w:rsidR="003C333B">
        <w:rPr>
          <w:sz w:val="22"/>
          <w:szCs w:val="22"/>
        </w:rPr>
        <w:t>,</w:t>
      </w:r>
      <w:r w:rsidR="00BA53F0">
        <w:rPr>
          <w:sz w:val="22"/>
          <w:szCs w:val="22"/>
        </w:rPr>
        <w:t xml:space="preserve"> </w:t>
      </w:r>
      <w:hyperlink w:anchor="_CMS_İMZA" w:history="1">
        <w:r w:rsidR="00BA53F0" w:rsidRPr="00A227B3">
          <w:rPr>
            <w:rStyle w:val="Hyperlink"/>
            <w:sz w:val="22"/>
            <w:szCs w:val="22"/>
          </w:rPr>
          <w:t>Bölüm 4</w:t>
        </w:r>
      </w:hyperlink>
      <w:r w:rsidR="00BA53F0">
        <w:rPr>
          <w:sz w:val="22"/>
          <w:szCs w:val="22"/>
        </w:rPr>
        <w:t>’teki örnek kodlarda yer almaktadır.</w:t>
      </w:r>
      <w:r w:rsidR="00CC4924" w:rsidRPr="00FB578D">
        <w:rPr>
          <w:sz w:val="22"/>
          <w:szCs w:val="22"/>
        </w:rPr>
        <w:t xml:space="preserve"> </w:t>
      </w:r>
    </w:p>
    <w:p w14:paraId="081BE89D" w14:textId="48A3A227" w:rsidR="00CC4924" w:rsidRPr="00600149" w:rsidRDefault="00DB5467" w:rsidP="00DB5467">
      <w:pPr>
        <w:pStyle w:val="Heading3"/>
        <w:numPr>
          <w:ilvl w:val="0"/>
          <w:numId w:val="0"/>
        </w:numPr>
      </w:pPr>
      <w:bookmarkStart w:id="158" w:name="_Yerel_Sertifika_Deposu"/>
      <w:bookmarkStart w:id="159" w:name="_Toc321229024"/>
      <w:bookmarkStart w:id="160" w:name="_Toc86130326"/>
      <w:bookmarkEnd w:id="158"/>
      <w:r>
        <w:t xml:space="preserve">3.4.7 </w:t>
      </w:r>
      <w:r w:rsidR="00CC4924" w:rsidRPr="00600149">
        <w:t>Yerel Sertifika Deposu</w:t>
      </w:r>
      <w:bookmarkEnd w:id="159"/>
      <w:bookmarkEnd w:id="160"/>
    </w:p>
    <w:p w14:paraId="716CB5D6" w14:textId="77777777" w:rsidR="009A70DA" w:rsidRDefault="00F52DA0" w:rsidP="00CC4924">
      <w:pPr>
        <w:pStyle w:val="BodyText"/>
        <w:rPr>
          <w:sz w:val="22"/>
          <w:szCs w:val="22"/>
        </w:rPr>
      </w:pPr>
      <w:r>
        <w:rPr>
          <w:sz w:val="22"/>
          <w:szCs w:val="22"/>
        </w:rPr>
        <w:t>G</w:t>
      </w:r>
      <w:r w:rsidR="00CC4924" w:rsidRPr="001373D7">
        <w:rPr>
          <w:sz w:val="22"/>
          <w:szCs w:val="22"/>
        </w:rPr>
        <w:t>üvenilir olduğu kabul edilen yayıncı sertifikaları</w:t>
      </w:r>
      <w:r w:rsidR="00690ADB">
        <w:rPr>
          <w:sz w:val="22"/>
          <w:szCs w:val="22"/>
        </w:rPr>
        <w:t xml:space="preserve"> sertifika deposunda saklanır. </w:t>
      </w:r>
    </w:p>
    <w:p w14:paraId="29D8CD11" w14:textId="3C15F93A" w:rsidR="00CC4924" w:rsidRPr="001373D7" w:rsidRDefault="00CC4924" w:rsidP="00CC4924">
      <w:pPr>
        <w:pStyle w:val="BodyText"/>
        <w:rPr>
          <w:sz w:val="22"/>
          <w:szCs w:val="22"/>
        </w:rPr>
      </w:pPr>
      <w:r w:rsidRPr="001373D7">
        <w:rPr>
          <w:sz w:val="22"/>
          <w:szCs w:val="22"/>
        </w:rPr>
        <w:lastRenderedPageBreak/>
        <w:t>Sertifika deposunun varsayılan yeri, kullanıcının ana klasörünün</w:t>
      </w:r>
      <w:r w:rsidR="001275E7">
        <w:rPr>
          <w:sz w:val="22"/>
          <w:szCs w:val="22"/>
        </w:rPr>
        <w:t xml:space="preserve"> </w:t>
      </w:r>
      <w:r w:rsidRPr="001373D7">
        <w:rPr>
          <w:sz w:val="22"/>
          <w:szCs w:val="22"/>
        </w:rPr>
        <w:t xml:space="preserve">(user home directory) altındaki </w:t>
      </w:r>
      <w:r w:rsidR="001275E7" w:rsidRPr="00EC1DCE">
        <w:rPr>
          <w:b/>
          <w:bCs/>
          <w:sz w:val="22"/>
          <w:szCs w:val="22"/>
        </w:rPr>
        <w:t>.sertifikadeposu</w:t>
      </w:r>
      <w:r w:rsidRPr="001373D7">
        <w:rPr>
          <w:sz w:val="22"/>
          <w:szCs w:val="22"/>
        </w:rPr>
        <w:t xml:space="preserve"> klasörünün içidir. Varsayılan </w:t>
      </w:r>
      <w:r w:rsidR="00FF1141" w:rsidRPr="001373D7">
        <w:rPr>
          <w:sz w:val="22"/>
          <w:szCs w:val="22"/>
        </w:rPr>
        <w:t>dosya ismi</w:t>
      </w:r>
      <w:r w:rsidRPr="001373D7">
        <w:rPr>
          <w:sz w:val="22"/>
          <w:szCs w:val="22"/>
        </w:rPr>
        <w:t xml:space="preserve"> ise </w:t>
      </w:r>
      <w:r w:rsidRPr="00EC1DCE">
        <w:rPr>
          <w:b/>
          <w:bCs/>
          <w:sz w:val="22"/>
          <w:szCs w:val="22"/>
        </w:rPr>
        <w:t>SertifikaDeposu.svt</w:t>
      </w:r>
      <w:r w:rsidR="00EC1DCE">
        <w:rPr>
          <w:sz w:val="22"/>
          <w:szCs w:val="22"/>
        </w:rPr>
        <w:t>’</w:t>
      </w:r>
      <w:r w:rsidRPr="001373D7">
        <w:rPr>
          <w:sz w:val="22"/>
          <w:szCs w:val="22"/>
        </w:rPr>
        <w:t>dir. Eğer   farklı bir dosya yolu ve dosya ismi kullanılması isteniyorsa, sertifika doğrulama politika dosyasında belirtilmelidir. Bunun için storepath parametresi kullanılmalıdır.</w:t>
      </w:r>
    </w:p>
    <w:p w14:paraId="503C234B" w14:textId="257C9C0D" w:rsidR="003F6190" w:rsidRDefault="00E92FA5" w:rsidP="00CC4924">
      <w:pPr>
        <w:pStyle w:val="BodyText"/>
        <w:rPr>
          <w:sz w:val="22"/>
          <w:szCs w:val="22"/>
        </w:rPr>
      </w:pPr>
      <w:r w:rsidRPr="001373D7">
        <w:rPr>
          <w:rFonts w:cs="Arial"/>
          <w:sz w:val="22"/>
          <w:szCs w:val="22"/>
        </w:rPr>
        <w:t>MA3 API Sertifika Doğrulama Kütüphanesi</w:t>
      </w:r>
      <w:r w:rsidR="00F14470">
        <w:rPr>
          <w:rFonts w:cs="Arial"/>
          <w:sz w:val="22"/>
          <w:szCs w:val="22"/>
        </w:rPr>
        <w:t>,</w:t>
      </w:r>
      <w:r w:rsidR="00CC4924" w:rsidRPr="001373D7">
        <w:rPr>
          <w:sz w:val="22"/>
          <w:szCs w:val="22"/>
        </w:rPr>
        <w:t xml:space="preserve"> yerel sertifika deposunda güvenilir kök sertifikası olarak tanımlanmış seritikaları güvenilir kabul eder ve doğrulama sırasında oluşturduğu sertifika zincirlerinin</w:t>
      </w:r>
      <w:r w:rsidR="00AE24BB">
        <w:rPr>
          <w:sz w:val="22"/>
          <w:szCs w:val="22"/>
        </w:rPr>
        <w:t xml:space="preserve"> de</w:t>
      </w:r>
      <w:r w:rsidR="00CC4924" w:rsidRPr="001373D7">
        <w:rPr>
          <w:sz w:val="22"/>
          <w:szCs w:val="22"/>
        </w:rPr>
        <w:t xml:space="preserve"> bu sertifikalardan biriyle sonlanmasını bekler. </w:t>
      </w:r>
    </w:p>
    <w:p w14:paraId="2E22CBFD" w14:textId="667684D6" w:rsidR="003F6190" w:rsidRPr="001373D7" w:rsidRDefault="003F6190" w:rsidP="00CC4924">
      <w:pPr>
        <w:pStyle w:val="BodyText"/>
        <w:rPr>
          <w:sz w:val="22"/>
          <w:szCs w:val="22"/>
        </w:rPr>
      </w:pPr>
      <w:r>
        <w:rPr>
          <w:sz w:val="22"/>
          <w:szCs w:val="22"/>
        </w:rPr>
        <w:t>D</w:t>
      </w:r>
      <w:r w:rsidRPr="001373D7">
        <w:rPr>
          <w:sz w:val="22"/>
          <w:szCs w:val="22"/>
        </w:rPr>
        <w:t xml:space="preserve">oğrulama sırasında </w:t>
      </w:r>
      <w:r>
        <w:rPr>
          <w:sz w:val="22"/>
          <w:szCs w:val="22"/>
        </w:rPr>
        <w:t>bulunan yayıncı sertifikası</w:t>
      </w:r>
      <w:r w:rsidRPr="001373D7">
        <w:rPr>
          <w:sz w:val="22"/>
          <w:szCs w:val="22"/>
        </w:rPr>
        <w:t>, SİL</w:t>
      </w:r>
      <w:r>
        <w:rPr>
          <w:sz w:val="22"/>
          <w:szCs w:val="22"/>
        </w:rPr>
        <w:t xml:space="preserve"> ya da OCSP </w:t>
      </w:r>
      <w:r w:rsidRPr="001373D7">
        <w:rPr>
          <w:sz w:val="22"/>
          <w:szCs w:val="22"/>
        </w:rPr>
        <w:t>ceva</w:t>
      </w:r>
      <w:r>
        <w:rPr>
          <w:sz w:val="22"/>
          <w:szCs w:val="22"/>
        </w:rPr>
        <w:t>p verileri</w:t>
      </w:r>
      <w:r w:rsidRPr="001373D7">
        <w:rPr>
          <w:sz w:val="22"/>
          <w:szCs w:val="22"/>
        </w:rPr>
        <w:t xml:space="preserve"> </w:t>
      </w:r>
      <w:r>
        <w:rPr>
          <w:sz w:val="22"/>
          <w:szCs w:val="22"/>
        </w:rPr>
        <w:t>yerel depoda saklanabilir. Sertifika ve sil bulucular aracılığıyla doğrulama verileri</w:t>
      </w:r>
      <w:r w:rsidR="00AE24BB">
        <w:rPr>
          <w:sz w:val="22"/>
          <w:szCs w:val="22"/>
        </w:rPr>
        <w:t>ne ulaşılmak</w:t>
      </w:r>
      <w:r>
        <w:rPr>
          <w:sz w:val="22"/>
          <w:szCs w:val="22"/>
        </w:rPr>
        <w:t xml:space="preserve"> istenildiğinde uzak kaynaklara erişmek yerine </w:t>
      </w:r>
      <w:r w:rsidR="00AE24BB">
        <w:rPr>
          <w:sz w:val="22"/>
          <w:szCs w:val="22"/>
        </w:rPr>
        <w:t>yerel depodan</w:t>
      </w:r>
      <w:r w:rsidR="00A24CFB">
        <w:rPr>
          <w:sz w:val="22"/>
          <w:szCs w:val="22"/>
        </w:rPr>
        <w:t xml:space="preserve"> </w:t>
      </w:r>
      <w:r>
        <w:rPr>
          <w:sz w:val="22"/>
          <w:szCs w:val="22"/>
        </w:rPr>
        <w:t>ilgili veriler bulunabilir.</w:t>
      </w:r>
    </w:p>
    <w:p w14:paraId="65C77A2E" w14:textId="77777777" w:rsidR="00CC4924" w:rsidRPr="001373D7" w:rsidRDefault="00CC4924" w:rsidP="00CC4924">
      <w:pPr>
        <w:pStyle w:val="BodyText"/>
        <w:rPr>
          <w:sz w:val="22"/>
          <w:szCs w:val="22"/>
        </w:rPr>
      </w:pP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634"/>
      </w:tblGrid>
      <w:tr w:rsidR="00CC4924" w:rsidRPr="00600149" w14:paraId="61A9C354" w14:textId="77777777" w:rsidTr="001E690F">
        <w:tc>
          <w:tcPr>
            <w:tcW w:w="9546" w:type="dxa"/>
            <w:shd w:val="clear" w:color="auto" w:fill="F8F8F8"/>
          </w:tcPr>
          <w:p w14:paraId="30A71559" w14:textId="77777777" w:rsidR="00CC4924" w:rsidRPr="00E55D73" w:rsidRDefault="00CC4924" w:rsidP="00D0262E">
            <w:pPr>
              <w:autoSpaceDE w:val="0"/>
              <w:autoSpaceDN w:val="0"/>
              <w:adjustRightInd w:val="0"/>
              <w:spacing w:after="0" w:line="240" w:lineRule="auto"/>
              <w:rPr>
                <w:rFonts w:ascii="Consolas" w:hAnsi="Consolas" w:cs="Consolas"/>
                <w:color w:val="2A00FF"/>
                <w:sz w:val="20"/>
                <w:szCs w:val="20"/>
              </w:rPr>
            </w:pPr>
            <w:r w:rsidRPr="00E55D73">
              <w:rPr>
                <w:rFonts w:ascii="Consolas" w:hAnsi="Consolas" w:cs="Consolas"/>
                <w:color w:val="2A00FF"/>
                <w:sz w:val="20"/>
                <w:szCs w:val="20"/>
              </w:rPr>
              <w:t xml:space="preserve">&lt;class </w:t>
            </w:r>
            <w:r w:rsidRPr="00E55D73">
              <w:rPr>
                <w:rFonts w:ascii="Consolas" w:hAnsi="Consolas" w:cs="Consolas"/>
                <w:color w:val="FF0000"/>
                <w:sz w:val="20"/>
                <w:szCs w:val="20"/>
              </w:rPr>
              <w:t>name</w:t>
            </w:r>
            <w:r w:rsidRPr="00E55D73">
              <w:rPr>
                <w:rFonts w:ascii="Consolas" w:hAnsi="Consolas" w:cs="Consolas"/>
                <w:color w:val="2A00FF"/>
                <w:sz w:val="20"/>
                <w:szCs w:val="20"/>
              </w:rPr>
              <w:t>="tr.gov.tubitak.uekae.esya.api.certificate.validation.find.certificate.trusted.TrustedCertificateFinderFromECertStore"&gt;</w:t>
            </w:r>
          </w:p>
          <w:p w14:paraId="14EABA9F" w14:textId="77777777" w:rsidR="00CC4924" w:rsidRPr="00E55D73" w:rsidRDefault="00CC4924" w:rsidP="00D0262E">
            <w:pPr>
              <w:autoSpaceDE w:val="0"/>
              <w:autoSpaceDN w:val="0"/>
              <w:adjustRightInd w:val="0"/>
              <w:spacing w:after="0" w:line="240" w:lineRule="auto"/>
              <w:rPr>
                <w:rFonts w:ascii="Consolas" w:hAnsi="Consolas" w:cs="Consolas"/>
                <w:color w:val="2A00FF"/>
                <w:sz w:val="20"/>
                <w:szCs w:val="20"/>
              </w:rPr>
            </w:pPr>
            <w:r w:rsidRPr="00E55D73">
              <w:rPr>
                <w:rFonts w:ascii="Consolas" w:hAnsi="Consolas" w:cs="Consolas"/>
                <w:color w:val="2A00FF"/>
                <w:sz w:val="20"/>
                <w:szCs w:val="20"/>
              </w:rPr>
              <w:t>&lt;</w:t>
            </w:r>
            <w:r w:rsidRPr="00E55D73">
              <w:rPr>
                <w:rFonts w:ascii="Consolas" w:hAnsi="Consolas" w:cs="Consolas"/>
                <w:color w:val="FF0000"/>
                <w:sz w:val="20"/>
                <w:szCs w:val="20"/>
              </w:rPr>
              <w:t>param</w:t>
            </w:r>
            <w:r w:rsidRPr="00E55D73">
              <w:rPr>
                <w:rFonts w:ascii="Consolas" w:hAnsi="Consolas" w:cs="Consolas"/>
                <w:color w:val="2A00FF"/>
                <w:sz w:val="20"/>
                <w:szCs w:val="20"/>
              </w:rPr>
              <w:t xml:space="preserve"> name="storepath" </w:t>
            </w:r>
            <w:r w:rsidRPr="00E55D73">
              <w:rPr>
                <w:rFonts w:ascii="Consolas" w:hAnsi="Consolas" w:cs="Consolas"/>
                <w:color w:val="FF0000"/>
                <w:sz w:val="20"/>
                <w:szCs w:val="20"/>
              </w:rPr>
              <w:t>value</w:t>
            </w:r>
            <w:r w:rsidRPr="00E55D73">
              <w:rPr>
                <w:rFonts w:ascii="Consolas" w:hAnsi="Consolas" w:cs="Consolas"/>
                <w:color w:val="2A00FF"/>
                <w:sz w:val="20"/>
                <w:szCs w:val="20"/>
              </w:rPr>
              <w:t>="T:\MA3\api-parent\certStore\SertifikaDeposu.svt"/&gt;</w:t>
            </w:r>
          </w:p>
          <w:p w14:paraId="0C061D96" w14:textId="77777777" w:rsidR="00CC4924" w:rsidRPr="00600149" w:rsidRDefault="00CC4924" w:rsidP="00D0262E">
            <w:pPr>
              <w:autoSpaceDE w:val="0"/>
              <w:autoSpaceDN w:val="0"/>
              <w:adjustRightInd w:val="0"/>
              <w:spacing w:after="0" w:line="240" w:lineRule="auto"/>
            </w:pPr>
            <w:r w:rsidRPr="00E55D73">
              <w:rPr>
                <w:rFonts w:ascii="Consolas" w:hAnsi="Consolas" w:cs="Consolas"/>
                <w:color w:val="2A00FF"/>
                <w:sz w:val="20"/>
                <w:szCs w:val="20"/>
              </w:rPr>
              <w:t>&lt;/class&gt;</w:t>
            </w:r>
          </w:p>
        </w:tc>
      </w:tr>
    </w:tbl>
    <w:p w14:paraId="48B7646D" w14:textId="77777777" w:rsidR="00CC4924" w:rsidRPr="00600149" w:rsidRDefault="00CC4924" w:rsidP="00CC4924">
      <w:pPr>
        <w:pStyle w:val="BodyText"/>
        <w:rPr>
          <w:color w:val="FF0000"/>
          <w:sz w:val="22"/>
          <w:szCs w:val="22"/>
        </w:rPr>
      </w:pPr>
    </w:p>
    <w:p w14:paraId="3E948D8D" w14:textId="75003288" w:rsidR="00CC4924" w:rsidRPr="00600149" w:rsidRDefault="001373D7" w:rsidP="0073077A">
      <w:pPr>
        <w:pStyle w:val="BodyText"/>
        <w:rPr>
          <w:sz w:val="22"/>
          <w:szCs w:val="22"/>
        </w:rPr>
      </w:pPr>
      <w:r>
        <w:rPr>
          <w:sz w:val="22"/>
          <w:szCs w:val="22"/>
        </w:rPr>
        <w:t xml:space="preserve">Test </w:t>
      </w:r>
      <w:r w:rsidR="00535E83">
        <w:rPr>
          <w:sz w:val="22"/>
          <w:szCs w:val="22"/>
        </w:rPr>
        <w:t>sertifikalarıyla</w:t>
      </w:r>
      <w:r w:rsidR="00CC4924" w:rsidRPr="00600149">
        <w:rPr>
          <w:sz w:val="22"/>
          <w:szCs w:val="22"/>
        </w:rPr>
        <w:t xml:space="preserve"> çalış</w:t>
      </w:r>
      <w:r w:rsidR="0073077A">
        <w:rPr>
          <w:sz w:val="22"/>
          <w:szCs w:val="22"/>
        </w:rPr>
        <w:t xml:space="preserve">ırken </w:t>
      </w:r>
      <w:r w:rsidR="00CC4924" w:rsidRPr="00600149">
        <w:rPr>
          <w:sz w:val="22"/>
          <w:szCs w:val="22"/>
        </w:rPr>
        <w:t>sertifikanın doğrulanması sırasında</w:t>
      </w:r>
      <w:r>
        <w:rPr>
          <w:sz w:val="22"/>
          <w:szCs w:val="22"/>
        </w:rPr>
        <w:t xml:space="preserve"> </w:t>
      </w:r>
      <w:r w:rsidR="00CC4924" w:rsidRPr="00600149">
        <w:rPr>
          <w:rFonts w:ascii="Courier New" w:hAnsi="Courier New" w:cs="Courier New"/>
          <w:sz w:val="22"/>
          <w:szCs w:val="22"/>
        </w:rPr>
        <w:t>PATH_VALIDATION_</w:t>
      </w:r>
      <w:r w:rsidR="00236999">
        <w:rPr>
          <w:rFonts w:ascii="Courier New" w:hAnsi="Courier New" w:cs="Courier New"/>
          <w:sz w:val="22"/>
          <w:szCs w:val="22"/>
        </w:rPr>
        <w:t xml:space="preserve"> </w:t>
      </w:r>
      <w:r w:rsidR="00CC4924" w:rsidRPr="00600149">
        <w:rPr>
          <w:rFonts w:ascii="Courier New" w:hAnsi="Courier New" w:cs="Courier New"/>
          <w:sz w:val="22"/>
          <w:szCs w:val="22"/>
        </w:rPr>
        <w:t>FAILURE</w:t>
      </w:r>
      <w:r w:rsidR="003E6A99">
        <w:rPr>
          <w:sz w:val="22"/>
          <w:szCs w:val="22"/>
        </w:rPr>
        <w:t xml:space="preserve"> hatası </w:t>
      </w:r>
      <w:r w:rsidR="00AD6836">
        <w:rPr>
          <w:sz w:val="22"/>
          <w:szCs w:val="22"/>
        </w:rPr>
        <w:t>a</w:t>
      </w:r>
      <w:r w:rsidR="0072730C">
        <w:rPr>
          <w:sz w:val="22"/>
          <w:szCs w:val="22"/>
        </w:rPr>
        <w:t>lınabilir</w:t>
      </w:r>
      <w:r w:rsidR="003E6A99">
        <w:rPr>
          <w:sz w:val="22"/>
          <w:szCs w:val="22"/>
        </w:rPr>
        <w:t xml:space="preserve">. </w:t>
      </w:r>
      <w:r w:rsidR="00CC4924" w:rsidRPr="00600149">
        <w:rPr>
          <w:sz w:val="22"/>
          <w:szCs w:val="22"/>
        </w:rPr>
        <w:t>Bunun sebebi test sertifikaları</w:t>
      </w:r>
      <w:r w:rsidR="00236999">
        <w:rPr>
          <w:sz w:val="22"/>
          <w:szCs w:val="22"/>
        </w:rPr>
        <w:t xml:space="preserve">na ait </w:t>
      </w:r>
      <w:r w:rsidR="00CC4924" w:rsidRPr="00600149">
        <w:rPr>
          <w:sz w:val="22"/>
          <w:szCs w:val="22"/>
        </w:rPr>
        <w:t>köklerin</w:t>
      </w:r>
      <w:r w:rsidR="00236999">
        <w:rPr>
          <w:sz w:val="22"/>
          <w:szCs w:val="22"/>
        </w:rPr>
        <w:t>,</w:t>
      </w:r>
      <w:r w:rsidR="00CC4924" w:rsidRPr="00600149">
        <w:rPr>
          <w:sz w:val="22"/>
          <w:szCs w:val="22"/>
        </w:rPr>
        <w:t xml:space="preserve"> sertifika deposunda güvenilir sertifika olarak </w:t>
      </w:r>
      <w:r w:rsidR="003322AA">
        <w:rPr>
          <w:sz w:val="22"/>
          <w:szCs w:val="22"/>
        </w:rPr>
        <w:t>t</w:t>
      </w:r>
      <w:r w:rsidR="00F57E25">
        <w:rPr>
          <w:sz w:val="22"/>
          <w:szCs w:val="22"/>
        </w:rPr>
        <w:t>anımlanmaması olabilir</w:t>
      </w:r>
      <w:r w:rsidR="00CC4924" w:rsidRPr="00600149">
        <w:rPr>
          <w:sz w:val="22"/>
          <w:szCs w:val="22"/>
        </w:rPr>
        <w:t>. B</w:t>
      </w:r>
      <w:r w:rsidR="00D852FE">
        <w:rPr>
          <w:sz w:val="22"/>
          <w:szCs w:val="22"/>
        </w:rPr>
        <w:t>öyle bir durumda</w:t>
      </w:r>
      <w:r w:rsidR="00236999">
        <w:rPr>
          <w:sz w:val="22"/>
          <w:szCs w:val="22"/>
        </w:rPr>
        <w:t xml:space="preserve"> kullanılan sertifikaya ait</w:t>
      </w:r>
      <w:r w:rsidR="00CC4924" w:rsidRPr="00600149">
        <w:rPr>
          <w:sz w:val="22"/>
          <w:szCs w:val="22"/>
        </w:rPr>
        <w:t xml:space="preserve"> kök sertifikalar</w:t>
      </w:r>
      <w:r w:rsidR="00236999">
        <w:rPr>
          <w:sz w:val="22"/>
          <w:szCs w:val="22"/>
        </w:rPr>
        <w:t>,</w:t>
      </w:r>
      <w:r w:rsidR="00CC4924" w:rsidRPr="00600149">
        <w:rPr>
          <w:sz w:val="22"/>
          <w:szCs w:val="22"/>
        </w:rPr>
        <w:t xml:space="preserve"> dosya yoluyla </w:t>
      </w:r>
      <w:r w:rsidR="00236999">
        <w:rPr>
          <w:sz w:val="22"/>
          <w:szCs w:val="22"/>
        </w:rPr>
        <w:t>gösterilebilir fakat</w:t>
      </w:r>
      <w:r w:rsidR="00CC4924" w:rsidRPr="00600149">
        <w:rPr>
          <w:sz w:val="22"/>
          <w:szCs w:val="22"/>
        </w:rPr>
        <w:t xml:space="preserve"> </w:t>
      </w:r>
      <w:r w:rsidR="00236999">
        <w:rPr>
          <w:sz w:val="22"/>
          <w:szCs w:val="22"/>
        </w:rPr>
        <w:t>b</w:t>
      </w:r>
      <w:r w:rsidR="00CC4924" w:rsidRPr="00600149">
        <w:rPr>
          <w:sz w:val="22"/>
          <w:szCs w:val="22"/>
        </w:rPr>
        <w:t xml:space="preserve">u kullanım sadece test </w:t>
      </w:r>
      <w:r w:rsidR="00793D63">
        <w:rPr>
          <w:sz w:val="22"/>
          <w:szCs w:val="22"/>
        </w:rPr>
        <w:t>amaçlı</w:t>
      </w:r>
      <w:r w:rsidR="00793D63" w:rsidRPr="00600149">
        <w:rPr>
          <w:sz w:val="22"/>
          <w:szCs w:val="22"/>
        </w:rPr>
        <w:t xml:space="preserve"> </w:t>
      </w:r>
      <w:r w:rsidR="00CC4924" w:rsidRPr="00600149">
        <w:rPr>
          <w:sz w:val="22"/>
          <w:szCs w:val="22"/>
        </w:rPr>
        <w:t>yapılmalıdır.</w:t>
      </w:r>
    </w:p>
    <w:p w14:paraId="64073FE6" w14:textId="77777777" w:rsidR="00CC4924" w:rsidRPr="0047075D" w:rsidRDefault="00CC4924" w:rsidP="00CC4924">
      <w:pPr>
        <w:pStyle w:val="BodyText"/>
        <w:rPr>
          <w:sz w:val="22"/>
          <w:szCs w:val="22"/>
        </w:rPr>
      </w:pP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634"/>
      </w:tblGrid>
      <w:tr w:rsidR="00CC4924" w:rsidRPr="00600149" w14:paraId="516D2C10" w14:textId="77777777" w:rsidTr="001E690F">
        <w:tc>
          <w:tcPr>
            <w:tcW w:w="9546" w:type="dxa"/>
            <w:shd w:val="clear" w:color="auto" w:fill="F8F8F8"/>
          </w:tcPr>
          <w:p w14:paraId="052B470E" w14:textId="77777777" w:rsidR="00CC4924" w:rsidRPr="00550282" w:rsidRDefault="00CC4924" w:rsidP="00D0262E">
            <w:pPr>
              <w:autoSpaceDE w:val="0"/>
              <w:autoSpaceDN w:val="0"/>
              <w:adjustRightInd w:val="0"/>
              <w:spacing w:after="0" w:line="240" w:lineRule="auto"/>
              <w:rPr>
                <w:rFonts w:ascii="Consolas" w:hAnsi="Consolas" w:cs="Consolas"/>
                <w:color w:val="2A00FF"/>
                <w:sz w:val="20"/>
                <w:szCs w:val="20"/>
              </w:rPr>
            </w:pPr>
            <w:r w:rsidRPr="00550282">
              <w:rPr>
                <w:rFonts w:ascii="Consolas" w:hAnsi="Consolas" w:cs="Consolas"/>
                <w:color w:val="2A00FF"/>
                <w:sz w:val="20"/>
                <w:szCs w:val="20"/>
              </w:rPr>
              <w:t xml:space="preserve">&lt;class </w:t>
            </w:r>
            <w:r w:rsidRPr="00550282">
              <w:rPr>
                <w:rFonts w:ascii="Consolas" w:hAnsi="Consolas" w:cs="Consolas"/>
                <w:color w:val="FF0000"/>
                <w:sz w:val="20"/>
                <w:szCs w:val="20"/>
              </w:rPr>
              <w:t>name</w:t>
            </w:r>
            <w:r w:rsidRPr="00550282">
              <w:rPr>
                <w:rFonts w:ascii="Consolas" w:hAnsi="Consolas" w:cs="Consolas"/>
                <w:color w:val="2A00FF"/>
                <w:sz w:val="20"/>
                <w:szCs w:val="20"/>
              </w:rPr>
              <w:t>="(</w:t>
            </w:r>
            <w:r>
              <w:rPr>
                <w:rFonts w:ascii="Consolas" w:hAnsi="Consolas" w:cs="Consolas"/>
                <w:color w:val="2A00FF"/>
                <w:sz w:val="20"/>
                <w:szCs w:val="20"/>
              </w:rPr>
              <w:t>"tr.gov.tubitak.uekae.esya.api.certificate.validation.find.certificate.trusted.TrustedCertificateFinderFromFileSystem</w:t>
            </w:r>
            <w:r w:rsidRPr="00550282">
              <w:rPr>
                <w:rFonts w:ascii="Consolas" w:hAnsi="Consolas" w:cs="Consolas"/>
                <w:color w:val="2A00FF"/>
                <w:sz w:val="20"/>
                <w:szCs w:val="20"/>
              </w:rPr>
              <w:t>"&gt;</w:t>
            </w:r>
          </w:p>
          <w:p w14:paraId="5384A2EE" w14:textId="25DBEE1A" w:rsidR="004E3CAA" w:rsidRPr="00550282" w:rsidRDefault="00CC4924" w:rsidP="00B45DF8">
            <w:pPr>
              <w:autoSpaceDE w:val="0"/>
              <w:autoSpaceDN w:val="0"/>
              <w:adjustRightInd w:val="0"/>
              <w:spacing w:after="0" w:line="240" w:lineRule="auto"/>
              <w:rPr>
                <w:rFonts w:ascii="Consolas" w:hAnsi="Consolas" w:cs="Consolas"/>
                <w:color w:val="2A00FF"/>
                <w:sz w:val="20"/>
                <w:szCs w:val="20"/>
              </w:rPr>
            </w:pPr>
            <w:r w:rsidRPr="00550282">
              <w:rPr>
                <w:rFonts w:ascii="Consolas" w:hAnsi="Consolas" w:cs="Consolas"/>
                <w:color w:val="2A00FF"/>
                <w:sz w:val="20"/>
                <w:szCs w:val="20"/>
              </w:rPr>
              <w:t>&lt;</w:t>
            </w:r>
            <w:r w:rsidRPr="00550282">
              <w:rPr>
                <w:rFonts w:ascii="Consolas" w:hAnsi="Consolas" w:cs="Consolas"/>
                <w:color w:val="FF0000"/>
                <w:sz w:val="20"/>
                <w:szCs w:val="20"/>
              </w:rPr>
              <w:t>param</w:t>
            </w:r>
            <w:r w:rsidRPr="00550282">
              <w:rPr>
                <w:rFonts w:ascii="Consolas" w:hAnsi="Consolas" w:cs="Consolas"/>
                <w:color w:val="2A00FF"/>
                <w:sz w:val="20"/>
                <w:szCs w:val="20"/>
              </w:rPr>
              <w:t xml:space="preserve"> name="</w:t>
            </w:r>
            <w:r>
              <w:rPr>
                <w:rFonts w:ascii="Consolas" w:hAnsi="Consolas" w:cs="Consolas"/>
                <w:color w:val="2A00FF"/>
                <w:sz w:val="20"/>
                <w:szCs w:val="20"/>
              </w:rPr>
              <w:t>dizin</w:t>
            </w:r>
            <w:r w:rsidRPr="00550282">
              <w:rPr>
                <w:rFonts w:ascii="Consolas" w:hAnsi="Consolas" w:cs="Consolas"/>
                <w:color w:val="2A00FF"/>
                <w:sz w:val="20"/>
                <w:szCs w:val="20"/>
              </w:rPr>
              <w:t xml:space="preserve">" </w:t>
            </w:r>
            <w:r w:rsidRPr="00550282">
              <w:rPr>
                <w:rFonts w:ascii="Consolas" w:hAnsi="Consolas" w:cs="Consolas"/>
                <w:color w:val="FF0000"/>
                <w:sz w:val="20"/>
                <w:szCs w:val="20"/>
              </w:rPr>
              <w:t>value</w:t>
            </w:r>
            <w:r w:rsidRPr="00550282">
              <w:rPr>
                <w:rFonts w:ascii="Consolas" w:hAnsi="Consolas" w:cs="Consolas"/>
                <w:color w:val="2A00FF"/>
                <w:sz w:val="20"/>
                <w:szCs w:val="20"/>
              </w:rPr>
              <w:t>="</w:t>
            </w:r>
            <w:r>
              <w:rPr>
                <w:rFonts w:ascii="Consolas" w:hAnsi="Consolas" w:cs="Consolas"/>
                <w:color w:val="2A00FF"/>
                <w:sz w:val="20"/>
                <w:szCs w:val="20"/>
              </w:rPr>
              <w:t>T:\\MA3\\api</w:t>
            </w:r>
            <w:r w:rsidR="004E3CAA">
              <w:rPr>
                <w:rFonts w:ascii="Consolas" w:hAnsi="Consolas" w:cs="Consolas"/>
                <w:color w:val="2A00FF"/>
                <w:sz w:val="20"/>
                <w:szCs w:val="20"/>
              </w:rPr>
              <w:t>-</w:t>
            </w:r>
            <w:r>
              <w:rPr>
                <w:rFonts w:ascii="Consolas" w:hAnsi="Consolas" w:cs="Consolas"/>
                <w:color w:val="2A00FF"/>
                <w:sz w:val="20"/>
                <w:szCs w:val="20"/>
              </w:rPr>
              <w:t>cmssignature\\testdata\\support\\UGRootCerts\\</w:t>
            </w:r>
            <w:r w:rsidRPr="00550282">
              <w:rPr>
                <w:rFonts w:ascii="Consolas" w:hAnsi="Consolas" w:cs="Consolas"/>
                <w:color w:val="2A00FF"/>
                <w:sz w:val="20"/>
                <w:szCs w:val="20"/>
              </w:rPr>
              <w:t>"/&gt;</w:t>
            </w:r>
          </w:p>
          <w:p w14:paraId="1D473FF4" w14:textId="77777777" w:rsidR="00CC4924" w:rsidRPr="00600149" w:rsidRDefault="00CC4924">
            <w:pPr>
              <w:autoSpaceDE w:val="0"/>
              <w:autoSpaceDN w:val="0"/>
              <w:adjustRightInd w:val="0"/>
              <w:spacing w:after="0" w:line="240" w:lineRule="auto"/>
            </w:pPr>
            <w:r w:rsidRPr="00550282">
              <w:rPr>
                <w:rFonts w:ascii="Consolas" w:hAnsi="Consolas" w:cs="Consolas"/>
                <w:color w:val="2A00FF"/>
                <w:sz w:val="20"/>
                <w:szCs w:val="20"/>
              </w:rPr>
              <w:t>&lt;/class&gt;</w:t>
            </w:r>
          </w:p>
        </w:tc>
      </w:tr>
    </w:tbl>
    <w:p w14:paraId="7F99A0F3" w14:textId="77777777" w:rsidR="00A46EEE" w:rsidRDefault="00A46EEE" w:rsidP="00CC4924">
      <w:pPr>
        <w:pStyle w:val="BodyText"/>
        <w:rPr>
          <w:sz w:val="22"/>
          <w:szCs w:val="22"/>
        </w:rPr>
      </w:pPr>
    </w:p>
    <w:p w14:paraId="72BED559" w14:textId="65BA7698" w:rsidR="00DA37A4" w:rsidRDefault="00A46EEE" w:rsidP="00CC4924">
      <w:pPr>
        <w:pStyle w:val="BodyText"/>
        <w:rPr>
          <w:sz w:val="22"/>
          <w:szCs w:val="22"/>
        </w:rPr>
      </w:pPr>
      <w:r>
        <w:rPr>
          <w:sz w:val="22"/>
          <w:szCs w:val="22"/>
        </w:rPr>
        <w:t xml:space="preserve">Güvenilir sertifika olarak sadece kendi kendini imzalamış sertifikaların kullanılması gerekmektedir. Yanlışlıkla alt-kök ve son kullanıcı sertifikaların güvenilir kök olarak eklenmesi engellenmiştir. Bu engeli </w:t>
      </w:r>
      <w:r w:rsidR="004E3CAA">
        <w:rPr>
          <w:sz w:val="22"/>
          <w:szCs w:val="22"/>
        </w:rPr>
        <w:t>devre dışı bırak</w:t>
      </w:r>
      <w:r w:rsidR="004E0EFE">
        <w:rPr>
          <w:sz w:val="22"/>
          <w:szCs w:val="22"/>
        </w:rPr>
        <w:t>ma</w:t>
      </w:r>
      <w:r w:rsidR="004E3CAA">
        <w:rPr>
          <w:sz w:val="22"/>
          <w:szCs w:val="22"/>
        </w:rPr>
        <w:t xml:space="preserve">k için </w:t>
      </w:r>
      <w:r w:rsidR="00DA37A4" w:rsidRPr="00811D4D">
        <w:rPr>
          <w:rFonts w:ascii="Courier New" w:hAnsi="Courier New" w:cs="Courier New"/>
          <w:sz w:val="22"/>
          <w:szCs w:val="22"/>
        </w:rPr>
        <w:t>onlyselfsigned</w:t>
      </w:r>
      <w:r w:rsidR="002A1902">
        <w:rPr>
          <w:sz w:val="22"/>
          <w:szCs w:val="22"/>
        </w:rPr>
        <w:t xml:space="preserve"> parametresi</w:t>
      </w:r>
      <w:r w:rsidR="004E3CAA">
        <w:rPr>
          <w:sz w:val="22"/>
          <w:szCs w:val="22"/>
        </w:rPr>
        <w:t xml:space="preserve"> </w:t>
      </w:r>
      <w:r w:rsidR="004E3CAA" w:rsidRPr="00811D4D">
        <w:rPr>
          <w:rFonts w:ascii="Courier New" w:hAnsi="Courier New" w:cs="Courier New"/>
          <w:sz w:val="22"/>
          <w:szCs w:val="22"/>
        </w:rPr>
        <w:t>false</w:t>
      </w:r>
      <w:r w:rsidR="004E3CAA">
        <w:rPr>
          <w:sz w:val="22"/>
          <w:szCs w:val="22"/>
        </w:rPr>
        <w:t xml:space="preserve"> değeri ile birlikte</w:t>
      </w:r>
      <w:r w:rsidR="002A1902">
        <w:rPr>
          <w:sz w:val="22"/>
          <w:szCs w:val="22"/>
        </w:rPr>
        <w:t xml:space="preserve"> kullanıl</w:t>
      </w:r>
      <w:r w:rsidR="004E0EFE">
        <w:rPr>
          <w:sz w:val="22"/>
          <w:szCs w:val="22"/>
        </w:rPr>
        <w:t>malıdır</w:t>
      </w:r>
      <w:r w:rsidR="004F4613">
        <w:rPr>
          <w:sz w:val="22"/>
          <w:szCs w:val="22"/>
        </w:rPr>
        <w:t>.</w:t>
      </w:r>
    </w:p>
    <w:p w14:paraId="1C370653" w14:textId="77777777" w:rsidR="0054709B" w:rsidRDefault="0054709B" w:rsidP="00CC4924">
      <w:pPr>
        <w:pStyle w:val="BodyText"/>
        <w:rPr>
          <w:sz w:val="22"/>
          <w:szCs w:val="22"/>
        </w:rPr>
      </w:pP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634"/>
      </w:tblGrid>
      <w:tr w:rsidR="004E3CAA" w:rsidRPr="00600149" w14:paraId="078CA8D0" w14:textId="77777777" w:rsidTr="00216C84">
        <w:tc>
          <w:tcPr>
            <w:tcW w:w="9546" w:type="dxa"/>
            <w:shd w:val="clear" w:color="auto" w:fill="F8F8F8"/>
          </w:tcPr>
          <w:p w14:paraId="162EC245" w14:textId="77777777" w:rsidR="002A02D1" w:rsidRPr="00550282" w:rsidRDefault="004E3CAA" w:rsidP="002A02D1">
            <w:pPr>
              <w:autoSpaceDE w:val="0"/>
              <w:autoSpaceDN w:val="0"/>
              <w:adjustRightInd w:val="0"/>
              <w:spacing w:after="0" w:line="240" w:lineRule="auto"/>
              <w:rPr>
                <w:rFonts w:ascii="Consolas" w:hAnsi="Consolas" w:cs="Consolas"/>
                <w:color w:val="2A00FF"/>
                <w:sz w:val="20"/>
                <w:szCs w:val="20"/>
              </w:rPr>
            </w:pPr>
            <w:r w:rsidRPr="00550282">
              <w:rPr>
                <w:rFonts w:ascii="Consolas" w:hAnsi="Consolas" w:cs="Consolas"/>
                <w:color w:val="2A00FF"/>
                <w:sz w:val="20"/>
                <w:szCs w:val="20"/>
              </w:rPr>
              <w:t xml:space="preserve">&lt;class </w:t>
            </w:r>
            <w:r w:rsidRPr="00550282">
              <w:rPr>
                <w:rFonts w:ascii="Consolas" w:hAnsi="Consolas" w:cs="Consolas"/>
                <w:color w:val="FF0000"/>
                <w:sz w:val="20"/>
                <w:szCs w:val="20"/>
              </w:rPr>
              <w:t>name</w:t>
            </w:r>
            <w:r w:rsidRPr="00550282">
              <w:rPr>
                <w:rFonts w:ascii="Consolas" w:hAnsi="Consolas" w:cs="Consolas"/>
                <w:color w:val="2A00FF"/>
                <w:sz w:val="20"/>
                <w:szCs w:val="20"/>
              </w:rPr>
              <w:t>="(</w:t>
            </w:r>
            <w:r>
              <w:rPr>
                <w:rFonts w:ascii="Consolas" w:hAnsi="Consolas" w:cs="Consolas"/>
                <w:color w:val="2A00FF"/>
                <w:sz w:val="20"/>
                <w:szCs w:val="20"/>
              </w:rPr>
              <w:t>"tr.gov.tubitak.uekae.esya.api.certificate.validation.find.certificate.trusted.TrustedCertificateFinderFromFileSystem</w:t>
            </w:r>
            <w:r w:rsidRPr="00550282">
              <w:rPr>
                <w:rFonts w:ascii="Consolas" w:hAnsi="Consolas" w:cs="Consolas"/>
                <w:color w:val="2A00FF"/>
                <w:sz w:val="20"/>
                <w:szCs w:val="20"/>
              </w:rPr>
              <w:t>"&gt;</w:t>
            </w:r>
          </w:p>
          <w:p w14:paraId="1AD7F56D" w14:textId="1ADF9BEC" w:rsidR="004E3CAA" w:rsidRPr="00550282" w:rsidRDefault="002A02D1" w:rsidP="002A02D1">
            <w:pPr>
              <w:autoSpaceDE w:val="0"/>
              <w:autoSpaceDN w:val="0"/>
              <w:adjustRightInd w:val="0"/>
              <w:spacing w:after="0" w:line="240" w:lineRule="auto"/>
              <w:rPr>
                <w:rFonts w:ascii="Consolas" w:hAnsi="Consolas" w:cs="Consolas"/>
                <w:color w:val="2A00FF"/>
                <w:sz w:val="20"/>
                <w:szCs w:val="20"/>
              </w:rPr>
            </w:pPr>
            <w:r w:rsidRPr="00550282">
              <w:rPr>
                <w:rFonts w:ascii="Consolas" w:hAnsi="Consolas" w:cs="Consolas"/>
                <w:color w:val="2A00FF"/>
                <w:sz w:val="20"/>
                <w:szCs w:val="20"/>
              </w:rPr>
              <w:t>&lt;</w:t>
            </w:r>
            <w:r w:rsidRPr="00550282">
              <w:rPr>
                <w:rFonts w:ascii="Consolas" w:hAnsi="Consolas" w:cs="Consolas"/>
                <w:color w:val="FF0000"/>
                <w:sz w:val="20"/>
                <w:szCs w:val="20"/>
              </w:rPr>
              <w:t>param</w:t>
            </w:r>
            <w:r w:rsidRPr="00550282">
              <w:rPr>
                <w:rFonts w:ascii="Consolas" w:hAnsi="Consolas" w:cs="Consolas"/>
                <w:color w:val="2A00FF"/>
                <w:sz w:val="20"/>
                <w:szCs w:val="20"/>
              </w:rPr>
              <w:t xml:space="preserve"> name="</w:t>
            </w:r>
            <w:r>
              <w:rPr>
                <w:rFonts w:ascii="Consolas" w:hAnsi="Consolas" w:cs="Consolas"/>
                <w:color w:val="2A00FF"/>
                <w:sz w:val="20"/>
                <w:szCs w:val="20"/>
              </w:rPr>
              <w:t>dizin</w:t>
            </w:r>
            <w:r w:rsidRPr="00550282">
              <w:rPr>
                <w:rFonts w:ascii="Consolas" w:hAnsi="Consolas" w:cs="Consolas"/>
                <w:color w:val="2A00FF"/>
                <w:sz w:val="20"/>
                <w:szCs w:val="20"/>
              </w:rPr>
              <w:t xml:space="preserve">" </w:t>
            </w:r>
            <w:r w:rsidRPr="00550282">
              <w:rPr>
                <w:rFonts w:ascii="Consolas" w:hAnsi="Consolas" w:cs="Consolas"/>
                <w:color w:val="FF0000"/>
                <w:sz w:val="20"/>
                <w:szCs w:val="20"/>
              </w:rPr>
              <w:t>value</w:t>
            </w:r>
            <w:r w:rsidRPr="00550282">
              <w:rPr>
                <w:rFonts w:ascii="Consolas" w:hAnsi="Consolas" w:cs="Consolas"/>
                <w:color w:val="2A00FF"/>
                <w:sz w:val="20"/>
                <w:szCs w:val="20"/>
              </w:rPr>
              <w:t>="</w:t>
            </w:r>
            <w:r>
              <w:rPr>
                <w:rFonts w:ascii="Consolas" w:hAnsi="Consolas" w:cs="Consolas"/>
                <w:color w:val="2A00FF"/>
                <w:sz w:val="20"/>
                <w:szCs w:val="20"/>
              </w:rPr>
              <w:t>T:\\MA3\\api-cmssignature\\testdata\\support\\UGRootCerts\\</w:t>
            </w:r>
            <w:r w:rsidRPr="00550282">
              <w:rPr>
                <w:rFonts w:ascii="Consolas" w:hAnsi="Consolas" w:cs="Consolas"/>
                <w:color w:val="2A00FF"/>
                <w:sz w:val="20"/>
                <w:szCs w:val="20"/>
              </w:rPr>
              <w:t>"/&gt;</w:t>
            </w:r>
          </w:p>
          <w:p w14:paraId="128A8AC4" w14:textId="77777777" w:rsidR="004E3CAA" w:rsidRPr="00550282" w:rsidRDefault="004E3CAA" w:rsidP="00216C84">
            <w:pPr>
              <w:autoSpaceDE w:val="0"/>
              <w:autoSpaceDN w:val="0"/>
              <w:adjustRightInd w:val="0"/>
              <w:spacing w:after="0" w:line="240" w:lineRule="auto"/>
              <w:rPr>
                <w:rFonts w:ascii="Consolas" w:hAnsi="Consolas" w:cs="Consolas"/>
                <w:color w:val="2A00FF"/>
                <w:sz w:val="20"/>
                <w:szCs w:val="20"/>
              </w:rPr>
            </w:pPr>
            <w:r w:rsidRPr="00DA37A4">
              <w:rPr>
                <w:rFonts w:ascii="Consolas" w:hAnsi="Consolas" w:cs="Consolas"/>
                <w:color w:val="2A00FF"/>
                <w:sz w:val="20"/>
                <w:szCs w:val="20"/>
              </w:rPr>
              <w:t>&lt;</w:t>
            </w:r>
            <w:r w:rsidRPr="00CF08D0">
              <w:rPr>
                <w:rFonts w:ascii="Consolas" w:hAnsi="Consolas" w:cs="Consolas"/>
                <w:color w:val="FF0000"/>
                <w:sz w:val="20"/>
                <w:szCs w:val="20"/>
              </w:rPr>
              <w:t>param</w:t>
            </w:r>
            <w:r w:rsidRPr="00DA37A4">
              <w:rPr>
                <w:rFonts w:ascii="Consolas" w:hAnsi="Consolas" w:cs="Consolas"/>
                <w:color w:val="2A00FF"/>
                <w:sz w:val="20"/>
                <w:szCs w:val="20"/>
              </w:rPr>
              <w:t xml:space="preserve"> name="onlyselfsigned" </w:t>
            </w:r>
            <w:r w:rsidRPr="00CF08D0">
              <w:rPr>
                <w:rFonts w:ascii="Consolas" w:hAnsi="Consolas" w:cs="Consolas"/>
                <w:color w:val="FF0000"/>
                <w:sz w:val="20"/>
                <w:szCs w:val="20"/>
              </w:rPr>
              <w:t>value</w:t>
            </w:r>
            <w:r w:rsidRPr="00DA37A4">
              <w:rPr>
                <w:rFonts w:ascii="Consolas" w:hAnsi="Consolas" w:cs="Consolas"/>
                <w:color w:val="2A00FF"/>
                <w:sz w:val="20"/>
                <w:szCs w:val="20"/>
              </w:rPr>
              <w:t>="false"/&gt;</w:t>
            </w:r>
          </w:p>
          <w:p w14:paraId="67FA4742" w14:textId="77777777" w:rsidR="004E3CAA" w:rsidRPr="00600149" w:rsidRDefault="004E3CAA" w:rsidP="00216C84">
            <w:pPr>
              <w:autoSpaceDE w:val="0"/>
              <w:autoSpaceDN w:val="0"/>
              <w:adjustRightInd w:val="0"/>
              <w:spacing w:after="0" w:line="240" w:lineRule="auto"/>
            </w:pPr>
            <w:r w:rsidRPr="00550282">
              <w:rPr>
                <w:rFonts w:ascii="Consolas" w:hAnsi="Consolas" w:cs="Consolas"/>
                <w:color w:val="2A00FF"/>
                <w:sz w:val="20"/>
                <w:szCs w:val="20"/>
              </w:rPr>
              <w:t>&lt;/class&gt;</w:t>
            </w:r>
          </w:p>
        </w:tc>
      </w:tr>
    </w:tbl>
    <w:p w14:paraId="5D87C5D2" w14:textId="314D6A9A" w:rsidR="004E3CAA" w:rsidRDefault="004E3CAA">
      <w:pPr>
        <w:rPr>
          <w:rFonts w:eastAsia="Times New Roman" w:cs="Times New Roman"/>
          <w:lang w:eastAsia="en-US"/>
        </w:rPr>
      </w:pPr>
    </w:p>
    <w:p w14:paraId="0DF2B637" w14:textId="794E78E0" w:rsidR="008B6BCA" w:rsidRPr="00600149" w:rsidRDefault="00DB5467" w:rsidP="00DB5467">
      <w:pPr>
        <w:pStyle w:val="Heading3"/>
        <w:numPr>
          <w:ilvl w:val="0"/>
          <w:numId w:val="0"/>
        </w:numPr>
      </w:pPr>
      <w:bookmarkStart w:id="161" w:name="_Toc86130327"/>
      <w:r>
        <w:lastRenderedPageBreak/>
        <w:t xml:space="preserve">3.4.8 </w:t>
      </w:r>
      <w:r w:rsidR="008B6BCA">
        <w:t>XML Sertifika Deposu</w:t>
      </w:r>
      <w:bookmarkEnd w:id="161"/>
    </w:p>
    <w:p w14:paraId="5729030E" w14:textId="5B67183C" w:rsidR="00BA218A" w:rsidRDefault="008B6BCA" w:rsidP="00D0687D">
      <w:pPr>
        <w:autoSpaceDE w:val="0"/>
        <w:autoSpaceDN w:val="0"/>
        <w:jc w:val="both"/>
      </w:pPr>
      <w:r>
        <w:t>Dosya sistemine erişimin olmadığı durumlarda kullanılması için XML tabanlı sertifika deposu geliştirilmiştir. Bu şekilde uzaktaki bir depo ile çalışabilmek mümkün olmaktadır.</w:t>
      </w:r>
    </w:p>
    <w:p w14:paraId="2066CBA2" w14:textId="1A0544B1" w:rsidR="00E8722E" w:rsidRDefault="008B6BCA" w:rsidP="00D0687D">
      <w:pPr>
        <w:autoSpaceDE w:val="0"/>
        <w:autoSpaceDN w:val="0"/>
        <w:jc w:val="both"/>
      </w:pPr>
      <w:r>
        <w:t xml:space="preserve">XML depodan </w:t>
      </w:r>
      <w:r w:rsidRPr="0078532E">
        <w:rPr>
          <w:i/>
        </w:rPr>
        <w:t xml:space="preserve">güvenilir </w:t>
      </w:r>
      <w:r w:rsidR="00622D50" w:rsidRPr="0078532E">
        <w:rPr>
          <w:i/>
        </w:rPr>
        <w:t>sertifika</w:t>
      </w:r>
      <w:r w:rsidR="00622D50">
        <w:t xml:space="preserve"> bulmak</w:t>
      </w:r>
      <w:r w:rsidR="004D25FE">
        <w:t xml:space="preserve"> için </w:t>
      </w:r>
      <w:r w:rsidR="00AB58C7">
        <w:t xml:space="preserve">sertifika doğrulama konfigürasyon dosyasına </w:t>
      </w:r>
      <w:r w:rsidR="00C90D69">
        <w:t>aşağıdaki tanım eklenmelidir</w:t>
      </w:r>
      <w:r w:rsidR="0078532E">
        <w:t>.</w:t>
      </w:r>
    </w:p>
    <w:p w14:paraId="7EA3CC2F" w14:textId="77777777" w:rsidR="00A86CB2" w:rsidRDefault="00A86CB2" w:rsidP="00D0687D">
      <w:pPr>
        <w:autoSpaceDE w:val="0"/>
        <w:autoSpaceDN w:val="0"/>
        <w:jc w:val="both"/>
      </w:pPr>
    </w:p>
    <w:p w14:paraId="4FCAF43F" w14:textId="50225851" w:rsidR="009C45F4" w:rsidRDefault="008B6BCA" w:rsidP="001E690F">
      <w:pPr>
        <w:pBdr>
          <w:top w:val="single" w:sz="4" w:space="1" w:color="auto"/>
          <w:left w:val="single" w:sz="4" w:space="4" w:color="auto"/>
          <w:bottom w:val="single" w:sz="4" w:space="1" w:color="auto"/>
          <w:right w:val="single" w:sz="4" w:space="4" w:color="auto"/>
        </w:pBdr>
        <w:shd w:val="clear" w:color="auto" w:fill="F8F8F8"/>
        <w:autoSpaceDE w:val="0"/>
        <w:autoSpaceDN w:val="0"/>
        <w:rPr>
          <w:rFonts w:ascii="Consolas" w:hAnsi="Consolas" w:cs="Consolas"/>
          <w:color w:val="2A00FF"/>
          <w:sz w:val="20"/>
          <w:szCs w:val="20"/>
        </w:rPr>
      </w:pPr>
      <w:r>
        <w:rPr>
          <w:rFonts w:ascii="Consolas" w:hAnsi="Consolas" w:cs="Consolas"/>
          <w:color w:val="2A00FF"/>
          <w:sz w:val="20"/>
          <w:szCs w:val="20"/>
        </w:rPr>
        <w:t xml:space="preserve">&lt;class </w:t>
      </w:r>
      <w:r>
        <w:rPr>
          <w:rFonts w:ascii="Consolas" w:hAnsi="Consolas" w:cs="Consolas"/>
          <w:color w:val="FF0000"/>
          <w:sz w:val="20"/>
          <w:szCs w:val="20"/>
        </w:rPr>
        <w:t>name</w:t>
      </w:r>
      <w:r>
        <w:rPr>
          <w:rFonts w:ascii="Consolas" w:hAnsi="Consolas" w:cs="Consolas"/>
          <w:color w:val="2A00FF"/>
          <w:sz w:val="20"/>
          <w:szCs w:val="20"/>
        </w:rPr>
        <w:t>="tr.gov.tubitak.uekae.esya.api.certificate.validation.find.certificate.trusted.TrustedCertificateFinderFromXml"&gt;</w:t>
      </w:r>
    </w:p>
    <w:p w14:paraId="50A30839" w14:textId="422CF99A" w:rsidR="009C45F4" w:rsidRDefault="009C45F4" w:rsidP="001E690F">
      <w:pPr>
        <w:pBdr>
          <w:top w:val="single" w:sz="4" w:space="1" w:color="auto"/>
          <w:left w:val="single" w:sz="4" w:space="4" w:color="auto"/>
          <w:bottom w:val="single" w:sz="4" w:space="1" w:color="auto"/>
          <w:right w:val="single" w:sz="4" w:space="4" w:color="auto"/>
        </w:pBdr>
        <w:shd w:val="clear" w:color="auto" w:fill="F8F8F8"/>
        <w:autoSpaceDE w:val="0"/>
        <w:autoSpaceDN w:val="0"/>
        <w:rPr>
          <w:rFonts w:ascii="Consolas" w:hAnsi="Consolas" w:cs="Consolas"/>
          <w:color w:val="2A00FF"/>
          <w:sz w:val="20"/>
          <w:szCs w:val="20"/>
        </w:rPr>
      </w:pPr>
      <w:r>
        <w:rPr>
          <w:rFonts w:ascii="Consolas" w:hAnsi="Consolas" w:cs="Consolas"/>
          <w:color w:val="2A00FF"/>
          <w:sz w:val="20"/>
          <w:szCs w:val="20"/>
        </w:rPr>
        <w:t>&lt;</w:t>
      </w:r>
      <w:r>
        <w:rPr>
          <w:rFonts w:ascii="Consolas" w:hAnsi="Consolas" w:cs="Consolas"/>
          <w:color w:val="FF0000"/>
          <w:sz w:val="20"/>
          <w:szCs w:val="20"/>
        </w:rPr>
        <w:t>param</w:t>
      </w:r>
      <w:r>
        <w:rPr>
          <w:rFonts w:ascii="Consolas" w:hAnsi="Consolas" w:cs="Consolas"/>
          <w:color w:val="2A00FF"/>
          <w:sz w:val="20"/>
          <w:szCs w:val="20"/>
        </w:rPr>
        <w:t xml:space="preserve"> name="storepath" </w:t>
      </w:r>
      <w:r>
        <w:rPr>
          <w:rFonts w:ascii="Consolas" w:hAnsi="Consolas" w:cs="Consolas"/>
          <w:color w:val="FF0000"/>
          <w:sz w:val="20"/>
          <w:szCs w:val="20"/>
        </w:rPr>
        <w:t>value</w:t>
      </w:r>
      <w:r>
        <w:rPr>
          <w:rFonts w:ascii="Consolas" w:hAnsi="Consolas" w:cs="Consolas"/>
          <w:color w:val="2A00FF"/>
          <w:sz w:val="20"/>
          <w:szCs w:val="20"/>
        </w:rPr>
        <w:t>="</w:t>
      </w:r>
      <w:hyperlink r:id="rId25" w:history="1">
        <w:r w:rsidRPr="00E40E66">
          <w:rPr>
            <w:rStyle w:val="Hyperlink"/>
            <w:rFonts w:ascii="Consolas" w:hAnsi="Consolas" w:cs="Consolas"/>
            <w:sz w:val="20"/>
            <w:szCs w:val="20"/>
          </w:rPr>
          <w:t>http://depo.kamusm.gov.tr/depo/SertifikaDeposu.xml</w:t>
        </w:r>
      </w:hyperlink>
      <w:r>
        <w:rPr>
          <w:rFonts w:ascii="Consolas" w:hAnsi="Consolas" w:cs="Consolas"/>
          <w:color w:val="2A00FF"/>
          <w:sz w:val="20"/>
          <w:szCs w:val="20"/>
        </w:rPr>
        <w:t>"/&gt;</w:t>
      </w:r>
    </w:p>
    <w:p w14:paraId="6E0139CA" w14:textId="127F2EA0" w:rsidR="008B6BCA" w:rsidRDefault="008B6BCA" w:rsidP="001E690F">
      <w:pPr>
        <w:pBdr>
          <w:top w:val="single" w:sz="4" w:space="1" w:color="auto"/>
          <w:left w:val="single" w:sz="4" w:space="4" w:color="auto"/>
          <w:bottom w:val="single" w:sz="4" w:space="1" w:color="auto"/>
          <w:right w:val="single" w:sz="4" w:space="4" w:color="auto"/>
        </w:pBdr>
        <w:shd w:val="clear" w:color="auto" w:fill="F8F8F8"/>
        <w:autoSpaceDE w:val="0"/>
        <w:autoSpaceDN w:val="0"/>
        <w:rPr>
          <w:rFonts w:ascii="Consolas" w:hAnsi="Consolas" w:cs="Consolas"/>
          <w:color w:val="2A00FF"/>
          <w:sz w:val="20"/>
          <w:szCs w:val="20"/>
        </w:rPr>
      </w:pPr>
      <w:r>
        <w:rPr>
          <w:rFonts w:ascii="Consolas" w:hAnsi="Consolas" w:cs="Consolas"/>
          <w:color w:val="2A00FF"/>
          <w:sz w:val="20"/>
          <w:szCs w:val="20"/>
        </w:rPr>
        <w:t>&lt;/class&gt;</w:t>
      </w:r>
    </w:p>
    <w:p w14:paraId="22D945B2" w14:textId="77777777" w:rsidR="00B42BEB" w:rsidRPr="00B42BEB" w:rsidRDefault="00B42BEB" w:rsidP="00D0687D">
      <w:pPr>
        <w:autoSpaceDE w:val="0"/>
        <w:autoSpaceDN w:val="0"/>
        <w:jc w:val="both"/>
        <w:rPr>
          <w:sz w:val="16"/>
          <w:szCs w:val="16"/>
        </w:rPr>
      </w:pPr>
    </w:p>
    <w:p w14:paraId="4012ECF3" w14:textId="5B5339B2" w:rsidR="008B6BCA" w:rsidRDefault="00565F37" w:rsidP="00D0687D">
      <w:pPr>
        <w:autoSpaceDE w:val="0"/>
        <w:autoSpaceDN w:val="0"/>
        <w:jc w:val="both"/>
      </w:pPr>
      <w:r>
        <w:t xml:space="preserve">XML depodan </w:t>
      </w:r>
      <w:r w:rsidR="00622D50" w:rsidRPr="00707324">
        <w:rPr>
          <w:i/>
        </w:rPr>
        <w:t>sertifika</w:t>
      </w:r>
      <w:r w:rsidR="00622D50">
        <w:t xml:space="preserve"> bulmak</w:t>
      </w:r>
      <w:r>
        <w:t xml:space="preserve"> için sertifika doğrulama konfigürasyon dosyasına </w:t>
      </w:r>
      <w:r w:rsidR="00316AED">
        <w:t>aşağıdaki tanım eklenmelidir</w:t>
      </w:r>
      <w:r w:rsidR="00707324">
        <w:t>.</w:t>
      </w:r>
    </w:p>
    <w:p w14:paraId="3118F5C7" w14:textId="014A2D59" w:rsidR="008B6BCA" w:rsidRPr="001B4183" w:rsidRDefault="008B6BCA" w:rsidP="001E690F">
      <w:pPr>
        <w:pBdr>
          <w:top w:val="single" w:sz="4" w:space="1" w:color="auto"/>
          <w:left w:val="single" w:sz="4" w:space="4" w:color="auto"/>
          <w:bottom w:val="single" w:sz="4" w:space="1" w:color="auto"/>
          <w:right w:val="single" w:sz="4" w:space="4" w:color="auto"/>
        </w:pBdr>
        <w:shd w:val="clear" w:color="auto" w:fill="F8F8F8"/>
        <w:autoSpaceDE w:val="0"/>
        <w:autoSpaceDN w:val="0"/>
        <w:rPr>
          <w:rFonts w:ascii="Consolas" w:hAnsi="Consolas" w:cs="Consolas"/>
          <w:color w:val="0000FF"/>
          <w:sz w:val="20"/>
          <w:szCs w:val="20"/>
        </w:rPr>
      </w:pPr>
      <w:r>
        <w:rPr>
          <w:rFonts w:ascii="Consolas" w:hAnsi="Consolas" w:cs="Consolas"/>
          <w:color w:val="0000FF"/>
          <w:sz w:val="20"/>
          <w:szCs w:val="20"/>
        </w:rPr>
        <w:t xml:space="preserve">&lt;class </w:t>
      </w:r>
      <w:r>
        <w:rPr>
          <w:rFonts w:ascii="Consolas" w:hAnsi="Consolas" w:cs="Consolas"/>
          <w:color w:val="FF0000"/>
          <w:sz w:val="20"/>
          <w:szCs w:val="20"/>
        </w:rPr>
        <w:t>name</w:t>
      </w:r>
      <w:r>
        <w:rPr>
          <w:rFonts w:ascii="Consolas" w:hAnsi="Consolas" w:cs="Consolas"/>
          <w:color w:val="0000FF"/>
          <w:sz w:val="20"/>
          <w:szCs w:val="20"/>
        </w:rPr>
        <w:t>="tr.gov.tubitak.uekae.esya.api.certificate.validation.find.certificate.CertificateFinderFromXml"&gt;</w:t>
      </w:r>
      <w:r>
        <w:rPr>
          <w:rFonts w:ascii="Consolas" w:hAnsi="Consolas" w:cs="Consolas"/>
          <w:sz w:val="20"/>
          <w:szCs w:val="20"/>
        </w:rPr>
        <w:br/>
      </w:r>
      <w:r>
        <w:rPr>
          <w:rFonts w:ascii="Consolas" w:hAnsi="Consolas" w:cs="Consolas"/>
          <w:color w:val="2A00FF"/>
          <w:sz w:val="20"/>
          <w:szCs w:val="20"/>
        </w:rPr>
        <w:t>&lt;</w:t>
      </w:r>
      <w:r>
        <w:rPr>
          <w:rFonts w:ascii="Consolas" w:hAnsi="Consolas" w:cs="Consolas"/>
          <w:color w:val="FF0000"/>
          <w:sz w:val="20"/>
          <w:szCs w:val="20"/>
        </w:rPr>
        <w:t>param</w:t>
      </w:r>
      <w:r>
        <w:rPr>
          <w:rFonts w:ascii="Consolas" w:hAnsi="Consolas" w:cs="Consolas"/>
          <w:color w:val="2A00FF"/>
          <w:sz w:val="20"/>
          <w:szCs w:val="20"/>
        </w:rPr>
        <w:t xml:space="preserve"> name="storepath" </w:t>
      </w:r>
      <w:r>
        <w:rPr>
          <w:rFonts w:ascii="Consolas" w:hAnsi="Consolas" w:cs="Consolas"/>
          <w:color w:val="FF0000"/>
          <w:sz w:val="20"/>
          <w:szCs w:val="20"/>
        </w:rPr>
        <w:t>value</w:t>
      </w:r>
      <w:r>
        <w:rPr>
          <w:rFonts w:ascii="Consolas" w:hAnsi="Consolas" w:cs="Consolas"/>
          <w:color w:val="2A00FF"/>
          <w:sz w:val="20"/>
          <w:szCs w:val="20"/>
        </w:rPr>
        <w:t>="</w:t>
      </w:r>
      <w:hyperlink r:id="rId26" w:history="1">
        <w:r w:rsidR="005C5479">
          <w:rPr>
            <w:rStyle w:val="Hyperlink"/>
            <w:rFonts w:ascii="Consolas" w:hAnsi="Consolas" w:cs="Consolas"/>
            <w:sz w:val="20"/>
            <w:szCs w:val="20"/>
          </w:rPr>
          <w:t>http://depo.kamusm.gov.tr/depo/SertifikaDeposu.xml</w:t>
        </w:r>
      </w:hyperlink>
      <w:r>
        <w:rPr>
          <w:rFonts w:ascii="Consolas" w:hAnsi="Consolas" w:cs="Consolas"/>
          <w:color w:val="2A00FF"/>
          <w:sz w:val="20"/>
          <w:szCs w:val="20"/>
        </w:rPr>
        <w:t>"/&gt;</w:t>
      </w:r>
    </w:p>
    <w:p w14:paraId="2599A26B" w14:textId="77777777" w:rsidR="008B6BCA" w:rsidRDefault="008B6BCA" w:rsidP="001E690F">
      <w:pPr>
        <w:pBdr>
          <w:top w:val="single" w:sz="4" w:space="1" w:color="auto"/>
          <w:left w:val="single" w:sz="4" w:space="4" w:color="auto"/>
          <w:bottom w:val="single" w:sz="4" w:space="1" w:color="auto"/>
          <w:right w:val="single" w:sz="4" w:space="4" w:color="auto"/>
        </w:pBdr>
        <w:shd w:val="clear" w:color="auto" w:fill="F8F8F8"/>
        <w:autoSpaceDE w:val="0"/>
        <w:autoSpaceDN w:val="0"/>
        <w:rPr>
          <w:rFonts w:ascii="Consolas" w:hAnsi="Consolas" w:cs="Consolas"/>
          <w:color w:val="2A00FF"/>
          <w:sz w:val="20"/>
          <w:szCs w:val="20"/>
        </w:rPr>
      </w:pPr>
      <w:r>
        <w:rPr>
          <w:rFonts w:ascii="Consolas" w:hAnsi="Consolas" w:cs="Consolas"/>
          <w:color w:val="2A00FF"/>
          <w:sz w:val="20"/>
          <w:szCs w:val="20"/>
        </w:rPr>
        <w:t>&lt;/class&gt;</w:t>
      </w:r>
    </w:p>
    <w:p w14:paraId="0EC49B59" w14:textId="77777777" w:rsidR="00D111F8" w:rsidRPr="0073077A" w:rsidRDefault="00D111F8" w:rsidP="00D0687D">
      <w:pPr>
        <w:autoSpaceDE w:val="0"/>
        <w:autoSpaceDN w:val="0"/>
        <w:jc w:val="both"/>
      </w:pPr>
      <w:r w:rsidRPr="0073077A">
        <w:t> </w:t>
      </w:r>
    </w:p>
    <w:p w14:paraId="11F8B585" w14:textId="708C815C" w:rsidR="008B6BCA" w:rsidRPr="0073077A" w:rsidRDefault="008B6BCA" w:rsidP="00D0687D">
      <w:pPr>
        <w:autoSpaceDE w:val="0"/>
        <w:autoSpaceDN w:val="0"/>
        <w:jc w:val="both"/>
        <w:rPr>
          <w:rFonts w:ascii="Calibri" w:hAnsi="Calibri" w:cs="Calibri"/>
          <w:lang w:val="en-US"/>
        </w:rPr>
      </w:pPr>
      <w:r w:rsidRPr="0073077A">
        <w:t>XML depodan güvenilir sertifika bulucu</w:t>
      </w:r>
      <w:r w:rsidR="00F14470">
        <w:t>,</w:t>
      </w:r>
      <w:r w:rsidRPr="0073077A">
        <w:t xml:space="preserve"> parametre olarak bir URL almaktadır. Performans arttırmak için yerel ağlarda bu dosyanın bir kopyasını bulundurmak ve onunla çalışmak faydalı ol</w:t>
      </w:r>
      <w:r w:rsidR="003221A9">
        <w:t>acaktır</w:t>
      </w:r>
      <w:r w:rsidRPr="0073077A">
        <w:t>.</w:t>
      </w:r>
    </w:p>
    <w:p w14:paraId="0D587035" w14:textId="24ED69FD" w:rsidR="008B6BCA" w:rsidRPr="0073077A" w:rsidRDefault="008B6BCA" w:rsidP="00D0687D">
      <w:pPr>
        <w:autoSpaceDE w:val="0"/>
        <w:autoSpaceDN w:val="0"/>
        <w:jc w:val="both"/>
      </w:pPr>
      <w:r w:rsidRPr="0073077A">
        <w:t xml:space="preserve">Bunun yanında </w:t>
      </w:r>
      <w:r w:rsidR="000A57D4">
        <w:t>XML</w:t>
      </w:r>
      <w:r w:rsidRPr="0073077A">
        <w:t xml:space="preserve"> sertifika deposu</w:t>
      </w:r>
      <w:r w:rsidR="000A57D4">
        <w:t>,</w:t>
      </w:r>
      <w:r w:rsidRPr="0073077A">
        <w:t xml:space="preserve"> sadece </w:t>
      </w:r>
      <w:r w:rsidR="004836A6" w:rsidRPr="0073077A">
        <w:rPr>
          <w:rFonts w:cs="Arial"/>
        </w:rPr>
        <w:t>MA3 API Sertifika Doğrulama Kütüphanesi</w:t>
      </w:r>
      <w:r w:rsidRPr="0073077A">
        <w:t xml:space="preserve"> ile kullanılmalıdır. Aksi taktirde </w:t>
      </w:r>
      <w:r w:rsidRPr="000A57D4">
        <w:rPr>
          <w:i/>
        </w:rPr>
        <w:t>man-in-the-mid</w:t>
      </w:r>
      <w:r w:rsidR="009F45E5" w:rsidRPr="000A57D4">
        <w:rPr>
          <w:i/>
        </w:rPr>
        <w:t>d</w:t>
      </w:r>
      <w:r w:rsidRPr="000A57D4">
        <w:rPr>
          <w:i/>
        </w:rPr>
        <w:t>le</w:t>
      </w:r>
      <w:r w:rsidRPr="0073077A">
        <w:t xml:space="preserve"> saldırısına kapı açılmış olur. </w:t>
      </w:r>
      <w:r w:rsidR="00300479" w:rsidRPr="0073077A">
        <w:t>MA3 API</w:t>
      </w:r>
      <w:r w:rsidRPr="0073077A">
        <w:t xml:space="preserve"> Kütüphanesi</w:t>
      </w:r>
      <w:r w:rsidR="000A57D4">
        <w:t>,</w:t>
      </w:r>
      <w:r w:rsidRPr="0073077A">
        <w:t xml:space="preserve"> bu d</w:t>
      </w:r>
      <w:r w:rsidR="000A57D4">
        <w:t>epodaki</w:t>
      </w:r>
      <w:r w:rsidRPr="0073077A">
        <w:t xml:space="preserve"> güvenilir sertifikalar için imza kontrolü yapmaktadır.</w:t>
      </w:r>
    </w:p>
    <w:p w14:paraId="14D56046" w14:textId="5C2258AB" w:rsidR="008B6BCA" w:rsidRPr="0073077A" w:rsidRDefault="008B6BCA" w:rsidP="00D0687D">
      <w:pPr>
        <w:jc w:val="both"/>
      </w:pPr>
      <w:r w:rsidRPr="0073077A">
        <w:t xml:space="preserve">Bir diğer göz önünde bulundurulması gereken konu performanstır. Yerel sertifika deposu </w:t>
      </w:r>
      <w:r w:rsidR="008A0338">
        <w:t>ile</w:t>
      </w:r>
      <w:r w:rsidR="00484B48">
        <w:t xml:space="preserve"> </w:t>
      </w:r>
      <w:r w:rsidR="000F7AB8">
        <w:t xml:space="preserve">çalışırken </w:t>
      </w:r>
      <w:r w:rsidRPr="0073077A">
        <w:t>imza doğrulama</w:t>
      </w:r>
      <w:r w:rsidR="000F7AB8">
        <w:t xml:space="preserve"> işlemlerinde</w:t>
      </w:r>
      <w:r w:rsidRPr="0073077A">
        <w:t xml:space="preserve"> kullanılan iptal listeleri depoya kaydedilip tekrar kullanılabilir</w:t>
      </w:r>
      <w:r w:rsidR="008A0338">
        <w:t xml:space="preserve"> fakat</w:t>
      </w:r>
      <w:r w:rsidRPr="0073077A">
        <w:t xml:space="preserve"> </w:t>
      </w:r>
      <w:r w:rsidR="000F7AB8">
        <w:t>XML</w:t>
      </w:r>
      <w:r w:rsidRPr="0073077A">
        <w:t xml:space="preserve"> sertifika deposu sadece okuma özellikli olduğu için iptal listeleri her doğrulama</w:t>
      </w:r>
      <w:r w:rsidR="0009218C">
        <w:t xml:space="preserve"> işleminde</w:t>
      </w:r>
      <w:r w:rsidRPr="0073077A">
        <w:t xml:space="preserve"> tekrar indirilmek</w:t>
      </w:r>
      <w:r w:rsidR="0009218C">
        <w:t xml:space="preserve"> </w:t>
      </w:r>
      <w:r w:rsidR="00ED6A45">
        <w:t>zorundadır</w:t>
      </w:r>
      <w:r w:rsidRPr="0073077A">
        <w:t xml:space="preserve">. Bu </w:t>
      </w:r>
      <w:r w:rsidR="002150BA">
        <w:t xml:space="preserve">durumda </w:t>
      </w:r>
      <w:r w:rsidRPr="0073077A">
        <w:t>da ciddi performans kaybına yol aç</w:t>
      </w:r>
      <w:r w:rsidR="00591AED">
        <w:t>maktadır</w:t>
      </w:r>
      <w:r w:rsidRPr="0073077A">
        <w:t>.</w:t>
      </w:r>
    </w:p>
    <w:p w14:paraId="58DB07B0" w14:textId="77777777" w:rsidR="008E1577" w:rsidRPr="00600149" w:rsidRDefault="008E1577" w:rsidP="008E1577"/>
    <w:p w14:paraId="65C2D5DC" w14:textId="77777777" w:rsidR="00CC4924" w:rsidRPr="00600149" w:rsidRDefault="00CC4924" w:rsidP="00130596">
      <w:pPr>
        <w:pStyle w:val="Heading2"/>
      </w:pPr>
      <w:bookmarkStart w:id="162" w:name="_SERTİFİKA_DOĞRULAMA_KÜTÜPHANESİ"/>
      <w:bookmarkStart w:id="163" w:name="_Ref322521279"/>
      <w:bookmarkStart w:id="164" w:name="_Toc86130328"/>
      <w:bookmarkEnd w:id="162"/>
      <w:r w:rsidRPr="00600149">
        <w:lastRenderedPageBreak/>
        <w:t>S</w:t>
      </w:r>
      <w:r w:rsidR="00D0279E">
        <w:t>ertifika Doğrulama Kütüphanesi Kullanımı</w:t>
      </w:r>
      <w:bookmarkEnd w:id="163"/>
      <w:bookmarkEnd w:id="164"/>
    </w:p>
    <w:p w14:paraId="7E933A7A" w14:textId="7ADA598D" w:rsidR="00CC4924" w:rsidRPr="00600149" w:rsidRDefault="00CC4924" w:rsidP="00D0687D">
      <w:pPr>
        <w:jc w:val="both"/>
      </w:pPr>
      <w:r w:rsidRPr="00600149">
        <w:t>Sertifika doğrulama kütüphanesinin kullanı</w:t>
      </w:r>
      <w:r w:rsidR="00590BE2">
        <w:t>mı</w:t>
      </w:r>
      <w:r w:rsidRPr="00600149">
        <w:t xml:space="preserve"> için gerekenlere</w:t>
      </w:r>
      <w:r w:rsidR="00EE466E">
        <w:t>,</w:t>
      </w:r>
      <w:r w:rsidRPr="00600149">
        <w:t xml:space="preserve"> </w:t>
      </w:r>
      <w:hyperlink w:anchor="_GEREKLER" w:history="1">
        <w:r w:rsidR="00EE466E" w:rsidRPr="00600149">
          <w:rPr>
            <w:rStyle w:val="Hyperlink"/>
          </w:rPr>
          <w:t>Gerekler</w:t>
        </w:r>
      </w:hyperlink>
      <w:r w:rsidRPr="00600149">
        <w:t xml:space="preserve"> bölümünden bakabilirsiniz. Sertifika doğrulama kütüphanesi</w:t>
      </w:r>
      <w:r w:rsidR="00590BE2">
        <w:t>,</w:t>
      </w:r>
      <w:r w:rsidRPr="00600149">
        <w:t xml:space="preserve"> aldığı sertifikayı verilen politika dosyasına uygun olarak doğrulamaktadır.</w:t>
      </w:r>
    </w:p>
    <w:p w14:paraId="71374730" w14:textId="6F92D5D4" w:rsidR="00CC4924" w:rsidRPr="00600149" w:rsidRDefault="00CC4924" w:rsidP="00D0687D">
      <w:pPr>
        <w:jc w:val="both"/>
      </w:pPr>
      <w:r w:rsidRPr="00600149">
        <w:t>Sertifika doğrulama işlemi için kütüphaneye</w:t>
      </w:r>
      <w:r w:rsidR="009C507C">
        <w:t>,</w:t>
      </w:r>
      <w:r w:rsidRPr="00600149">
        <w:t xml:space="preserve"> sertifikanın hangi tarihte doğrulanacağı bilgisi verilmelidir. Sertifika iptal kontrolü verilen tarihe göre yapılacaktır. Verilen tarihten önce iptal edilmiş sertifikaların durumu geçersiz olacaktır. Şu anki zamanda sertifika doğrulama için aşağıdaki örnek kod kullanılabilir.</w:t>
      </w:r>
    </w:p>
    <w:p w14:paraId="1D25B63E" w14:textId="0B5BC018" w:rsidR="00CC4924" w:rsidRPr="000842F7" w:rsidRDefault="00CC4924" w:rsidP="00CC4924">
      <w:pPr>
        <w:pStyle w:val="BodyText"/>
        <w:rPr>
          <w:b/>
        </w:rPr>
      </w:pPr>
      <w:r w:rsidRPr="000842F7">
        <w:rPr>
          <w:b/>
        </w:rPr>
        <w:t>Java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CC4924" w:rsidRPr="001C3748" w14:paraId="4ACF81F6" w14:textId="77777777" w:rsidTr="00FF569E">
        <w:tc>
          <w:tcPr>
            <w:tcW w:w="9546" w:type="dxa"/>
            <w:shd w:val="clear" w:color="auto" w:fill="F8F8F8"/>
          </w:tcPr>
          <w:p w14:paraId="4ACD25BD" w14:textId="77777777" w:rsidR="00CC4924" w:rsidRPr="001C3748" w:rsidRDefault="00CC4924" w:rsidP="00D0262E">
            <w:pPr>
              <w:autoSpaceDE w:val="0"/>
              <w:autoSpaceDN w:val="0"/>
              <w:adjustRightInd w:val="0"/>
              <w:spacing w:after="0" w:line="240" w:lineRule="auto"/>
              <w:rPr>
                <w:rFonts w:ascii="Consolas" w:hAnsi="Consolas" w:cs="Consolas"/>
                <w:sz w:val="20"/>
                <w:szCs w:val="20"/>
              </w:rPr>
            </w:pPr>
            <w:r w:rsidRPr="001C3748">
              <w:rPr>
                <w:rFonts w:ascii="Consolas" w:hAnsi="Consolas" w:cs="Consolas"/>
                <w:bCs/>
                <w:color w:val="005032"/>
                <w:sz w:val="20"/>
                <w:szCs w:val="20"/>
              </w:rPr>
              <w:t>ValidationSystem</w:t>
            </w:r>
            <w:r w:rsidRPr="001C3748">
              <w:rPr>
                <w:rFonts w:ascii="Consolas" w:hAnsi="Consolas" w:cs="Consolas"/>
                <w:color w:val="000000"/>
                <w:sz w:val="20"/>
                <w:szCs w:val="20"/>
              </w:rPr>
              <w:t xml:space="preserve"> vs = </w:t>
            </w:r>
            <w:r w:rsidRPr="001C3748">
              <w:rPr>
                <w:rFonts w:ascii="Consolas" w:hAnsi="Consolas" w:cs="Consolas"/>
                <w:bCs/>
                <w:color w:val="005032"/>
                <w:sz w:val="20"/>
                <w:szCs w:val="20"/>
              </w:rPr>
              <w:t>CertificateValidation</w:t>
            </w:r>
            <w:r w:rsidRPr="001C3748">
              <w:rPr>
                <w:rFonts w:ascii="Consolas" w:hAnsi="Consolas" w:cs="Consolas"/>
                <w:color w:val="000000"/>
                <w:sz w:val="20"/>
                <w:szCs w:val="20"/>
              </w:rPr>
              <w:t>.</w:t>
            </w:r>
            <w:r w:rsidRPr="001C3748">
              <w:rPr>
                <w:rFonts w:ascii="Consolas" w:hAnsi="Consolas" w:cs="Consolas"/>
                <w:iCs/>
                <w:color w:val="000000"/>
                <w:sz w:val="20"/>
                <w:szCs w:val="20"/>
              </w:rPr>
              <w:t>createValidationSystem</w:t>
            </w:r>
            <w:r w:rsidRPr="001C3748">
              <w:rPr>
                <w:rFonts w:ascii="Consolas" w:hAnsi="Consolas" w:cs="Consolas"/>
                <w:color w:val="000000"/>
                <w:sz w:val="20"/>
                <w:szCs w:val="20"/>
              </w:rPr>
              <w:t>(policy);</w:t>
            </w:r>
          </w:p>
          <w:p w14:paraId="3B2DACDC" w14:textId="77777777" w:rsidR="00CC4924" w:rsidRPr="001C3748" w:rsidRDefault="00CC4924" w:rsidP="00D0262E">
            <w:pPr>
              <w:autoSpaceDE w:val="0"/>
              <w:autoSpaceDN w:val="0"/>
              <w:adjustRightInd w:val="0"/>
              <w:spacing w:after="0" w:line="240" w:lineRule="auto"/>
              <w:rPr>
                <w:rFonts w:ascii="Consolas" w:hAnsi="Consolas" w:cs="Consolas"/>
                <w:color w:val="000000"/>
                <w:sz w:val="20"/>
                <w:szCs w:val="20"/>
              </w:rPr>
            </w:pPr>
            <w:r w:rsidRPr="001C3748">
              <w:rPr>
                <w:rFonts w:ascii="Consolas" w:hAnsi="Consolas" w:cs="Consolas"/>
                <w:color w:val="000000"/>
                <w:sz w:val="20"/>
                <w:szCs w:val="20"/>
              </w:rPr>
              <w:t>vs.setBaseValidationTime(</w:t>
            </w:r>
            <w:r w:rsidRPr="001C3748">
              <w:rPr>
                <w:rFonts w:ascii="Consolas" w:hAnsi="Consolas" w:cs="Consolas"/>
                <w:color w:val="8B8816"/>
                <w:sz w:val="20"/>
                <w:szCs w:val="20"/>
              </w:rPr>
              <w:t>Calendar</w:t>
            </w:r>
            <w:r w:rsidRPr="001C3748">
              <w:rPr>
                <w:rFonts w:ascii="Consolas" w:hAnsi="Consolas" w:cs="Consolas"/>
                <w:color w:val="000000"/>
                <w:sz w:val="20"/>
                <w:szCs w:val="20"/>
              </w:rPr>
              <w:t>.</w:t>
            </w:r>
            <w:r w:rsidRPr="001C3748">
              <w:rPr>
                <w:rFonts w:ascii="Consolas" w:hAnsi="Consolas" w:cs="Consolas"/>
                <w:iCs/>
                <w:color w:val="000000"/>
                <w:sz w:val="20"/>
                <w:szCs w:val="20"/>
              </w:rPr>
              <w:t>getInstance</w:t>
            </w:r>
            <w:r w:rsidRPr="001C3748">
              <w:rPr>
                <w:rFonts w:ascii="Consolas" w:hAnsi="Consolas" w:cs="Consolas"/>
                <w:color w:val="000000"/>
                <w:sz w:val="20"/>
                <w:szCs w:val="20"/>
              </w:rPr>
              <w:t>());</w:t>
            </w:r>
          </w:p>
          <w:p w14:paraId="624D4EA9" w14:textId="77777777" w:rsidR="00CC4924" w:rsidRPr="001C3748" w:rsidRDefault="00CC4924" w:rsidP="00D0262E">
            <w:pPr>
              <w:autoSpaceDE w:val="0"/>
              <w:autoSpaceDN w:val="0"/>
              <w:adjustRightInd w:val="0"/>
              <w:spacing w:after="0" w:line="240" w:lineRule="auto"/>
              <w:rPr>
                <w:sz w:val="20"/>
                <w:szCs w:val="20"/>
              </w:rPr>
            </w:pPr>
            <w:r w:rsidRPr="001C3748">
              <w:rPr>
                <w:rFonts w:ascii="Consolas" w:hAnsi="Consolas" w:cs="Consolas"/>
                <w:bCs/>
                <w:color w:val="005032"/>
                <w:sz w:val="20"/>
                <w:szCs w:val="20"/>
              </w:rPr>
              <w:t>CertificateStatusInfo</w:t>
            </w:r>
            <w:r w:rsidRPr="001C3748">
              <w:rPr>
                <w:rFonts w:ascii="Consolas" w:hAnsi="Consolas" w:cs="Consolas"/>
                <w:color w:val="000000"/>
                <w:sz w:val="20"/>
                <w:szCs w:val="20"/>
              </w:rPr>
              <w:t xml:space="preserve"> csi = </w:t>
            </w:r>
            <w:r w:rsidRPr="001C3748">
              <w:rPr>
                <w:rFonts w:ascii="Consolas" w:hAnsi="Consolas" w:cs="Consolas"/>
                <w:bCs/>
                <w:color w:val="005032"/>
                <w:sz w:val="20"/>
                <w:szCs w:val="20"/>
              </w:rPr>
              <w:t>CertificateValidation</w:t>
            </w:r>
            <w:r w:rsidRPr="001C3748">
              <w:rPr>
                <w:rFonts w:ascii="Consolas" w:hAnsi="Consolas" w:cs="Consolas"/>
                <w:color w:val="000000"/>
                <w:sz w:val="20"/>
                <w:szCs w:val="20"/>
              </w:rPr>
              <w:t>.</w:t>
            </w:r>
            <w:r w:rsidRPr="001C3748">
              <w:rPr>
                <w:rFonts w:ascii="Consolas" w:hAnsi="Consolas" w:cs="Consolas"/>
                <w:iCs/>
                <w:color w:val="000000"/>
                <w:sz w:val="20"/>
                <w:szCs w:val="20"/>
              </w:rPr>
              <w:t>validateCertificate</w:t>
            </w:r>
            <w:r w:rsidRPr="001C3748">
              <w:rPr>
                <w:rFonts w:ascii="Consolas" w:hAnsi="Consolas" w:cs="Consolas"/>
                <w:color w:val="000000"/>
                <w:sz w:val="20"/>
                <w:szCs w:val="20"/>
              </w:rPr>
              <w:t>(vs, cert);</w:t>
            </w:r>
          </w:p>
        </w:tc>
      </w:tr>
    </w:tbl>
    <w:p w14:paraId="15B988AC" w14:textId="77777777" w:rsidR="00CC4924" w:rsidRPr="000842F7" w:rsidRDefault="00CC4924" w:rsidP="00CC4924">
      <w:pPr>
        <w:pStyle w:val="BodyText"/>
      </w:pPr>
    </w:p>
    <w:p w14:paraId="09BCDAD8" w14:textId="77777777" w:rsidR="00CC4924" w:rsidRPr="000842F7" w:rsidRDefault="00CC4924" w:rsidP="00CC4924">
      <w:pPr>
        <w:pStyle w:val="BodyText"/>
        <w:rPr>
          <w:b/>
          <w:sz w:val="22"/>
          <w:szCs w:val="22"/>
        </w:rPr>
      </w:pPr>
      <w:r w:rsidRPr="000842F7">
        <w:rPr>
          <w:b/>
          <w:sz w:val="22"/>
          <w:szCs w:val="22"/>
        </w:rPr>
        <w:t>C#</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CC4924" w:rsidRPr="001C3748" w14:paraId="6682D67A" w14:textId="77777777" w:rsidTr="00FF569E">
        <w:tc>
          <w:tcPr>
            <w:tcW w:w="9546" w:type="dxa"/>
            <w:shd w:val="clear" w:color="auto" w:fill="F8F8F8"/>
          </w:tcPr>
          <w:p w14:paraId="2D245854" w14:textId="77777777" w:rsidR="00CC4924" w:rsidRPr="001C3748" w:rsidRDefault="00CC4924" w:rsidP="00D0262E">
            <w:pPr>
              <w:autoSpaceDE w:val="0"/>
              <w:autoSpaceDN w:val="0"/>
              <w:adjustRightInd w:val="0"/>
              <w:spacing w:after="0" w:line="240" w:lineRule="auto"/>
              <w:rPr>
                <w:rFonts w:ascii="Consolas" w:hAnsi="Consolas" w:cs="Consolas"/>
                <w:sz w:val="20"/>
                <w:szCs w:val="20"/>
              </w:rPr>
            </w:pPr>
            <w:r w:rsidRPr="001C3748">
              <w:rPr>
                <w:rFonts w:ascii="Consolas" w:hAnsi="Consolas" w:cs="Consolas"/>
                <w:color w:val="2B91AF"/>
                <w:sz w:val="20"/>
                <w:szCs w:val="20"/>
              </w:rPr>
              <w:t>ValidationSystem</w:t>
            </w:r>
            <w:r w:rsidRPr="001C3748">
              <w:rPr>
                <w:rFonts w:ascii="Consolas" w:hAnsi="Consolas" w:cs="Consolas"/>
                <w:sz w:val="20"/>
                <w:szCs w:val="20"/>
              </w:rPr>
              <w:t xml:space="preserve"> vs = </w:t>
            </w:r>
            <w:r w:rsidRPr="001C3748">
              <w:rPr>
                <w:rFonts w:ascii="Consolas" w:hAnsi="Consolas" w:cs="Consolas"/>
                <w:color w:val="2B91AF"/>
                <w:sz w:val="20"/>
                <w:szCs w:val="20"/>
              </w:rPr>
              <w:t>CertificateValidation</w:t>
            </w:r>
            <w:r w:rsidRPr="001C3748">
              <w:rPr>
                <w:rFonts w:ascii="Consolas" w:hAnsi="Consolas" w:cs="Consolas"/>
                <w:sz w:val="20"/>
                <w:szCs w:val="20"/>
              </w:rPr>
              <w:t>.createValidationSystem(policy);</w:t>
            </w:r>
          </w:p>
          <w:p w14:paraId="665D4968" w14:textId="77777777" w:rsidR="00CC4924" w:rsidRPr="001C3748" w:rsidRDefault="00CC4924" w:rsidP="00D0262E">
            <w:pPr>
              <w:autoSpaceDE w:val="0"/>
              <w:autoSpaceDN w:val="0"/>
              <w:adjustRightInd w:val="0"/>
              <w:spacing w:after="0" w:line="240" w:lineRule="auto"/>
              <w:rPr>
                <w:rFonts w:ascii="Consolas" w:hAnsi="Consolas" w:cs="Consolas"/>
                <w:sz w:val="20"/>
                <w:szCs w:val="20"/>
              </w:rPr>
            </w:pPr>
            <w:r w:rsidRPr="001C3748">
              <w:rPr>
                <w:rFonts w:ascii="Consolas" w:hAnsi="Consolas" w:cs="Consolas"/>
                <w:sz w:val="20"/>
                <w:szCs w:val="20"/>
              </w:rPr>
              <w:t>vs.setBaseValidationTime(</w:t>
            </w:r>
            <w:r w:rsidRPr="001C3748">
              <w:rPr>
                <w:rFonts w:ascii="Consolas" w:hAnsi="Consolas" w:cs="Consolas"/>
                <w:color w:val="2B91AF"/>
                <w:sz w:val="20"/>
                <w:szCs w:val="20"/>
              </w:rPr>
              <w:t>DateTime</w:t>
            </w:r>
            <w:r w:rsidRPr="001C3748">
              <w:rPr>
                <w:rFonts w:ascii="Consolas" w:hAnsi="Consolas" w:cs="Consolas"/>
                <w:sz w:val="20"/>
                <w:szCs w:val="20"/>
              </w:rPr>
              <w:t>.UtcNow);</w:t>
            </w:r>
          </w:p>
          <w:p w14:paraId="23D61225" w14:textId="77777777" w:rsidR="00CC4924" w:rsidRPr="001C3748" w:rsidRDefault="00CC4924" w:rsidP="00D0262E">
            <w:pPr>
              <w:autoSpaceDE w:val="0"/>
              <w:autoSpaceDN w:val="0"/>
              <w:adjustRightInd w:val="0"/>
              <w:spacing w:after="0" w:line="240" w:lineRule="auto"/>
              <w:rPr>
                <w:rFonts w:ascii="Consolas" w:hAnsi="Consolas" w:cs="Consolas"/>
                <w:sz w:val="20"/>
                <w:szCs w:val="20"/>
              </w:rPr>
            </w:pPr>
            <w:r w:rsidRPr="001C3748">
              <w:rPr>
                <w:rFonts w:ascii="Consolas" w:hAnsi="Consolas" w:cs="Consolas"/>
                <w:color w:val="2B91AF"/>
                <w:sz w:val="20"/>
                <w:szCs w:val="20"/>
              </w:rPr>
              <w:t>CertificateStatusInfo</w:t>
            </w:r>
            <w:r w:rsidRPr="001C3748">
              <w:rPr>
                <w:rFonts w:ascii="Consolas" w:hAnsi="Consolas" w:cs="Consolas"/>
                <w:sz w:val="20"/>
                <w:szCs w:val="20"/>
              </w:rPr>
              <w:t xml:space="preserve"> csi = </w:t>
            </w:r>
            <w:r w:rsidRPr="001C3748">
              <w:rPr>
                <w:rFonts w:ascii="Consolas" w:hAnsi="Consolas" w:cs="Consolas"/>
                <w:color w:val="2B91AF"/>
                <w:sz w:val="20"/>
                <w:szCs w:val="20"/>
              </w:rPr>
              <w:t>CertificateValidation</w:t>
            </w:r>
            <w:r w:rsidRPr="001C3748">
              <w:rPr>
                <w:rFonts w:ascii="Consolas" w:hAnsi="Consolas" w:cs="Consolas"/>
                <w:sz w:val="20"/>
                <w:szCs w:val="20"/>
              </w:rPr>
              <w:t>.validateCertificate(vs, cert);</w:t>
            </w:r>
          </w:p>
        </w:tc>
      </w:tr>
    </w:tbl>
    <w:p w14:paraId="446AF9A3" w14:textId="77777777" w:rsidR="00CC4924" w:rsidRPr="00600149" w:rsidRDefault="00CC4924" w:rsidP="00CC4924">
      <w:pPr>
        <w:pStyle w:val="BodyText"/>
      </w:pPr>
    </w:p>
    <w:p w14:paraId="56F7AA98" w14:textId="77777777" w:rsidR="00CC4924" w:rsidRPr="00600149" w:rsidRDefault="00CC4924" w:rsidP="00CC4924">
      <w:pPr>
        <w:pStyle w:val="Heading2"/>
      </w:pPr>
      <w:bookmarkStart w:id="165" w:name="_Toc86130329"/>
      <w:r w:rsidRPr="00600149">
        <w:t>Sertifika Doğrulama Sonucunun Yorumlanması</w:t>
      </w:r>
      <w:bookmarkEnd w:id="165"/>
    </w:p>
    <w:p w14:paraId="765874E3" w14:textId="423F9540" w:rsidR="00CC4924" w:rsidRPr="00600149" w:rsidRDefault="00CC4924" w:rsidP="00D0687D">
      <w:pPr>
        <w:jc w:val="both"/>
      </w:pPr>
      <w:r w:rsidRPr="00600149">
        <w:t xml:space="preserve">Sertifika doğrulama sonucunda </w:t>
      </w:r>
      <w:r w:rsidRPr="00600149">
        <w:rPr>
          <w:i/>
        </w:rPr>
        <w:t>CertificateStatusInfo</w:t>
      </w:r>
      <w:r w:rsidRPr="00600149">
        <w:t xml:space="preserve"> nesnesi dönmektedir. Bu nesnenin </w:t>
      </w:r>
      <w:r w:rsidRPr="00600149">
        <w:rPr>
          <w:i/>
        </w:rPr>
        <w:t>toString()</w:t>
      </w:r>
      <w:r w:rsidRPr="00600149">
        <w:t xml:space="preserve"> met</w:t>
      </w:r>
      <w:r w:rsidR="00E56970">
        <w:t>odu</w:t>
      </w:r>
      <w:r w:rsidRPr="00600149">
        <w:t xml:space="preserve"> çağrılarak sertifika doğrulamanın sonucu metin olarak </w:t>
      </w:r>
      <w:r w:rsidR="001341B1">
        <w:t>alınabilir</w:t>
      </w:r>
      <w:r w:rsidRPr="00600149">
        <w:t xml:space="preserve">. </w:t>
      </w:r>
      <w:r w:rsidRPr="00600149">
        <w:rPr>
          <w:i/>
        </w:rPr>
        <w:t>getDetailedMessage()</w:t>
      </w:r>
      <w:r w:rsidRPr="00600149">
        <w:t xml:space="preserve"> fonksiyonu ile de sertifika doğrulama sonucununun kullanıcı dostu mesajı</w:t>
      </w:r>
      <w:r w:rsidR="00D77419">
        <w:t xml:space="preserve"> görülebilir</w:t>
      </w:r>
      <w:r w:rsidRPr="00600149">
        <w:t xml:space="preserve">. </w:t>
      </w:r>
      <w:r w:rsidR="00974A11">
        <w:t>Yine a</w:t>
      </w:r>
      <w:r w:rsidRPr="00600149">
        <w:t xml:space="preserve">ynı nesnenin </w:t>
      </w:r>
      <w:r w:rsidRPr="00600149">
        <w:rPr>
          <w:i/>
        </w:rPr>
        <w:t>getCertificateStatus()</w:t>
      </w:r>
      <w:r w:rsidRPr="00600149">
        <w:t xml:space="preserve"> fonksiyonu kullanılarak </w:t>
      </w:r>
      <w:r w:rsidRPr="00600149">
        <w:rPr>
          <w:i/>
        </w:rPr>
        <w:t>CertificateStatus</w:t>
      </w:r>
      <w:r w:rsidRPr="00600149">
        <w:t xml:space="preserve"> tipinde sertifika doğrulamanın durumu alınabilir. Bu nesne aşağıdaki değerleri alabilir.</w:t>
      </w:r>
    </w:p>
    <w:p w14:paraId="3A892958" w14:textId="77777777" w:rsidR="00CC4924" w:rsidRPr="00600149" w:rsidRDefault="00CC4924" w:rsidP="00D0687D">
      <w:pPr>
        <w:jc w:val="both"/>
      </w:pPr>
      <w:r w:rsidRPr="00A26722">
        <w:rPr>
          <w:b/>
          <w:i/>
        </w:rPr>
        <w:t>VALID:</w:t>
      </w:r>
      <w:r w:rsidRPr="00600149">
        <w:rPr>
          <w:i/>
        </w:rPr>
        <w:t xml:space="preserve"> </w:t>
      </w:r>
      <w:r w:rsidRPr="00600149">
        <w:t>Sertifika geçerlidir.</w:t>
      </w:r>
    </w:p>
    <w:p w14:paraId="3B03D8A1" w14:textId="77777777" w:rsidR="00CC4924" w:rsidRPr="00600149" w:rsidRDefault="00CC4924" w:rsidP="00D0687D">
      <w:pPr>
        <w:jc w:val="both"/>
      </w:pPr>
      <w:r w:rsidRPr="00A26722">
        <w:rPr>
          <w:b/>
          <w:i/>
          <w:iCs/>
        </w:rPr>
        <w:t>REVOCATION_CHECK_FAILURE:</w:t>
      </w:r>
      <w:r w:rsidRPr="00600149">
        <w:rPr>
          <w:i/>
          <w:iCs/>
        </w:rPr>
        <w:t xml:space="preserve"> </w:t>
      </w:r>
      <w:r w:rsidRPr="00600149">
        <w:rPr>
          <w:iCs/>
        </w:rPr>
        <w:t>Sertifika iptal edilmiştir.</w:t>
      </w:r>
    </w:p>
    <w:p w14:paraId="1D9A7327" w14:textId="77777777" w:rsidR="00CC4924" w:rsidRPr="00600149" w:rsidRDefault="00CC4924" w:rsidP="00D0687D">
      <w:pPr>
        <w:jc w:val="both"/>
      </w:pPr>
      <w:r w:rsidRPr="00A26722">
        <w:rPr>
          <w:b/>
          <w:i/>
          <w:iCs/>
        </w:rPr>
        <w:t>CERTIFICATE_SELF_CHECK_FAILURE</w:t>
      </w:r>
      <w:r w:rsidRPr="00A26722">
        <w:rPr>
          <w:b/>
        </w:rPr>
        <w:t>:</w:t>
      </w:r>
      <w:r w:rsidRPr="00600149">
        <w:t xml:space="preserve"> Sertifikada yapısal bozukluk vardır.</w:t>
      </w:r>
    </w:p>
    <w:p w14:paraId="494070C4" w14:textId="1EFA3C9E" w:rsidR="00CC4924" w:rsidRPr="00600149" w:rsidRDefault="00CC4924" w:rsidP="00D0687D">
      <w:pPr>
        <w:jc w:val="both"/>
      </w:pPr>
      <w:r w:rsidRPr="00A26722">
        <w:rPr>
          <w:b/>
          <w:i/>
          <w:iCs/>
        </w:rPr>
        <w:t>NO_TRUSTED_CERT_FOUND</w:t>
      </w:r>
      <w:r w:rsidRPr="00A26722">
        <w:rPr>
          <w:b/>
        </w:rPr>
        <w:t>:</w:t>
      </w:r>
      <w:r w:rsidR="00783090">
        <w:rPr>
          <w:b/>
        </w:rPr>
        <w:t xml:space="preserve"> </w:t>
      </w:r>
      <w:r w:rsidR="00017124">
        <w:t>Güvenilir sertifika bulunmamaktadır.</w:t>
      </w:r>
      <w:r w:rsidRPr="00600149">
        <w:t xml:space="preserve"> </w:t>
      </w:r>
    </w:p>
    <w:p w14:paraId="4832E1A0" w14:textId="1BDD7945" w:rsidR="00CC4924" w:rsidRPr="00600149" w:rsidRDefault="00CC4924" w:rsidP="00D0687D">
      <w:pPr>
        <w:jc w:val="both"/>
      </w:pPr>
      <w:r w:rsidRPr="00A26722">
        <w:rPr>
          <w:b/>
          <w:i/>
          <w:iCs/>
        </w:rPr>
        <w:t>PATH_VALIDATION_FAILURE</w:t>
      </w:r>
      <w:r w:rsidRPr="00A26722">
        <w:rPr>
          <w:b/>
        </w:rPr>
        <w:t>:</w:t>
      </w:r>
      <w:r w:rsidRPr="00600149">
        <w:t xml:space="preserve"> Güvenilir bir sertifika zinciri oluşturul</w:t>
      </w:r>
      <w:r w:rsidR="00017124">
        <w:t>amamıştır</w:t>
      </w:r>
      <w:r w:rsidRPr="00600149">
        <w:t>.</w:t>
      </w:r>
      <w:r w:rsidR="00974A11">
        <w:t xml:space="preserve"> </w:t>
      </w:r>
      <w:r w:rsidR="00017124">
        <w:t>Sertifikaya ait</w:t>
      </w:r>
      <w:r w:rsidR="00974A11">
        <w:t xml:space="preserve"> </w:t>
      </w:r>
      <w:r w:rsidR="00017124">
        <w:t>kök</w:t>
      </w:r>
      <w:r w:rsidRPr="00600149">
        <w:t xml:space="preserve"> sertifika</w:t>
      </w:r>
      <w:r w:rsidR="00974A11">
        <w:t>,</w:t>
      </w:r>
      <w:r w:rsidRPr="00600149">
        <w:t xml:space="preserve"> güvenilir sertifikalar</w:t>
      </w:r>
      <w:r w:rsidR="00017124">
        <w:t xml:space="preserve"> arasında bulunmamaktadır.</w:t>
      </w:r>
    </w:p>
    <w:p w14:paraId="63068978" w14:textId="08D61853" w:rsidR="00CC4924" w:rsidRPr="00600149" w:rsidRDefault="00CC4924" w:rsidP="00D0687D">
      <w:pPr>
        <w:jc w:val="both"/>
      </w:pPr>
      <w:r w:rsidRPr="00A26722">
        <w:rPr>
          <w:b/>
          <w:i/>
          <w:iCs/>
        </w:rPr>
        <w:t>NOT_CHECKED</w:t>
      </w:r>
      <w:r w:rsidRPr="00A26722">
        <w:rPr>
          <w:b/>
        </w:rPr>
        <w:t>:</w:t>
      </w:r>
      <w:r w:rsidRPr="00600149">
        <w:t xml:space="preserve"> Sertifika iptal kontrolü yapılamadığından </w:t>
      </w:r>
      <w:r w:rsidR="005D7F0D">
        <w:t xml:space="preserve">dolayı </w:t>
      </w:r>
      <w:r w:rsidRPr="00600149">
        <w:t>sertifika doğrulana</w:t>
      </w:r>
      <w:r w:rsidR="005D7F0D">
        <w:t>mamaktadır.</w:t>
      </w:r>
    </w:p>
    <w:p w14:paraId="0CD4B257" w14:textId="77777777" w:rsidR="00CC4924" w:rsidRPr="00600149" w:rsidRDefault="00CC4924" w:rsidP="00CC4924">
      <w:pPr>
        <w:pStyle w:val="BodyText"/>
        <w:jc w:val="left"/>
      </w:pPr>
    </w:p>
    <w:p w14:paraId="56CA5CBD" w14:textId="77777777" w:rsidR="00CC4924" w:rsidRPr="00600149" w:rsidRDefault="00CC4924" w:rsidP="00CC4924">
      <w:pPr>
        <w:pStyle w:val="Heading2"/>
      </w:pPr>
      <w:bookmarkStart w:id="166" w:name="_Toc86130330"/>
      <w:r w:rsidRPr="00600149">
        <w:lastRenderedPageBreak/>
        <w:t>Politika Dosyası</w:t>
      </w:r>
      <w:bookmarkEnd w:id="166"/>
    </w:p>
    <w:p w14:paraId="2C54B426" w14:textId="2C87F59A" w:rsidR="00CC4924" w:rsidRDefault="00CC4924" w:rsidP="00D0687D">
      <w:pPr>
        <w:jc w:val="both"/>
      </w:pPr>
      <w:r>
        <w:t>İndirdiğiniz kütüphane ile birlikte gelen politika dosyası</w:t>
      </w:r>
      <w:r w:rsidR="006823BF">
        <w:t>,</w:t>
      </w:r>
      <w:r>
        <w:t xml:space="preserve"> bir sertifika doğrulama</w:t>
      </w:r>
      <w:r w:rsidR="006823BF">
        <w:t xml:space="preserve"> işleminin</w:t>
      </w:r>
      <w:r>
        <w:t xml:space="preserve"> başarılı sayılabilmesi için gerekli yeterliliği sağlamaktadır. Değiştirilme ihtiyacının duyulabileceği iki ayar olabilir.</w:t>
      </w:r>
    </w:p>
    <w:p w14:paraId="6677B582" w14:textId="13D2FF20" w:rsidR="008A14FD" w:rsidRDefault="00CC4924" w:rsidP="00D0687D">
      <w:pPr>
        <w:jc w:val="both"/>
      </w:pPr>
      <w:r>
        <w:t xml:space="preserve">Örnek olarak verilen politika dosyası sadece sertifika deposu ile çalışmaktadır. Sertifika deposunda ise sadece kanuni geçerliliği olan kök sertifikalar bulunmaktadır. Dolayısıyla test sistemi ile çalışmak için </w:t>
      </w:r>
      <w:r w:rsidR="006823BF">
        <w:t xml:space="preserve">kullanılan </w:t>
      </w:r>
      <w:r>
        <w:t xml:space="preserve">test </w:t>
      </w:r>
      <w:r w:rsidR="006823BF">
        <w:t xml:space="preserve">sertifikalarına ait </w:t>
      </w:r>
      <w:r>
        <w:t>köklerin de kütüphaneye güvenilir kök olarak gösterilmesi gerekmektedir.</w:t>
      </w:r>
      <w:r w:rsidR="008A14FD">
        <w:t xml:space="preserve"> Test sertifikalarının kökü, güvenilir kök sertifika olarak dizin sistemi üzerinden gösterilebilir. Nasıl gösterilmesi gerektiği ile ilgili bilgiye </w:t>
      </w:r>
      <w:hyperlink w:anchor="Tablo3" w:history="1">
        <w:r w:rsidR="008A14FD" w:rsidRPr="00F85538">
          <w:rPr>
            <w:rStyle w:val="Hyperlink"/>
          </w:rPr>
          <w:t>MA3 API Bulucu Listesi</w:t>
        </w:r>
      </w:hyperlink>
      <w:r w:rsidR="008A14FD">
        <w:t xml:space="preserve"> (Tablo 3) başlığı altındaki </w:t>
      </w:r>
      <w:r w:rsidR="008A14FD" w:rsidRPr="00392E13">
        <w:rPr>
          <w:rFonts w:eastAsia="Times New Roman" w:cs="Arial"/>
          <w:b/>
          <w:lang w:eastAsia="en-US" w:bidi="en-US"/>
        </w:rPr>
        <w:t>TrustedCertificateFinderFromFileSystem</w:t>
      </w:r>
      <w:r w:rsidR="008A14FD">
        <w:t xml:space="preserve"> politika dosyası elemanı incelenerek ulaşılabilir.</w:t>
      </w:r>
    </w:p>
    <w:p w14:paraId="53D56B07" w14:textId="6683B9B1" w:rsidR="00CC4924" w:rsidRDefault="00CC4924" w:rsidP="00D0687D">
      <w:pPr>
        <w:jc w:val="both"/>
      </w:pPr>
      <w:r>
        <w:t>Politika dosyasında yapılacak bir diğer düzenleme</w:t>
      </w:r>
      <w:r w:rsidR="004A1644">
        <w:t>,</w:t>
      </w:r>
      <w:r>
        <w:t xml:space="preserve"> sertifika iptal kontrollerinde ÇİSDUP veya SİL kullanı</w:t>
      </w:r>
      <w:r w:rsidR="00E87241">
        <w:t>mı</w:t>
      </w:r>
      <w:r>
        <w:t>nın ayarlanmasıdır. Bir sertifikanın doğrulanması sırasında sertifika zincirinin tamamının doğrulanması gerekmektedir. Zincirdeki bütün sertifikalar için ÇİSDUP desteği verilmeyebilir. Örneğin KamuSM sisteminde</w:t>
      </w:r>
      <w:r w:rsidR="00E87241">
        <w:t>,</w:t>
      </w:r>
      <w:r>
        <w:t xml:space="preserve"> alt kökler için ÇİSDUP hizmeti verilmemektedir. Dolayısıyla sadece ÇİSDUP kullanarak bir sertifikayı doğrulamak mümkün değildir. Bu durumda</w:t>
      </w:r>
      <w:r w:rsidR="005D3B1A">
        <w:t>,</w:t>
      </w:r>
      <w:r>
        <w:t xml:space="preserve"> ÇİSDUP öncelikli</w:t>
      </w:r>
      <w:r w:rsidR="005D3B1A">
        <w:t xml:space="preserve"> olmak üzere</w:t>
      </w:r>
      <w:r>
        <w:t xml:space="preserve"> SİL ve ÇİSDUP'un bulunduğu konfigürasyon veya sadece SİL ile çalışan konfigürasyon yaratılabilir.</w:t>
      </w:r>
    </w:p>
    <w:p w14:paraId="3D77D0EC" w14:textId="6BCB4885" w:rsidR="00CC4924" w:rsidRDefault="00CC4924" w:rsidP="00D0687D">
      <w:pPr>
        <w:jc w:val="both"/>
      </w:pPr>
      <w:r>
        <w:t>Politika dosyasında</w:t>
      </w:r>
      <w:r w:rsidR="005D3B1A">
        <w:t>,</w:t>
      </w:r>
      <w:r>
        <w:t xml:space="preserve"> ÇİSDUP veya SİL'den hangisine öncelik verilme</w:t>
      </w:r>
      <w:r w:rsidR="005D3B1A">
        <w:t>k</w:t>
      </w:r>
      <w:r>
        <w:t xml:space="preserve"> isteniyorsa o sınıf üste yazılmalıdır.</w:t>
      </w:r>
    </w:p>
    <w:p w14:paraId="22A849FB" w14:textId="77777777" w:rsidR="00B220B4" w:rsidRPr="00B220B4" w:rsidRDefault="00B220B4" w:rsidP="00D0687D">
      <w:pPr>
        <w:jc w:val="both"/>
        <w:rPr>
          <w:sz w:val="16"/>
          <w:szCs w:val="16"/>
        </w:rPr>
      </w:pPr>
    </w:p>
    <w:p w14:paraId="3896BE5C" w14:textId="77777777" w:rsidR="00CC4924" w:rsidRDefault="0090218C" w:rsidP="00CC4924">
      <w:pPr>
        <w:pStyle w:val="Heading3"/>
      </w:pPr>
      <w:bookmarkStart w:id="167" w:name="_Toc86130331"/>
      <w:bookmarkStart w:id="168" w:name="OLE_LINK1"/>
      <w:bookmarkStart w:id="169" w:name="OLE_LINK2"/>
      <w:r>
        <w:t>Politikanın</w:t>
      </w:r>
      <w:r w:rsidR="00CC4924">
        <w:t xml:space="preserve"> Çalışma Zamanında Düzenlenmesi</w:t>
      </w:r>
      <w:bookmarkEnd w:id="167"/>
    </w:p>
    <w:bookmarkEnd w:id="168"/>
    <w:bookmarkEnd w:id="169"/>
    <w:p w14:paraId="0A1193FC" w14:textId="31156226" w:rsidR="00CC4924" w:rsidRDefault="00CC4924" w:rsidP="00D0687D">
      <w:pPr>
        <w:jc w:val="both"/>
      </w:pPr>
      <w:r>
        <w:t>Politika dosyası</w:t>
      </w:r>
      <w:r w:rsidR="009611D6">
        <w:t>,</w:t>
      </w:r>
      <w:r>
        <w:t xml:space="preserve"> dosyadan okuduktan sonra çalışma zamanında düzenlenebilir. Aşağıdaki kod parçası</w:t>
      </w:r>
      <w:r w:rsidR="009611D6">
        <w:t>,</w:t>
      </w:r>
      <w:r>
        <w:t xml:space="preserve"> klasörden güvenilir sertifikaları gösteren </w:t>
      </w:r>
      <w:r w:rsidRPr="00645E57">
        <w:rPr>
          <w:i/>
        </w:rPr>
        <w:t>TrustedCertificateFinderFromFileSystem</w:t>
      </w:r>
      <w:r w:rsidR="005A6CAD">
        <w:rPr>
          <w:i/>
        </w:rPr>
        <w:t xml:space="preserve"> </w:t>
      </w:r>
      <w:r>
        <w:t>sınıfını çalışma zamanında eklemektedir.</w:t>
      </w:r>
    </w:p>
    <w:p w14:paraId="5F66E5BD" w14:textId="77777777" w:rsidR="00CC4924" w:rsidRPr="00600149" w:rsidRDefault="00CC4924" w:rsidP="00CC4924">
      <w:pPr>
        <w:pStyle w:val="BodyText"/>
        <w:rPr>
          <w:sz w:val="22"/>
          <w:szCs w:val="22"/>
        </w:rPr>
      </w:pPr>
    </w:p>
    <w:p w14:paraId="09887089" w14:textId="77777777" w:rsidR="00CC4924" w:rsidRPr="00600149" w:rsidRDefault="00CC4924" w:rsidP="00CC4924">
      <w:pPr>
        <w:pStyle w:val="BodyText"/>
        <w:rPr>
          <w:b/>
          <w:sz w:val="22"/>
          <w:szCs w:val="22"/>
        </w:rPr>
      </w:pPr>
      <w:r w:rsidRPr="00600149">
        <w:rPr>
          <w:b/>
          <w:sz w:val="22"/>
          <w:szCs w:val="22"/>
        </w:rPr>
        <w:t>Java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634"/>
      </w:tblGrid>
      <w:tr w:rsidR="00CC4924" w:rsidRPr="001C3748" w14:paraId="7087EB5F" w14:textId="77777777" w:rsidTr="00392E13">
        <w:trPr>
          <w:trHeight w:val="2398"/>
        </w:trPr>
        <w:tc>
          <w:tcPr>
            <w:tcW w:w="9546" w:type="dxa"/>
            <w:shd w:val="clear" w:color="auto" w:fill="F8F8F8"/>
          </w:tcPr>
          <w:p w14:paraId="5251E853" w14:textId="77777777" w:rsidR="00CC4924" w:rsidRPr="001C3748" w:rsidRDefault="00CC4924" w:rsidP="00D0262E">
            <w:pPr>
              <w:autoSpaceDE w:val="0"/>
              <w:autoSpaceDN w:val="0"/>
              <w:adjustRightInd w:val="0"/>
              <w:spacing w:after="0" w:line="240" w:lineRule="auto"/>
              <w:rPr>
                <w:rFonts w:ascii="Consolas" w:hAnsi="Consolas" w:cs="Consolas"/>
                <w:sz w:val="20"/>
                <w:szCs w:val="20"/>
              </w:rPr>
            </w:pPr>
            <w:bookmarkStart w:id="170" w:name="OLE_LINK3"/>
            <w:bookmarkStart w:id="171" w:name="OLE_LINK4"/>
            <w:r w:rsidRPr="001C3748">
              <w:rPr>
                <w:rFonts w:ascii="Consolas" w:hAnsi="Consolas" w:cs="Consolas"/>
                <w:bCs/>
                <w:color w:val="005032"/>
                <w:sz w:val="20"/>
                <w:szCs w:val="20"/>
              </w:rPr>
              <w:t>ValidationPolicy</w:t>
            </w:r>
            <w:r w:rsidRPr="001C3748">
              <w:rPr>
                <w:rFonts w:ascii="Consolas" w:hAnsi="Consolas" w:cs="Consolas"/>
                <w:color w:val="000000"/>
                <w:sz w:val="20"/>
                <w:szCs w:val="20"/>
              </w:rPr>
              <w:t xml:space="preserve"> POLICY = </w:t>
            </w:r>
            <w:r w:rsidRPr="001C3748">
              <w:rPr>
                <w:rFonts w:ascii="Consolas" w:hAnsi="Consolas" w:cs="Consolas"/>
                <w:bCs/>
                <w:color w:val="005032"/>
                <w:sz w:val="20"/>
                <w:szCs w:val="20"/>
              </w:rPr>
              <w:t>PolicyReader</w:t>
            </w:r>
            <w:r w:rsidRPr="001C3748">
              <w:rPr>
                <w:rFonts w:ascii="Consolas" w:hAnsi="Consolas" w:cs="Consolas"/>
                <w:color w:val="000000"/>
                <w:sz w:val="20"/>
                <w:szCs w:val="20"/>
              </w:rPr>
              <w:t>.</w:t>
            </w:r>
            <w:r w:rsidRPr="001C3748">
              <w:rPr>
                <w:rFonts w:ascii="Consolas" w:hAnsi="Consolas" w:cs="Consolas"/>
                <w:i/>
                <w:iCs/>
                <w:color w:val="000000"/>
                <w:sz w:val="20"/>
                <w:szCs w:val="20"/>
              </w:rPr>
              <w:t>readValidationPolicy</w:t>
            </w:r>
            <w:r w:rsidRPr="001C3748">
              <w:rPr>
                <w:rFonts w:ascii="Consolas" w:hAnsi="Consolas" w:cs="Consolas"/>
                <w:color w:val="000000"/>
                <w:sz w:val="20"/>
                <w:szCs w:val="20"/>
              </w:rPr>
              <w:t>(</w:t>
            </w:r>
            <w:r w:rsidRPr="001C3748">
              <w:rPr>
                <w:rFonts w:ascii="Consolas" w:hAnsi="Consolas" w:cs="Consolas"/>
                <w:bCs/>
                <w:color w:val="7F0055"/>
                <w:sz w:val="20"/>
                <w:szCs w:val="20"/>
              </w:rPr>
              <w:t>new</w:t>
            </w:r>
            <w:r w:rsidR="00924E0A" w:rsidRPr="001C3748">
              <w:rPr>
                <w:rFonts w:ascii="Consolas" w:hAnsi="Consolas" w:cs="Consolas"/>
                <w:bCs/>
                <w:color w:val="7F0055"/>
                <w:sz w:val="20"/>
                <w:szCs w:val="20"/>
              </w:rPr>
              <w:t xml:space="preserve"> </w:t>
            </w:r>
            <w:r w:rsidRPr="001C3748">
              <w:rPr>
                <w:rFonts w:ascii="Consolas" w:hAnsi="Consolas" w:cs="Consolas"/>
                <w:bCs/>
                <w:color w:val="005032"/>
                <w:sz w:val="20"/>
                <w:szCs w:val="20"/>
              </w:rPr>
              <w:t>FileInputStream</w:t>
            </w:r>
            <w:r w:rsidRPr="001C3748">
              <w:rPr>
                <w:rFonts w:ascii="Consolas" w:hAnsi="Consolas" w:cs="Consolas"/>
                <w:color w:val="000000"/>
                <w:sz w:val="20"/>
                <w:szCs w:val="20"/>
              </w:rPr>
              <w:t>(</w:t>
            </w:r>
            <w:r w:rsidRPr="001C3748">
              <w:rPr>
                <w:rFonts w:ascii="Consolas" w:hAnsi="Consolas" w:cs="Consolas"/>
                <w:i/>
                <w:iCs/>
                <w:color w:val="0000C0"/>
                <w:sz w:val="20"/>
                <w:szCs w:val="20"/>
              </w:rPr>
              <w:t>POLICY_FILE</w:t>
            </w:r>
            <w:r w:rsidRPr="001C3748">
              <w:rPr>
                <w:rFonts w:ascii="Consolas" w:hAnsi="Consolas" w:cs="Consolas"/>
                <w:color w:val="000000"/>
                <w:sz w:val="20"/>
                <w:szCs w:val="20"/>
              </w:rPr>
              <w:t>));</w:t>
            </w:r>
          </w:p>
          <w:p w14:paraId="2B4A869B" w14:textId="77777777" w:rsidR="00CC4924" w:rsidRPr="001C3748" w:rsidRDefault="00CC4924" w:rsidP="00D0262E">
            <w:pPr>
              <w:autoSpaceDE w:val="0"/>
              <w:autoSpaceDN w:val="0"/>
              <w:adjustRightInd w:val="0"/>
              <w:spacing w:after="0" w:line="240" w:lineRule="auto"/>
              <w:rPr>
                <w:rFonts w:ascii="Consolas" w:hAnsi="Consolas" w:cs="Consolas"/>
                <w:sz w:val="20"/>
                <w:szCs w:val="20"/>
              </w:rPr>
            </w:pPr>
          </w:p>
          <w:p w14:paraId="651AA29A" w14:textId="77777777" w:rsidR="00CC4924" w:rsidRPr="001C3748" w:rsidRDefault="00CC4924" w:rsidP="00D0262E">
            <w:pPr>
              <w:autoSpaceDE w:val="0"/>
              <w:autoSpaceDN w:val="0"/>
              <w:adjustRightInd w:val="0"/>
              <w:spacing w:after="0" w:line="240" w:lineRule="auto"/>
              <w:rPr>
                <w:rFonts w:ascii="Consolas" w:hAnsi="Consolas" w:cs="Consolas"/>
                <w:sz w:val="20"/>
                <w:szCs w:val="20"/>
              </w:rPr>
            </w:pPr>
            <w:r w:rsidRPr="001C3748">
              <w:rPr>
                <w:rFonts w:ascii="Consolas" w:hAnsi="Consolas" w:cs="Consolas"/>
                <w:color w:val="3F7F5F"/>
                <w:sz w:val="20"/>
                <w:szCs w:val="20"/>
              </w:rPr>
              <w:t>//For UEKAE Test Environment, we add our test roots.</w:t>
            </w:r>
          </w:p>
          <w:p w14:paraId="49DCD3EC" w14:textId="77777777" w:rsidR="00CC4924" w:rsidRPr="001C3748" w:rsidRDefault="00CC4924" w:rsidP="00D0262E">
            <w:pPr>
              <w:autoSpaceDE w:val="0"/>
              <w:autoSpaceDN w:val="0"/>
              <w:adjustRightInd w:val="0"/>
              <w:spacing w:after="0" w:line="240" w:lineRule="auto"/>
              <w:rPr>
                <w:rFonts w:ascii="Consolas" w:hAnsi="Consolas" w:cs="Consolas"/>
                <w:sz w:val="20"/>
                <w:szCs w:val="20"/>
              </w:rPr>
            </w:pPr>
            <w:r w:rsidRPr="001C3748">
              <w:rPr>
                <w:rFonts w:ascii="Consolas" w:hAnsi="Consolas" w:cs="Consolas"/>
                <w:bCs/>
                <w:color w:val="005032"/>
                <w:sz w:val="20"/>
                <w:szCs w:val="20"/>
              </w:rPr>
              <w:t>HashMap</w:t>
            </w:r>
            <w:r w:rsidRPr="001C3748">
              <w:rPr>
                <w:rFonts w:ascii="Consolas" w:hAnsi="Consolas" w:cs="Consolas"/>
                <w:color w:val="000000"/>
                <w:sz w:val="20"/>
                <w:szCs w:val="20"/>
              </w:rPr>
              <w:t>&lt;</w:t>
            </w:r>
            <w:r w:rsidRPr="001C3748">
              <w:rPr>
                <w:rFonts w:ascii="Consolas" w:hAnsi="Consolas" w:cs="Consolas"/>
                <w:bCs/>
                <w:color w:val="005032"/>
                <w:sz w:val="20"/>
                <w:szCs w:val="20"/>
              </w:rPr>
              <w:t>String</w:t>
            </w:r>
            <w:r w:rsidRPr="001C3748">
              <w:rPr>
                <w:rFonts w:ascii="Consolas" w:hAnsi="Consolas" w:cs="Consolas"/>
                <w:color w:val="000000"/>
                <w:sz w:val="20"/>
                <w:szCs w:val="20"/>
              </w:rPr>
              <w:t xml:space="preserve">, </w:t>
            </w:r>
            <w:r w:rsidRPr="001C3748">
              <w:rPr>
                <w:rFonts w:ascii="Consolas" w:hAnsi="Consolas" w:cs="Consolas"/>
                <w:bCs/>
                <w:color w:val="005032"/>
                <w:sz w:val="20"/>
                <w:szCs w:val="20"/>
              </w:rPr>
              <w:t>Object</w:t>
            </w:r>
            <w:r w:rsidRPr="001C3748">
              <w:rPr>
                <w:rFonts w:ascii="Consolas" w:hAnsi="Consolas" w:cs="Consolas"/>
                <w:color w:val="000000"/>
                <w:sz w:val="20"/>
                <w:szCs w:val="20"/>
              </w:rPr>
              <w:t xml:space="preserve">&gt; parameters = </w:t>
            </w:r>
            <w:r w:rsidR="00924E0A" w:rsidRPr="001C3748">
              <w:rPr>
                <w:rFonts w:ascii="Consolas" w:hAnsi="Consolas" w:cs="Consolas"/>
                <w:bCs/>
                <w:color w:val="7F0055"/>
                <w:sz w:val="20"/>
                <w:szCs w:val="20"/>
              </w:rPr>
              <w:t xml:space="preserve">new </w:t>
            </w:r>
            <w:r w:rsidR="00924E0A" w:rsidRPr="000307EA">
              <w:rPr>
                <w:rFonts w:ascii="Consolas" w:hAnsi="Consolas" w:cs="Consolas"/>
                <w:bCs/>
                <w:color w:val="005032"/>
                <w:sz w:val="20"/>
                <w:szCs w:val="20"/>
              </w:rPr>
              <w:t>H</w:t>
            </w:r>
            <w:r w:rsidRPr="001C3748">
              <w:rPr>
                <w:rFonts w:ascii="Consolas" w:hAnsi="Consolas" w:cs="Consolas"/>
                <w:bCs/>
                <w:color w:val="005032"/>
                <w:sz w:val="20"/>
                <w:szCs w:val="20"/>
              </w:rPr>
              <w:t>ashMap</w:t>
            </w:r>
            <w:r w:rsidRPr="001C3748">
              <w:rPr>
                <w:rFonts w:ascii="Consolas" w:hAnsi="Consolas" w:cs="Consolas"/>
                <w:color w:val="000000"/>
                <w:sz w:val="20"/>
                <w:szCs w:val="20"/>
              </w:rPr>
              <w:t>&lt;</w:t>
            </w:r>
            <w:r w:rsidRPr="001C3748">
              <w:rPr>
                <w:rFonts w:ascii="Consolas" w:hAnsi="Consolas" w:cs="Consolas"/>
                <w:bCs/>
                <w:color w:val="005032"/>
                <w:sz w:val="20"/>
                <w:szCs w:val="20"/>
              </w:rPr>
              <w:t>String</w:t>
            </w:r>
            <w:r w:rsidRPr="001C3748">
              <w:rPr>
                <w:rFonts w:ascii="Consolas" w:hAnsi="Consolas" w:cs="Consolas"/>
                <w:color w:val="000000"/>
                <w:sz w:val="20"/>
                <w:szCs w:val="20"/>
              </w:rPr>
              <w:t xml:space="preserve">, </w:t>
            </w:r>
            <w:r w:rsidRPr="001C3748">
              <w:rPr>
                <w:rFonts w:ascii="Consolas" w:hAnsi="Consolas" w:cs="Consolas"/>
                <w:bCs/>
                <w:color w:val="005032"/>
                <w:sz w:val="20"/>
                <w:szCs w:val="20"/>
              </w:rPr>
              <w:t>Object</w:t>
            </w:r>
            <w:r w:rsidRPr="001C3748">
              <w:rPr>
                <w:rFonts w:ascii="Consolas" w:hAnsi="Consolas" w:cs="Consolas"/>
                <w:color w:val="000000"/>
                <w:sz w:val="20"/>
                <w:szCs w:val="20"/>
              </w:rPr>
              <w:t>&gt;();</w:t>
            </w:r>
          </w:p>
          <w:p w14:paraId="37BAE6BE" w14:textId="77777777" w:rsidR="00CC4924" w:rsidRPr="001C3748" w:rsidRDefault="00CC4924" w:rsidP="00D0262E">
            <w:pPr>
              <w:autoSpaceDE w:val="0"/>
              <w:autoSpaceDN w:val="0"/>
              <w:adjustRightInd w:val="0"/>
              <w:spacing w:after="0" w:line="240" w:lineRule="auto"/>
              <w:rPr>
                <w:rFonts w:ascii="Consolas" w:hAnsi="Consolas" w:cs="Consolas"/>
                <w:sz w:val="20"/>
                <w:szCs w:val="20"/>
              </w:rPr>
            </w:pPr>
            <w:r w:rsidRPr="001C3748">
              <w:rPr>
                <w:rFonts w:ascii="Consolas" w:hAnsi="Consolas" w:cs="Consolas"/>
                <w:color w:val="000000"/>
                <w:sz w:val="20"/>
                <w:szCs w:val="20"/>
              </w:rPr>
              <w:t>parameters.put(</w:t>
            </w:r>
            <w:r w:rsidRPr="001C3748">
              <w:rPr>
                <w:rFonts w:ascii="Consolas" w:hAnsi="Consolas" w:cs="Consolas"/>
                <w:color w:val="2A00FF"/>
                <w:sz w:val="20"/>
                <w:szCs w:val="20"/>
              </w:rPr>
              <w:t>"dizin"</w:t>
            </w:r>
            <w:r w:rsidRPr="001C3748">
              <w:rPr>
                <w:rFonts w:ascii="Consolas" w:hAnsi="Consolas" w:cs="Consolas"/>
                <w:color w:val="000000"/>
                <w:sz w:val="20"/>
                <w:szCs w:val="20"/>
              </w:rPr>
              <w:t xml:space="preserve">, </w:t>
            </w:r>
            <w:r w:rsidRPr="001C3748">
              <w:rPr>
                <w:rFonts w:ascii="Consolas" w:hAnsi="Consolas" w:cs="Consolas"/>
                <w:color w:val="2A00FF"/>
                <w:sz w:val="20"/>
                <w:szCs w:val="20"/>
              </w:rPr>
              <w:t>"T:\\MA3\\api-cmssignature\\testdata\\support\\UGRootCerts\\"</w:t>
            </w:r>
            <w:r w:rsidRPr="001C3748">
              <w:rPr>
                <w:rFonts w:ascii="Consolas" w:hAnsi="Consolas" w:cs="Consolas"/>
                <w:color w:val="000000"/>
                <w:sz w:val="20"/>
                <w:szCs w:val="20"/>
              </w:rPr>
              <w:t>);</w:t>
            </w:r>
          </w:p>
          <w:p w14:paraId="1832D0FB" w14:textId="77777777" w:rsidR="00CC4924" w:rsidRPr="001C3748" w:rsidRDefault="00CC4924" w:rsidP="00D0262E">
            <w:pPr>
              <w:autoSpaceDE w:val="0"/>
              <w:autoSpaceDN w:val="0"/>
              <w:adjustRightInd w:val="0"/>
              <w:spacing w:after="0" w:line="240" w:lineRule="auto"/>
              <w:rPr>
                <w:rFonts w:ascii="Consolas" w:hAnsi="Consolas" w:cs="Consolas"/>
                <w:b/>
                <w:bCs/>
                <w:color w:val="005032"/>
                <w:sz w:val="20"/>
                <w:szCs w:val="20"/>
              </w:rPr>
            </w:pPr>
            <w:r w:rsidRPr="001C3748">
              <w:rPr>
                <w:rFonts w:ascii="Consolas" w:hAnsi="Consolas" w:cs="Consolas"/>
                <w:color w:val="000000"/>
                <w:sz w:val="20"/>
                <w:szCs w:val="20"/>
              </w:rPr>
              <w:t>POLICY.bulmaPolitikasiAl().addTrustedCertificateFinder(</w:t>
            </w:r>
            <w:r w:rsidRPr="001C3748">
              <w:rPr>
                <w:rFonts w:ascii="Consolas" w:hAnsi="Consolas" w:cs="Consolas"/>
                <w:color w:val="2A00FF"/>
                <w:sz w:val="20"/>
                <w:szCs w:val="20"/>
              </w:rPr>
              <w:t>"tr.gov.tubitak.uekae.esya.api.certificate.validation.find.certificate.trusted.TrustedCertificateFinderFromFileSystem"</w:t>
            </w:r>
            <w:r w:rsidRPr="001C3748">
              <w:rPr>
                <w:rFonts w:ascii="Consolas" w:hAnsi="Consolas" w:cs="Consolas"/>
                <w:color w:val="000000"/>
                <w:sz w:val="20"/>
                <w:szCs w:val="20"/>
              </w:rPr>
              <w:t>, parameters);</w:t>
            </w:r>
            <w:bookmarkEnd w:id="170"/>
            <w:bookmarkEnd w:id="171"/>
          </w:p>
        </w:tc>
      </w:tr>
    </w:tbl>
    <w:p w14:paraId="295D9293" w14:textId="02C6AD9E" w:rsidR="00CC4924" w:rsidRDefault="00CC4924" w:rsidP="00CC4924">
      <w:pPr>
        <w:pStyle w:val="BodyText"/>
      </w:pPr>
    </w:p>
    <w:p w14:paraId="05CCDD02" w14:textId="78A09A17" w:rsidR="00CC4924" w:rsidRDefault="00CC4924" w:rsidP="00CC4924">
      <w:pPr>
        <w:pStyle w:val="BodyText"/>
        <w:rPr>
          <w:b/>
          <w:sz w:val="22"/>
          <w:szCs w:val="22"/>
        </w:rPr>
      </w:pPr>
      <w:r w:rsidRPr="00600149">
        <w:rPr>
          <w:b/>
          <w:sz w:val="22"/>
          <w:szCs w:val="22"/>
        </w:rPr>
        <w:t>C#</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634"/>
      </w:tblGrid>
      <w:tr w:rsidR="004E7AC4" w:rsidRPr="001C3748" w14:paraId="7B0F3FA2" w14:textId="77777777" w:rsidTr="00392E13">
        <w:trPr>
          <w:trHeight w:val="2219"/>
        </w:trPr>
        <w:tc>
          <w:tcPr>
            <w:tcW w:w="9546" w:type="dxa"/>
            <w:shd w:val="clear" w:color="auto" w:fill="F8F8F8"/>
          </w:tcPr>
          <w:p w14:paraId="25D4AF05" w14:textId="77777777" w:rsidR="004E7AC4" w:rsidRPr="001C3748" w:rsidRDefault="004E7AC4" w:rsidP="00307243">
            <w:pPr>
              <w:autoSpaceDE w:val="0"/>
              <w:autoSpaceDN w:val="0"/>
              <w:adjustRightInd w:val="0"/>
              <w:spacing w:after="0" w:line="240" w:lineRule="auto"/>
              <w:rPr>
                <w:rFonts w:ascii="Consolas" w:hAnsi="Consolas" w:cs="Consolas"/>
                <w:sz w:val="20"/>
                <w:szCs w:val="20"/>
              </w:rPr>
            </w:pPr>
            <w:r w:rsidRPr="001C3748">
              <w:rPr>
                <w:rFonts w:ascii="Consolas" w:hAnsi="Consolas" w:cs="Consolas"/>
                <w:color w:val="2B91AF"/>
                <w:sz w:val="20"/>
                <w:szCs w:val="20"/>
              </w:rPr>
              <w:lastRenderedPageBreak/>
              <w:t>ValidationPolicy</w:t>
            </w:r>
            <w:r w:rsidRPr="001C3748">
              <w:rPr>
                <w:rFonts w:ascii="Consolas" w:hAnsi="Consolas" w:cs="Consolas"/>
                <w:sz w:val="20"/>
                <w:szCs w:val="20"/>
              </w:rPr>
              <w:t xml:space="preserve"> POLICY = </w:t>
            </w:r>
            <w:r w:rsidRPr="001C3748">
              <w:rPr>
                <w:rFonts w:ascii="Consolas" w:hAnsi="Consolas" w:cs="Consolas"/>
                <w:color w:val="2B91AF"/>
                <w:sz w:val="20"/>
                <w:szCs w:val="20"/>
              </w:rPr>
              <w:t>PolicyReader</w:t>
            </w:r>
            <w:r w:rsidRPr="001C3748">
              <w:rPr>
                <w:rFonts w:ascii="Consolas" w:hAnsi="Consolas" w:cs="Consolas"/>
                <w:sz w:val="20"/>
                <w:szCs w:val="20"/>
              </w:rPr>
              <w:t>.readValidationPolicy(POLICY_FILE);</w:t>
            </w:r>
          </w:p>
          <w:p w14:paraId="6B4B2C6E" w14:textId="77777777" w:rsidR="004E7AC4" w:rsidRPr="001C3748" w:rsidRDefault="004E7AC4" w:rsidP="00307243">
            <w:pPr>
              <w:autoSpaceDE w:val="0"/>
              <w:autoSpaceDN w:val="0"/>
              <w:adjustRightInd w:val="0"/>
              <w:spacing w:after="0" w:line="240" w:lineRule="auto"/>
              <w:rPr>
                <w:rFonts w:ascii="Consolas" w:hAnsi="Consolas" w:cs="Consolas"/>
                <w:sz w:val="20"/>
                <w:szCs w:val="20"/>
              </w:rPr>
            </w:pPr>
          </w:p>
          <w:p w14:paraId="3DF45B17" w14:textId="77777777" w:rsidR="004E7AC4" w:rsidRPr="001C3748" w:rsidRDefault="004E7AC4" w:rsidP="00307243">
            <w:pPr>
              <w:autoSpaceDE w:val="0"/>
              <w:autoSpaceDN w:val="0"/>
              <w:adjustRightInd w:val="0"/>
              <w:spacing w:after="0" w:line="240" w:lineRule="auto"/>
              <w:rPr>
                <w:rFonts w:ascii="Consolas" w:hAnsi="Consolas" w:cs="Consolas"/>
                <w:sz w:val="20"/>
                <w:szCs w:val="20"/>
              </w:rPr>
            </w:pPr>
            <w:r w:rsidRPr="001C3748">
              <w:rPr>
                <w:rFonts w:ascii="Consolas" w:hAnsi="Consolas" w:cs="Consolas"/>
                <w:color w:val="008000"/>
                <w:sz w:val="20"/>
                <w:szCs w:val="20"/>
              </w:rPr>
              <w:t>//For UEKAE Test Environment, we add our test roots.</w:t>
            </w:r>
          </w:p>
          <w:p w14:paraId="6257672E" w14:textId="77777777" w:rsidR="004E7AC4" w:rsidRPr="001C3748" w:rsidRDefault="004E7AC4" w:rsidP="00307243">
            <w:pPr>
              <w:autoSpaceDE w:val="0"/>
              <w:autoSpaceDN w:val="0"/>
              <w:adjustRightInd w:val="0"/>
              <w:spacing w:after="0" w:line="240" w:lineRule="auto"/>
              <w:rPr>
                <w:rFonts w:ascii="Consolas" w:hAnsi="Consolas" w:cs="Consolas"/>
                <w:sz w:val="20"/>
                <w:szCs w:val="20"/>
              </w:rPr>
            </w:pPr>
            <w:r w:rsidRPr="001C3748">
              <w:rPr>
                <w:rFonts w:ascii="Consolas" w:hAnsi="Consolas" w:cs="Consolas"/>
                <w:color w:val="2B91AF"/>
                <w:sz w:val="20"/>
                <w:szCs w:val="20"/>
              </w:rPr>
              <w:t>Dictionary</w:t>
            </w:r>
            <w:r w:rsidRPr="001C3748">
              <w:rPr>
                <w:rFonts w:ascii="Consolas" w:hAnsi="Consolas" w:cs="Consolas"/>
                <w:sz w:val="20"/>
                <w:szCs w:val="20"/>
              </w:rPr>
              <w:t>&lt;</w:t>
            </w:r>
            <w:r w:rsidRPr="001C3748">
              <w:rPr>
                <w:rFonts w:ascii="Consolas" w:hAnsi="Consolas" w:cs="Consolas"/>
                <w:color w:val="2B91AF"/>
                <w:sz w:val="20"/>
                <w:szCs w:val="20"/>
              </w:rPr>
              <w:t>String</w:t>
            </w:r>
            <w:r w:rsidRPr="001C3748">
              <w:rPr>
                <w:rFonts w:ascii="Consolas" w:hAnsi="Consolas" w:cs="Consolas"/>
                <w:sz w:val="20"/>
                <w:szCs w:val="20"/>
              </w:rPr>
              <w:t xml:space="preserve">, </w:t>
            </w:r>
            <w:r w:rsidRPr="001C3748">
              <w:rPr>
                <w:rFonts w:ascii="Consolas" w:hAnsi="Consolas" w:cs="Consolas"/>
                <w:color w:val="2B91AF"/>
                <w:sz w:val="20"/>
                <w:szCs w:val="20"/>
              </w:rPr>
              <w:t>Object</w:t>
            </w:r>
            <w:r w:rsidRPr="001C3748">
              <w:rPr>
                <w:rFonts w:ascii="Consolas" w:hAnsi="Consolas" w:cs="Consolas"/>
                <w:sz w:val="20"/>
                <w:szCs w:val="20"/>
              </w:rPr>
              <w:t xml:space="preserve">&gt; parameters = </w:t>
            </w:r>
            <w:r w:rsidRPr="001C3748">
              <w:rPr>
                <w:rFonts w:ascii="Consolas" w:hAnsi="Consolas" w:cs="Consolas"/>
                <w:color w:val="0000FF"/>
                <w:sz w:val="20"/>
                <w:szCs w:val="20"/>
              </w:rPr>
              <w:t xml:space="preserve">new </w:t>
            </w:r>
            <w:r w:rsidRPr="001C3748">
              <w:rPr>
                <w:rFonts w:ascii="Consolas" w:hAnsi="Consolas" w:cs="Consolas"/>
                <w:color w:val="2B91AF"/>
                <w:sz w:val="20"/>
                <w:szCs w:val="20"/>
              </w:rPr>
              <w:t>Dictionary</w:t>
            </w:r>
            <w:r w:rsidRPr="001C3748">
              <w:rPr>
                <w:rFonts w:ascii="Consolas" w:hAnsi="Consolas" w:cs="Consolas"/>
                <w:sz w:val="20"/>
                <w:szCs w:val="20"/>
              </w:rPr>
              <w:t>&lt;</w:t>
            </w:r>
            <w:r w:rsidRPr="001C3748">
              <w:rPr>
                <w:rFonts w:ascii="Consolas" w:hAnsi="Consolas" w:cs="Consolas"/>
                <w:color w:val="2B91AF"/>
                <w:sz w:val="20"/>
                <w:szCs w:val="20"/>
              </w:rPr>
              <w:t>String</w:t>
            </w:r>
            <w:r w:rsidRPr="001C3748">
              <w:rPr>
                <w:rFonts w:ascii="Consolas" w:hAnsi="Consolas" w:cs="Consolas"/>
                <w:sz w:val="20"/>
                <w:szCs w:val="20"/>
              </w:rPr>
              <w:t xml:space="preserve">, </w:t>
            </w:r>
            <w:r w:rsidRPr="001C3748">
              <w:rPr>
                <w:rFonts w:ascii="Consolas" w:hAnsi="Consolas" w:cs="Consolas"/>
                <w:color w:val="2B91AF"/>
                <w:sz w:val="20"/>
                <w:szCs w:val="20"/>
              </w:rPr>
              <w:t>Object</w:t>
            </w:r>
            <w:r w:rsidRPr="001C3748">
              <w:rPr>
                <w:rFonts w:ascii="Consolas" w:hAnsi="Consolas" w:cs="Consolas"/>
                <w:sz w:val="20"/>
                <w:szCs w:val="20"/>
              </w:rPr>
              <w:t>&gt;();</w:t>
            </w:r>
          </w:p>
          <w:p w14:paraId="4E1E4A25" w14:textId="77777777" w:rsidR="004E7AC4" w:rsidRPr="001C3748" w:rsidRDefault="004E7AC4" w:rsidP="00307243">
            <w:pPr>
              <w:autoSpaceDE w:val="0"/>
              <w:autoSpaceDN w:val="0"/>
              <w:adjustRightInd w:val="0"/>
              <w:spacing w:after="0" w:line="240" w:lineRule="auto"/>
              <w:rPr>
                <w:rFonts w:ascii="Consolas" w:hAnsi="Consolas" w:cs="Consolas"/>
                <w:sz w:val="20"/>
                <w:szCs w:val="20"/>
              </w:rPr>
            </w:pPr>
            <w:r w:rsidRPr="001C3748">
              <w:rPr>
                <w:rFonts w:ascii="Consolas" w:hAnsi="Consolas" w:cs="Consolas"/>
                <w:sz w:val="20"/>
                <w:szCs w:val="20"/>
              </w:rPr>
              <w:t>parameters.Add(</w:t>
            </w:r>
            <w:r w:rsidRPr="001C3748">
              <w:rPr>
                <w:rFonts w:ascii="Consolas" w:hAnsi="Consolas" w:cs="Consolas"/>
                <w:color w:val="A31515"/>
                <w:sz w:val="20"/>
                <w:szCs w:val="20"/>
              </w:rPr>
              <w:t>"dizin"</w:t>
            </w:r>
            <w:r w:rsidRPr="001C3748">
              <w:rPr>
                <w:rFonts w:ascii="Consolas" w:hAnsi="Consolas" w:cs="Consolas"/>
                <w:sz w:val="20"/>
                <w:szCs w:val="20"/>
              </w:rPr>
              <w:t xml:space="preserve">, </w:t>
            </w:r>
            <w:r w:rsidRPr="001C3748">
              <w:rPr>
                <w:rFonts w:ascii="Consolas" w:hAnsi="Consolas" w:cs="Consolas"/>
                <w:color w:val="A31515"/>
                <w:sz w:val="20"/>
                <w:szCs w:val="20"/>
              </w:rPr>
              <w:t>"T:\\MA3\\api-cmssignature\\testdata\\support\\UGRootCerts\\"</w:t>
            </w:r>
            <w:r w:rsidRPr="001C3748">
              <w:rPr>
                <w:rFonts w:ascii="Consolas" w:hAnsi="Consolas" w:cs="Consolas"/>
                <w:sz w:val="20"/>
                <w:szCs w:val="20"/>
              </w:rPr>
              <w:t>);            POLICY.bulmaPolitikasiAl().addTrustedCertificateFinder(</w:t>
            </w:r>
            <w:r w:rsidRPr="001C3748">
              <w:rPr>
                <w:rFonts w:ascii="Consolas" w:hAnsi="Consolas" w:cs="Consolas"/>
                <w:color w:val="A31515"/>
                <w:sz w:val="20"/>
                <w:szCs w:val="20"/>
              </w:rPr>
              <w:t>"tr.gov.tubitak.uekae.esya.api.certificate.validation.find.certificate.trusted.TrustedCertificateFinderFromFileSystem"</w:t>
            </w:r>
            <w:r w:rsidRPr="001C3748">
              <w:rPr>
                <w:rFonts w:ascii="Consolas" w:hAnsi="Consolas" w:cs="Consolas"/>
                <w:sz w:val="20"/>
                <w:szCs w:val="20"/>
              </w:rPr>
              <w:t>, parameters);</w:t>
            </w:r>
          </w:p>
        </w:tc>
      </w:tr>
    </w:tbl>
    <w:p w14:paraId="4A16D1D5" w14:textId="25EEC39E" w:rsidR="004E7AC4" w:rsidRDefault="004E7AC4" w:rsidP="00CC4924">
      <w:pPr>
        <w:pStyle w:val="BodyText"/>
        <w:rPr>
          <w:b/>
          <w:sz w:val="22"/>
          <w:szCs w:val="22"/>
        </w:rPr>
      </w:pPr>
    </w:p>
    <w:p w14:paraId="67B5441A" w14:textId="77777777" w:rsidR="00CC4924" w:rsidRPr="00600149" w:rsidRDefault="00CD47DA" w:rsidP="004E7AC4">
      <w:pPr>
        <w:pStyle w:val="Heading2"/>
      </w:pPr>
      <w:bookmarkStart w:id="172" w:name="_Test_Sistemi_için"/>
      <w:bookmarkStart w:id="173" w:name="_Toc86130332"/>
      <w:bookmarkEnd w:id="172"/>
      <w:r w:rsidRPr="00600149">
        <w:t>Poltika Dosyası Elemanları</w:t>
      </w:r>
      <w:bookmarkEnd w:id="173"/>
    </w:p>
    <w:p w14:paraId="300278D5" w14:textId="77777777" w:rsidR="00CC4924" w:rsidRPr="00600149" w:rsidRDefault="00CC4924" w:rsidP="00D0687D">
      <w:pPr>
        <w:jc w:val="both"/>
      </w:pPr>
      <w:r w:rsidRPr="00600149">
        <w:t xml:space="preserve">Politika dosyasında tanımlanan sınıflar aşağıdaki tablolarda listelenmiştir. </w:t>
      </w:r>
    </w:p>
    <w:p w14:paraId="69E2569F" w14:textId="77777777" w:rsidR="00CC4924" w:rsidRPr="007B751E" w:rsidRDefault="00CC4924" w:rsidP="00D0687D">
      <w:pPr>
        <w:jc w:val="both"/>
        <w:rPr>
          <w:rFonts w:cs="Arial"/>
        </w:rPr>
      </w:pPr>
      <w:r w:rsidRPr="007B751E">
        <w:rPr>
          <w:rFonts w:cs="Arial"/>
        </w:rPr>
        <w:t>Bu tablolardaki gösterimde;</w:t>
      </w:r>
    </w:p>
    <w:p w14:paraId="2B220A66" w14:textId="6A5C6B8C" w:rsidR="00CC4924" w:rsidRDefault="00CC4924" w:rsidP="007B751E">
      <w:pPr>
        <w:pStyle w:val="ListParagraph"/>
        <w:numPr>
          <w:ilvl w:val="0"/>
          <w:numId w:val="38"/>
        </w:numPr>
        <w:jc w:val="both"/>
        <w:rPr>
          <w:rFonts w:ascii="Arial" w:hAnsi="Arial" w:cs="Arial"/>
        </w:rPr>
      </w:pPr>
      <w:r w:rsidRPr="007B751E">
        <w:rPr>
          <w:rFonts w:ascii="Arial" w:hAnsi="Arial" w:cs="Arial"/>
        </w:rPr>
        <w:t>Parametrenin alabileceği değerlerin listelendiği yer</w:t>
      </w:r>
      <w:r w:rsidR="00A0634E">
        <w:rPr>
          <w:rFonts w:ascii="Arial" w:hAnsi="Arial" w:cs="Arial"/>
        </w:rPr>
        <w:t>d</w:t>
      </w:r>
      <w:r w:rsidRPr="007B751E">
        <w:rPr>
          <w:rFonts w:ascii="Arial" w:hAnsi="Arial" w:cs="Arial"/>
        </w:rPr>
        <w:t>e * ile belirtilen değer parametrenin varsayılan değeridir</w:t>
      </w:r>
      <w:r w:rsidR="007B751E" w:rsidRPr="007B751E">
        <w:rPr>
          <w:rFonts w:ascii="Arial" w:hAnsi="Arial" w:cs="Arial"/>
        </w:rPr>
        <w:t>.</w:t>
      </w:r>
    </w:p>
    <w:p w14:paraId="6BC3380E" w14:textId="77777777" w:rsidR="007B751E" w:rsidRPr="007B751E" w:rsidRDefault="007B751E" w:rsidP="007B751E">
      <w:pPr>
        <w:pStyle w:val="ListParagraph"/>
        <w:jc w:val="both"/>
        <w:rPr>
          <w:rFonts w:ascii="Arial" w:hAnsi="Arial" w:cs="Arial"/>
        </w:rPr>
      </w:pPr>
    </w:p>
    <w:p w14:paraId="53F5AF77" w14:textId="5BD9DC53" w:rsidR="00CC4924" w:rsidRDefault="00CC4924" w:rsidP="007B751E">
      <w:pPr>
        <w:pStyle w:val="ListParagraph"/>
        <w:numPr>
          <w:ilvl w:val="0"/>
          <w:numId w:val="38"/>
        </w:numPr>
        <w:jc w:val="both"/>
        <w:rPr>
          <w:rFonts w:ascii="Arial" w:hAnsi="Arial" w:cs="Arial"/>
        </w:rPr>
      </w:pPr>
      <w:r w:rsidRPr="007B751E">
        <w:rPr>
          <w:rFonts w:ascii="Arial" w:hAnsi="Arial" w:cs="Arial"/>
        </w:rPr>
        <w:t>[O] değeri ile belirtilen parametre</w:t>
      </w:r>
      <w:r w:rsidR="004A1644">
        <w:rPr>
          <w:rFonts w:ascii="Arial" w:hAnsi="Arial" w:cs="Arial"/>
        </w:rPr>
        <w:t>,</w:t>
      </w:r>
      <w:r w:rsidRPr="007B751E">
        <w:rPr>
          <w:rFonts w:ascii="Arial" w:hAnsi="Arial" w:cs="Arial"/>
        </w:rPr>
        <w:t xml:space="preserve"> opsiyonel parametre anlamına gelir.</w:t>
      </w:r>
    </w:p>
    <w:p w14:paraId="10181B49" w14:textId="77777777" w:rsidR="007B751E" w:rsidRPr="007B751E" w:rsidRDefault="007B751E" w:rsidP="007B751E">
      <w:pPr>
        <w:pStyle w:val="ListParagraph"/>
        <w:rPr>
          <w:rFonts w:ascii="Arial" w:hAnsi="Arial" w:cs="Arial"/>
        </w:rPr>
      </w:pPr>
    </w:p>
    <w:p w14:paraId="1728DDB6" w14:textId="77777777" w:rsidR="007B751E" w:rsidRPr="007B751E" w:rsidRDefault="007B751E" w:rsidP="007B751E">
      <w:pPr>
        <w:pStyle w:val="ListParagraph"/>
        <w:jc w:val="both"/>
        <w:rPr>
          <w:rFonts w:ascii="Arial" w:hAnsi="Arial" w:cs="Arial"/>
        </w:rPr>
      </w:pPr>
    </w:p>
    <w:p w14:paraId="13593BDA" w14:textId="3FEA31A9" w:rsidR="00CC4924" w:rsidRPr="007B751E" w:rsidRDefault="00CC4924" w:rsidP="007B751E">
      <w:pPr>
        <w:pStyle w:val="ListParagraph"/>
        <w:numPr>
          <w:ilvl w:val="0"/>
          <w:numId w:val="38"/>
        </w:numPr>
        <w:jc w:val="both"/>
        <w:rPr>
          <w:rFonts w:ascii="Arial" w:hAnsi="Arial" w:cs="Arial"/>
        </w:rPr>
      </w:pPr>
      <w:r w:rsidRPr="007B751E">
        <w:rPr>
          <w:rFonts w:ascii="Arial" w:hAnsi="Arial" w:cs="Arial"/>
        </w:rPr>
        <w:t>Başlık satırlarındaki başlığın yanında</w:t>
      </w:r>
      <w:r w:rsidR="008B6DCD">
        <w:rPr>
          <w:rFonts w:ascii="Arial" w:hAnsi="Arial" w:cs="Arial"/>
        </w:rPr>
        <w:t xml:space="preserve"> bulunan</w:t>
      </w:r>
      <w:r w:rsidRPr="007B751E">
        <w:rPr>
          <w:rFonts w:ascii="Arial" w:hAnsi="Arial" w:cs="Arial"/>
        </w:rPr>
        <w:t xml:space="preserve"> XML tagları</w:t>
      </w:r>
      <w:r w:rsidR="008B6DCD">
        <w:rPr>
          <w:rFonts w:ascii="Arial" w:hAnsi="Arial" w:cs="Arial"/>
        </w:rPr>
        <w:t>,</w:t>
      </w:r>
      <w:r w:rsidRPr="007B751E">
        <w:rPr>
          <w:rFonts w:ascii="Arial" w:hAnsi="Arial" w:cs="Arial"/>
        </w:rPr>
        <w:t xml:space="preserve"> o başlık altında yer alan sınıfların politika dosyasında hangi XML tag değerinin a</w:t>
      </w:r>
      <w:r w:rsidR="00582B16">
        <w:rPr>
          <w:rFonts w:ascii="Arial" w:hAnsi="Arial" w:cs="Arial"/>
        </w:rPr>
        <w:t>ltında listelenmesi gerektiğini</w:t>
      </w:r>
      <w:r w:rsidR="004A1644">
        <w:rPr>
          <w:rFonts w:ascii="Arial" w:hAnsi="Arial" w:cs="Arial"/>
        </w:rPr>
        <w:t xml:space="preserve"> </w:t>
      </w:r>
      <w:r w:rsidRPr="007B751E">
        <w:rPr>
          <w:rFonts w:ascii="Arial" w:hAnsi="Arial" w:cs="Arial"/>
        </w:rPr>
        <w:t>(yani politika dosyasındaki yerini) belirtir.</w:t>
      </w:r>
    </w:p>
    <w:p w14:paraId="6159E8F1" w14:textId="77777777" w:rsidR="00CC4924" w:rsidRPr="00600149" w:rsidRDefault="00CC4924" w:rsidP="00D0687D">
      <w:pPr>
        <w:jc w:val="both"/>
        <w:rPr>
          <w:sz w:val="24"/>
          <w:szCs w:val="24"/>
        </w:rPr>
        <w:sectPr w:rsidR="00CC4924" w:rsidRPr="00600149" w:rsidSect="00D0262E">
          <w:headerReference w:type="default" r:id="rId27"/>
          <w:footerReference w:type="default" r:id="rId28"/>
          <w:pgSz w:w="12240" w:h="15840"/>
          <w:pgMar w:top="1411" w:right="1411" w:bottom="1411" w:left="1411" w:header="720" w:footer="720" w:gutter="0"/>
          <w:cols w:space="720"/>
          <w:titlePg/>
          <w:docGrid w:linePitch="360"/>
        </w:sectPr>
      </w:pPr>
      <w:bookmarkStart w:id="174" w:name="_Ref321225058"/>
    </w:p>
    <w:p w14:paraId="514A6215" w14:textId="73367EE8" w:rsidR="00B95531" w:rsidRPr="00B95531" w:rsidRDefault="00B95531" w:rsidP="00B95531">
      <w:pPr>
        <w:keepNext/>
        <w:spacing w:before="120" w:after="120" w:line="240" w:lineRule="auto"/>
        <w:jc w:val="center"/>
        <w:rPr>
          <w:rFonts w:eastAsia="Times New Roman" w:cs="Times New Roman"/>
          <w:b/>
          <w:bCs/>
          <w:sz w:val="24"/>
          <w:szCs w:val="24"/>
          <w:lang w:eastAsia="en-US"/>
        </w:rPr>
      </w:pPr>
      <w:bookmarkStart w:id="175" w:name="Tablo1"/>
      <w:bookmarkEnd w:id="174"/>
      <w:r w:rsidRPr="00B95531">
        <w:rPr>
          <w:rFonts w:eastAsia="Times New Roman" w:cs="Times New Roman"/>
          <w:b/>
          <w:bCs/>
          <w:sz w:val="24"/>
          <w:szCs w:val="24"/>
          <w:lang w:eastAsia="en-US"/>
        </w:rPr>
        <w:lastRenderedPageBreak/>
        <w:t>Tabl</w:t>
      </w:r>
      <w:r w:rsidR="00F639A2">
        <w:rPr>
          <w:rFonts w:eastAsia="Times New Roman" w:cs="Times New Roman"/>
          <w:b/>
          <w:bCs/>
          <w:sz w:val="24"/>
          <w:szCs w:val="24"/>
          <w:lang w:eastAsia="en-US"/>
        </w:rPr>
        <w:t>o</w:t>
      </w:r>
      <w:r w:rsidRPr="00B95531">
        <w:rPr>
          <w:rFonts w:eastAsia="Times New Roman" w:cs="Times New Roman"/>
          <w:b/>
          <w:bCs/>
          <w:sz w:val="24"/>
          <w:szCs w:val="24"/>
          <w:lang w:eastAsia="en-US"/>
        </w:rPr>
        <w:t xml:space="preserve"> </w:t>
      </w:r>
      <w:r w:rsidR="009075D8" w:rsidRPr="00B95531">
        <w:rPr>
          <w:rFonts w:eastAsia="Times New Roman" w:cs="Times New Roman"/>
          <w:b/>
          <w:bCs/>
          <w:sz w:val="24"/>
          <w:szCs w:val="24"/>
          <w:lang w:eastAsia="en-US"/>
        </w:rPr>
        <w:fldChar w:fldCharType="begin"/>
      </w:r>
      <w:r w:rsidRPr="00B95531">
        <w:rPr>
          <w:rFonts w:eastAsia="Times New Roman" w:cs="Times New Roman"/>
          <w:b/>
          <w:bCs/>
          <w:sz w:val="24"/>
          <w:szCs w:val="24"/>
          <w:lang w:eastAsia="en-US"/>
        </w:rPr>
        <w:instrText xml:space="preserve"> SEQ Table \* ARABIC </w:instrText>
      </w:r>
      <w:r w:rsidR="009075D8" w:rsidRPr="00B95531">
        <w:rPr>
          <w:rFonts w:eastAsia="Times New Roman" w:cs="Times New Roman"/>
          <w:b/>
          <w:bCs/>
          <w:sz w:val="24"/>
          <w:szCs w:val="24"/>
          <w:lang w:eastAsia="en-US"/>
        </w:rPr>
        <w:fldChar w:fldCharType="separate"/>
      </w:r>
      <w:r w:rsidR="001853D1">
        <w:rPr>
          <w:rFonts w:eastAsia="Times New Roman" w:cs="Times New Roman"/>
          <w:b/>
          <w:bCs/>
          <w:noProof/>
          <w:sz w:val="24"/>
          <w:szCs w:val="24"/>
          <w:lang w:eastAsia="en-US"/>
        </w:rPr>
        <w:t>1</w:t>
      </w:r>
      <w:r w:rsidR="009075D8" w:rsidRPr="00B95531">
        <w:rPr>
          <w:rFonts w:eastAsia="Times New Roman" w:cs="Times New Roman"/>
          <w:b/>
          <w:bCs/>
          <w:sz w:val="24"/>
          <w:szCs w:val="24"/>
          <w:lang w:eastAsia="en-US"/>
        </w:rPr>
        <w:fldChar w:fldCharType="end"/>
      </w:r>
      <w:bookmarkEnd w:id="175"/>
      <w:r w:rsidRPr="00B95531">
        <w:rPr>
          <w:rFonts w:eastAsia="Times New Roman" w:cs="Times New Roman"/>
          <w:b/>
          <w:bCs/>
          <w:sz w:val="24"/>
          <w:szCs w:val="24"/>
          <w:lang w:eastAsia="en-US"/>
        </w:rPr>
        <w:t xml:space="preserve"> </w:t>
      </w:r>
      <w:r w:rsidR="00952878">
        <w:rPr>
          <w:rFonts w:eastAsia="Times New Roman" w:cs="Times New Roman"/>
          <w:b/>
          <w:bCs/>
          <w:sz w:val="24"/>
          <w:szCs w:val="24"/>
          <w:lang w:eastAsia="en-US"/>
        </w:rPr>
        <w:t>MA3 API</w:t>
      </w:r>
      <w:r w:rsidRPr="00B95531">
        <w:rPr>
          <w:rFonts w:eastAsia="Times New Roman" w:cs="Times New Roman"/>
          <w:b/>
          <w:bCs/>
          <w:sz w:val="24"/>
          <w:szCs w:val="24"/>
          <w:lang w:eastAsia="en-US"/>
        </w:rPr>
        <w:t xml:space="preserve"> Kontrolcü (</w:t>
      </w:r>
      <w:r w:rsidRPr="00B95531">
        <w:rPr>
          <w:rFonts w:ascii="Courier New" w:eastAsia="Times New Roman" w:hAnsi="Courier New" w:cs="Courier New"/>
          <w:b/>
          <w:bCs/>
          <w:sz w:val="24"/>
          <w:szCs w:val="24"/>
          <w:lang w:eastAsia="en-US"/>
        </w:rPr>
        <w:t>Checker)</w:t>
      </w:r>
      <w:r w:rsidRPr="00B95531">
        <w:rPr>
          <w:rFonts w:eastAsia="Times New Roman" w:cs="Times New Roman"/>
          <w:b/>
          <w:bCs/>
          <w:sz w:val="24"/>
          <w:szCs w:val="24"/>
          <w:lang w:eastAsia="en-US"/>
        </w:rPr>
        <w:t xml:space="preserve"> Listesi</w:t>
      </w:r>
    </w:p>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0"/>
        <w:gridCol w:w="10170"/>
      </w:tblGrid>
      <w:tr w:rsidR="00B95531" w:rsidRPr="00B95531" w14:paraId="2AE2A9C5" w14:textId="77777777" w:rsidTr="00FA1B4B">
        <w:tc>
          <w:tcPr>
            <w:tcW w:w="14760" w:type="dxa"/>
            <w:gridSpan w:val="2"/>
          </w:tcPr>
          <w:p w14:paraId="2DA19520" w14:textId="77777777"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176" w:name="_Toc321226199"/>
            <w:bookmarkStart w:id="177" w:name="_Toc321226377"/>
            <w:r w:rsidRPr="00B95531">
              <w:rPr>
                <w:rFonts w:eastAsia="Times New Roman" w:cs="Times New Roman"/>
                <w:b/>
                <w:sz w:val="24"/>
                <w:szCs w:val="24"/>
                <w:lang w:eastAsia="en-US" w:bidi="en-US"/>
              </w:rPr>
              <w:t>GÜVENİLİR SERTİFİKA YAPISAL KONTROLCÜLER</w:t>
            </w:r>
            <w:r w:rsidRPr="00B95531">
              <w:rPr>
                <w:rFonts w:ascii="Courier New" w:eastAsia="Times New Roman" w:hAnsi="Courier New" w:cs="Courier New"/>
                <w:b/>
                <w:sz w:val="24"/>
                <w:szCs w:val="24"/>
                <w:lang w:eastAsia="en-US" w:bidi="en-US"/>
              </w:rPr>
              <w:t>&lt;policy&gt;&lt;validate&gt;&lt;certificate&gt;&lt;trustedcertificate&gt;</w:t>
            </w:r>
            <w:bookmarkEnd w:id="176"/>
            <w:bookmarkEnd w:id="177"/>
          </w:p>
        </w:tc>
      </w:tr>
      <w:tr w:rsidR="00B95531" w:rsidRPr="00B95531" w14:paraId="10911645" w14:textId="77777777" w:rsidTr="00FA1B4B">
        <w:tc>
          <w:tcPr>
            <w:tcW w:w="4590" w:type="dxa"/>
          </w:tcPr>
          <w:p w14:paraId="5497A66F"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178" w:name="_Toc321226200"/>
            <w:bookmarkStart w:id="179" w:name="_Toc321226378"/>
            <w:r w:rsidRPr="00B95531">
              <w:rPr>
                <w:rFonts w:ascii="Courier New" w:eastAsia="Times New Roman" w:hAnsi="Courier New" w:cs="Courier New"/>
                <w:b/>
                <w:sz w:val="24"/>
                <w:szCs w:val="24"/>
                <w:lang w:eastAsia="en-US" w:bidi="en-US"/>
              </w:rPr>
              <w:t>CertificateDateChecker</w:t>
            </w:r>
            <w:bookmarkEnd w:id="178"/>
            <w:bookmarkEnd w:id="179"/>
          </w:p>
        </w:tc>
        <w:tc>
          <w:tcPr>
            <w:tcW w:w="10170" w:type="dxa"/>
          </w:tcPr>
          <w:p w14:paraId="58D8CF2F" w14:textId="77777777" w:rsidR="00B95531" w:rsidRPr="00B95531" w:rsidRDefault="00B95531" w:rsidP="00B95531">
            <w:pPr>
              <w:spacing w:before="120" w:after="120" w:line="360" w:lineRule="auto"/>
              <w:jc w:val="both"/>
              <w:rPr>
                <w:rFonts w:eastAsia="Times New Roman" w:cs="Times New Roman"/>
                <w:lang w:eastAsia="en-US" w:bidi="en-US"/>
              </w:rPr>
            </w:pPr>
            <w:bookmarkStart w:id="180" w:name="_Toc321226201"/>
            <w:bookmarkStart w:id="181" w:name="_Toc321226379"/>
            <w:r w:rsidRPr="00B95531">
              <w:rPr>
                <w:rFonts w:eastAsia="Times New Roman" w:cs="Times New Roman"/>
                <w:lang w:eastAsia="en-US" w:bidi="en-US"/>
              </w:rPr>
              <w:t>Sertifika üzerinde yer alan geçerlilik zaman aralığının doğrulama zamanını kapsaması kuralını doğrular.</w:t>
            </w:r>
            <w:bookmarkEnd w:id="180"/>
            <w:bookmarkEnd w:id="181"/>
          </w:p>
        </w:tc>
      </w:tr>
      <w:tr w:rsidR="002157BA" w:rsidRPr="00B95531" w14:paraId="69009EB5" w14:textId="77777777" w:rsidTr="00FA1B4B">
        <w:tc>
          <w:tcPr>
            <w:tcW w:w="4590" w:type="dxa"/>
          </w:tcPr>
          <w:p w14:paraId="29100087" w14:textId="77777777" w:rsidR="002157BA" w:rsidRPr="00B95531" w:rsidRDefault="002157BA" w:rsidP="00B95531">
            <w:pPr>
              <w:spacing w:before="120" w:after="120" w:line="240" w:lineRule="auto"/>
              <w:jc w:val="both"/>
              <w:rPr>
                <w:rFonts w:ascii="Courier New" w:eastAsia="Times New Roman" w:hAnsi="Courier New" w:cs="Courier New"/>
                <w:b/>
                <w:sz w:val="24"/>
                <w:szCs w:val="24"/>
                <w:lang w:eastAsia="en-US" w:bidi="en-US"/>
              </w:rPr>
            </w:pPr>
            <w:r w:rsidRPr="002157BA">
              <w:rPr>
                <w:rFonts w:ascii="Courier New" w:eastAsia="Times New Roman" w:hAnsi="Courier New" w:cs="Courier New"/>
                <w:b/>
                <w:sz w:val="24"/>
                <w:szCs w:val="24"/>
                <w:lang w:eastAsia="en-US" w:bidi="en-US"/>
              </w:rPr>
              <w:t>SelfSignatureChecker</w:t>
            </w:r>
          </w:p>
        </w:tc>
        <w:tc>
          <w:tcPr>
            <w:tcW w:w="10170" w:type="dxa"/>
          </w:tcPr>
          <w:p w14:paraId="65F0FC01" w14:textId="12C86930" w:rsidR="002157BA" w:rsidRPr="00B95531" w:rsidRDefault="002157BA" w:rsidP="00BB2FB5">
            <w:pPr>
              <w:spacing w:before="120" w:after="120" w:line="360" w:lineRule="auto"/>
              <w:jc w:val="both"/>
              <w:rPr>
                <w:rFonts w:eastAsia="Times New Roman" w:cs="Times New Roman"/>
                <w:lang w:eastAsia="en-US" w:bidi="en-US"/>
              </w:rPr>
            </w:pPr>
            <w:r>
              <w:rPr>
                <w:rFonts w:cs="Arial"/>
              </w:rPr>
              <w:t xml:space="preserve">Sertifika üzerindeki </w:t>
            </w:r>
            <w:r w:rsidR="00BB2FB5">
              <w:rPr>
                <w:rFonts w:cs="Arial"/>
              </w:rPr>
              <w:t xml:space="preserve">imzayı, </w:t>
            </w:r>
            <w:r>
              <w:rPr>
                <w:rFonts w:cs="Arial"/>
              </w:rPr>
              <w:t>sertifikanın açık anahtarı ile kriptografik olarak doğrular.</w:t>
            </w:r>
          </w:p>
        </w:tc>
      </w:tr>
      <w:tr w:rsidR="00B95531" w:rsidRPr="00B95531" w14:paraId="338130B2" w14:textId="77777777" w:rsidTr="00FA1B4B">
        <w:tc>
          <w:tcPr>
            <w:tcW w:w="14760" w:type="dxa"/>
            <w:gridSpan w:val="2"/>
          </w:tcPr>
          <w:p w14:paraId="57D5789E" w14:textId="77777777"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182" w:name="_Toc321226202"/>
            <w:bookmarkStart w:id="183" w:name="_Toc321226380"/>
            <w:r w:rsidRPr="00B95531">
              <w:rPr>
                <w:rFonts w:eastAsia="Times New Roman" w:cs="Times New Roman"/>
                <w:b/>
                <w:sz w:val="24"/>
                <w:szCs w:val="24"/>
                <w:lang w:eastAsia="en-US" w:bidi="en-US"/>
              </w:rPr>
              <w:t>SERTİFİKA YAPISAL KONTROLCÜLER</w:t>
            </w:r>
            <w:r w:rsidRPr="00B95531">
              <w:rPr>
                <w:rFonts w:ascii="Courier New" w:eastAsia="Times New Roman" w:hAnsi="Courier New" w:cs="Courier New"/>
                <w:b/>
                <w:sz w:val="24"/>
                <w:szCs w:val="24"/>
                <w:lang w:eastAsia="en-US" w:bidi="en-US"/>
              </w:rPr>
              <w:t>&lt;policy&gt;&lt;validate&gt;&lt;certificate&gt;&lt;self&gt;</w:t>
            </w:r>
            <w:bookmarkEnd w:id="182"/>
            <w:bookmarkEnd w:id="183"/>
          </w:p>
        </w:tc>
      </w:tr>
      <w:tr w:rsidR="00B95531" w:rsidRPr="00B95531" w14:paraId="53D67F2F" w14:textId="77777777" w:rsidTr="00FA1B4B">
        <w:tc>
          <w:tcPr>
            <w:tcW w:w="4590" w:type="dxa"/>
          </w:tcPr>
          <w:p w14:paraId="7E35FAB2"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184" w:name="_Toc321226203"/>
            <w:bookmarkStart w:id="185" w:name="_Toc321226381"/>
            <w:r w:rsidRPr="00B95531">
              <w:rPr>
                <w:rFonts w:ascii="Courier New" w:eastAsia="Times New Roman" w:hAnsi="Courier New" w:cs="Courier New"/>
                <w:b/>
                <w:sz w:val="24"/>
                <w:szCs w:val="24"/>
                <w:lang w:eastAsia="en-US" w:bidi="en-US"/>
              </w:rPr>
              <w:t>CertificateDateChecker</w:t>
            </w:r>
            <w:bookmarkEnd w:id="184"/>
            <w:bookmarkEnd w:id="185"/>
          </w:p>
        </w:tc>
        <w:tc>
          <w:tcPr>
            <w:tcW w:w="10170" w:type="dxa"/>
          </w:tcPr>
          <w:p w14:paraId="77DF7D4A" w14:textId="77777777"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Sertifika üzerinde yer alan geçerlilik zaman aralığının doğrulama zamanını kapsaması kuralını doğrular.</w:t>
            </w:r>
          </w:p>
        </w:tc>
      </w:tr>
      <w:tr w:rsidR="00B95531" w:rsidRPr="00B95531" w14:paraId="6E43937C" w14:textId="77777777" w:rsidTr="00FA1B4B">
        <w:tc>
          <w:tcPr>
            <w:tcW w:w="4590" w:type="dxa"/>
          </w:tcPr>
          <w:p w14:paraId="66DA1F4A"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186" w:name="_Toc321226204"/>
            <w:bookmarkStart w:id="187" w:name="_Toc321226382"/>
            <w:r w:rsidRPr="00B95531">
              <w:rPr>
                <w:rFonts w:ascii="Courier New" w:eastAsia="Times New Roman" w:hAnsi="Courier New" w:cs="Courier New"/>
                <w:b/>
                <w:sz w:val="24"/>
                <w:szCs w:val="24"/>
                <w:lang w:eastAsia="en-US" w:bidi="en-US"/>
              </w:rPr>
              <w:t>CertificateExtensionChecker</w:t>
            </w:r>
            <w:bookmarkEnd w:id="186"/>
            <w:bookmarkEnd w:id="187"/>
          </w:p>
        </w:tc>
        <w:tc>
          <w:tcPr>
            <w:tcW w:w="10170" w:type="dxa"/>
          </w:tcPr>
          <w:p w14:paraId="58EF4554" w14:textId="77777777"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Sertifika üzerinde yer alan eklenti bilgilerinin RFC 5280 uyumluluğunu kontrol eder.</w:t>
            </w:r>
          </w:p>
        </w:tc>
      </w:tr>
      <w:tr w:rsidR="00B95531" w:rsidRPr="00B95531" w14:paraId="3AB2AB73" w14:textId="77777777" w:rsidTr="00FA1B4B">
        <w:tc>
          <w:tcPr>
            <w:tcW w:w="4590" w:type="dxa"/>
          </w:tcPr>
          <w:p w14:paraId="317DF26F"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188" w:name="_Toc321226205"/>
            <w:bookmarkStart w:id="189" w:name="_Toc321226383"/>
            <w:r w:rsidRPr="00B95531">
              <w:rPr>
                <w:rFonts w:ascii="Courier New" w:eastAsia="Times New Roman" w:hAnsi="Courier New" w:cs="Courier New"/>
                <w:b/>
                <w:sz w:val="24"/>
                <w:szCs w:val="24"/>
                <w:lang w:eastAsia="en-US" w:bidi="en-US"/>
              </w:rPr>
              <w:t>PositiveSerialNumberChecker</w:t>
            </w:r>
            <w:bookmarkEnd w:id="188"/>
            <w:bookmarkEnd w:id="189"/>
          </w:p>
        </w:tc>
        <w:tc>
          <w:tcPr>
            <w:tcW w:w="10170" w:type="dxa"/>
          </w:tcPr>
          <w:p w14:paraId="47CA65DD" w14:textId="77777777"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Sertifika seri numarasının pozitif bir tamsayı olması kuralını doğrular.</w:t>
            </w:r>
          </w:p>
        </w:tc>
      </w:tr>
      <w:tr w:rsidR="00B95531" w:rsidRPr="00B95531" w14:paraId="5B693F82" w14:textId="77777777" w:rsidTr="00FA1B4B">
        <w:tc>
          <w:tcPr>
            <w:tcW w:w="4590" w:type="dxa"/>
          </w:tcPr>
          <w:p w14:paraId="73681E49"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190" w:name="_Toc321226206"/>
            <w:bookmarkStart w:id="191" w:name="_Toc321226384"/>
            <w:r w:rsidRPr="00B95531">
              <w:rPr>
                <w:rFonts w:ascii="Courier New" w:eastAsia="Times New Roman" w:hAnsi="Courier New" w:cs="Courier New"/>
                <w:b/>
                <w:sz w:val="24"/>
                <w:szCs w:val="24"/>
                <w:lang w:eastAsia="en-US" w:bidi="en-US"/>
              </w:rPr>
              <w:t>SignatureAlgConsistencyChecker</w:t>
            </w:r>
            <w:bookmarkEnd w:id="190"/>
            <w:bookmarkEnd w:id="191"/>
          </w:p>
        </w:tc>
        <w:tc>
          <w:tcPr>
            <w:tcW w:w="10170" w:type="dxa"/>
          </w:tcPr>
          <w:p w14:paraId="7C5EC99B" w14:textId="5D70A48A" w:rsidR="00004225" w:rsidRPr="00B95531" w:rsidRDefault="00004225" w:rsidP="00B95531">
            <w:pPr>
              <w:spacing w:before="120" w:after="120" w:line="360" w:lineRule="auto"/>
              <w:jc w:val="both"/>
              <w:rPr>
                <w:rFonts w:eastAsia="Times New Roman" w:cs="Times New Roman"/>
                <w:lang w:eastAsia="en-US" w:bidi="en-US"/>
              </w:rPr>
            </w:pPr>
            <w:r>
              <w:rPr>
                <w:rFonts w:eastAsia="Times New Roman" w:cs="Times New Roman"/>
                <w:lang w:eastAsia="en-US" w:bidi="en-US"/>
              </w:rPr>
              <w:t>Sertifika üzerinde yer alan imza algoritmasının</w:t>
            </w:r>
            <w:r w:rsidR="00E530AA">
              <w:rPr>
                <w:rFonts w:eastAsia="Times New Roman" w:cs="Times New Roman"/>
                <w:lang w:eastAsia="en-US" w:bidi="en-US"/>
              </w:rPr>
              <w:t>,</w:t>
            </w:r>
            <w:r>
              <w:rPr>
                <w:rFonts w:eastAsia="Times New Roman" w:cs="Times New Roman"/>
                <w:lang w:eastAsia="en-US" w:bidi="en-US"/>
              </w:rPr>
              <w:t xml:space="preserve"> sertifikanın imzalanma algoritması ile aynı olup olmadığının kontrolünü yapar.</w:t>
            </w:r>
          </w:p>
        </w:tc>
      </w:tr>
      <w:tr w:rsidR="00B95531" w:rsidRPr="00B95531" w14:paraId="44193B33" w14:textId="77777777" w:rsidTr="00FA1B4B">
        <w:tc>
          <w:tcPr>
            <w:tcW w:w="4590" w:type="dxa"/>
          </w:tcPr>
          <w:p w14:paraId="6FB65656"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192" w:name="_Toc321226207"/>
            <w:bookmarkStart w:id="193" w:name="_Toc321226385"/>
            <w:r w:rsidRPr="00B95531">
              <w:rPr>
                <w:rFonts w:ascii="Courier New" w:eastAsia="Times New Roman" w:hAnsi="Courier New" w:cs="Courier New"/>
                <w:b/>
                <w:sz w:val="24"/>
                <w:szCs w:val="24"/>
                <w:lang w:eastAsia="en-US" w:bidi="en-US"/>
              </w:rPr>
              <w:t>VersionChecker</w:t>
            </w:r>
            <w:bookmarkEnd w:id="192"/>
            <w:bookmarkEnd w:id="193"/>
          </w:p>
        </w:tc>
        <w:tc>
          <w:tcPr>
            <w:tcW w:w="10170" w:type="dxa"/>
          </w:tcPr>
          <w:p w14:paraId="411B019A" w14:textId="77777777"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Sertifika versiyon bilgisinin RFC 5280 uyumluluğunu kontrol eder.</w:t>
            </w:r>
          </w:p>
        </w:tc>
      </w:tr>
    </w:tbl>
    <w:p w14:paraId="37BD7DA3" w14:textId="3116BBCD" w:rsidR="00771B8B" w:rsidRDefault="00771B8B"/>
    <w:p w14:paraId="502F87D4" w14:textId="52EAF52C" w:rsidR="00771B8B" w:rsidRDefault="00771B8B"/>
    <w:p w14:paraId="1ACC8CE7" w14:textId="0780A378" w:rsidR="00771B8B" w:rsidRDefault="00771B8B"/>
    <w:p w14:paraId="6D0BEB89" w14:textId="5E9C080F" w:rsidR="00771B8B" w:rsidRDefault="00771B8B"/>
    <w:p w14:paraId="22EE03EA" w14:textId="77777777" w:rsidR="00771B8B" w:rsidRDefault="00771B8B"/>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625"/>
        <w:gridCol w:w="1965"/>
        <w:gridCol w:w="2130"/>
        <w:gridCol w:w="8040"/>
      </w:tblGrid>
      <w:tr w:rsidR="00F960E5" w:rsidRPr="00B95531" w14:paraId="4EC28F5A" w14:textId="77777777" w:rsidTr="00FA1B4B">
        <w:tc>
          <w:tcPr>
            <w:tcW w:w="4590" w:type="dxa"/>
            <w:gridSpan w:val="2"/>
          </w:tcPr>
          <w:p w14:paraId="1700ED98" w14:textId="77777777" w:rsidR="00F960E5" w:rsidRPr="00B95531" w:rsidRDefault="00F960E5" w:rsidP="00B95531">
            <w:pPr>
              <w:spacing w:before="120" w:after="120" w:line="240" w:lineRule="auto"/>
              <w:jc w:val="both"/>
              <w:rPr>
                <w:rFonts w:ascii="Courier New" w:eastAsia="Times New Roman" w:hAnsi="Courier New" w:cs="Courier New"/>
                <w:b/>
                <w:sz w:val="24"/>
                <w:szCs w:val="24"/>
                <w:lang w:eastAsia="en-US" w:bidi="en-US"/>
              </w:rPr>
            </w:pPr>
            <w:r w:rsidRPr="00F960E5">
              <w:rPr>
                <w:rFonts w:ascii="Courier New" w:eastAsia="Times New Roman" w:hAnsi="Courier New" w:cs="Courier New"/>
                <w:b/>
                <w:sz w:val="24"/>
                <w:szCs w:val="24"/>
                <w:lang w:eastAsia="en-US" w:bidi="en-US"/>
              </w:rPr>
              <w:lastRenderedPageBreak/>
              <w:t>QualifiedCertificateChecker</w:t>
            </w:r>
          </w:p>
        </w:tc>
        <w:tc>
          <w:tcPr>
            <w:tcW w:w="10170" w:type="dxa"/>
            <w:gridSpan w:val="2"/>
          </w:tcPr>
          <w:p w14:paraId="19A7A06F" w14:textId="3C47D1B1" w:rsidR="00F960E5" w:rsidRPr="00B95531" w:rsidRDefault="00F960E5" w:rsidP="00B95531">
            <w:pPr>
              <w:spacing w:before="120" w:after="120" w:line="360" w:lineRule="auto"/>
              <w:jc w:val="both"/>
              <w:rPr>
                <w:rFonts w:eastAsia="Times New Roman" w:cs="Times New Roman"/>
                <w:lang w:eastAsia="en-US" w:bidi="en-US"/>
              </w:rPr>
            </w:pPr>
            <w:r>
              <w:rPr>
                <w:rFonts w:eastAsia="Times New Roman" w:cs="Times New Roman"/>
                <w:lang w:eastAsia="en-US" w:bidi="en-US"/>
              </w:rPr>
              <w:t>Sertifikanın nitelikli</w:t>
            </w:r>
            <w:r w:rsidR="00A53A17">
              <w:rPr>
                <w:rFonts w:eastAsia="Times New Roman" w:cs="Times New Roman"/>
                <w:lang w:eastAsia="en-US" w:bidi="en-US"/>
              </w:rPr>
              <w:t>lik</w:t>
            </w:r>
            <w:r>
              <w:rPr>
                <w:rFonts w:eastAsia="Times New Roman" w:cs="Times New Roman"/>
                <w:lang w:eastAsia="en-US" w:bidi="en-US"/>
              </w:rPr>
              <w:t xml:space="preserve"> kontrolü yapılır.</w:t>
            </w:r>
          </w:p>
        </w:tc>
      </w:tr>
      <w:tr w:rsidR="004871AE" w:rsidRPr="00B95531" w14:paraId="5EAC0DEF" w14:textId="77777777" w:rsidTr="004871AE">
        <w:tc>
          <w:tcPr>
            <w:tcW w:w="2625" w:type="dxa"/>
            <w:tcBorders>
              <w:right w:val="single" w:sz="4" w:space="0" w:color="auto"/>
            </w:tcBorders>
          </w:tcPr>
          <w:p w14:paraId="19023F0C" w14:textId="77777777" w:rsidR="004871AE" w:rsidRPr="00F960E5" w:rsidRDefault="004871AE" w:rsidP="00B95531">
            <w:pPr>
              <w:spacing w:before="120" w:after="120" w:line="240" w:lineRule="auto"/>
              <w:jc w:val="both"/>
              <w:rPr>
                <w:rFonts w:ascii="Courier New" w:eastAsia="Times New Roman" w:hAnsi="Courier New" w:cs="Courier New"/>
                <w:b/>
                <w:sz w:val="24"/>
                <w:szCs w:val="24"/>
                <w:lang w:eastAsia="en-US" w:bidi="en-US"/>
              </w:rPr>
            </w:pPr>
          </w:p>
        </w:tc>
        <w:tc>
          <w:tcPr>
            <w:tcW w:w="1965" w:type="dxa"/>
            <w:tcBorders>
              <w:left w:val="single" w:sz="4" w:space="0" w:color="auto"/>
            </w:tcBorders>
          </w:tcPr>
          <w:p w14:paraId="0639708D" w14:textId="77777777" w:rsidR="004871AE" w:rsidRPr="00F960E5" w:rsidRDefault="004871AE" w:rsidP="004871AE">
            <w:pPr>
              <w:spacing w:before="120" w:after="120" w:line="360" w:lineRule="auto"/>
              <w:jc w:val="both"/>
              <w:rPr>
                <w:rFonts w:ascii="Courier New" w:eastAsia="Times New Roman" w:hAnsi="Courier New" w:cs="Courier New"/>
                <w:b/>
                <w:sz w:val="24"/>
                <w:szCs w:val="24"/>
                <w:lang w:eastAsia="en-US" w:bidi="en-US"/>
              </w:rPr>
            </w:pPr>
            <w:r w:rsidRPr="004871AE">
              <w:rPr>
                <w:rFonts w:eastAsia="Times New Roman" w:cs="Times New Roman"/>
                <w:lang w:eastAsia="en-US" w:bidi="en-US"/>
              </w:rPr>
              <w:t>Parametreler</w:t>
            </w:r>
          </w:p>
        </w:tc>
        <w:tc>
          <w:tcPr>
            <w:tcW w:w="2130" w:type="dxa"/>
            <w:tcBorders>
              <w:right w:val="single" w:sz="4" w:space="0" w:color="auto"/>
            </w:tcBorders>
          </w:tcPr>
          <w:p w14:paraId="649F85BF" w14:textId="77777777" w:rsidR="004871AE" w:rsidRDefault="004871AE" w:rsidP="004871AE">
            <w:pPr>
              <w:spacing w:before="120" w:after="120" w:line="240" w:lineRule="auto"/>
              <w:jc w:val="both"/>
              <w:rPr>
                <w:rFonts w:eastAsia="Times New Roman" w:cs="Times New Roman"/>
                <w:lang w:eastAsia="en-US" w:bidi="en-US"/>
              </w:rPr>
            </w:pPr>
            <w:r w:rsidRPr="004871AE">
              <w:rPr>
                <w:rFonts w:ascii="Courier New" w:eastAsia="Times New Roman" w:hAnsi="Courier New" w:cs="Courier New"/>
                <w:sz w:val="24"/>
                <w:szCs w:val="24"/>
                <w:lang w:eastAsia="en-US" w:bidi="en-US"/>
              </w:rPr>
              <w:t>statementoids</w:t>
            </w:r>
          </w:p>
        </w:tc>
        <w:tc>
          <w:tcPr>
            <w:tcW w:w="8040" w:type="dxa"/>
            <w:tcBorders>
              <w:left w:val="single" w:sz="4" w:space="0" w:color="auto"/>
            </w:tcBorders>
          </w:tcPr>
          <w:p w14:paraId="56DAD6E3" w14:textId="47E43EFF" w:rsidR="004871AE" w:rsidRDefault="004871AE" w:rsidP="00771B8B">
            <w:pPr>
              <w:spacing w:before="120" w:after="120" w:line="360" w:lineRule="auto"/>
              <w:jc w:val="both"/>
              <w:rPr>
                <w:rFonts w:eastAsia="Times New Roman" w:cs="Times New Roman"/>
                <w:lang w:eastAsia="en-US" w:bidi="en-US"/>
              </w:rPr>
            </w:pPr>
            <w:r>
              <w:rPr>
                <w:rFonts w:eastAsia="Times New Roman" w:cs="Times New Roman"/>
                <w:lang w:eastAsia="en-US" w:bidi="en-US"/>
              </w:rPr>
              <w:t>Verilen OID'lere göre sertifikanın nitelikli</w:t>
            </w:r>
            <w:r w:rsidR="00537B77">
              <w:rPr>
                <w:rFonts w:eastAsia="Times New Roman" w:cs="Times New Roman"/>
                <w:lang w:eastAsia="en-US" w:bidi="en-US"/>
              </w:rPr>
              <w:t>lik</w:t>
            </w:r>
            <w:r>
              <w:rPr>
                <w:rFonts w:eastAsia="Times New Roman" w:cs="Times New Roman"/>
                <w:lang w:eastAsia="en-US" w:bidi="en-US"/>
              </w:rPr>
              <w:t xml:space="preserve"> kontrolleri yapılır. Bazı nitelikli sertifika kontrollerinde iki tane OID kontrol edilmek istenebilir. Bu gibi durumlarda AND ile OID'ler birleştirilebilir. Değişik ülkeler değişik OID'ler kullanabilmektedir. Bu tür durumlar için de OID'ler OR ile ayrılabilir. </w:t>
            </w:r>
          </w:p>
          <w:p w14:paraId="2472AEE3" w14:textId="2A755C05" w:rsidR="004871AE" w:rsidRDefault="00B65E16" w:rsidP="004871AE">
            <w:pPr>
              <w:spacing w:before="120" w:after="120" w:line="360" w:lineRule="auto"/>
              <w:jc w:val="both"/>
              <w:rPr>
                <w:rFonts w:eastAsia="Times New Roman" w:cs="Times New Roman"/>
                <w:lang w:eastAsia="en-US" w:bidi="en-US"/>
              </w:rPr>
            </w:pPr>
            <w:r>
              <w:rPr>
                <w:rFonts w:eastAsia="Times New Roman" w:cs="Times New Roman"/>
                <w:lang w:eastAsia="en-US" w:bidi="en-US"/>
              </w:rPr>
              <w:t xml:space="preserve">Örn: </w:t>
            </w:r>
            <w:r w:rsidR="004871AE" w:rsidRPr="004871AE">
              <w:rPr>
                <w:rFonts w:eastAsia="Times New Roman" w:cs="Times New Roman"/>
                <w:lang w:eastAsia="en-US" w:bidi="en-US"/>
              </w:rPr>
              <w:t>(0.4.0.1862.1.1 AND 2.16.792.1.61.0.1.5070.1.1)</w:t>
            </w:r>
            <w:r w:rsidR="004871AE">
              <w:rPr>
                <w:rFonts w:eastAsia="Times New Roman" w:cs="Times New Roman"/>
                <w:lang w:eastAsia="en-US" w:bidi="en-US"/>
              </w:rPr>
              <w:t xml:space="preserve"> OR (</w:t>
            </w:r>
            <w:r>
              <w:rPr>
                <w:rFonts w:eastAsia="Times New Roman" w:cs="Times New Roman"/>
                <w:lang w:eastAsia="en-US" w:bidi="en-US"/>
              </w:rPr>
              <w:t>4</w:t>
            </w:r>
            <w:r w:rsidR="004871AE">
              <w:rPr>
                <w:rFonts w:eastAsia="Times New Roman" w:cs="Times New Roman"/>
                <w:lang w:eastAsia="en-US" w:bidi="en-US"/>
              </w:rPr>
              <w:t>.3.2.1 AND 1.2.3.4)</w:t>
            </w:r>
          </w:p>
        </w:tc>
      </w:tr>
      <w:tr w:rsidR="00B95531" w:rsidRPr="00B95531" w14:paraId="44BEEB69" w14:textId="77777777" w:rsidTr="00FA1B4B">
        <w:tc>
          <w:tcPr>
            <w:tcW w:w="14760" w:type="dxa"/>
            <w:gridSpan w:val="4"/>
          </w:tcPr>
          <w:p w14:paraId="099F7101" w14:textId="59CC33A6" w:rsidR="00B95531" w:rsidRPr="00B95531" w:rsidRDefault="00B95531" w:rsidP="00B95531">
            <w:pPr>
              <w:spacing w:before="120" w:after="120" w:line="240" w:lineRule="auto"/>
              <w:jc w:val="center"/>
              <w:rPr>
                <w:rFonts w:eastAsia="Times New Roman" w:cs="Times New Roman"/>
                <w:b/>
                <w:sz w:val="24"/>
                <w:szCs w:val="24"/>
                <w:lang w:eastAsia="en-US" w:bidi="en-US"/>
              </w:rPr>
            </w:pPr>
            <w:bookmarkStart w:id="194" w:name="_Toc321226208"/>
            <w:bookmarkStart w:id="195" w:name="_Toc321226386"/>
            <w:r w:rsidRPr="00B95531">
              <w:rPr>
                <w:rFonts w:eastAsia="Times New Roman" w:cs="Times New Roman"/>
                <w:b/>
                <w:sz w:val="24"/>
                <w:szCs w:val="24"/>
                <w:lang w:eastAsia="en-US" w:bidi="en-US"/>
              </w:rPr>
              <w:t>SERTİFİKA ZİNCİR KONTROLCÜLERİ</w:t>
            </w:r>
            <w:r w:rsidRPr="00B95531">
              <w:rPr>
                <w:rFonts w:ascii="Courier New" w:eastAsia="Times New Roman" w:hAnsi="Courier New" w:cs="Courier New"/>
                <w:b/>
                <w:sz w:val="24"/>
                <w:szCs w:val="24"/>
                <w:lang w:eastAsia="en-US" w:bidi="en-US"/>
              </w:rPr>
              <w:t>&lt;policy&gt;&lt;validate&gt;&lt;certificate&gt;&lt;issuer&gt;</w:t>
            </w:r>
            <w:bookmarkEnd w:id="194"/>
            <w:bookmarkEnd w:id="195"/>
          </w:p>
        </w:tc>
      </w:tr>
      <w:tr w:rsidR="00B95531" w:rsidRPr="00B95531" w14:paraId="72A3D251" w14:textId="77777777" w:rsidTr="00FA1B4B">
        <w:tc>
          <w:tcPr>
            <w:tcW w:w="4590" w:type="dxa"/>
            <w:gridSpan w:val="2"/>
          </w:tcPr>
          <w:p w14:paraId="6B59EFE3" w14:textId="7B8C6AFB"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196" w:name="_Toc321226209"/>
            <w:bookmarkStart w:id="197" w:name="_Toc321226387"/>
            <w:r w:rsidRPr="00B95531">
              <w:rPr>
                <w:rFonts w:ascii="Courier New" w:eastAsia="Times New Roman" w:hAnsi="Courier New" w:cs="Courier New"/>
                <w:b/>
                <w:sz w:val="24"/>
                <w:szCs w:val="24"/>
                <w:lang w:eastAsia="en-US" w:bidi="en-US"/>
              </w:rPr>
              <w:t>BasicConstraintCAChecker</w:t>
            </w:r>
            <w:bookmarkEnd w:id="196"/>
            <w:bookmarkEnd w:id="197"/>
          </w:p>
        </w:tc>
        <w:tc>
          <w:tcPr>
            <w:tcW w:w="10170" w:type="dxa"/>
            <w:gridSpan w:val="2"/>
          </w:tcPr>
          <w:p w14:paraId="7454C203" w14:textId="72E5129C" w:rsidR="00B95531" w:rsidRPr="00B95531" w:rsidRDefault="00B95531" w:rsidP="00B95531">
            <w:pPr>
              <w:spacing w:before="120" w:after="120" w:line="360" w:lineRule="auto"/>
              <w:jc w:val="both"/>
              <w:rPr>
                <w:rFonts w:eastAsia="Times New Roman" w:cs="Times New Roman"/>
                <w:lang w:eastAsia="en-US" w:bidi="en-US"/>
              </w:rPr>
            </w:pPr>
            <w:bookmarkStart w:id="198" w:name="_Toc321226210"/>
            <w:bookmarkStart w:id="199" w:name="_Toc321226388"/>
            <w:r w:rsidRPr="00B95531">
              <w:rPr>
                <w:rFonts w:eastAsia="Times New Roman" w:cs="Times New Roman"/>
                <w:lang w:eastAsia="en-US" w:bidi="en-US"/>
              </w:rPr>
              <w:t xml:space="preserve">Yayıncı Sertifikası üzerindeki </w:t>
            </w:r>
            <w:r w:rsidRPr="00E530AA">
              <w:rPr>
                <w:rFonts w:eastAsia="Times New Roman" w:cs="Times New Roman"/>
                <w:i/>
                <w:lang w:eastAsia="en-US" w:bidi="en-US"/>
              </w:rPr>
              <w:t>Temel Kısıtlamalar</w:t>
            </w:r>
            <w:r w:rsidRPr="00B95531">
              <w:rPr>
                <w:rFonts w:eastAsia="Times New Roman" w:cs="Times New Roman"/>
                <w:lang w:eastAsia="en-US" w:bidi="en-US"/>
              </w:rPr>
              <w:t xml:space="preserve"> (</w:t>
            </w:r>
            <w:r w:rsidRPr="00B95531">
              <w:rPr>
                <w:rFonts w:eastAsia="Times New Roman" w:cs="Times New Roman"/>
                <w:i/>
                <w:lang w:eastAsia="en-US" w:bidi="en-US"/>
              </w:rPr>
              <w:t>BasicConstraints</w:t>
            </w:r>
            <w:r w:rsidRPr="00B95531">
              <w:rPr>
                <w:rFonts w:eastAsia="Times New Roman" w:cs="Times New Roman"/>
                <w:lang w:eastAsia="en-US" w:bidi="en-US"/>
              </w:rPr>
              <w:t xml:space="preserve">) eklentisinin </w:t>
            </w:r>
            <w:r w:rsidRPr="00B95531">
              <w:rPr>
                <w:rFonts w:eastAsia="Times New Roman" w:cs="Times New Roman"/>
                <w:i/>
                <w:lang w:eastAsia="en-US" w:bidi="en-US"/>
              </w:rPr>
              <w:t xml:space="preserve">RFC </w:t>
            </w:r>
            <w:r w:rsidR="00C0626F" w:rsidRPr="00B95531">
              <w:rPr>
                <w:rFonts w:eastAsia="Times New Roman" w:cs="Times New Roman"/>
                <w:i/>
                <w:lang w:eastAsia="en-US" w:bidi="en-US"/>
              </w:rPr>
              <w:t>5280</w:t>
            </w:r>
            <w:r w:rsidR="00C0626F" w:rsidRPr="00B95531">
              <w:rPr>
                <w:rFonts w:eastAsia="Times New Roman" w:cs="Times New Roman"/>
                <w:lang w:eastAsia="en-US" w:bidi="en-US"/>
              </w:rPr>
              <w:t xml:space="preserve"> uyumluluğunu</w:t>
            </w:r>
            <w:r w:rsidRPr="00B95531">
              <w:rPr>
                <w:rFonts w:eastAsia="Times New Roman" w:cs="Times New Roman"/>
                <w:lang w:eastAsia="en-US" w:bidi="en-US"/>
              </w:rPr>
              <w:t xml:space="preserve"> kont</w:t>
            </w:r>
            <w:r w:rsidR="005906D3">
              <w:rPr>
                <w:rFonts w:eastAsia="Times New Roman" w:cs="Times New Roman"/>
                <w:lang w:eastAsia="en-US" w:bidi="en-US"/>
              </w:rPr>
              <w:t>r</w:t>
            </w:r>
            <w:r w:rsidRPr="00B95531">
              <w:rPr>
                <w:rFonts w:eastAsia="Times New Roman" w:cs="Times New Roman"/>
                <w:lang w:eastAsia="en-US" w:bidi="en-US"/>
              </w:rPr>
              <w:t>ol eder.</w:t>
            </w:r>
            <w:bookmarkEnd w:id="198"/>
            <w:bookmarkEnd w:id="199"/>
          </w:p>
        </w:tc>
      </w:tr>
      <w:tr w:rsidR="00B95531" w:rsidRPr="00B95531" w14:paraId="088CF6D6" w14:textId="77777777" w:rsidTr="00E530AA">
        <w:trPr>
          <w:trHeight w:val="845"/>
        </w:trPr>
        <w:tc>
          <w:tcPr>
            <w:tcW w:w="4590" w:type="dxa"/>
            <w:gridSpan w:val="2"/>
          </w:tcPr>
          <w:p w14:paraId="11C8568E" w14:textId="58771BF9"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00" w:name="_Toc321226211"/>
            <w:bookmarkStart w:id="201" w:name="_Toc321226389"/>
            <w:r w:rsidRPr="00B95531">
              <w:rPr>
                <w:rFonts w:ascii="Courier New" w:eastAsia="Times New Roman" w:hAnsi="Courier New" w:cs="Courier New"/>
                <w:b/>
                <w:sz w:val="24"/>
                <w:szCs w:val="24"/>
                <w:lang w:eastAsia="en-US" w:bidi="en-US"/>
              </w:rPr>
              <w:t>CertificateKeyUsageChecker</w:t>
            </w:r>
            <w:bookmarkEnd w:id="200"/>
            <w:bookmarkEnd w:id="201"/>
          </w:p>
        </w:tc>
        <w:tc>
          <w:tcPr>
            <w:tcW w:w="10170" w:type="dxa"/>
            <w:gridSpan w:val="2"/>
          </w:tcPr>
          <w:p w14:paraId="2B69B793" w14:textId="1C916A2A" w:rsidR="00B95531" w:rsidRPr="00E530AA" w:rsidRDefault="00B95531" w:rsidP="00E530AA">
            <w:pPr>
              <w:spacing w:before="120" w:after="120" w:line="360" w:lineRule="auto"/>
              <w:jc w:val="both"/>
              <w:rPr>
                <w:rFonts w:eastAsia="Times New Roman" w:cs="Times New Roman"/>
                <w:lang w:eastAsia="en-US" w:bidi="en-US"/>
              </w:rPr>
            </w:pPr>
            <w:bookmarkStart w:id="202" w:name="_Toc321226212"/>
            <w:bookmarkStart w:id="203" w:name="_Toc321226390"/>
            <w:r w:rsidRPr="00B95531">
              <w:rPr>
                <w:rFonts w:eastAsia="Times New Roman" w:cs="Times New Roman"/>
                <w:lang w:eastAsia="en-US" w:bidi="en-US"/>
              </w:rPr>
              <w:t xml:space="preserve">Yayıncı Sertifikası üzerindeki </w:t>
            </w:r>
            <w:r w:rsidRPr="00E530AA">
              <w:rPr>
                <w:rFonts w:eastAsia="Times New Roman" w:cs="Times New Roman"/>
                <w:i/>
                <w:lang w:eastAsia="en-US" w:bidi="en-US"/>
              </w:rPr>
              <w:t>Anahtar Kullanımı</w:t>
            </w:r>
            <w:r w:rsidRPr="00B95531">
              <w:rPr>
                <w:rFonts w:eastAsia="Times New Roman" w:cs="Times New Roman"/>
                <w:lang w:eastAsia="en-US" w:bidi="en-US"/>
              </w:rPr>
              <w:t xml:space="preserve"> (</w:t>
            </w:r>
            <w:r w:rsidRPr="00B95531">
              <w:rPr>
                <w:rFonts w:eastAsia="Times New Roman" w:cs="Times New Roman"/>
                <w:i/>
                <w:lang w:eastAsia="en-US" w:bidi="en-US"/>
              </w:rPr>
              <w:t>KeyUsage</w:t>
            </w:r>
            <w:r w:rsidRPr="00B95531">
              <w:rPr>
                <w:rFonts w:eastAsia="Times New Roman" w:cs="Times New Roman"/>
                <w:lang w:eastAsia="en-US" w:bidi="en-US"/>
              </w:rPr>
              <w:t xml:space="preserve">) eklentisinin </w:t>
            </w:r>
            <w:r w:rsidRPr="00B95531">
              <w:rPr>
                <w:rFonts w:eastAsia="Times New Roman" w:cs="Times New Roman"/>
                <w:i/>
                <w:lang w:eastAsia="en-US" w:bidi="en-US"/>
              </w:rPr>
              <w:t>RFC 5280</w:t>
            </w:r>
            <w:r w:rsidRPr="00B95531">
              <w:rPr>
                <w:rFonts w:eastAsia="Times New Roman" w:cs="Times New Roman"/>
                <w:lang w:eastAsia="en-US" w:bidi="en-US"/>
              </w:rPr>
              <w:t xml:space="preserve"> uyumluluğunu kont</w:t>
            </w:r>
            <w:r w:rsidR="001E7A67">
              <w:rPr>
                <w:rFonts w:eastAsia="Times New Roman" w:cs="Times New Roman"/>
                <w:lang w:eastAsia="en-US" w:bidi="en-US"/>
              </w:rPr>
              <w:t>r</w:t>
            </w:r>
            <w:r w:rsidRPr="00B95531">
              <w:rPr>
                <w:rFonts w:eastAsia="Times New Roman" w:cs="Times New Roman"/>
                <w:lang w:eastAsia="en-US" w:bidi="en-US"/>
              </w:rPr>
              <w:t>ol eder.</w:t>
            </w:r>
            <w:bookmarkEnd w:id="202"/>
            <w:bookmarkEnd w:id="203"/>
          </w:p>
        </w:tc>
      </w:tr>
      <w:tr w:rsidR="00B95531" w:rsidRPr="00B95531" w14:paraId="5472073D" w14:textId="77777777" w:rsidTr="00FA1B4B">
        <w:trPr>
          <w:trHeight w:val="991"/>
        </w:trPr>
        <w:tc>
          <w:tcPr>
            <w:tcW w:w="4590" w:type="dxa"/>
            <w:gridSpan w:val="2"/>
          </w:tcPr>
          <w:p w14:paraId="22E6132F" w14:textId="7322E14F"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04" w:name="_Toc321226213"/>
            <w:bookmarkStart w:id="205" w:name="_Toc321226391"/>
            <w:r w:rsidRPr="00B95531">
              <w:rPr>
                <w:rFonts w:ascii="Courier New" w:eastAsia="Times New Roman" w:hAnsi="Courier New" w:cs="Courier New"/>
                <w:b/>
                <w:sz w:val="24"/>
                <w:szCs w:val="24"/>
                <w:lang w:eastAsia="en-US" w:bidi="en-US"/>
              </w:rPr>
              <w:t>CertificateNameChecker</w:t>
            </w:r>
            <w:bookmarkEnd w:id="204"/>
            <w:bookmarkEnd w:id="205"/>
          </w:p>
        </w:tc>
        <w:tc>
          <w:tcPr>
            <w:tcW w:w="10170" w:type="dxa"/>
            <w:gridSpan w:val="2"/>
          </w:tcPr>
          <w:p w14:paraId="6F7AC8B0" w14:textId="2C00A029" w:rsidR="00B95531" w:rsidRPr="00B95531" w:rsidRDefault="00B95531" w:rsidP="00E530AA">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Sertifika üzerindeki </w:t>
            </w:r>
            <w:r w:rsidR="009D64B9">
              <w:rPr>
                <w:rFonts w:eastAsia="Times New Roman" w:cs="Times New Roman"/>
                <w:lang w:eastAsia="en-US" w:bidi="en-US"/>
              </w:rPr>
              <w:t>Y</w:t>
            </w:r>
            <w:r w:rsidRPr="00B95531">
              <w:rPr>
                <w:rFonts w:eastAsia="Times New Roman" w:cs="Times New Roman"/>
                <w:lang w:eastAsia="en-US" w:bidi="en-US"/>
              </w:rPr>
              <w:t xml:space="preserve">ayıncı </w:t>
            </w:r>
            <w:r w:rsidR="009D64B9">
              <w:rPr>
                <w:rFonts w:eastAsia="Times New Roman" w:cs="Times New Roman"/>
                <w:lang w:eastAsia="en-US" w:bidi="en-US"/>
              </w:rPr>
              <w:t>Ö</w:t>
            </w:r>
            <w:r w:rsidRPr="00B95531">
              <w:rPr>
                <w:rFonts w:eastAsia="Times New Roman" w:cs="Times New Roman"/>
                <w:lang w:eastAsia="en-US" w:bidi="en-US"/>
              </w:rPr>
              <w:t xml:space="preserve">zne </w:t>
            </w:r>
            <w:r w:rsidR="009D64B9">
              <w:rPr>
                <w:rFonts w:eastAsia="Times New Roman" w:cs="Times New Roman"/>
                <w:lang w:eastAsia="en-US" w:bidi="en-US"/>
              </w:rPr>
              <w:t>A</w:t>
            </w:r>
            <w:r w:rsidRPr="00B95531">
              <w:rPr>
                <w:rFonts w:eastAsia="Times New Roman" w:cs="Times New Roman"/>
                <w:lang w:eastAsia="en-US" w:bidi="en-US"/>
              </w:rPr>
              <w:t>dı</w:t>
            </w:r>
            <w:r w:rsidR="00951841">
              <w:rPr>
                <w:rFonts w:eastAsia="Times New Roman" w:cs="Times New Roman"/>
                <w:lang w:eastAsia="en-US" w:bidi="en-US"/>
              </w:rPr>
              <w:t xml:space="preserve"> </w:t>
            </w:r>
            <w:r w:rsidRPr="00B95531">
              <w:rPr>
                <w:rFonts w:eastAsia="Times New Roman" w:cs="Times New Roman"/>
                <w:lang w:eastAsia="en-US" w:bidi="en-US"/>
              </w:rPr>
              <w:t>(</w:t>
            </w:r>
            <w:r w:rsidR="00142944">
              <w:rPr>
                <w:rFonts w:eastAsia="Times New Roman" w:cs="Times New Roman"/>
                <w:i/>
                <w:lang w:eastAsia="en-US" w:bidi="en-US"/>
              </w:rPr>
              <w:t>I</w:t>
            </w:r>
            <w:r w:rsidRPr="00E530AA">
              <w:rPr>
                <w:rFonts w:eastAsia="Times New Roman" w:cs="Times New Roman"/>
                <w:i/>
                <w:lang w:eastAsia="en-US" w:bidi="en-US"/>
              </w:rPr>
              <w:t>ssuer</w:t>
            </w:r>
            <w:r w:rsidRPr="00B95531">
              <w:rPr>
                <w:rFonts w:eastAsia="Times New Roman" w:cs="Times New Roman"/>
                <w:lang w:eastAsia="en-US" w:bidi="en-US"/>
              </w:rPr>
              <w:t xml:space="preserve">) alanı ile yayıncı sertifikası üzerindeki </w:t>
            </w:r>
            <w:r w:rsidR="009D64B9" w:rsidRPr="00E530AA">
              <w:rPr>
                <w:rFonts w:eastAsia="Times New Roman" w:cs="Times New Roman"/>
                <w:i/>
                <w:lang w:eastAsia="en-US" w:bidi="en-US"/>
              </w:rPr>
              <w:t>Ö</w:t>
            </w:r>
            <w:r w:rsidRPr="00E530AA">
              <w:rPr>
                <w:rFonts w:eastAsia="Times New Roman" w:cs="Times New Roman"/>
                <w:i/>
                <w:lang w:eastAsia="en-US" w:bidi="en-US"/>
              </w:rPr>
              <w:t xml:space="preserve">zne </w:t>
            </w:r>
            <w:r w:rsidR="009D64B9" w:rsidRPr="00E530AA">
              <w:rPr>
                <w:rFonts w:eastAsia="Times New Roman" w:cs="Times New Roman"/>
                <w:i/>
                <w:lang w:eastAsia="en-US" w:bidi="en-US"/>
              </w:rPr>
              <w:t>A</w:t>
            </w:r>
            <w:r w:rsidRPr="00E530AA">
              <w:rPr>
                <w:rFonts w:eastAsia="Times New Roman" w:cs="Times New Roman"/>
                <w:i/>
                <w:lang w:eastAsia="en-US" w:bidi="en-US"/>
              </w:rPr>
              <w:t>dı</w:t>
            </w:r>
            <w:r w:rsidRPr="00B95531">
              <w:rPr>
                <w:rFonts w:eastAsia="Times New Roman" w:cs="Times New Roman"/>
                <w:lang w:eastAsia="en-US" w:bidi="en-US"/>
              </w:rPr>
              <w:t xml:space="preserve"> (</w:t>
            </w:r>
            <w:r w:rsidR="00946542" w:rsidRPr="00E530AA">
              <w:rPr>
                <w:rFonts w:eastAsia="Times New Roman" w:cs="Times New Roman"/>
                <w:i/>
                <w:lang w:eastAsia="en-US" w:bidi="en-US"/>
              </w:rPr>
              <w:t>S</w:t>
            </w:r>
            <w:r w:rsidRPr="00E530AA">
              <w:rPr>
                <w:rFonts w:eastAsia="Times New Roman" w:cs="Times New Roman"/>
                <w:i/>
                <w:lang w:eastAsia="en-US" w:bidi="en-US"/>
              </w:rPr>
              <w:t>ubjec</w:t>
            </w:r>
            <w:r w:rsidR="00E530AA">
              <w:rPr>
                <w:rFonts w:eastAsia="Times New Roman" w:cs="Times New Roman"/>
                <w:i/>
                <w:lang w:eastAsia="en-US" w:bidi="en-US"/>
              </w:rPr>
              <w:t>t)</w:t>
            </w:r>
            <w:r w:rsidRPr="00B95531">
              <w:rPr>
                <w:rFonts w:eastAsia="Times New Roman" w:cs="Times New Roman"/>
                <w:lang w:eastAsia="en-US" w:bidi="en-US"/>
              </w:rPr>
              <w:t xml:space="preserve"> alanlarının eşleşmesi kuralını doğrular.</w:t>
            </w:r>
          </w:p>
        </w:tc>
      </w:tr>
      <w:tr w:rsidR="00B95531" w:rsidRPr="00B95531" w14:paraId="3F222BC3" w14:textId="77777777" w:rsidTr="00FA1B4B">
        <w:tc>
          <w:tcPr>
            <w:tcW w:w="4590" w:type="dxa"/>
            <w:gridSpan w:val="2"/>
          </w:tcPr>
          <w:p w14:paraId="358CA061" w14:textId="76BCF700"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06" w:name="_Toc321226214"/>
            <w:bookmarkStart w:id="207" w:name="_Toc321226392"/>
            <w:r w:rsidRPr="00B95531">
              <w:rPr>
                <w:rFonts w:ascii="Courier New" w:eastAsia="Times New Roman" w:hAnsi="Courier New" w:cs="Courier New"/>
                <w:b/>
                <w:sz w:val="24"/>
                <w:szCs w:val="24"/>
                <w:lang w:eastAsia="en-US" w:bidi="en-US"/>
              </w:rPr>
              <w:t>CertificateSignatureChecker</w:t>
            </w:r>
            <w:bookmarkEnd w:id="206"/>
            <w:bookmarkEnd w:id="207"/>
          </w:p>
        </w:tc>
        <w:tc>
          <w:tcPr>
            <w:tcW w:w="10170" w:type="dxa"/>
            <w:gridSpan w:val="2"/>
          </w:tcPr>
          <w:p w14:paraId="6EF16E52" w14:textId="77777777"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Sertifika üzerindeki imzayı yayıncı s</w:t>
            </w:r>
            <w:r w:rsidR="001E3589">
              <w:rPr>
                <w:rFonts w:eastAsia="Times New Roman" w:cs="Times New Roman"/>
                <w:lang w:eastAsia="en-US" w:bidi="en-US"/>
              </w:rPr>
              <w:t>erti</w:t>
            </w:r>
            <w:r w:rsidRPr="00B95531">
              <w:rPr>
                <w:rFonts w:eastAsia="Times New Roman" w:cs="Times New Roman"/>
                <w:lang w:eastAsia="en-US" w:bidi="en-US"/>
              </w:rPr>
              <w:t>fikasının açık anahtarı ile kriptografik olarak doğrular.</w:t>
            </w:r>
          </w:p>
        </w:tc>
      </w:tr>
      <w:tr w:rsidR="00B95531" w:rsidRPr="00B95531" w14:paraId="6DFABEB4" w14:textId="77777777" w:rsidTr="00FA1B4B">
        <w:tc>
          <w:tcPr>
            <w:tcW w:w="4590" w:type="dxa"/>
            <w:gridSpan w:val="2"/>
          </w:tcPr>
          <w:p w14:paraId="1CF5A7F1" w14:textId="04B4F449"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08" w:name="_Toc321226215"/>
            <w:bookmarkStart w:id="209" w:name="_Toc321226393"/>
            <w:r w:rsidRPr="00B95531">
              <w:rPr>
                <w:rFonts w:ascii="Courier New" w:eastAsia="Times New Roman" w:hAnsi="Courier New" w:cs="Courier New"/>
                <w:b/>
                <w:sz w:val="24"/>
                <w:szCs w:val="24"/>
                <w:lang w:eastAsia="en-US" w:bidi="en-US"/>
              </w:rPr>
              <w:t>KeyIdentifierChecker</w:t>
            </w:r>
            <w:bookmarkEnd w:id="208"/>
            <w:bookmarkEnd w:id="209"/>
          </w:p>
        </w:tc>
        <w:tc>
          <w:tcPr>
            <w:tcW w:w="10170" w:type="dxa"/>
            <w:gridSpan w:val="2"/>
          </w:tcPr>
          <w:p w14:paraId="173882B3" w14:textId="7B669D14"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Sertifika üzerindeki </w:t>
            </w:r>
            <w:r w:rsidRPr="00BB2FB5">
              <w:rPr>
                <w:rFonts w:eastAsia="Times New Roman" w:cs="Times New Roman"/>
                <w:i/>
                <w:lang w:eastAsia="en-US" w:bidi="en-US"/>
              </w:rPr>
              <w:t>Yetkili Anahtar Tanımlayıcısı</w:t>
            </w:r>
            <w:r w:rsidRPr="00B95531">
              <w:rPr>
                <w:rFonts w:eastAsia="Times New Roman" w:cs="Times New Roman"/>
                <w:lang w:eastAsia="en-US" w:bidi="en-US"/>
              </w:rPr>
              <w:t xml:space="preserve"> (</w:t>
            </w:r>
            <w:r w:rsidRPr="00BB2FB5">
              <w:rPr>
                <w:rFonts w:eastAsia="Times New Roman" w:cs="Times New Roman"/>
                <w:i/>
                <w:lang w:eastAsia="en-US" w:bidi="en-US"/>
              </w:rPr>
              <w:t>AuthorityKeyIdentifier</w:t>
            </w:r>
            <w:r w:rsidRPr="00B95531">
              <w:rPr>
                <w:rFonts w:eastAsia="Times New Roman" w:cs="Times New Roman"/>
                <w:lang w:eastAsia="en-US" w:bidi="en-US"/>
              </w:rPr>
              <w:t xml:space="preserve">) eklentisi ile yayıncı sertifikası üzerinde yer alan </w:t>
            </w:r>
            <w:r w:rsidRPr="00BB2FB5">
              <w:rPr>
                <w:rFonts w:eastAsia="Times New Roman" w:cs="Times New Roman"/>
                <w:i/>
                <w:lang w:eastAsia="en-US" w:bidi="en-US"/>
              </w:rPr>
              <w:t>Özne Anahtar Tanımlayıcısı</w:t>
            </w:r>
            <w:r w:rsidRPr="00B95531">
              <w:rPr>
                <w:rFonts w:eastAsia="Times New Roman" w:cs="Times New Roman"/>
                <w:lang w:eastAsia="en-US" w:bidi="en-US"/>
              </w:rPr>
              <w:t xml:space="preserve"> (</w:t>
            </w:r>
            <w:r w:rsidRPr="00BB2FB5">
              <w:rPr>
                <w:rFonts w:eastAsia="Times New Roman" w:cs="Times New Roman"/>
                <w:i/>
                <w:lang w:eastAsia="en-US" w:bidi="en-US"/>
              </w:rPr>
              <w:t>SubjectKeyIdentifier</w:t>
            </w:r>
            <w:r w:rsidRPr="00B95531">
              <w:rPr>
                <w:rFonts w:eastAsia="Times New Roman" w:cs="Times New Roman"/>
                <w:lang w:eastAsia="en-US" w:bidi="en-US"/>
              </w:rPr>
              <w:t>) eklentilerin</w:t>
            </w:r>
            <w:r w:rsidR="00350C41">
              <w:rPr>
                <w:rFonts w:eastAsia="Times New Roman" w:cs="Times New Roman"/>
                <w:lang w:eastAsia="en-US" w:bidi="en-US"/>
              </w:rPr>
              <w:t>in</w:t>
            </w:r>
            <w:r w:rsidRPr="00B95531">
              <w:rPr>
                <w:rFonts w:eastAsia="Times New Roman" w:cs="Times New Roman"/>
                <w:lang w:eastAsia="en-US" w:bidi="en-US"/>
              </w:rPr>
              <w:t xml:space="preserve"> uyumluluğunu kontrol eder.</w:t>
            </w:r>
          </w:p>
        </w:tc>
      </w:tr>
    </w:tbl>
    <w:p w14:paraId="13B64461" w14:textId="7357F757" w:rsidR="004A38F7" w:rsidRDefault="004A38F7"/>
    <w:p w14:paraId="10B8C868" w14:textId="77777777" w:rsidR="00907A8F" w:rsidRDefault="00907A8F"/>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90"/>
        <w:gridCol w:w="10170"/>
      </w:tblGrid>
      <w:tr w:rsidR="00B95531" w:rsidRPr="00B95531" w14:paraId="49A900FF" w14:textId="77777777" w:rsidTr="00FA1B4B">
        <w:tc>
          <w:tcPr>
            <w:tcW w:w="4590" w:type="dxa"/>
          </w:tcPr>
          <w:p w14:paraId="4772E9A4" w14:textId="5AC13F3F"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10" w:name="_Toc321226216"/>
            <w:bookmarkStart w:id="211" w:name="_Toc321226394"/>
            <w:r w:rsidRPr="00B95531">
              <w:rPr>
                <w:rFonts w:ascii="Courier New" w:eastAsia="Times New Roman" w:hAnsi="Courier New" w:cs="Courier New"/>
                <w:b/>
                <w:sz w:val="24"/>
                <w:szCs w:val="24"/>
                <w:lang w:eastAsia="en-US" w:bidi="en-US"/>
              </w:rPr>
              <w:lastRenderedPageBreak/>
              <w:t>NameConstraintsChecker</w:t>
            </w:r>
            <w:bookmarkEnd w:id="210"/>
            <w:bookmarkEnd w:id="211"/>
          </w:p>
        </w:tc>
        <w:tc>
          <w:tcPr>
            <w:tcW w:w="10170" w:type="dxa"/>
          </w:tcPr>
          <w:p w14:paraId="1E7A01EF" w14:textId="164C3679"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Sertifikanın </w:t>
            </w:r>
            <w:r w:rsidR="00012DCE" w:rsidRPr="00BB2FB5">
              <w:rPr>
                <w:rFonts w:eastAsia="Times New Roman" w:cs="Times New Roman"/>
                <w:i/>
                <w:lang w:eastAsia="en-US" w:bidi="en-US"/>
              </w:rPr>
              <w:t>Ö</w:t>
            </w:r>
            <w:r w:rsidRPr="00BB2FB5">
              <w:rPr>
                <w:rFonts w:eastAsia="Times New Roman" w:cs="Times New Roman"/>
                <w:i/>
                <w:lang w:eastAsia="en-US" w:bidi="en-US"/>
              </w:rPr>
              <w:t xml:space="preserve">zne </w:t>
            </w:r>
            <w:r w:rsidR="00012DCE" w:rsidRPr="00BB2FB5">
              <w:rPr>
                <w:rFonts w:eastAsia="Times New Roman" w:cs="Times New Roman"/>
                <w:i/>
                <w:lang w:eastAsia="en-US" w:bidi="en-US"/>
              </w:rPr>
              <w:t>A</w:t>
            </w:r>
            <w:r w:rsidRPr="00BB2FB5">
              <w:rPr>
                <w:rFonts w:eastAsia="Times New Roman" w:cs="Times New Roman"/>
                <w:i/>
                <w:lang w:eastAsia="en-US" w:bidi="en-US"/>
              </w:rPr>
              <w:t>dı</w:t>
            </w:r>
            <w:r w:rsidR="009329B6">
              <w:rPr>
                <w:rFonts w:eastAsia="Times New Roman" w:cs="Times New Roman"/>
                <w:lang w:eastAsia="en-US" w:bidi="en-US"/>
              </w:rPr>
              <w:t xml:space="preserve"> ile</w:t>
            </w:r>
            <w:r w:rsidRPr="00B95531">
              <w:rPr>
                <w:rFonts w:eastAsia="Times New Roman" w:cs="Times New Roman"/>
                <w:lang w:eastAsia="en-US" w:bidi="en-US"/>
              </w:rPr>
              <w:t xml:space="preserve"> yayıncı sertifikasında (varsa) yer alan </w:t>
            </w:r>
            <w:r w:rsidRPr="00BB2FB5">
              <w:rPr>
                <w:rFonts w:eastAsia="Times New Roman" w:cs="Times New Roman"/>
                <w:i/>
                <w:lang w:eastAsia="en-US" w:bidi="en-US"/>
              </w:rPr>
              <w:t>İsim Kısıtlamaları</w:t>
            </w:r>
            <w:r w:rsidRPr="00B95531">
              <w:rPr>
                <w:rFonts w:eastAsia="Times New Roman" w:cs="Times New Roman"/>
                <w:lang w:eastAsia="en-US" w:bidi="en-US"/>
              </w:rPr>
              <w:t xml:space="preserve"> (NameConstraints) arasındaki ilişkinin RFC 5280 uyumluluğunu kontrol eder.</w:t>
            </w:r>
          </w:p>
        </w:tc>
      </w:tr>
      <w:tr w:rsidR="00B95531" w:rsidRPr="00B95531" w14:paraId="780D4FDF" w14:textId="77777777" w:rsidTr="00FA1B4B">
        <w:tc>
          <w:tcPr>
            <w:tcW w:w="4590" w:type="dxa"/>
          </w:tcPr>
          <w:p w14:paraId="739801F0" w14:textId="1D9A4BDE"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12" w:name="_Toc321226217"/>
            <w:bookmarkStart w:id="213" w:name="_Toc321226395"/>
            <w:r w:rsidRPr="00B95531">
              <w:rPr>
                <w:rFonts w:ascii="Courier New" w:eastAsia="Times New Roman" w:hAnsi="Courier New" w:cs="Courier New"/>
                <w:b/>
                <w:sz w:val="24"/>
                <w:szCs w:val="24"/>
                <w:lang w:eastAsia="en-US" w:bidi="en-US"/>
              </w:rPr>
              <w:t>PathLenConstraintChecker</w:t>
            </w:r>
            <w:bookmarkEnd w:id="212"/>
            <w:bookmarkEnd w:id="213"/>
          </w:p>
        </w:tc>
        <w:tc>
          <w:tcPr>
            <w:tcW w:w="10170" w:type="dxa"/>
          </w:tcPr>
          <w:p w14:paraId="298F4315" w14:textId="11A2A022"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Yayıncı </w:t>
            </w:r>
            <w:r w:rsidR="00344758">
              <w:rPr>
                <w:rFonts w:eastAsia="Times New Roman" w:cs="Times New Roman"/>
                <w:lang w:eastAsia="en-US" w:bidi="en-US"/>
              </w:rPr>
              <w:t>s</w:t>
            </w:r>
            <w:r w:rsidRPr="00B95531">
              <w:rPr>
                <w:rFonts w:eastAsia="Times New Roman" w:cs="Times New Roman"/>
                <w:lang w:eastAsia="en-US" w:bidi="en-US"/>
              </w:rPr>
              <w:t xml:space="preserve">ertifikası üzerindeki </w:t>
            </w:r>
            <w:r w:rsidRPr="00BB2FB5">
              <w:rPr>
                <w:rFonts w:eastAsia="Times New Roman" w:cs="Times New Roman"/>
                <w:i/>
                <w:lang w:eastAsia="en-US" w:bidi="en-US"/>
              </w:rPr>
              <w:t>Yol Uzunluğu Kısıtlamaları</w:t>
            </w:r>
            <w:r w:rsidRPr="00B95531">
              <w:rPr>
                <w:rFonts w:eastAsia="Times New Roman" w:cs="Times New Roman"/>
                <w:lang w:eastAsia="en-US" w:bidi="en-US"/>
              </w:rPr>
              <w:t xml:space="preserve"> (</w:t>
            </w:r>
            <w:r w:rsidRPr="00BB2FB5">
              <w:rPr>
                <w:rFonts w:eastAsia="Times New Roman" w:cs="Times New Roman"/>
                <w:i/>
                <w:lang w:eastAsia="en-US" w:bidi="en-US"/>
              </w:rPr>
              <w:t>PathLengthConstraints</w:t>
            </w:r>
            <w:r w:rsidRPr="00B95531">
              <w:rPr>
                <w:rFonts w:eastAsia="Times New Roman" w:cs="Times New Roman"/>
                <w:lang w:eastAsia="en-US" w:bidi="en-US"/>
              </w:rPr>
              <w:t>) eklentisinin RFC 5280 uyumluluğunu kontrol eder.</w:t>
            </w:r>
          </w:p>
        </w:tc>
      </w:tr>
      <w:tr w:rsidR="00B95531" w:rsidRPr="00B95531" w14:paraId="5CAFD9D7" w14:textId="77777777" w:rsidTr="00C7243B">
        <w:trPr>
          <w:trHeight w:val="1071"/>
        </w:trPr>
        <w:tc>
          <w:tcPr>
            <w:tcW w:w="4590" w:type="dxa"/>
          </w:tcPr>
          <w:p w14:paraId="31BE16A6" w14:textId="005B4823"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14" w:name="_Toc321226218"/>
            <w:bookmarkStart w:id="215" w:name="_Toc321226396"/>
            <w:r w:rsidRPr="00B95531">
              <w:rPr>
                <w:rFonts w:ascii="Courier New" w:eastAsia="Times New Roman" w:hAnsi="Courier New" w:cs="Courier New"/>
                <w:b/>
                <w:sz w:val="24"/>
                <w:szCs w:val="24"/>
                <w:lang w:eastAsia="en-US" w:bidi="en-US"/>
              </w:rPr>
              <w:t>PolicyConstraintsChecker</w:t>
            </w:r>
            <w:bookmarkEnd w:id="214"/>
            <w:bookmarkEnd w:id="215"/>
          </w:p>
        </w:tc>
        <w:tc>
          <w:tcPr>
            <w:tcW w:w="10170" w:type="dxa"/>
          </w:tcPr>
          <w:p w14:paraId="6477A2DD" w14:textId="26E5E7C8"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Yayıncı Sertifikası üzerindeki </w:t>
            </w:r>
            <w:r w:rsidRPr="00BB2FB5">
              <w:rPr>
                <w:rFonts w:eastAsia="Times New Roman" w:cs="Times New Roman"/>
                <w:i/>
                <w:lang w:eastAsia="en-US" w:bidi="en-US"/>
              </w:rPr>
              <w:t>Politika Kısıtlamaları</w:t>
            </w:r>
            <w:r w:rsidRPr="00B95531">
              <w:rPr>
                <w:rFonts w:eastAsia="Times New Roman" w:cs="Times New Roman"/>
                <w:lang w:eastAsia="en-US" w:bidi="en-US"/>
              </w:rPr>
              <w:t xml:space="preserve"> (PolicyConstraints) eklentisinin RFC 5280 uyumluluğunu kontrol eder.</w:t>
            </w:r>
          </w:p>
        </w:tc>
      </w:tr>
    </w:tbl>
    <w:p w14:paraId="1D2AD16C" w14:textId="0EB0D8EE" w:rsidR="002D4F9B" w:rsidRDefault="002D4F9B"/>
    <w:p w14:paraId="317EDAE2" w14:textId="6A9FE152" w:rsidR="002D4F9B" w:rsidRDefault="002D4F9B"/>
    <w:p w14:paraId="12940319" w14:textId="58618404" w:rsidR="002D4F9B" w:rsidRDefault="002D4F9B"/>
    <w:p w14:paraId="301276E1" w14:textId="7C0E023D" w:rsidR="002D4F9B" w:rsidRDefault="002D4F9B"/>
    <w:p w14:paraId="4078CCAE" w14:textId="0CD5B59C" w:rsidR="002D4F9B" w:rsidRDefault="002D4F9B"/>
    <w:p w14:paraId="7DA4C87B" w14:textId="59DF02F2" w:rsidR="002D4F9B" w:rsidRDefault="002D4F9B"/>
    <w:p w14:paraId="5B80D940" w14:textId="6A497E7F" w:rsidR="002D4F9B" w:rsidRDefault="002D4F9B"/>
    <w:p w14:paraId="2086CD84" w14:textId="4B70C938" w:rsidR="002D4F9B" w:rsidRDefault="002D4F9B"/>
    <w:p w14:paraId="40E44368" w14:textId="0CC13421" w:rsidR="002D4F9B" w:rsidRDefault="002D4F9B"/>
    <w:p w14:paraId="6AF9972C" w14:textId="1D1717E7" w:rsidR="002D4F9B" w:rsidRDefault="002D4F9B"/>
    <w:p w14:paraId="19FCC845" w14:textId="5CEF0D00" w:rsidR="002D4F9B" w:rsidRDefault="002D4F9B"/>
    <w:p w14:paraId="59D2A56C" w14:textId="6724C416" w:rsidR="002D4F9B" w:rsidRDefault="002D4F9B"/>
    <w:p w14:paraId="08836034" w14:textId="3DD205FF" w:rsidR="002D4F9B" w:rsidRDefault="002D4F9B"/>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700"/>
        <w:gridCol w:w="1620"/>
        <w:gridCol w:w="2430"/>
        <w:gridCol w:w="8010"/>
      </w:tblGrid>
      <w:tr w:rsidR="00B95531" w:rsidRPr="00B95531" w14:paraId="2E36C2BD" w14:textId="77777777" w:rsidTr="00FA1B4B">
        <w:trPr>
          <w:trHeight w:val="550"/>
        </w:trPr>
        <w:tc>
          <w:tcPr>
            <w:tcW w:w="14760" w:type="dxa"/>
            <w:gridSpan w:val="4"/>
          </w:tcPr>
          <w:p w14:paraId="6144F9F9" w14:textId="5350EE7B" w:rsidR="00B95531" w:rsidRPr="00B95531" w:rsidRDefault="00B95531" w:rsidP="00B95531">
            <w:pPr>
              <w:spacing w:before="120" w:after="120" w:line="240" w:lineRule="auto"/>
              <w:jc w:val="center"/>
              <w:rPr>
                <w:rFonts w:eastAsia="Times New Roman" w:cs="Times New Roman"/>
                <w:b/>
                <w:sz w:val="24"/>
                <w:szCs w:val="24"/>
                <w:lang w:eastAsia="en-US" w:bidi="en-US"/>
              </w:rPr>
            </w:pPr>
            <w:bookmarkStart w:id="216" w:name="_Toc321226219"/>
            <w:bookmarkStart w:id="217" w:name="_Toc321226397"/>
            <w:r w:rsidRPr="00B95531">
              <w:rPr>
                <w:rFonts w:eastAsia="Times New Roman" w:cs="Times New Roman"/>
                <w:b/>
                <w:sz w:val="24"/>
                <w:szCs w:val="24"/>
                <w:lang w:eastAsia="en-US" w:bidi="en-US"/>
              </w:rPr>
              <w:lastRenderedPageBreak/>
              <w:t xml:space="preserve">SERTİFİKA İPTAL KONTROLCÜLERİ </w:t>
            </w:r>
            <w:r w:rsidRPr="00B95531">
              <w:rPr>
                <w:rFonts w:ascii="Courier New" w:eastAsia="Times New Roman" w:hAnsi="Courier New" w:cs="Courier New"/>
                <w:b/>
                <w:sz w:val="24"/>
                <w:szCs w:val="24"/>
                <w:lang w:eastAsia="en-US" w:bidi="en-US"/>
              </w:rPr>
              <w:t>&lt;policy&gt;&lt;validate&gt;&lt;certificate&gt;&lt;revocation&gt;</w:t>
            </w:r>
            <w:bookmarkEnd w:id="216"/>
            <w:bookmarkEnd w:id="217"/>
          </w:p>
        </w:tc>
      </w:tr>
      <w:tr w:rsidR="00B95531" w:rsidRPr="00B95531" w14:paraId="5D55E7FE" w14:textId="77777777" w:rsidTr="005F2947">
        <w:trPr>
          <w:trHeight w:val="512"/>
        </w:trPr>
        <w:tc>
          <w:tcPr>
            <w:tcW w:w="4320" w:type="dxa"/>
            <w:gridSpan w:val="2"/>
            <w:tcBorders>
              <w:bottom w:val="nil"/>
            </w:tcBorders>
          </w:tcPr>
          <w:p w14:paraId="05D99B1D" w14:textId="4F3C3D61"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18" w:name="_Toc321226220"/>
            <w:bookmarkStart w:id="219" w:name="_Toc321226398"/>
            <w:r w:rsidRPr="00B95531">
              <w:rPr>
                <w:rFonts w:ascii="Courier New" w:eastAsia="Times New Roman" w:hAnsi="Courier New" w:cs="Courier New"/>
                <w:b/>
                <w:sz w:val="24"/>
                <w:szCs w:val="24"/>
                <w:lang w:eastAsia="en-US" w:bidi="en-US"/>
              </w:rPr>
              <w:t>RevocationFromCRLChecker</w:t>
            </w:r>
            <w:bookmarkEnd w:id="218"/>
            <w:bookmarkEnd w:id="219"/>
          </w:p>
        </w:tc>
        <w:tc>
          <w:tcPr>
            <w:tcW w:w="10440" w:type="dxa"/>
            <w:gridSpan w:val="2"/>
          </w:tcPr>
          <w:p w14:paraId="082061D5" w14:textId="6781A974" w:rsidR="00B95531" w:rsidRPr="00B95531" w:rsidRDefault="00B95531" w:rsidP="00EA065D">
            <w:pPr>
              <w:spacing w:before="120" w:after="120" w:line="240" w:lineRule="auto"/>
              <w:jc w:val="both"/>
              <w:rPr>
                <w:rFonts w:eastAsia="Times New Roman" w:cs="Times New Roman"/>
                <w:lang w:eastAsia="en-US" w:bidi="en-US"/>
              </w:rPr>
            </w:pPr>
            <w:r w:rsidRPr="00B95531">
              <w:rPr>
                <w:rFonts w:eastAsia="Times New Roman" w:cs="Times New Roman"/>
                <w:lang w:eastAsia="en-US" w:bidi="en-US"/>
              </w:rPr>
              <w:t>SİL</w:t>
            </w:r>
            <w:r w:rsidR="00B34BF2">
              <w:rPr>
                <w:rFonts w:eastAsia="Times New Roman" w:cs="Times New Roman"/>
                <w:lang w:eastAsia="en-US" w:bidi="en-US"/>
              </w:rPr>
              <w:t xml:space="preserve"> </w:t>
            </w:r>
            <w:r w:rsidR="00EA065D">
              <w:rPr>
                <w:rFonts w:eastAsia="Times New Roman" w:cs="Times New Roman"/>
                <w:lang w:eastAsia="en-US" w:bidi="en-US"/>
              </w:rPr>
              <w:t>üzerinden</w:t>
            </w:r>
            <w:r w:rsidRPr="00B95531">
              <w:rPr>
                <w:rFonts w:eastAsia="Times New Roman" w:cs="Times New Roman"/>
                <w:lang w:eastAsia="en-US" w:bidi="en-US"/>
              </w:rPr>
              <w:t xml:space="preserve"> sertifikanın iptal durumunu kontrol eder.</w:t>
            </w:r>
          </w:p>
        </w:tc>
      </w:tr>
      <w:tr w:rsidR="00B95531" w:rsidRPr="00B95531" w14:paraId="2BC009A8" w14:textId="77777777" w:rsidTr="00230963">
        <w:trPr>
          <w:trHeight w:val="1780"/>
        </w:trPr>
        <w:tc>
          <w:tcPr>
            <w:tcW w:w="2700" w:type="dxa"/>
            <w:tcBorders>
              <w:top w:val="nil"/>
              <w:bottom w:val="nil"/>
            </w:tcBorders>
          </w:tcPr>
          <w:p w14:paraId="43B1DD48" w14:textId="77777777" w:rsidR="00B95531" w:rsidRPr="00B95531" w:rsidRDefault="00B95531" w:rsidP="00B95531">
            <w:pPr>
              <w:keepNext/>
              <w:spacing w:before="240" w:after="0" w:line="360" w:lineRule="auto"/>
              <w:outlineLvl w:val="0"/>
              <w:rPr>
                <w:rFonts w:ascii="Courier New" w:eastAsia="Times New Roman" w:hAnsi="Courier New" w:cs="Courier New"/>
                <w:b/>
                <w:lang w:eastAsia="en-US" w:bidi="en-US"/>
              </w:rPr>
            </w:pPr>
          </w:p>
        </w:tc>
        <w:tc>
          <w:tcPr>
            <w:tcW w:w="1620" w:type="dxa"/>
            <w:vMerge w:val="restart"/>
            <w:tcBorders>
              <w:top w:val="single" w:sz="4" w:space="0" w:color="000000"/>
            </w:tcBorders>
          </w:tcPr>
          <w:p w14:paraId="1982DD1D" w14:textId="77777777" w:rsidR="00B95531" w:rsidRPr="00B95531" w:rsidRDefault="00B95531" w:rsidP="004871AE">
            <w:pPr>
              <w:spacing w:before="120" w:after="120" w:line="360" w:lineRule="auto"/>
              <w:jc w:val="both"/>
              <w:rPr>
                <w:rFonts w:ascii="Courier New" w:eastAsia="Times New Roman" w:hAnsi="Courier New" w:cs="Courier New"/>
                <w:sz w:val="24"/>
                <w:szCs w:val="24"/>
                <w:lang w:eastAsia="en-US" w:bidi="en-US"/>
              </w:rPr>
            </w:pPr>
            <w:bookmarkStart w:id="220" w:name="_Toc321226221"/>
            <w:bookmarkStart w:id="221" w:name="_Toc321226399"/>
            <w:r w:rsidRPr="00B95531">
              <w:rPr>
                <w:rFonts w:eastAsia="Times New Roman" w:cs="Times New Roman"/>
                <w:lang w:eastAsia="en-US" w:bidi="en-US"/>
              </w:rPr>
              <w:t>Parametreler</w:t>
            </w:r>
            <w:bookmarkEnd w:id="220"/>
            <w:bookmarkEnd w:id="221"/>
          </w:p>
        </w:tc>
        <w:tc>
          <w:tcPr>
            <w:tcW w:w="2430" w:type="dxa"/>
          </w:tcPr>
          <w:p w14:paraId="4C695FBA" w14:textId="77777777" w:rsidR="00B95531" w:rsidRPr="00B95531" w:rsidRDefault="00B95531" w:rsidP="00B95531">
            <w:pPr>
              <w:spacing w:before="120" w:after="120" w:line="240" w:lineRule="auto"/>
              <w:jc w:val="both"/>
              <w:rPr>
                <w:rFonts w:eastAsia="Times New Roman" w:cs="Times New Roman"/>
                <w:b/>
                <w:bCs/>
                <w:caps/>
                <w:sz w:val="24"/>
                <w:szCs w:val="24"/>
                <w:lang w:eastAsia="en-US" w:bidi="en-US"/>
              </w:rPr>
            </w:pPr>
            <w:bookmarkStart w:id="222" w:name="_Toc321226222"/>
            <w:bookmarkStart w:id="223" w:name="_Toc321226400"/>
            <w:r w:rsidRPr="00B95531">
              <w:rPr>
                <w:rFonts w:ascii="Courier New" w:eastAsia="Times New Roman" w:hAnsi="Courier New" w:cs="Courier New"/>
                <w:sz w:val="24"/>
                <w:szCs w:val="24"/>
                <w:lang w:eastAsia="en-US" w:bidi="en-US"/>
              </w:rPr>
              <w:t>cevrimdisicalis</w:t>
            </w:r>
            <w:bookmarkEnd w:id="222"/>
            <w:bookmarkEnd w:id="223"/>
          </w:p>
        </w:tc>
        <w:tc>
          <w:tcPr>
            <w:tcW w:w="8010" w:type="dxa"/>
          </w:tcPr>
          <w:p w14:paraId="018A3346" w14:textId="1D467EF0" w:rsidR="00B95531" w:rsidRPr="00B95531" w:rsidRDefault="00B95531" w:rsidP="00B95531">
            <w:pPr>
              <w:spacing w:before="120" w:after="120" w:line="360" w:lineRule="auto"/>
              <w:jc w:val="both"/>
              <w:rPr>
                <w:rFonts w:ascii="Courier New" w:eastAsia="Times New Roman" w:hAnsi="Courier New" w:cs="Courier New"/>
                <w:sz w:val="24"/>
                <w:szCs w:val="24"/>
                <w:lang w:eastAsia="en-US" w:bidi="en-US"/>
              </w:rPr>
            </w:pPr>
            <w:r w:rsidRPr="00B95531">
              <w:rPr>
                <w:rFonts w:ascii="Courier New" w:eastAsia="Times New Roman" w:hAnsi="Courier New" w:cs="Courier New"/>
                <w:sz w:val="24"/>
                <w:szCs w:val="24"/>
                <w:lang w:eastAsia="en-US" w:bidi="en-US"/>
              </w:rPr>
              <w:t>[true,</w:t>
            </w:r>
            <w:r w:rsidR="001374E1">
              <w:rPr>
                <w:rFonts w:ascii="Courier New" w:eastAsia="Times New Roman" w:hAnsi="Courier New" w:cs="Courier New"/>
                <w:sz w:val="24"/>
                <w:szCs w:val="24"/>
                <w:lang w:eastAsia="en-US" w:bidi="en-US"/>
              </w:rPr>
              <w:t xml:space="preserve"> </w:t>
            </w:r>
            <w:r w:rsidRPr="00B95531">
              <w:rPr>
                <w:rFonts w:ascii="Courier New" w:eastAsia="Times New Roman" w:hAnsi="Courier New" w:cs="Courier New"/>
                <w:sz w:val="24"/>
                <w:szCs w:val="24"/>
                <w:lang w:eastAsia="en-US" w:bidi="en-US"/>
              </w:rPr>
              <w:t>false*]</w:t>
            </w:r>
          </w:p>
          <w:p w14:paraId="2DDDA998" w14:textId="2BFA4045" w:rsidR="00B95531" w:rsidRPr="002877B6" w:rsidRDefault="00B95531" w:rsidP="002877B6">
            <w:pPr>
              <w:spacing w:before="120" w:after="120"/>
              <w:jc w:val="both"/>
              <w:rPr>
                <w:rFonts w:eastAsia="Times New Roman" w:cs="Times New Roman"/>
                <w:lang w:eastAsia="en-US" w:bidi="en-US"/>
              </w:rPr>
            </w:pPr>
            <w:r w:rsidRPr="00B95531">
              <w:rPr>
                <w:rFonts w:eastAsia="Times New Roman" w:cs="Times New Roman"/>
                <w:lang w:eastAsia="en-US" w:bidi="en-US"/>
              </w:rPr>
              <w:t>Bu parametre doğrulamanın çevrimdışı olarak yürütüleceğini belirtir. True olarak tanımlanmışsa iptal kontrolcü hiçbir SİL bulamasa bile iptal kontrolünü başarılı olarak sonlandırır. Çevrimdışı ortamlarda SİL’e ulaşılamadığında bile sertifika doğrulamanın gerçekleşebilmesi için tanımlanmıştır. Dikkatli kullanılmalıdır</w:t>
            </w:r>
            <w:r w:rsidR="00507550">
              <w:rPr>
                <w:rFonts w:eastAsia="Times New Roman" w:cs="Times New Roman"/>
                <w:lang w:eastAsia="en-US" w:bidi="en-US"/>
              </w:rPr>
              <w:t>.</w:t>
            </w:r>
          </w:p>
        </w:tc>
      </w:tr>
      <w:tr w:rsidR="00B95531" w:rsidRPr="00B95531" w14:paraId="1AFEDD5F" w14:textId="77777777" w:rsidTr="00230963">
        <w:trPr>
          <w:trHeight w:val="1912"/>
        </w:trPr>
        <w:tc>
          <w:tcPr>
            <w:tcW w:w="2700" w:type="dxa"/>
            <w:tcBorders>
              <w:top w:val="nil"/>
              <w:bottom w:val="nil"/>
            </w:tcBorders>
          </w:tcPr>
          <w:p w14:paraId="013F446B" w14:textId="77777777" w:rsidR="00B95531" w:rsidRPr="00B95531" w:rsidRDefault="00B95531" w:rsidP="00B95531">
            <w:pPr>
              <w:keepNext/>
              <w:spacing w:before="240" w:after="0" w:line="360" w:lineRule="auto"/>
              <w:outlineLvl w:val="0"/>
              <w:rPr>
                <w:rFonts w:ascii="Courier New" w:eastAsia="Times New Roman" w:hAnsi="Courier New" w:cs="Courier New"/>
                <w:b/>
                <w:lang w:eastAsia="en-US" w:bidi="en-US"/>
              </w:rPr>
            </w:pPr>
          </w:p>
        </w:tc>
        <w:tc>
          <w:tcPr>
            <w:tcW w:w="1620" w:type="dxa"/>
            <w:vMerge/>
          </w:tcPr>
          <w:p w14:paraId="7330788C" w14:textId="77777777" w:rsidR="00B95531" w:rsidRPr="00B95531" w:rsidRDefault="00B95531" w:rsidP="00B95531">
            <w:pPr>
              <w:keepNext/>
              <w:spacing w:before="240" w:after="0" w:line="360" w:lineRule="auto"/>
              <w:outlineLvl w:val="0"/>
              <w:rPr>
                <w:rFonts w:eastAsia="Times New Roman" w:cs="Times New Roman"/>
                <w:lang w:eastAsia="en-US" w:bidi="en-US"/>
              </w:rPr>
            </w:pPr>
          </w:p>
        </w:tc>
        <w:tc>
          <w:tcPr>
            <w:tcW w:w="2430" w:type="dxa"/>
          </w:tcPr>
          <w:p w14:paraId="258D99D9"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24" w:name="_Toc321226223"/>
            <w:bookmarkStart w:id="225" w:name="_Toc321226401"/>
            <w:r w:rsidRPr="00B95531">
              <w:rPr>
                <w:rFonts w:ascii="Courier New" w:eastAsia="Times New Roman" w:hAnsi="Courier New" w:cs="Courier New"/>
                <w:sz w:val="24"/>
                <w:szCs w:val="24"/>
                <w:lang w:eastAsia="en-US" w:bidi="en-US"/>
              </w:rPr>
              <w:t>checkAllCRLs</w:t>
            </w:r>
            <w:bookmarkEnd w:id="224"/>
            <w:bookmarkEnd w:id="225"/>
          </w:p>
        </w:tc>
        <w:tc>
          <w:tcPr>
            <w:tcW w:w="8010" w:type="dxa"/>
          </w:tcPr>
          <w:p w14:paraId="4453CE5B" w14:textId="34808066" w:rsidR="00B95531" w:rsidRPr="00B95531" w:rsidRDefault="00B95531" w:rsidP="00B95531">
            <w:pPr>
              <w:spacing w:before="120" w:after="120" w:line="360" w:lineRule="auto"/>
              <w:jc w:val="both"/>
              <w:rPr>
                <w:rFonts w:ascii="Courier New" w:eastAsia="Times New Roman" w:hAnsi="Courier New" w:cs="Courier New"/>
                <w:lang w:eastAsia="en-US" w:bidi="en-US"/>
              </w:rPr>
            </w:pPr>
            <w:r w:rsidRPr="00B95531">
              <w:rPr>
                <w:rFonts w:ascii="Courier New" w:eastAsia="Times New Roman" w:hAnsi="Courier New" w:cs="Courier New"/>
                <w:lang w:eastAsia="en-US" w:bidi="en-US"/>
              </w:rPr>
              <w:t>[true,</w:t>
            </w:r>
            <w:r w:rsidR="001374E1">
              <w:rPr>
                <w:rFonts w:ascii="Courier New" w:eastAsia="Times New Roman" w:hAnsi="Courier New" w:cs="Courier New"/>
                <w:lang w:eastAsia="en-US" w:bidi="en-US"/>
              </w:rPr>
              <w:t xml:space="preserve"> </w:t>
            </w:r>
            <w:r w:rsidRPr="00B95531">
              <w:rPr>
                <w:rFonts w:ascii="Courier New" w:eastAsia="Times New Roman" w:hAnsi="Courier New" w:cs="Courier New"/>
                <w:lang w:eastAsia="en-US" w:bidi="en-US"/>
              </w:rPr>
              <w:t>false*]</w:t>
            </w:r>
          </w:p>
          <w:p w14:paraId="5E205F8F" w14:textId="20E97B2D" w:rsidR="00B95531" w:rsidRPr="00B95531" w:rsidRDefault="00B95531" w:rsidP="00C439E4">
            <w:pPr>
              <w:spacing w:before="120" w:after="120"/>
              <w:jc w:val="both"/>
              <w:rPr>
                <w:rFonts w:eastAsia="Times New Roman" w:cs="Times New Roman"/>
                <w:lang w:eastAsia="en-US" w:bidi="en-US"/>
              </w:rPr>
            </w:pPr>
            <w:r w:rsidRPr="00B95531">
              <w:rPr>
                <w:rFonts w:eastAsia="Times New Roman" w:cs="Times New Roman"/>
                <w:lang w:eastAsia="en-US" w:bidi="en-US"/>
              </w:rPr>
              <w:t xml:space="preserve">Doğrulama sırasında </w:t>
            </w:r>
            <w:r w:rsidR="00C439E4">
              <w:rPr>
                <w:rFonts w:eastAsia="Times New Roman" w:cs="Times New Roman"/>
                <w:lang w:eastAsia="en-US" w:bidi="en-US"/>
              </w:rPr>
              <w:t>bir tane</w:t>
            </w:r>
            <w:r w:rsidRPr="00B95531">
              <w:rPr>
                <w:rFonts w:eastAsia="Times New Roman" w:cs="Times New Roman"/>
                <w:lang w:eastAsia="en-US" w:bidi="en-US"/>
              </w:rPr>
              <w:t xml:space="preserve"> geçerli SİL kontrolü</w:t>
            </w:r>
            <w:r w:rsidR="009E6305">
              <w:rPr>
                <w:rFonts w:eastAsia="Times New Roman" w:cs="Times New Roman"/>
                <w:lang w:eastAsia="en-US" w:bidi="en-US"/>
              </w:rPr>
              <w:t>,</w:t>
            </w:r>
            <w:r w:rsidRPr="00B95531">
              <w:rPr>
                <w:rFonts w:eastAsia="Times New Roman" w:cs="Times New Roman"/>
                <w:lang w:eastAsia="en-US" w:bidi="en-US"/>
              </w:rPr>
              <w:t xml:space="preserve"> iptal kontrolünün tamamlanması için yeterlidir. Ancak bazı durumlarda kullanıcılar politika</w:t>
            </w:r>
            <w:r w:rsidR="009E6305">
              <w:rPr>
                <w:rFonts w:eastAsia="Times New Roman" w:cs="Times New Roman"/>
                <w:lang w:eastAsia="en-US" w:bidi="en-US"/>
              </w:rPr>
              <w:t xml:space="preserve"> dosyasında</w:t>
            </w:r>
            <w:r w:rsidRPr="00B95531">
              <w:rPr>
                <w:rFonts w:eastAsia="Times New Roman" w:cs="Times New Roman"/>
                <w:lang w:eastAsia="en-US" w:bidi="en-US"/>
              </w:rPr>
              <w:t xml:space="preserve"> tanımlı bütün SİL bulucuların getirdikleri SİL’lere bakılmasını isteyebilirler. Bu durumda bu değer</w:t>
            </w:r>
            <w:r w:rsidRPr="00B95531">
              <w:rPr>
                <w:rFonts w:ascii="Courier New" w:eastAsia="Times New Roman" w:hAnsi="Courier New" w:cs="Courier New"/>
                <w:lang w:eastAsia="en-US" w:bidi="en-US"/>
              </w:rPr>
              <w:t xml:space="preserve"> true </w:t>
            </w:r>
            <w:r w:rsidRPr="00B95531">
              <w:rPr>
                <w:rFonts w:eastAsia="Times New Roman" w:cs="Arial"/>
                <w:lang w:eastAsia="en-US" w:bidi="en-US"/>
              </w:rPr>
              <w:t>yapılmalıdır</w:t>
            </w:r>
            <w:r w:rsidRPr="00B95531">
              <w:rPr>
                <w:rFonts w:ascii="Courier New" w:eastAsia="Times New Roman" w:hAnsi="Courier New" w:cs="Courier New"/>
                <w:lang w:eastAsia="en-US" w:bidi="en-US"/>
              </w:rPr>
              <w:t>.</w:t>
            </w:r>
          </w:p>
        </w:tc>
      </w:tr>
      <w:tr w:rsidR="00B95531" w:rsidRPr="00B95531" w14:paraId="62851C47" w14:textId="77777777" w:rsidTr="00230963">
        <w:trPr>
          <w:trHeight w:val="2160"/>
        </w:trPr>
        <w:tc>
          <w:tcPr>
            <w:tcW w:w="2700" w:type="dxa"/>
            <w:tcBorders>
              <w:top w:val="nil"/>
              <w:bottom w:val="single" w:sz="4" w:space="0" w:color="000000"/>
            </w:tcBorders>
          </w:tcPr>
          <w:p w14:paraId="3E7F58FB" w14:textId="77777777" w:rsidR="00B95531" w:rsidRPr="00B95531" w:rsidRDefault="00B95531" w:rsidP="00B95531">
            <w:pPr>
              <w:keepNext/>
              <w:spacing w:before="240" w:after="0" w:line="360" w:lineRule="auto"/>
              <w:outlineLvl w:val="0"/>
              <w:rPr>
                <w:rFonts w:ascii="Courier New" w:eastAsia="Times New Roman" w:hAnsi="Courier New" w:cs="Courier New"/>
                <w:b/>
                <w:lang w:eastAsia="en-US" w:bidi="en-US"/>
              </w:rPr>
            </w:pPr>
          </w:p>
        </w:tc>
        <w:tc>
          <w:tcPr>
            <w:tcW w:w="1620" w:type="dxa"/>
            <w:vMerge/>
            <w:tcBorders>
              <w:bottom w:val="single" w:sz="4" w:space="0" w:color="000000"/>
            </w:tcBorders>
          </w:tcPr>
          <w:p w14:paraId="36857C5C" w14:textId="77777777" w:rsidR="00B95531" w:rsidRPr="00B95531" w:rsidRDefault="00B95531" w:rsidP="00B95531">
            <w:pPr>
              <w:keepNext/>
              <w:spacing w:before="240" w:after="0" w:line="360" w:lineRule="auto"/>
              <w:outlineLvl w:val="0"/>
              <w:rPr>
                <w:rFonts w:eastAsia="Times New Roman" w:cs="Times New Roman"/>
                <w:lang w:eastAsia="en-US" w:bidi="en-US"/>
              </w:rPr>
            </w:pPr>
          </w:p>
        </w:tc>
        <w:tc>
          <w:tcPr>
            <w:tcW w:w="2430" w:type="dxa"/>
          </w:tcPr>
          <w:p w14:paraId="3A00B3D5"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26" w:name="_Toc321226224"/>
            <w:bookmarkStart w:id="227" w:name="_Toc321226402"/>
            <w:r w:rsidRPr="00B95531">
              <w:rPr>
                <w:rFonts w:ascii="Courier New" w:eastAsia="Times New Roman" w:hAnsi="Courier New" w:cs="Courier New"/>
                <w:sz w:val="24"/>
                <w:szCs w:val="24"/>
                <w:lang w:eastAsia="en-US" w:bidi="en-US"/>
              </w:rPr>
              <w:t>devam</w:t>
            </w:r>
            <w:bookmarkEnd w:id="226"/>
            <w:bookmarkEnd w:id="227"/>
          </w:p>
        </w:tc>
        <w:tc>
          <w:tcPr>
            <w:tcW w:w="8010" w:type="dxa"/>
          </w:tcPr>
          <w:p w14:paraId="47FFC71F" w14:textId="40CAA046" w:rsidR="00B95531" w:rsidRPr="00B95531" w:rsidRDefault="00B95531" w:rsidP="00B95531">
            <w:pPr>
              <w:spacing w:before="120" w:after="120" w:line="360" w:lineRule="auto"/>
              <w:jc w:val="both"/>
              <w:rPr>
                <w:rFonts w:ascii="Courier New" w:eastAsia="Times New Roman" w:hAnsi="Courier New" w:cs="Courier New"/>
                <w:lang w:eastAsia="en-US" w:bidi="en-US"/>
              </w:rPr>
            </w:pPr>
            <w:r w:rsidRPr="00B95531">
              <w:rPr>
                <w:rFonts w:ascii="Courier New" w:eastAsia="Times New Roman" w:hAnsi="Courier New" w:cs="Courier New"/>
                <w:lang w:eastAsia="en-US" w:bidi="en-US"/>
              </w:rPr>
              <w:t>[true,</w:t>
            </w:r>
            <w:r w:rsidR="001374E1">
              <w:rPr>
                <w:rFonts w:ascii="Courier New" w:eastAsia="Times New Roman" w:hAnsi="Courier New" w:cs="Courier New"/>
                <w:lang w:eastAsia="en-US" w:bidi="en-US"/>
              </w:rPr>
              <w:t xml:space="preserve"> </w:t>
            </w:r>
            <w:r w:rsidRPr="00B95531">
              <w:rPr>
                <w:rFonts w:ascii="Courier New" w:eastAsia="Times New Roman" w:hAnsi="Courier New" w:cs="Courier New"/>
                <w:lang w:eastAsia="en-US" w:bidi="en-US"/>
              </w:rPr>
              <w:t>false*]</w:t>
            </w:r>
          </w:p>
          <w:p w14:paraId="3A86DACF" w14:textId="04D27DED" w:rsidR="00C7243B" w:rsidRPr="00C7243B" w:rsidRDefault="00B95531" w:rsidP="00C439E4">
            <w:pPr>
              <w:spacing w:before="120" w:after="120"/>
              <w:jc w:val="both"/>
              <w:rPr>
                <w:rFonts w:eastAsia="Times New Roman" w:cs="Times New Roman"/>
                <w:lang w:eastAsia="en-US" w:bidi="en-US"/>
              </w:rPr>
            </w:pPr>
            <w:r w:rsidRPr="00B95531">
              <w:rPr>
                <w:rFonts w:eastAsia="Times New Roman" w:cs="Times New Roman"/>
                <w:lang w:eastAsia="en-US" w:bidi="en-US"/>
              </w:rPr>
              <w:t xml:space="preserve">Doğrulama sırasında </w:t>
            </w:r>
            <w:r w:rsidR="00C439E4">
              <w:rPr>
                <w:rFonts w:eastAsia="Times New Roman" w:cs="Times New Roman"/>
                <w:lang w:eastAsia="en-US" w:bidi="en-US"/>
              </w:rPr>
              <w:t xml:space="preserve">bir tane </w:t>
            </w:r>
            <w:r w:rsidRPr="00B95531">
              <w:rPr>
                <w:rFonts w:eastAsia="Times New Roman" w:cs="Times New Roman"/>
                <w:lang w:eastAsia="en-US" w:bidi="en-US"/>
              </w:rPr>
              <w:t>iptal ko</w:t>
            </w:r>
            <w:r w:rsidR="009E6305">
              <w:rPr>
                <w:rFonts w:eastAsia="Times New Roman" w:cs="Times New Roman"/>
                <w:lang w:eastAsia="en-US" w:bidi="en-US"/>
              </w:rPr>
              <w:t>n</w:t>
            </w:r>
            <w:r w:rsidRPr="00B95531">
              <w:rPr>
                <w:rFonts w:eastAsia="Times New Roman" w:cs="Times New Roman"/>
                <w:lang w:eastAsia="en-US" w:bidi="en-US"/>
              </w:rPr>
              <w:t>trolcünün başarılı sonuçlanması</w:t>
            </w:r>
            <w:r w:rsidR="005E732E">
              <w:rPr>
                <w:rFonts w:eastAsia="Times New Roman" w:cs="Times New Roman"/>
                <w:lang w:eastAsia="en-US" w:bidi="en-US"/>
              </w:rPr>
              <w:t>,</w:t>
            </w:r>
            <w:r w:rsidRPr="00B95531">
              <w:rPr>
                <w:rFonts w:eastAsia="Times New Roman" w:cs="Times New Roman"/>
                <w:lang w:eastAsia="en-US" w:bidi="en-US"/>
              </w:rPr>
              <w:t xml:space="preserve"> iptal kontrolünün tamamlanması için yeterlidir. Ancak kullanıcılar daha güvenli olması amacıyla bir iptal kontrolü başarılı sonuçlansa bile diğer iptal kontrolcülerin kontrol</w:t>
            </w:r>
            <w:r w:rsidR="008C78A7">
              <w:rPr>
                <w:rFonts w:eastAsia="Times New Roman" w:cs="Times New Roman"/>
                <w:lang w:eastAsia="en-US" w:bidi="en-US"/>
              </w:rPr>
              <w:t>leri</w:t>
            </w:r>
            <w:r w:rsidRPr="00B95531">
              <w:rPr>
                <w:rFonts w:eastAsia="Times New Roman" w:cs="Times New Roman"/>
                <w:lang w:eastAsia="en-US" w:bidi="en-US"/>
              </w:rPr>
              <w:t xml:space="preserve">ne devam etmesini isteyebilirler. Bu durumda bu parametre </w:t>
            </w:r>
            <w:r w:rsidRPr="00B95531">
              <w:rPr>
                <w:rFonts w:ascii="Courier New" w:eastAsia="Times New Roman" w:hAnsi="Courier New" w:cs="Courier New"/>
                <w:lang w:eastAsia="en-US" w:bidi="en-US"/>
              </w:rPr>
              <w:t>true</w:t>
            </w:r>
            <w:r w:rsidRPr="00B95531">
              <w:rPr>
                <w:rFonts w:eastAsia="Times New Roman" w:cs="Times New Roman"/>
                <w:lang w:eastAsia="en-US" w:bidi="en-US"/>
              </w:rPr>
              <w:t xml:space="preserve"> yapılmalıdır.</w:t>
            </w:r>
          </w:p>
        </w:tc>
      </w:tr>
    </w:tbl>
    <w:p w14:paraId="1D84FC4D" w14:textId="66C7E5B5" w:rsidR="00494590" w:rsidRDefault="00494590"/>
    <w:p w14:paraId="1DC448CB" w14:textId="0E2946C7" w:rsidR="005E2F40" w:rsidRDefault="005E2F40"/>
    <w:p w14:paraId="608CE827" w14:textId="18B31249" w:rsidR="005E2F40" w:rsidRDefault="005E2F40"/>
    <w:p w14:paraId="28D14680" w14:textId="77777777" w:rsidR="005E2F40" w:rsidRDefault="005E2F40"/>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0"/>
        <w:gridCol w:w="10440"/>
      </w:tblGrid>
      <w:tr w:rsidR="00B95531" w:rsidRPr="00B95531" w14:paraId="20CFE73C" w14:textId="77777777" w:rsidTr="005F2947">
        <w:trPr>
          <w:trHeight w:val="563"/>
        </w:trPr>
        <w:tc>
          <w:tcPr>
            <w:tcW w:w="14760" w:type="dxa"/>
            <w:gridSpan w:val="2"/>
            <w:tcBorders>
              <w:top w:val="single" w:sz="4" w:space="0" w:color="000000"/>
              <w:bottom w:val="single" w:sz="4" w:space="0" w:color="000000"/>
            </w:tcBorders>
            <w:vAlign w:val="center"/>
          </w:tcPr>
          <w:p w14:paraId="46936D2B" w14:textId="77777777" w:rsidR="00B95531" w:rsidRPr="00B95531" w:rsidRDefault="00B95531" w:rsidP="00B95531">
            <w:pPr>
              <w:spacing w:before="120" w:after="120" w:line="360" w:lineRule="auto"/>
              <w:jc w:val="center"/>
              <w:rPr>
                <w:rFonts w:ascii="Courier New" w:eastAsia="Times New Roman" w:hAnsi="Courier New" w:cs="Courier New"/>
                <w:sz w:val="24"/>
                <w:szCs w:val="24"/>
                <w:lang w:eastAsia="en-US" w:bidi="en-US"/>
              </w:rPr>
            </w:pPr>
            <w:r w:rsidRPr="00B95531">
              <w:rPr>
                <w:rFonts w:eastAsia="Times New Roman" w:cs="Times New Roman"/>
                <w:b/>
                <w:sz w:val="24"/>
                <w:szCs w:val="24"/>
                <w:lang w:eastAsia="en-US" w:bidi="en-US"/>
              </w:rPr>
              <w:lastRenderedPageBreak/>
              <w:t>SİL YAPISAL KONTROLCÜLER</w:t>
            </w:r>
            <w:r w:rsidRPr="00B95531">
              <w:rPr>
                <w:rFonts w:ascii="Courier New" w:eastAsia="Times New Roman" w:hAnsi="Courier New" w:cs="Courier New"/>
                <w:b/>
                <w:sz w:val="24"/>
                <w:szCs w:val="24"/>
                <w:lang w:eastAsia="en-US" w:bidi="en-US"/>
              </w:rPr>
              <w:t>&lt;policy&gt;&lt;validate&gt;&lt;crl&gt;&lt;crlself&gt;</w:t>
            </w:r>
          </w:p>
        </w:tc>
      </w:tr>
      <w:tr w:rsidR="00B95531" w:rsidRPr="00B95531" w14:paraId="34027969" w14:textId="77777777" w:rsidTr="00FA1B4B">
        <w:trPr>
          <w:trHeight w:val="631"/>
        </w:trPr>
        <w:tc>
          <w:tcPr>
            <w:tcW w:w="4320" w:type="dxa"/>
            <w:tcBorders>
              <w:top w:val="single" w:sz="4" w:space="0" w:color="000000"/>
              <w:bottom w:val="single" w:sz="4" w:space="0" w:color="000000"/>
              <w:right w:val="single" w:sz="4" w:space="0" w:color="000000"/>
            </w:tcBorders>
          </w:tcPr>
          <w:p w14:paraId="62E6AFC1" w14:textId="63414CDB" w:rsidR="00B95531" w:rsidRPr="00B95531" w:rsidRDefault="00B95531" w:rsidP="00B95531">
            <w:pPr>
              <w:spacing w:before="120" w:after="120" w:line="240" w:lineRule="auto"/>
              <w:jc w:val="both"/>
              <w:rPr>
                <w:rFonts w:eastAsia="Times New Roman" w:cs="Times New Roman"/>
                <w:b/>
                <w:bCs/>
                <w:caps/>
                <w:sz w:val="24"/>
                <w:szCs w:val="24"/>
                <w:lang w:eastAsia="en-US" w:bidi="en-US"/>
              </w:rPr>
            </w:pPr>
            <w:bookmarkStart w:id="228" w:name="_Toc321226228"/>
            <w:bookmarkStart w:id="229" w:name="_Toc321226406"/>
            <w:r w:rsidRPr="00B95531">
              <w:rPr>
                <w:rFonts w:ascii="Courier New" w:eastAsia="Times New Roman" w:hAnsi="Courier New" w:cs="Courier New"/>
                <w:b/>
                <w:sz w:val="24"/>
                <w:szCs w:val="24"/>
                <w:lang w:eastAsia="en-US" w:bidi="en-US"/>
              </w:rPr>
              <w:t>CRLDateChecker</w:t>
            </w:r>
            <w:bookmarkEnd w:id="228"/>
            <w:bookmarkEnd w:id="229"/>
          </w:p>
        </w:tc>
        <w:tc>
          <w:tcPr>
            <w:tcW w:w="10440" w:type="dxa"/>
            <w:tcBorders>
              <w:top w:val="single" w:sz="4" w:space="0" w:color="000000"/>
              <w:left w:val="single" w:sz="4" w:space="0" w:color="000000"/>
              <w:bottom w:val="single" w:sz="4" w:space="0" w:color="000000"/>
            </w:tcBorders>
          </w:tcPr>
          <w:p w14:paraId="46F1597A" w14:textId="77777777" w:rsidR="00B95531" w:rsidRPr="00B95531" w:rsidRDefault="00B95531" w:rsidP="00B95531">
            <w:pPr>
              <w:spacing w:before="120" w:after="120" w:line="360" w:lineRule="auto"/>
              <w:jc w:val="both"/>
              <w:rPr>
                <w:rFonts w:ascii="Courier New" w:eastAsia="Times New Roman" w:hAnsi="Courier New" w:cs="Courier New"/>
                <w:sz w:val="24"/>
                <w:szCs w:val="24"/>
                <w:lang w:eastAsia="en-US" w:bidi="en-US"/>
              </w:rPr>
            </w:pPr>
            <w:r w:rsidRPr="00B95531">
              <w:rPr>
                <w:rFonts w:eastAsia="Times New Roman" w:cs="Times New Roman"/>
                <w:lang w:eastAsia="en-US" w:bidi="en-US"/>
              </w:rPr>
              <w:t>SİL üzerinde yer alan geçerlilik zaman aralığının doğrulama zamanını kapsaması kuralını doğrular.</w:t>
            </w:r>
          </w:p>
        </w:tc>
      </w:tr>
      <w:tr w:rsidR="00B95531" w:rsidRPr="00B95531" w14:paraId="4D0DFD7C" w14:textId="77777777" w:rsidTr="00FA1B4B">
        <w:trPr>
          <w:trHeight w:val="532"/>
        </w:trPr>
        <w:tc>
          <w:tcPr>
            <w:tcW w:w="4320" w:type="dxa"/>
            <w:tcBorders>
              <w:top w:val="single" w:sz="4" w:space="0" w:color="000000"/>
              <w:bottom w:val="single" w:sz="4" w:space="0" w:color="000000"/>
              <w:right w:val="single" w:sz="4" w:space="0" w:color="000000"/>
            </w:tcBorders>
          </w:tcPr>
          <w:p w14:paraId="5DF86DAF" w14:textId="3D98745B" w:rsidR="00B95531" w:rsidRPr="00B95531" w:rsidRDefault="00B95531" w:rsidP="00B95531">
            <w:pPr>
              <w:spacing w:before="120" w:after="120" w:line="240" w:lineRule="auto"/>
              <w:jc w:val="both"/>
              <w:rPr>
                <w:rFonts w:eastAsia="Times New Roman" w:cs="Times New Roman"/>
                <w:b/>
                <w:bCs/>
                <w:caps/>
                <w:sz w:val="24"/>
                <w:szCs w:val="24"/>
                <w:lang w:eastAsia="en-US" w:bidi="en-US"/>
              </w:rPr>
            </w:pPr>
            <w:bookmarkStart w:id="230" w:name="_Toc321226229"/>
            <w:bookmarkStart w:id="231" w:name="_Toc321226407"/>
            <w:r w:rsidRPr="00B95531">
              <w:rPr>
                <w:rFonts w:ascii="Courier New" w:eastAsia="Times New Roman" w:hAnsi="Courier New" w:cs="Courier New"/>
                <w:b/>
                <w:sz w:val="24"/>
                <w:szCs w:val="24"/>
                <w:lang w:eastAsia="en-US" w:bidi="en-US"/>
              </w:rPr>
              <w:t>CRLExtensionChecker</w:t>
            </w:r>
            <w:bookmarkEnd w:id="230"/>
            <w:bookmarkEnd w:id="231"/>
          </w:p>
        </w:tc>
        <w:tc>
          <w:tcPr>
            <w:tcW w:w="10440" w:type="dxa"/>
            <w:tcBorders>
              <w:top w:val="single" w:sz="4" w:space="0" w:color="000000"/>
              <w:left w:val="single" w:sz="4" w:space="0" w:color="000000"/>
              <w:bottom w:val="single" w:sz="4" w:space="0" w:color="000000"/>
            </w:tcBorders>
          </w:tcPr>
          <w:p w14:paraId="1E94C9CA" w14:textId="77777777"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SİL üzerinde yer alan eklenti bilgilerinin RFC 5280 uyumluluğunu kontrol eder.</w:t>
            </w:r>
          </w:p>
        </w:tc>
      </w:tr>
      <w:tr w:rsidR="00B95531" w:rsidRPr="00B95531" w14:paraId="36003928" w14:textId="77777777" w:rsidTr="005F2947">
        <w:trPr>
          <w:trHeight w:val="591"/>
        </w:trPr>
        <w:tc>
          <w:tcPr>
            <w:tcW w:w="14760" w:type="dxa"/>
            <w:gridSpan w:val="2"/>
            <w:tcBorders>
              <w:top w:val="single" w:sz="4" w:space="0" w:color="000000"/>
              <w:bottom w:val="single" w:sz="4" w:space="0" w:color="000000"/>
            </w:tcBorders>
            <w:vAlign w:val="center"/>
          </w:tcPr>
          <w:p w14:paraId="2CC2533E" w14:textId="77777777" w:rsidR="00B95531" w:rsidRPr="00B95531" w:rsidRDefault="00B95531" w:rsidP="00B95531">
            <w:pPr>
              <w:spacing w:before="120" w:after="120" w:line="360" w:lineRule="auto"/>
              <w:jc w:val="center"/>
              <w:rPr>
                <w:rFonts w:eastAsia="Times New Roman" w:cs="Times New Roman"/>
                <w:lang w:eastAsia="en-US" w:bidi="en-US"/>
              </w:rPr>
            </w:pPr>
            <w:r w:rsidRPr="00B95531">
              <w:rPr>
                <w:rFonts w:eastAsia="Times New Roman" w:cs="Times New Roman"/>
                <w:b/>
                <w:sz w:val="24"/>
                <w:szCs w:val="24"/>
                <w:lang w:eastAsia="en-US" w:bidi="en-US"/>
              </w:rPr>
              <w:t>SİL ZİNCİR KONTROLCÜLERİ</w:t>
            </w:r>
            <w:r w:rsidRPr="00B95531">
              <w:rPr>
                <w:rFonts w:ascii="Courier New" w:eastAsia="Times New Roman" w:hAnsi="Courier New" w:cs="Courier New"/>
                <w:b/>
                <w:sz w:val="24"/>
                <w:szCs w:val="24"/>
                <w:lang w:eastAsia="en-US" w:bidi="en-US"/>
              </w:rPr>
              <w:t>&lt;policy&gt;&lt;validate&gt;&lt;crl&gt;&lt;crlissuer&gt;</w:t>
            </w:r>
          </w:p>
        </w:tc>
      </w:tr>
      <w:tr w:rsidR="00B95531" w:rsidRPr="00B95531" w14:paraId="77463B24" w14:textId="77777777" w:rsidTr="00397D19">
        <w:trPr>
          <w:trHeight w:val="898"/>
        </w:trPr>
        <w:tc>
          <w:tcPr>
            <w:tcW w:w="4320" w:type="dxa"/>
            <w:tcBorders>
              <w:top w:val="single" w:sz="4" w:space="0" w:color="000000"/>
              <w:bottom w:val="single" w:sz="4" w:space="0" w:color="000000"/>
              <w:right w:val="single" w:sz="4" w:space="0" w:color="000000"/>
            </w:tcBorders>
          </w:tcPr>
          <w:p w14:paraId="419D7FE2" w14:textId="67E4D8F0" w:rsidR="00B95531" w:rsidRPr="00B95531" w:rsidRDefault="00B95531" w:rsidP="00B95531">
            <w:pPr>
              <w:spacing w:before="120" w:after="120" w:line="240" w:lineRule="auto"/>
              <w:jc w:val="both"/>
              <w:rPr>
                <w:rFonts w:eastAsia="Times New Roman" w:cs="Times New Roman"/>
                <w:bCs/>
                <w:caps/>
                <w:sz w:val="24"/>
                <w:szCs w:val="24"/>
                <w:lang w:eastAsia="en-US" w:bidi="en-US"/>
              </w:rPr>
            </w:pPr>
            <w:bookmarkStart w:id="232" w:name="_Toc321226230"/>
            <w:bookmarkStart w:id="233" w:name="_Toc321226408"/>
            <w:r w:rsidRPr="00B95531">
              <w:rPr>
                <w:rFonts w:ascii="Courier New" w:eastAsia="Times New Roman" w:hAnsi="Courier New" w:cs="Courier New"/>
                <w:b/>
                <w:sz w:val="24"/>
                <w:szCs w:val="24"/>
                <w:lang w:eastAsia="en-US" w:bidi="en-US"/>
              </w:rPr>
              <w:t>CRLKeyUsageChecker</w:t>
            </w:r>
            <w:bookmarkEnd w:id="232"/>
            <w:bookmarkEnd w:id="233"/>
          </w:p>
        </w:tc>
        <w:tc>
          <w:tcPr>
            <w:tcW w:w="10440" w:type="dxa"/>
            <w:tcBorders>
              <w:top w:val="single" w:sz="4" w:space="0" w:color="000000"/>
              <w:left w:val="single" w:sz="4" w:space="0" w:color="000000"/>
              <w:bottom w:val="single" w:sz="4" w:space="0" w:color="000000"/>
            </w:tcBorders>
          </w:tcPr>
          <w:p w14:paraId="523FDE76" w14:textId="5C78EC5F"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Yayıncı </w:t>
            </w:r>
            <w:r w:rsidR="0051492F">
              <w:rPr>
                <w:rFonts w:eastAsia="Times New Roman" w:cs="Times New Roman"/>
                <w:lang w:eastAsia="en-US" w:bidi="en-US"/>
              </w:rPr>
              <w:t>s</w:t>
            </w:r>
            <w:r w:rsidRPr="00B95531">
              <w:rPr>
                <w:rFonts w:eastAsia="Times New Roman" w:cs="Times New Roman"/>
                <w:lang w:eastAsia="en-US" w:bidi="en-US"/>
              </w:rPr>
              <w:t xml:space="preserve">ertifikası üzerindeki </w:t>
            </w:r>
            <w:r w:rsidRPr="006F7FAD">
              <w:rPr>
                <w:rFonts w:eastAsia="Times New Roman" w:cs="Times New Roman"/>
                <w:i/>
                <w:lang w:eastAsia="en-US" w:bidi="en-US"/>
              </w:rPr>
              <w:t>Anahtar Kullanımı</w:t>
            </w:r>
            <w:r w:rsidRPr="00B95531">
              <w:rPr>
                <w:rFonts w:eastAsia="Times New Roman" w:cs="Times New Roman"/>
                <w:lang w:eastAsia="en-US" w:bidi="en-US"/>
              </w:rPr>
              <w:t xml:space="preserve"> (</w:t>
            </w:r>
            <w:r w:rsidRPr="006F7FAD">
              <w:rPr>
                <w:rFonts w:eastAsia="Times New Roman" w:cs="Times New Roman"/>
                <w:i/>
                <w:lang w:eastAsia="en-US" w:bidi="en-US"/>
              </w:rPr>
              <w:t>KeyUsage</w:t>
            </w:r>
            <w:r w:rsidRPr="00B95531">
              <w:rPr>
                <w:rFonts w:eastAsia="Times New Roman" w:cs="Times New Roman"/>
                <w:lang w:eastAsia="en-US" w:bidi="en-US"/>
              </w:rPr>
              <w:t>) eklentisinin RFC 5280 uyumluluğunu kont</w:t>
            </w:r>
            <w:r w:rsidR="00C70E88">
              <w:rPr>
                <w:rFonts w:eastAsia="Times New Roman" w:cs="Times New Roman"/>
                <w:lang w:eastAsia="en-US" w:bidi="en-US"/>
              </w:rPr>
              <w:t>r</w:t>
            </w:r>
            <w:r w:rsidRPr="00B95531">
              <w:rPr>
                <w:rFonts w:eastAsia="Times New Roman" w:cs="Times New Roman"/>
                <w:lang w:eastAsia="en-US" w:bidi="en-US"/>
              </w:rPr>
              <w:t>ol eder.</w:t>
            </w:r>
          </w:p>
        </w:tc>
      </w:tr>
      <w:tr w:rsidR="00B95531" w:rsidRPr="00B95531" w14:paraId="1DB48ECC" w14:textId="77777777" w:rsidTr="00397D19">
        <w:trPr>
          <w:trHeight w:val="445"/>
        </w:trPr>
        <w:tc>
          <w:tcPr>
            <w:tcW w:w="4320" w:type="dxa"/>
            <w:tcBorders>
              <w:top w:val="single" w:sz="4" w:space="0" w:color="000000"/>
              <w:bottom w:val="single" w:sz="4" w:space="0" w:color="000000"/>
              <w:right w:val="single" w:sz="4" w:space="0" w:color="000000"/>
            </w:tcBorders>
          </w:tcPr>
          <w:p w14:paraId="5C57D1F5" w14:textId="7AC09F43" w:rsidR="00B95531" w:rsidRPr="00B95531" w:rsidRDefault="00B95531" w:rsidP="00B95531">
            <w:pPr>
              <w:spacing w:before="120" w:after="120" w:line="240" w:lineRule="auto"/>
              <w:jc w:val="both"/>
              <w:rPr>
                <w:rFonts w:eastAsia="Times New Roman" w:cs="Times New Roman"/>
                <w:bCs/>
                <w:caps/>
                <w:sz w:val="24"/>
                <w:szCs w:val="24"/>
                <w:lang w:eastAsia="en-US" w:bidi="en-US"/>
              </w:rPr>
            </w:pPr>
            <w:bookmarkStart w:id="234" w:name="_Toc321226231"/>
            <w:bookmarkStart w:id="235" w:name="_Toc321226409"/>
            <w:r w:rsidRPr="00B95531">
              <w:rPr>
                <w:rFonts w:ascii="Courier New" w:eastAsia="Times New Roman" w:hAnsi="Courier New" w:cs="Courier New"/>
                <w:b/>
                <w:sz w:val="24"/>
                <w:szCs w:val="24"/>
                <w:lang w:eastAsia="en-US" w:bidi="en-US"/>
              </w:rPr>
              <w:t>CRLSignatureChecker</w:t>
            </w:r>
            <w:bookmarkEnd w:id="234"/>
            <w:bookmarkEnd w:id="235"/>
          </w:p>
        </w:tc>
        <w:tc>
          <w:tcPr>
            <w:tcW w:w="10440" w:type="dxa"/>
            <w:tcBorders>
              <w:top w:val="single" w:sz="4" w:space="0" w:color="000000"/>
              <w:left w:val="single" w:sz="4" w:space="0" w:color="000000"/>
            </w:tcBorders>
          </w:tcPr>
          <w:p w14:paraId="301E83D7" w14:textId="395DB322"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SİL üzerindeki imzayı</w:t>
            </w:r>
            <w:r w:rsidR="00515A05">
              <w:rPr>
                <w:rFonts w:eastAsia="Times New Roman" w:cs="Times New Roman"/>
                <w:lang w:eastAsia="en-US" w:bidi="en-US"/>
              </w:rPr>
              <w:t>,</w:t>
            </w:r>
            <w:r w:rsidRPr="00B95531">
              <w:rPr>
                <w:rFonts w:eastAsia="Times New Roman" w:cs="Times New Roman"/>
                <w:lang w:eastAsia="en-US" w:bidi="en-US"/>
              </w:rPr>
              <w:t xml:space="preserve"> yayıncı sertifikasının açık anahtarı ile kriptografik olarak doğrular.</w:t>
            </w:r>
          </w:p>
        </w:tc>
      </w:tr>
      <w:tr w:rsidR="00B95531" w:rsidRPr="00B95531" w14:paraId="79F78109" w14:textId="77777777" w:rsidTr="00FA1B4B">
        <w:trPr>
          <w:trHeight w:val="631"/>
        </w:trPr>
        <w:tc>
          <w:tcPr>
            <w:tcW w:w="14760" w:type="dxa"/>
            <w:gridSpan w:val="2"/>
            <w:tcBorders>
              <w:top w:val="single" w:sz="4" w:space="0" w:color="000000"/>
              <w:bottom w:val="single" w:sz="4" w:space="0" w:color="000000"/>
            </w:tcBorders>
          </w:tcPr>
          <w:p w14:paraId="32D6EAB9" w14:textId="229B37AB"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236" w:name="_Toc321226232"/>
            <w:bookmarkStart w:id="237" w:name="_Toc321226410"/>
            <w:r w:rsidRPr="00B95531">
              <w:rPr>
                <w:rFonts w:eastAsia="Times New Roman" w:cs="Times New Roman"/>
                <w:b/>
                <w:sz w:val="24"/>
                <w:szCs w:val="24"/>
                <w:lang w:eastAsia="en-US" w:bidi="en-US"/>
              </w:rPr>
              <w:t>DELTA SİL KONTROLCÜLERİ</w:t>
            </w:r>
            <w:r w:rsidRPr="00B95531">
              <w:rPr>
                <w:rFonts w:ascii="Courier New" w:eastAsia="Times New Roman" w:hAnsi="Courier New" w:cs="Courier New"/>
                <w:b/>
                <w:sz w:val="24"/>
                <w:szCs w:val="24"/>
                <w:lang w:eastAsia="en-US" w:bidi="en-US"/>
              </w:rPr>
              <w:t>&lt;policy&gt;&lt;validate&gt;&lt;deltacrl&gt;</w:t>
            </w:r>
            <w:bookmarkEnd w:id="236"/>
            <w:bookmarkEnd w:id="237"/>
          </w:p>
        </w:tc>
      </w:tr>
      <w:tr w:rsidR="00B95531" w:rsidRPr="00B95531" w14:paraId="1CC3BE92" w14:textId="77777777" w:rsidTr="00FA1B4B">
        <w:trPr>
          <w:trHeight w:val="631"/>
        </w:trPr>
        <w:tc>
          <w:tcPr>
            <w:tcW w:w="4320" w:type="dxa"/>
            <w:tcBorders>
              <w:top w:val="single" w:sz="4" w:space="0" w:color="000000"/>
              <w:bottom w:val="single" w:sz="4" w:space="0" w:color="000000"/>
              <w:right w:val="single" w:sz="4" w:space="0" w:color="000000"/>
            </w:tcBorders>
          </w:tcPr>
          <w:p w14:paraId="271E4190" w14:textId="507D3207" w:rsidR="00B95531" w:rsidRPr="00B95531" w:rsidRDefault="00B95531" w:rsidP="00B95531">
            <w:pPr>
              <w:spacing w:before="120" w:after="120" w:line="240" w:lineRule="auto"/>
              <w:jc w:val="both"/>
              <w:rPr>
                <w:rFonts w:eastAsia="Times New Roman" w:cs="Times New Roman"/>
                <w:bCs/>
                <w:caps/>
                <w:sz w:val="24"/>
                <w:szCs w:val="24"/>
                <w:lang w:eastAsia="en-US" w:bidi="en-US"/>
              </w:rPr>
            </w:pPr>
            <w:bookmarkStart w:id="238" w:name="_Toc321226233"/>
            <w:bookmarkStart w:id="239" w:name="_Toc321226411"/>
            <w:r w:rsidRPr="00B95531">
              <w:rPr>
                <w:rFonts w:ascii="Courier New" w:eastAsia="Times New Roman" w:hAnsi="Courier New" w:cs="Courier New"/>
                <w:b/>
                <w:sz w:val="24"/>
                <w:szCs w:val="24"/>
                <w:lang w:eastAsia="en-US" w:bidi="en-US"/>
              </w:rPr>
              <w:t>FreshestCRLChecker</w:t>
            </w:r>
            <w:bookmarkEnd w:id="238"/>
            <w:bookmarkEnd w:id="239"/>
          </w:p>
        </w:tc>
        <w:tc>
          <w:tcPr>
            <w:tcW w:w="10440" w:type="dxa"/>
            <w:tcBorders>
              <w:top w:val="single" w:sz="4" w:space="0" w:color="000000"/>
              <w:left w:val="single" w:sz="4" w:space="0" w:color="000000"/>
              <w:bottom w:val="single" w:sz="4" w:space="0" w:color="000000"/>
            </w:tcBorders>
          </w:tcPr>
          <w:p w14:paraId="4EC5FE90" w14:textId="459F1EEF"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Delta SİL üzerindeki </w:t>
            </w:r>
            <w:r w:rsidRPr="006F7FAD">
              <w:rPr>
                <w:rFonts w:eastAsia="Times New Roman" w:cs="Times New Roman"/>
                <w:i/>
                <w:lang w:eastAsia="en-US" w:bidi="en-US"/>
              </w:rPr>
              <w:t>En Güncel SİL</w:t>
            </w:r>
            <w:r w:rsidRPr="00B95531">
              <w:rPr>
                <w:rFonts w:eastAsia="Times New Roman" w:cs="Times New Roman"/>
                <w:lang w:eastAsia="en-US" w:bidi="en-US"/>
              </w:rPr>
              <w:t xml:space="preserve"> (</w:t>
            </w:r>
            <w:r w:rsidRPr="00B95531">
              <w:rPr>
                <w:rFonts w:eastAsia="Times New Roman" w:cs="Times New Roman"/>
                <w:i/>
                <w:lang w:eastAsia="en-US" w:bidi="en-US"/>
              </w:rPr>
              <w:t>FreshestCRL</w:t>
            </w:r>
            <w:r w:rsidRPr="00B95531">
              <w:rPr>
                <w:rFonts w:eastAsia="Times New Roman" w:cs="Times New Roman"/>
                <w:lang w:eastAsia="en-US" w:bidi="en-US"/>
              </w:rPr>
              <w:t>) eklentisinin RFC 5280 uyumluluğunu kont</w:t>
            </w:r>
            <w:r w:rsidR="003C08B5">
              <w:rPr>
                <w:rFonts w:eastAsia="Times New Roman" w:cs="Times New Roman"/>
                <w:lang w:eastAsia="en-US" w:bidi="en-US"/>
              </w:rPr>
              <w:t>r</w:t>
            </w:r>
            <w:r w:rsidRPr="00B95531">
              <w:rPr>
                <w:rFonts w:eastAsia="Times New Roman" w:cs="Times New Roman"/>
                <w:lang w:eastAsia="en-US" w:bidi="en-US"/>
              </w:rPr>
              <w:t>ol eder.</w:t>
            </w:r>
          </w:p>
        </w:tc>
      </w:tr>
      <w:tr w:rsidR="00B95531" w:rsidRPr="00B95531" w14:paraId="6552C48B" w14:textId="77777777" w:rsidTr="00FA1B4B">
        <w:trPr>
          <w:trHeight w:val="631"/>
        </w:trPr>
        <w:tc>
          <w:tcPr>
            <w:tcW w:w="4320" w:type="dxa"/>
            <w:tcBorders>
              <w:top w:val="single" w:sz="4" w:space="0" w:color="000000"/>
              <w:bottom w:val="single" w:sz="4" w:space="0" w:color="000000"/>
              <w:right w:val="single" w:sz="4" w:space="0" w:color="000000"/>
            </w:tcBorders>
          </w:tcPr>
          <w:p w14:paraId="1C729BDE" w14:textId="65195290" w:rsidR="00B95531" w:rsidRPr="00B95531" w:rsidRDefault="00B95531" w:rsidP="00B95531">
            <w:pPr>
              <w:spacing w:before="120" w:after="120" w:line="240" w:lineRule="auto"/>
              <w:jc w:val="both"/>
              <w:rPr>
                <w:rFonts w:eastAsia="Times New Roman" w:cs="Times New Roman"/>
                <w:bCs/>
                <w:caps/>
                <w:sz w:val="24"/>
                <w:szCs w:val="24"/>
                <w:lang w:eastAsia="en-US" w:bidi="en-US"/>
              </w:rPr>
            </w:pPr>
            <w:bookmarkStart w:id="240" w:name="_Toc321226234"/>
            <w:bookmarkStart w:id="241" w:name="_Toc321226412"/>
            <w:r w:rsidRPr="00B95531">
              <w:rPr>
                <w:rFonts w:ascii="Courier New" w:eastAsia="Times New Roman" w:hAnsi="Courier New" w:cs="Courier New"/>
                <w:b/>
                <w:sz w:val="24"/>
                <w:szCs w:val="24"/>
                <w:lang w:eastAsia="en-US" w:bidi="en-US"/>
              </w:rPr>
              <w:t>DeltaCRLIndicatorChecker</w:t>
            </w:r>
            <w:bookmarkEnd w:id="240"/>
            <w:bookmarkEnd w:id="241"/>
          </w:p>
        </w:tc>
        <w:tc>
          <w:tcPr>
            <w:tcW w:w="10440" w:type="dxa"/>
            <w:tcBorders>
              <w:top w:val="single" w:sz="4" w:space="0" w:color="000000"/>
              <w:left w:val="single" w:sz="4" w:space="0" w:color="000000"/>
              <w:bottom w:val="single" w:sz="4" w:space="0" w:color="000000"/>
            </w:tcBorders>
          </w:tcPr>
          <w:p w14:paraId="73D2494B" w14:textId="06370C2C" w:rsidR="00B95531" w:rsidRPr="00B95531" w:rsidRDefault="00B95531" w:rsidP="00397D19">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Delta SİL</w:t>
            </w:r>
            <w:r w:rsidR="00397D19">
              <w:rPr>
                <w:rFonts w:eastAsia="Times New Roman" w:cs="Times New Roman"/>
                <w:lang w:eastAsia="en-US" w:bidi="en-US"/>
              </w:rPr>
              <w:t xml:space="preserve"> üzerindeki </w:t>
            </w:r>
            <w:r w:rsidR="00397D19" w:rsidRPr="00545148">
              <w:rPr>
                <w:rFonts w:eastAsia="Times New Roman" w:cs="Times New Roman"/>
                <w:i/>
                <w:lang w:eastAsia="en-US" w:bidi="en-US"/>
              </w:rPr>
              <w:t>Delta SİL Belirteci</w:t>
            </w:r>
            <w:r w:rsidR="008062C4">
              <w:rPr>
                <w:rFonts w:eastAsia="Times New Roman" w:cs="Times New Roman"/>
                <w:i/>
                <w:lang w:eastAsia="en-US" w:bidi="en-US"/>
              </w:rPr>
              <w:t xml:space="preserve"> </w:t>
            </w:r>
            <w:r w:rsidRPr="00B95531">
              <w:rPr>
                <w:rFonts w:eastAsia="Times New Roman" w:cs="Times New Roman"/>
                <w:lang w:eastAsia="en-US" w:bidi="en-US"/>
              </w:rPr>
              <w:t>(</w:t>
            </w:r>
            <w:r w:rsidRPr="00B95531">
              <w:rPr>
                <w:rFonts w:eastAsia="Times New Roman" w:cs="Times New Roman"/>
                <w:i/>
                <w:lang w:eastAsia="en-US" w:bidi="en-US"/>
              </w:rPr>
              <w:t>DeltaCRLIndicator</w:t>
            </w:r>
            <w:r w:rsidRPr="00B95531">
              <w:rPr>
                <w:rFonts w:eastAsia="Times New Roman" w:cs="Times New Roman"/>
                <w:lang w:eastAsia="en-US" w:bidi="en-US"/>
              </w:rPr>
              <w:t>) eklentisinin RFC 5280 uyumluluğunu kont</w:t>
            </w:r>
            <w:r w:rsidR="00C02336">
              <w:rPr>
                <w:rFonts w:eastAsia="Times New Roman" w:cs="Times New Roman"/>
                <w:lang w:eastAsia="en-US" w:bidi="en-US"/>
              </w:rPr>
              <w:t>r</w:t>
            </w:r>
            <w:r w:rsidRPr="00B95531">
              <w:rPr>
                <w:rFonts w:eastAsia="Times New Roman" w:cs="Times New Roman"/>
                <w:lang w:eastAsia="en-US" w:bidi="en-US"/>
              </w:rPr>
              <w:t>ol eder.</w:t>
            </w:r>
          </w:p>
        </w:tc>
      </w:tr>
    </w:tbl>
    <w:p w14:paraId="5A1C3223" w14:textId="4B51FDCD" w:rsidR="004E0924" w:rsidRDefault="004E0924"/>
    <w:p w14:paraId="23826D87" w14:textId="1F2B4447" w:rsidR="004E0924" w:rsidRDefault="004E0924"/>
    <w:p w14:paraId="59E70E7D" w14:textId="4F4C8949" w:rsidR="004E0924" w:rsidRDefault="004E0924"/>
    <w:p w14:paraId="463B9EB8" w14:textId="1F08F60C" w:rsidR="004E0924" w:rsidRDefault="004E0924"/>
    <w:p w14:paraId="35D3E94D" w14:textId="77777777" w:rsidR="004E0924" w:rsidRDefault="004E0924"/>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0"/>
        <w:gridCol w:w="10440"/>
      </w:tblGrid>
      <w:tr w:rsidR="00B95531" w:rsidRPr="00B95531" w14:paraId="5FE194F9" w14:textId="77777777" w:rsidTr="00FA1B4B">
        <w:trPr>
          <w:trHeight w:val="631"/>
        </w:trPr>
        <w:tc>
          <w:tcPr>
            <w:tcW w:w="14760" w:type="dxa"/>
            <w:gridSpan w:val="2"/>
            <w:tcBorders>
              <w:top w:val="single" w:sz="4" w:space="0" w:color="000000"/>
              <w:bottom w:val="single" w:sz="4" w:space="0" w:color="000000"/>
            </w:tcBorders>
          </w:tcPr>
          <w:p w14:paraId="334B03E7" w14:textId="0E8C2994"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242" w:name="_Toc321226235"/>
            <w:bookmarkStart w:id="243" w:name="_Toc321226413"/>
            <w:r w:rsidRPr="00B95531">
              <w:rPr>
                <w:rFonts w:eastAsia="Times New Roman" w:cs="Times New Roman"/>
                <w:b/>
                <w:sz w:val="24"/>
                <w:szCs w:val="24"/>
                <w:lang w:eastAsia="en-US" w:bidi="en-US"/>
              </w:rPr>
              <w:lastRenderedPageBreak/>
              <w:t>OCSP CEVABI KONTROLCÜLERİ</w:t>
            </w:r>
            <w:r w:rsidRPr="00B95531">
              <w:rPr>
                <w:rFonts w:ascii="Courier New" w:eastAsia="Times New Roman" w:hAnsi="Courier New" w:cs="Courier New"/>
                <w:b/>
                <w:sz w:val="24"/>
                <w:szCs w:val="24"/>
                <w:lang w:eastAsia="en-US" w:bidi="en-US"/>
              </w:rPr>
              <w:t>&lt;policy&gt;&lt;validate&gt;&lt;ocsp&gt;</w:t>
            </w:r>
            <w:bookmarkEnd w:id="242"/>
            <w:bookmarkEnd w:id="243"/>
          </w:p>
        </w:tc>
      </w:tr>
      <w:tr w:rsidR="00B95531" w:rsidRPr="00B95531" w14:paraId="40C09638" w14:textId="77777777" w:rsidTr="00FA1B4B">
        <w:trPr>
          <w:trHeight w:val="514"/>
        </w:trPr>
        <w:tc>
          <w:tcPr>
            <w:tcW w:w="4320" w:type="dxa"/>
            <w:tcBorders>
              <w:top w:val="single" w:sz="4" w:space="0" w:color="000000"/>
              <w:bottom w:val="single" w:sz="4" w:space="0" w:color="000000"/>
            </w:tcBorders>
          </w:tcPr>
          <w:p w14:paraId="6C1D0F69" w14:textId="51D6EAD9"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44" w:name="_Toc321226236"/>
            <w:bookmarkStart w:id="245" w:name="_Toc321226414"/>
            <w:r w:rsidRPr="00B95531">
              <w:rPr>
                <w:rFonts w:ascii="Courier New" w:eastAsia="Times New Roman" w:hAnsi="Courier New" w:cs="Courier New"/>
                <w:b/>
                <w:sz w:val="24"/>
                <w:szCs w:val="24"/>
                <w:lang w:eastAsia="en-US" w:bidi="en-US"/>
              </w:rPr>
              <w:t>SigningCertificateChecker</w:t>
            </w:r>
            <w:bookmarkEnd w:id="244"/>
            <w:bookmarkEnd w:id="245"/>
            <w:r w:rsidRPr="00B95531">
              <w:rPr>
                <w:rFonts w:eastAsia="Times New Roman" w:cs="Times New Roman"/>
                <w:sz w:val="24"/>
                <w:szCs w:val="24"/>
                <w:lang w:eastAsia="en-US" w:bidi="en-US"/>
              </w:rPr>
              <w:tab/>
            </w:r>
          </w:p>
        </w:tc>
        <w:tc>
          <w:tcPr>
            <w:tcW w:w="10440" w:type="dxa"/>
            <w:tcBorders>
              <w:top w:val="single" w:sz="4" w:space="0" w:color="000000"/>
              <w:bottom w:val="single" w:sz="4" w:space="0" w:color="000000"/>
            </w:tcBorders>
          </w:tcPr>
          <w:p w14:paraId="31E5321F" w14:textId="77777777" w:rsidR="00B95531" w:rsidRPr="00B95531" w:rsidRDefault="00B95531" w:rsidP="00B95531">
            <w:pPr>
              <w:tabs>
                <w:tab w:val="left" w:pos="5349"/>
              </w:tabs>
              <w:spacing w:before="120" w:after="120" w:line="360" w:lineRule="auto"/>
              <w:rPr>
                <w:rFonts w:eastAsia="Times New Roman" w:cs="Times New Roman"/>
                <w:b/>
                <w:lang w:eastAsia="en-US" w:bidi="en-US"/>
              </w:rPr>
            </w:pPr>
            <w:r w:rsidRPr="00B95531">
              <w:rPr>
                <w:rFonts w:eastAsia="Times New Roman" w:cs="Times New Roman"/>
                <w:lang w:eastAsia="en-US" w:bidi="en-US"/>
              </w:rPr>
              <w:t>OCSP cevabını imzalayan yayıncı sertifikasını doğrular.</w:t>
            </w:r>
          </w:p>
        </w:tc>
      </w:tr>
      <w:tr w:rsidR="00B95531" w:rsidRPr="00B95531" w14:paraId="775BE602" w14:textId="77777777" w:rsidTr="00FA1B4B">
        <w:trPr>
          <w:trHeight w:val="631"/>
        </w:trPr>
        <w:tc>
          <w:tcPr>
            <w:tcW w:w="4320" w:type="dxa"/>
            <w:tcBorders>
              <w:top w:val="single" w:sz="4" w:space="0" w:color="000000"/>
              <w:bottom w:val="single" w:sz="4" w:space="0" w:color="000000"/>
            </w:tcBorders>
          </w:tcPr>
          <w:p w14:paraId="374FBCB5" w14:textId="2C635A85"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46" w:name="_Toc321226237"/>
            <w:bookmarkStart w:id="247" w:name="_Toc321226415"/>
            <w:r w:rsidRPr="00B95531">
              <w:rPr>
                <w:rFonts w:ascii="Courier New" w:eastAsia="Times New Roman" w:hAnsi="Courier New" w:cs="Courier New"/>
                <w:b/>
                <w:sz w:val="24"/>
                <w:szCs w:val="24"/>
                <w:lang w:eastAsia="en-US" w:bidi="en-US"/>
              </w:rPr>
              <w:t>OCSPSignatureChecker</w:t>
            </w:r>
            <w:bookmarkEnd w:id="246"/>
            <w:bookmarkEnd w:id="247"/>
          </w:p>
        </w:tc>
        <w:tc>
          <w:tcPr>
            <w:tcW w:w="10440" w:type="dxa"/>
            <w:tcBorders>
              <w:top w:val="single" w:sz="4" w:space="0" w:color="000000"/>
              <w:bottom w:val="single" w:sz="4" w:space="0" w:color="000000"/>
            </w:tcBorders>
          </w:tcPr>
          <w:p w14:paraId="090747D8" w14:textId="2AD3A054" w:rsidR="00B95531" w:rsidRPr="00B95531" w:rsidRDefault="00B95531" w:rsidP="00B95531">
            <w:pPr>
              <w:tabs>
                <w:tab w:val="left" w:pos="5349"/>
              </w:tabs>
              <w:spacing w:before="120" w:after="120" w:line="360" w:lineRule="auto"/>
              <w:rPr>
                <w:rFonts w:eastAsia="Times New Roman" w:cs="Times New Roman"/>
                <w:b/>
                <w:lang w:eastAsia="en-US" w:bidi="en-US"/>
              </w:rPr>
            </w:pPr>
            <w:r w:rsidRPr="00B95531">
              <w:rPr>
                <w:rFonts w:eastAsia="Times New Roman" w:cs="Times New Roman"/>
                <w:lang w:eastAsia="en-US" w:bidi="en-US"/>
              </w:rPr>
              <w:t>OCSP cevabı üzerindeki imzayı</w:t>
            </w:r>
            <w:r w:rsidR="00515A05">
              <w:rPr>
                <w:rFonts w:eastAsia="Times New Roman" w:cs="Times New Roman"/>
                <w:lang w:eastAsia="en-US" w:bidi="en-US"/>
              </w:rPr>
              <w:t>,</w:t>
            </w:r>
            <w:r w:rsidRPr="00B95531">
              <w:rPr>
                <w:rFonts w:eastAsia="Times New Roman" w:cs="Times New Roman"/>
                <w:lang w:eastAsia="en-US" w:bidi="en-US"/>
              </w:rPr>
              <w:t xml:space="preserve"> yayıncı sertifikasının açık anahtarı ile kriptografik olarak doğrular.</w:t>
            </w:r>
          </w:p>
        </w:tc>
      </w:tr>
      <w:tr w:rsidR="00B95531" w:rsidRPr="00B95531" w14:paraId="722064BB" w14:textId="77777777" w:rsidTr="00FA1B4B">
        <w:trPr>
          <w:trHeight w:val="631"/>
        </w:trPr>
        <w:tc>
          <w:tcPr>
            <w:tcW w:w="4320" w:type="dxa"/>
            <w:tcBorders>
              <w:top w:val="single" w:sz="4" w:space="0" w:color="000000"/>
              <w:bottom w:val="single" w:sz="4" w:space="0" w:color="000000"/>
            </w:tcBorders>
          </w:tcPr>
          <w:p w14:paraId="1B93D1F1" w14:textId="54F99000"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48" w:name="_Toc321226238"/>
            <w:bookmarkStart w:id="249" w:name="_Toc321226416"/>
            <w:r w:rsidRPr="00B95531">
              <w:rPr>
                <w:rFonts w:ascii="Courier New" w:eastAsia="Times New Roman" w:hAnsi="Courier New" w:cs="Courier New"/>
                <w:b/>
                <w:sz w:val="24"/>
                <w:szCs w:val="24"/>
                <w:lang w:eastAsia="en-US" w:bidi="en-US"/>
              </w:rPr>
              <w:t>ResponseStatusChecker</w:t>
            </w:r>
            <w:bookmarkEnd w:id="248"/>
            <w:bookmarkEnd w:id="249"/>
          </w:p>
        </w:tc>
        <w:tc>
          <w:tcPr>
            <w:tcW w:w="10440" w:type="dxa"/>
            <w:tcBorders>
              <w:top w:val="single" w:sz="4" w:space="0" w:color="000000"/>
              <w:bottom w:val="single" w:sz="4" w:space="0" w:color="000000"/>
            </w:tcBorders>
          </w:tcPr>
          <w:p w14:paraId="10E9BDBB" w14:textId="4CC3B5F5" w:rsidR="00B95531" w:rsidRPr="00B95531" w:rsidRDefault="00B95531" w:rsidP="00B95531">
            <w:pPr>
              <w:tabs>
                <w:tab w:val="left" w:pos="5349"/>
              </w:tabs>
              <w:spacing w:before="120" w:after="120" w:line="360" w:lineRule="auto"/>
              <w:rPr>
                <w:rFonts w:eastAsia="Times New Roman" w:cs="Times New Roman"/>
                <w:b/>
                <w:lang w:eastAsia="en-US" w:bidi="en-US"/>
              </w:rPr>
            </w:pPr>
            <w:r w:rsidRPr="00B95531">
              <w:rPr>
                <w:rFonts w:eastAsia="Times New Roman" w:cs="Times New Roman"/>
                <w:lang w:eastAsia="en-US" w:bidi="en-US"/>
              </w:rPr>
              <w:t xml:space="preserve">OCSP cevabı üzerindeki </w:t>
            </w:r>
            <w:r w:rsidR="00F576BF" w:rsidRPr="00545148">
              <w:rPr>
                <w:rFonts w:eastAsia="Times New Roman" w:cs="Times New Roman"/>
                <w:i/>
                <w:lang w:eastAsia="en-US" w:bidi="en-US"/>
              </w:rPr>
              <w:t>C</w:t>
            </w:r>
            <w:r w:rsidRPr="00545148">
              <w:rPr>
                <w:rFonts w:eastAsia="Times New Roman" w:cs="Times New Roman"/>
                <w:i/>
                <w:lang w:eastAsia="en-US" w:bidi="en-US"/>
              </w:rPr>
              <w:t xml:space="preserve">evap </w:t>
            </w:r>
            <w:r w:rsidR="00B56A90" w:rsidRPr="00616762">
              <w:rPr>
                <w:rFonts w:eastAsia="Times New Roman" w:cs="Times New Roman"/>
                <w:i/>
                <w:lang w:eastAsia="en-US" w:bidi="en-US"/>
              </w:rPr>
              <w:t>D</w:t>
            </w:r>
            <w:r w:rsidRPr="00545148">
              <w:rPr>
                <w:rFonts w:eastAsia="Times New Roman" w:cs="Times New Roman"/>
                <w:i/>
                <w:lang w:eastAsia="en-US" w:bidi="en-US"/>
              </w:rPr>
              <w:t>urumu</w:t>
            </w:r>
            <w:r w:rsidRPr="00B95531">
              <w:rPr>
                <w:rFonts w:eastAsia="Times New Roman" w:cs="Times New Roman"/>
                <w:lang w:eastAsia="en-US" w:bidi="en-US"/>
              </w:rPr>
              <w:t xml:space="preserve"> alanının geçerliliğini doğrular.</w:t>
            </w:r>
          </w:p>
        </w:tc>
      </w:tr>
      <w:tr w:rsidR="001E3589" w:rsidRPr="00B95531" w14:paraId="4C7CC5CF" w14:textId="77777777" w:rsidTr="00FA1B4B">
        <w:trPr>
          <w:trHeight w:val="631"/>
        </w:trPr>
        <w:tc>
          <w:tcPr>
            <w:tcW w:w="4320" w:type="dxa"/>
            <w:tcBorders>
              <w:top w:val="single" w:sz="4" w:space="0" w:color="000000"/>
              <w:bottom w:val="single" w:sz="4" w:space="0" w:color="000000"/>
            </w:tcBorders>
          </w:tcPr>
          <w:p w14:paraId="5FC543CE" w14:textId="77777777" w:rsidR="001E3589" w:rsidRPr="00B95531" w:rsidRDefault="001E3589" w:rsidP="00B95531">
            <w:pPr>
              <w:spacing w:before="120" w:after="120" w:line="240" w:lineRule="auto"/>
              <w:jc w:val="both"/>
              <w:rPr>
                <w:rFonts w:ascii="Courier New" w:eastAsia="Times New Roman" w:hAnsi="Courier New" w:cs="Courier New"/>
                <w:b/>
                <w:sz w:val="24"/>
                <w:szCs w:val="24"/>
                <w:lang w:eastAsia="en-US" w:bidi="en-US"/>
              </w:rPr>
            </w:pPr>
            <w:r w:rsidRPr="001E3589">
              <w:rPr>
                <w:rFonts w:ascii="Courier New" w:eastAsia="Times New Roman" w:hAnsi="Courier New" w:cs="Courier New"/>
                <w:b/>
                <w:sz w:val="24"/>
                <w:szCs w:val="24"/>
                <w:lang w:eastAsia="en-US" w:bidi="en-US"/>
              </w:rPr>
              <w:t>OCSPResponseDateChecker</w:t>
            </w:r>
          </w:p>
        </w:tc>
        <w:tc>
          <w:tcPr>
            <w:tcW w:w="10440" w:type="dxa"/>
            <w:tcBorders>
              <w:top w:val="single" w:sz="4" w:space="0" w:color="000000"/>
              <w:bottom w:val="single" w:sz="4" w:space="0" w:color="000000"/>
            </w:tcBorders>
          </w:tcPr>
          <w:p w14:paraId="2DC72901" w14:textId="77777777" w:rsidR="001E3589" w:rsidRPr="00B95531" w:rsidRDefault="001E3589" w:rsidP="00B95531">
            <w:pPr>
              <w:tabs>
                <w:tab w:val="left" w:pos="5349"/>
              </w:tabs>
              <w:spacing w:before="120" w:after="120" w:line="360" w:lineRule="auto"/>
              <w:rPr>
                <w:rFonts w:eastAsia="Times New Roman" w:cs="Times New Roman"/>
                <w:lang w:eastAsia="en-US" w:bidi="en-US"/>
              </w:rPr>
            </w:pPr>
            <w:r>
              <w:rPr>
                <w:rFonts w:cs="Arial"/>
              </w:rPr>
              <w:t>OCSP üzerinde yer alan geçerlilik zaman aralığının doğrulama zamanını kapsaması kuralını doğrular.</w:t>
            </w:r>
          </w:p>
        </w:tc>
      </w:tr>
    </w:tbl>
    <w:p w14:paraId="4C0F684C" w14:textId="00522FB6" w:rsidR="00972304" w:rsidRDefault="004E7349" w:rsidP="00F96CC2">
      <w:pPr>
        <w:rPr>
          <w:rFonts w:eastAsia="Times New Roman" w:cs="Times New Roman"/>
          <w:b/>
          <w:bCs/>
          <w:sz w:val="24"/>
          <w:szCs w:val="24"/>
          <w:lang w:eastAsia="en-US"/>
        </w:rPr>
      </w:pPr>
      <w:bookmarkStart w:id="250" w:name="_Ref321224869"/>
      <w:r>
        <w:rPr>
          <w:rFonts w:eastAsia="Times New Roman" w:cs="Times New Roman"/>
          <w:b/>
          <w:bCs/>
          <w:sz w:val="24"/>
          <w:szCs w:val="24"/>
          <w:lang w:eastAsia="en-US"/>
        </w:rPr>
        <w:br w:type="page"/>
      </w:r>
    </w:p>
    <w:p w14:paraId="21A89684" w14:textId="5A4B8B23" w:rsidR="00B95531" w:rsidRPr="00B95531" w:rsidRDefault="00B95531" w:rsidP="00B95531">
      <w:pPr>
        <w:keepNext/>
        <w:spacing w:before="120" w:after="120" w:line="240" w:lineRule="auto"/>
        <w:jc w:val="center"/>
        <w:rPr>
          <w:rFonts w:eastAsia="Times New Roman" w:cs="Times New Roman"/>
          <w:b/>
          <w:bCs/>
          <w:sz w:val="24"/>
          <w:szCs w:val="24"/>
          <w:lang w:eastAsia="en-US"/>
        </w:rPr>
      </w:pPr>
      <w:bookmarkStart w:id="251" w:name="Tablo2"/>
      <w:r w:rsidRPr="00B95531">
        <w:rPr>
          <w:rFonts w:eastAsia="Times New Roman" w:cs="Times New Roman"/>
          <w:b/>
          <w:bCs/>
          <w:sz w:val="24"/>
          <w:szCs w:val="24"/>
          <w:lang w:eastAsia="en-US"/>
        </w:rPr>
        <w:lastRenderedPageBreak/>
        <w:t xml:space="preserve">Table </w:t>
      </w:r>
      <w:r w:rsidR="009075D8" w:rsidRPr="00B95531">
        <w:rPr>
          <w:rFonts w:eastAsia="Times New Roman" w:cs="Times New Roman"/>
          <w:b/>
          <w:bCs/>
          <w:sz w:val="24"/>
          <w:szCs w:val="24"/>
          <w:lang w:eastAsia="en-US"/>
        </w:rPr>
        <w:fldChar w:fldCharType="begin"/>
      </w:r>
      <w:r w:rsidRPr="00B95531">
        <w:rPr>
          <w:rFonts w:eastAsia="Times New Roman" w:cs="Times New Roman"/>
          <w:b/>
          <w:bCs/>
          <w:sz w:val="24"/>
          <w:szCs w:val="24"/>
          <w:lang w:eastAsia="en-US"/>
        </w:rPr>
        <w:instrText xml:space="preserve"> SEQ Table \* ARABIC </w:instrText>
      </w:r>
      <w:r w:rsidR="009075D8" w:rsidRPr="00B95531">
        <w:rPr>
          <w:rFonts w:eastAsia="Times New Roman" w:cs="Times New Roman"/>
          <w:b/>
          <w:bCs/>
          <w:sz w:val="24"/>
          <w:szCs w:val="24"/>
          <w:lang w:eastAsia="en-US"/>
        </w:rPr>
        <w:fldChar w:fldCharType="separate"/>
      </w:r>
      <w:r w:rsidR="001853D1">
        <w:rPr>
          <w:rFonts w:eastAsia="Times New Roman" w:cs="Times New Roman"/>
          <w:b/>
          <w:bCs/>
          <w:noProof/>
          <w:sz w:val="24"/>
          <w:szCs w:val="24"/>
          <w:lang w:eastAsia="en-US"/>
        </w:rPr>
        <w:t>2</w:t>
      </w:r>
      <w:r w:rsidR="009075D8" w:rsidRPr="00B95531">
        <w:rPr>
          <w:rFonts w:eastAsia="Times New Roman" w:cs="Times New Roman"/>
          <w:b/>
          <w:bCs/>
          <w:sz w:val="24"/>
          <w:szCs w:val="24"/>
          <w:lang w:eastAsia="en-US"/>
        </w:rPr>
        <w:fldChar w:fldCharType="end"/>
      </w:r>
      <w:bookmarkEnd w:id="250"/>
      <w:bookmarkEnd w:id="251"/>
      <w:r w:rsidRPr="00B95531">
        <w:rPr>
          <w:rFonts w:eastAsia="Times New Roman" w:cs="Times New Roman"/>
          <w:b/>
          <w:bCs/>
          <w:sz w:val="24"/>
          <w:szCs w:val="24"/>
          <w:lang w:eastAsia="en-US"/>
        </w:rPr>
        <w:t xml:space="preserve"> </w:t>
      </w:r>
      <w:r w:rsidR="00952878">
        <w:rPr>
          <w:rFonts w:eastAsia="Times New Roman" w:cs="Times New Roman"/>
          <w:b/>
          <w:bCs/>
          <w:sz w:val="24"/>
          <w:szCs w:val="24"/>
          <w:lang w:eastAsia="en-US"/>
        </w:rPr>
        <w:t>MA3 API</w:t>
      </w:r>
      <w:r w:rsidRPr="00B95531">
        <w:rPr>
          <w:rFonts w:eastAsia="Times New Roman" w:cs="Times New Roman"/>
          <w:b/>
          <w:bCs/>
          <w:sz w:val="24"/>
          <w:szCs w:val="24"/>
          <w:lang w:eastAsia="en-US"/>
        </w:rPr>
        <w:t xml:space="preserve"> Eşleştirici (</w:t>
      </w:r>
      <w:r w:rsidRPr="00B95531">
        <w:rPr>
          <w:rFonts w:ascii="Courier New" w:eastAsia="Times New Roman" w:hAnsi="Courier New" w:cs="Courier New"/>
          <w:b/>
          <w:bCs/>
          <w:sz w:val="24"/>
          <w:szCs w:val="24"/>
          <w:lang w:eastAsia="en-US"/>
        </w:rPr>
        <w:t>Matcher</w:t>
      </w:r>
      <w:r w:rsidRPr="00B95531">
        <w:rPr>
          <w:rFonts w:eastAsia="Times New Roman" w:cs="Times New Roman"/>
          <w:b/>
          <w:bCs/>
          <w:sz w:val="24"/>
          <w:szCs w:val="24"/>
          <w:lang w:eastAsia="en-US"/>
        </w:rPr>
        <w:t>) Listesi</w:t>
      </w:r>
    </w:p>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320"/>
        <w:gridCol w:w="1513"/>
        <w:gridCol w:w="8927"/>
      </w:tblGrid>
      <w:tr w:rsidR="00B95531" w:rsidRPr="00B95531" w14:paraId="19C2DA8B" w14:textId="77777777" w:rsidTr="00FA1B4B">
        <w:tc>
          <w:tcPr>
            <w:tcW w:w="14760" w:type="dxa"/>
            <w:gridSpan w:val="3"/>
          </w:tcPr>
          <w:p w14:paraId="5BA310A8" w14:textId="7B1FEB47"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252" w:name="_Toc321226239"/>
            <w:bookmarkStart w:id="253" w:name="_Toc321226417"/>
            <w:r w:rsidRPr="00B95531">
              <w:rPr>
                <w:rFonts w:eastAsia="Times New Roman" w:cs="Times New Roman"/>
                <w:b/>
                <w:sz w:val="24"/>
                <w:szCs w:val="24"/>
                <w:lang w:eastAsia="en-US" w:bidi="en-US"/>
              </w:rPr>
              <w:t>SERTİFİKA EŞLEŞTİRİCİLER</w:t>
            </w:r>
            <w:r w:rsidRPr="00B95531">
              <w:rPr>
                <w:rFonts w:ascii="Courier New" w:eastAsia="Times New Roman" w:hAnsi="Courier New" w:cs="Courier New"/>
                <w:b/>
                <w:sz w:val="24"/>
                <w:szCs w:val="24"/>
                <w:lang w:eastAsia="en-US" w:bidi="en-US"/>
              </w:rPr>
              <w:t>&lt;policy&gt;&lt;match&gt;&lt;certificate&gt;</w:t>
            </w:r>
            <w:bookmarkEnd w:id="252"/>
            <w:bookmarkEnd w:id="253"/>
          </w:p>
        </w:tc>
      </w:tr>
      <w:tr w:rsidR="00B95531" w:rsidRPr="00B95531" w14:paraId="3E41FFE4" w14:textId="77777777" w:rsidTr="00FA1B4B">
        <w:tc>
          <w:tcPr>
            <w:tcW w:w="4320" w:type="dxa"/>
            <w:tcBorders>
              <w:bottom w:val="single" w:sz="4" w:space="0" w:color="000000"/>
            </w:tcBorders>
          </w:tcPr>
          <w:p w14:paraId="6346D458" w14:textId="598655DB"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54" w:name="_Toc321226240"/>
            <w:bookmarkStart w:id="255" w:name="_Toc321226418"/>
            <w:r w:rsidRPr="00B95531">
              <w:rPr>
                <w:rFonts w:ascii="Courier New" w:eastAsia="Times New Roman" w:hAnsi="Courier New" w:cs="Courier New"/>
                <w:b/>
                <w:sz w:val="24"/>
                <w:szCs w:val="24"/>
                <w:lang w:eastAsia="en-US" w:bidi="en-US"/>
              </w:rPr>
              <w:t>IssuerSubjectMatcher</w:t>
            </w:r>
            <w:bookmarkEnd w:id="254"/>
            <w:bookmarkEnd w:id="255"/>
          </w:p>
        </w:tc>
        <w:tc>
          <w:tcPr>
            <w:tcW w:w="10440" w:type="dxa"/>
            <w:gridSpan w:val="2"/>
          </w:tcPr>
          <w:p w14:paraId="2F4D299C" w14:textId="4B0E5CE8" w:rsidR="00B95531" w:rsidRPr="00B95531" w:rsidRDefault="00616762" w:rsidP="00616762">
            <w:pPr>
              <w:tabs>
                <w:tab w:val="left" w:pos="5349"/>
              </w:tabs>
              <w:spacing w:before="120" w:after="120" w:line="360" w:lineRule="auto"/>
              <w:rPr>
                <w:rFonts w:eastAsia="Times New Roman" w:cs="Times New Roman"/>
                <w:lang w:eastAsia="en-US" w:bidi="en-US"/>
              </w:rPr>
            </w:pPr>
            <w:r>
              <w:rPr>
                <w:rFonts w:cs="Arial"/>
              </w:rPr>
              <w:t>S</w:t>
            </w:r>
            <w:r w:rsidR="00056589">
              <w:rPr>
                <w:rFonts w:cs="Arial"/>
              </w:rPr>
              <w:t>ertifika</w:t>
            </w:r>
            <w:r>
              <w:rPr>
                <w:rFonts w:cs="Arial"/>
              </w:rPr>
              <w:t xml:space="preserve"> üzerinde yer alan</w:t>
            </w:r>
            <w:r w:rsidRPr="00600149">
              <w:rPr>
                <w:rFonts w:cs="Arial"/>
              </w:rPr>
              <w:t xml:space="preserve"> </w:t>
            </w:r>
            <w:r w:rsidRPr="00600149">
              <w:rPr>
                <w:rFonts w:cs="Arial"/>
                <w:i/>
              </w:rPr>
              <w:t xml:space="preserve">issuer </w:t>
            </w:r>
            <w:r w:rsidR="009C1C7F">
              <w:rPr>
                <w:rFonts w:cs="Arial"/>
              </w:rPr>
              <w:t>alanı ile yayıncı sertifika</w:t>
            </w:r>
            <w:r w:rsidR="00515A05">
              <w:rPr>
                <w:rFonts w:cs="Arial"/>
              </w:rPr>
              <w:t>sı</w:t>
            </w:r>
            <w:r w:rsidR="009C1C7F">
              <w:rPr>
                <w:rFonts w:cs="Arial"/>
              </w:rPr>
              <w:t xml:space="preserve"> </w:t>
            </w:r>
            <w:r w:rsidRPr="00600149">
              <w:rPr>
                <w:rFonts w:cs="Arial"/>
              </w:rPr>
              <w:t xml:space="preserve">üzerinde yer alan </w:t>
            </w:r>
            <w:r w:rsidRPr="00600149">
              <w:rPr>
                <w:rFonts w:cs="Arial"/>
                <w:i/>
              </w:rPr>
              <w:t>subject</w:t>
            </w:r>
            <w:r w:rsidRPr="00600149">
              <w:rPr>
                <w:rFonts w:cs="Arial"/>
              </w:rPr>
              <w:t xml:space="preserve"> </w:t>
            </w:r>
            <w:r>
              <w:rPr>
                <w:rFonts w:cs="Arial"/>
              </w:rPr>
              <w:t>alanını eşleştirir.</w:t>
            </w:r>
            <w:r w:rsidRPr="00B95531" w:rsidDel="00616762">
              <w:rPr>
                <w:rFonts w:eastAsia="Times New Roman" w:cs="Times New Roman"/>
                <w:lang w:eastAsia="en-US" w:bidi="en-US"/>
              </w:rPr>
              <w:t xml:space="preserve"> </w:t>
            </w:r>
          </w:p>
        </w:tc>
      </w:tr>
      <w:tr w:rsidR="00B95531" w:rsidRPr="00B95531" w14:paraId="6342FB97" w14:textId="77777777" w:rsidTr="00FA1B4B">
        <w:trPr>
          <w:trHeight w:val="685"/>
        </w:trPr>
        <w:tc>
          <w:tcPr>
            <w:tcW w:w="4320" w:type="dxa"/>
          </w:tcPr>
          <w:p w14:paraId="0502ACD7" w14:textId="1544BFCB"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56" w:name="_Toc321226241"/>
            <w:bookmarkStart w:id="257" w:name="_Toc321226419"/>
            <w:r w:rsidRPr="00B95531">
              <w:rPr>
                <w:rFonts w:ascii="Courier New" w:eastAsia="Times New Roman" w:hAnsi="Courier New" w:cs="Courier New"/>
                <w:b/>
                <w:sz w:val="24"/>
                <w:szCs w:val="24"/>
                <w:lang w:eastAsia="en-US" w:bidi="en-US"/>
              </w:rPr>
              <w:t>CertStoreCRLSaver</w:t>
            </w:r>
            <w:bookmarkEnd w:id="256"/>
            <w:bookmarkEnd w:id="257"/>
          </w:p>
        </w:tc>
        <w:tc>
          <w:tcPr>
            <w:tcW w:w="10440" w:type="dxa"/>
            <w:gridSpan w:val="2"/>
          </w:tcPr>
          <w:p w14:paraId="52AD73DE" w14:textId="7CBAA5CC" w:rsidR="00B95531" w:rsidRPr="00B95531" w:rsidRDefault="00B95531" w:rsidP="00B95531">
            <w:pPr>
              <w:tabs>
                <w:tab w:val="left" w:pos="5349"/>
              </w:tabs>
              <w:spacing w:before="120" w:after="120" w:line="360" w:lineRule="auto"/>
              <w:rPr>
                <w:rFonts w:eastAsia="Times New Roman" w:cs="Times New Roman"/>
                <w:b/>
                <w:bCs/>
                <w:caps/>
                <w:lang w:eastAsia="en-US" w:bidi="en-US"/>
              </w:rPr>
            </w:pPr>
            <w:r w:rsidRPr="00B95531">
              <w:rPr>
                <w:rFonts w:eastAsia="Times New Roman" w:cs="Times New Roman"/>
                <w:lang w:eastAsia="en-US" w:bidi="en-US"/>
              </w:rPr>
              <w:t>Sertifika doğrulama sırasında uzakta</w:t>
            </w:r>
            <w:r w:rsidR="002B0F93">
              <w:rPr>
                <w:rFonts w:eastAsia="Times New Roman" w:cs="Times New Roman"/>
                <w:lang w:eastAsia="en-US" w:bidi="en-US"/>
              </w:rPr>
              <w:t xml:space="preserve"> </w:t>
            </w:r>
            <w:r w:rsidRPr="00B95531">
              <w:rPr>
                <w:rFonts w:eastAsia="Times New Roman" w:cs="Times New Roman"/>
                <w:lang w:eastAsia="en-US" w:bidi="en-US"/>
              </w:rPr>
              <w:t>(LDAP,</w:t>
            </w:r>
            <w:r w:rsidR="00240F6A">
              <w:rPr>
                <w:rFonts w:eastAsia="Times New Roman" w:cs="Times New Roman"/>
                <w:lang w:eastAsia="en-US" w:bidi="en-US"/>
              </w:rPr>
              <w:t xml:space="preserve"> </w:t>
            </w:r>
            <w:r w:rsidRPr="00B95531">
              <w:rPr>
                <w:rFonts w:eastAsia="Times New Roman" w:cs="Times New Roman"/>
                <w:lang w:eastAsia="en-US" w:bidi="en-US"/>
              </w:rPr>
              <w:t>http vb.) bulunan SİL’leri yerel sertifika deposuna kaydeder.</w:t>
            </w:r>
          </w:p>
        </w:tc>
      </w:tr>
      <w:tr w:rsidR="00B95531" w:rsidRPr="00B95531" w14:paraId="652F0AC3" w14:textId="77777777" w:rsidTr="00FA1B4B">
        <w:trPr>
          <w:trHeight w:val="568"/>
        </w:trPr>
        <w:tc>
          <w:tcPr>
            <w:tcW w:w="14760" w:type="dxa"/>
            <w:gridSpan w:val="3"/>
          </w:tcPr>
          <w:p w14:paraId="1BBAB7EF" w14:textId="4D3E3E36"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258" w:name="_Toc321226242"/>
            <w:bookmarkStart w:id="259" w:name="_Toc321226420"/>
            <w:r w:rsidRPr="00B95531">
              <w:rPr>
                <w:rFonts w:eastAsia="Times New Roman" w:cs="Times New Roman"/>
                <w:b/>
                <w:sz w:val="24"/>
                <w:szCs w:val="24"/>
                <w:lang w:eastAsia="en-US" w:bidi="en-US"/>
              </w:rPr>
              <w:t>SİL EŞLEŞTİRİCİLER</w:t>
            </w:r>
            <w:r w:rsidRPr="00B95531">
              <w:rPr>
                <w:rFonts w:ascii="Courier New" w:eastAsia="Times New Roman" w:hAnsi="Courier New" w:cs="Courier New"/>
                <w:b/>
                <w:sz w:val="24"/>
                <w:szCs w:val="24"/>
                <w:lang w:eastAsia="en-US" w:bidi="en-US"/>
              </w:rPr>
              <w:t>&lt;policy&gt;&lt;match&gt;&lt;c</w:t>
            </w:r>
            <w:r w:rsidR="00E24D9D">
              <w:rPr>
                <w:rFonts w:ascii="Courier New" w:eastAsia="Times New Roman" w:hAnsi="Courier New" w:cs="Courier New"/>
                <w:b/>
                <w:sz w:val="24"/>
                <w:szCs w:val="24"/>
                <w:lang w:eastAsia="en-US" w:bidi="en-US"/>
              </w:rPr>
              <w:t>rl</w:t>
            </w:r>
            <w:r w:rsidRPr="00B95531">
              <w:rPr>
                <w:rFonts w:ascii="Courier New" w:eastAsia="Times New Roman" w:hAnsi="Courier New" w:cs="Courier New"/>
                <w:b/>
                <w:sz w:val="24"/>
                <w:szCs w:val="24"/>
                <w:lang w:eastAsia="en-US" w:bidi="en-US"/>
              </w:rPr>
              <w:t>&gt;</w:t>
            </w:r>
            <w:bookmarkEnd w:id="258"/>
            <w:bookmarkEnd w:id="259"/>
          </w:p>
        </w:tc>
      </w:tr>
      <w:tr w:rsidR="00B95531" w:rsidRPr="00B95531" w14:paraId="089F4F22" w14:textId="77777777" w:rsidTr="00FA1B4B">
        <w:trPr>
          <w:trHeight w:val="874"/>
        </w:trPr>
        <w:tc>
          <w:tcPr>
            <w:tcW w:w="5833" w:type="dxa"/>
            <w:gridSpan w:val="2"/>
          </w:tcPr>
          <w:p w14:paraId="58BCCADB" w14:textId="27A8737F"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60" w:name="_Toc321226243"/>
            <w:bookmarkStart w:id="261" w:name="_Toc321226421"/>
            <w:r w:rsidRPr="00B95531">
              <w:rPr>
                <w:rFonts w:ascii="Courier New" w:eastAsia="Times New Roman" w:hAnsi="Courier New" w:cs="Courier New"/>
                <w:b/>
                <w:sz w:val="24"/>
                <w:szCs w:val="24"/>
                <w:lang w:eastAsia="en-US" w:bidi="en-US"/>
              </w:rPr>
              <w:t>CRLDistributionPointMatcher</w:t>
            </w:r>
            <w:bookmarkEnd w:id="260"/>
            <w:bookmarkEnd w:id="261"/>
          </w:p>
        </w:tc>
        <w:tc>
          <w:tcPr>
            <w:tcW w:w="8927" w:type="dxa"/>
          </w:tcPr>
          <w:p w14:paraId="5DBF229A" w14:textId="7675D1BD" w:rsidR="00B95531" w:rsidRPr="00B95531" w:rsidRDefault="00B95531" w:rsidP="005F58A3">
            <w:pPr>
              <w:tabs>
                <w:tab w:val="left" w:pos="5349"/>
              </w:tabs>
              <w:spacing w:before="120" w:after="120" w:line="360" w:lineRule="auto"/>
              <w:rPr>
                <w:rFonts w:eastAsia="Times New Roman" w:cs="Times New Roman"/>
                <w:lang w:eastAsia="en-US" w:bidi="en-US"/>
              </w:rPr>
            </w:pPr>
            <w:r w:rsidRPr="00B95531">
              <w:rPr>
                <w:rFonts w:eastAsia="Times New Roman" w:cs="Times New Roman"/>
                <w:lang w:eastAsia="en-US" w:bidi="en-US"/>
              </w:rPr>
              <w:t xml:space="preserve">Sertifika üzerindeki </w:t>
            </w:r>
            <w:r w:rsidRPr="00515A05">
              <w:rPr>
                <w:rFonts w:eastAsia="Times New Roman" w:cs="Times New Roman"/>
                <w:i/>
                <w:lang w:eastAsia="en-US" w:bidi="en-US"/>
              </w:rPr>
              <w:t>SİL Dağıtım Noktaları</w:t>
            </w:r>
            <w:r w:rsidRPr="00B95531">
              <w:rPr>
                <w:rFonts w:eastAsia="Times New Roman" w:cs="Times New Roman"/>
                <w:lang w:eastAsia="en-US" w:bidi="en-US"/>
              </w:rPr>
              <w:t xml:space="preserve"> (</w:t>
            </w:r>
            <w:r w:rsidRPr="00B95531">
              <w:rPr>
                <w:rFonts w:eastAsia="Times New Roman" w:cs="Times New Roman"/>
                <w:i/>
                <w:lang w:eastAsia="en-US" w:bidi="en-US"/>
              </w:rPr>
              <w:t>CRLDistributionPoints</w:t>
            </w:r>
            <w:r w:rsidRPr="00B95531">
              <w:rPr>
                <w:rFonts w:eastAsia="Times New Roman" w:cs="Times New Roman"/>
                <w:lang w:eastAsia="en-US" w:bidi="en-US"/>
              </w:rPr>
              <w:t>) eklentisi</w:t>
            </w:r>
            <w:r w:rsidR="005F58A3">
              <w:rPr>
                <w:rFonts w:eastAsia="Times New Roman" w:cs="Times New Roman"/>
                <w:lang w:eastAsia="en-US" w:bidi="en-US"/>
              </w:rPr>
              <w:t xml:space="preserve"> </w:t>
            </w:r>
            <w:r w:rsidRPr="00B95531">
              <w:rPr>
                <w:rFonts w:eastAsia="Times New Roman" w:cs="Times New Roman"/>
                <w:lang w:eastAsia="en-US" w:bidi="en-US"/>
              </w:rPr>
              <w:t>ile SİL üzerindeki</w:t>
            </w:r>
            <w:r w:rsidR="002702A9">
              <w:rPr>
                <w:rFonts w:eastAsia="Times New Roman" w:cs="Times New Roman"/>
                <w:lang w:eastAsia="en-US" w:bidi="en-US"/>
              </w:rPr>
              <w:t xml:space="preserve"> </w:t>
            </w:r>
            <w:r w:rsidR="000B2526">
              <w:rPr>
                <w:rFonts w:eastAsia="Times New Roman" w:cs="Times New Roman"/>
                <w:lang w:eastAsia="en-US" w:bidi="en-US"/>
              </w:rPr>
              <w:t>(</w:t>
            </w:r>
            <w:r w:rsidRPr="00B95531">
              <w:rPr>
                <w:rFonts w:eastAsia="Times New Roman" w:cs="Times New Roman"/>
                <w:lang w:eastAsia="en-US" w:bidi="en-US"/>
              </w:rPr>
              <w:t>varsa</w:t>
            </w:r>
            <w:r w:rsidR="000B2526">
              <w:rPr>
                <w:rFonts w:eastAsia="Times New Roman" w:cs="Times New Roman"/>
                <w:lang w:eastAsia="en-US" w:bidi="en-US"/>
              </w:rPr>
              <w:t>)</w:t>
            </w:r>
            <w:r w:rsidRPr="00B95531">
              <w:rPr>
                <w:rFonts w:eastAsia="Times New Roman" w:cs="Times New Roman"/>
                <w:lang w:eastAsia="en-US" w:bidi="en-US"/>
              </w:rPr>
              <w:t xml:space="preserve"> </w:t>
            </w:r>
            <w:r w:rsidRPr="00515A05">
              <w:rPr>
                <w:rFonts w:eastAsia="Times New Roman" w:cs="Times New Roman"/>
                <w:i/>
                <w:lang w:eastAsia="en-US" w:bidi="en-US"/>
              </w:rPr>
              <w:t>Yayıncı Dağıtım Noktası</w:t>
            </w:r>
            <w:r w:rsidRPr="00B95531">
              <w:rPr>
                <w:rFonts w:eastAsia="Times New Roman" w:cs="Times New Roman"/>
                <w:lang w:eastAsia="en-US" w:bidi="en-US"/>
              </w:rPr>
              <w:t xml:space="preserve"> (</w:t>
            </w:r>
            <w:r w:rsidRPr="00B95531">
              <w:rPr>
                <w:rFonts w:eastAsia="Times New Roman" w:cs="Times New Roman"/>
                <w:i/>
                <w:lang w:eastAsia="en-US" w:bidi="en-US"/>
              </w:rPr>
              <w:t>IssuingDistributionPoin</w:t>
            </w:r>
            <w:r w:rsidRPr="00B95531">
              <w:rPr>
                <w:rFonts w:eastAsia="Times New Roman" w:cs="Times New Roman"/>
                <w:lang w:eastAsia="en-US" w:bidi="en-US"/>
              </w:rPr>
              <w:t>t) eklentisine bakarak SİL ile sertifikayı eşleştirir.</w:t>
            </w:r>
          </w:p>
        </w:tc>
      </w:tr>
      <w:tr w:rsidR="00B95531" w:rsidRPr="00B95531" w14:paraId="4B405E66" w14:textId="77777777" w:rsidTr="00FA1B4B">
        <w:trPr>
          <w:trHeight w:val="973"/>
        </w:trPr>
        <w:tc>
          <w:tcPr>
            <w:tcW w:w="5833" w:type="dxa"/>
            <w:gridSpan w:val="2"/>
          </w:tcPr>
          <w:p w14:paraId="62AB6F04" w14:textId="6FB5290E"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62" w:name="_Toc321226244"/>
            <w:bookmarkStart w:id="263" w:name="_Toc321226422"/>
            <w:r w:rsidRPr="00B95531">
              <w:rPr>
                <w:rFonts w:ascii="Courier New" w:eastAsia="Times New Roman" w:hAnsi="Courier New" w:cs="Courier New"/>
                <w:b/>
                <w:sz w:val="24"/>
                <w:szCs w:val="24"/>
                <w:lang w:eastAsia="en-US" w:bidi="en-US"/>
              </w:rPr>
              <w:t>CRLDistributionPointOnlyContainsMatcher</w:t>
            </w:r>
            <w:bookmarkEnd w:id="262"/>
            <w:bookmarkEnd w:id="263"/>
          </w:p>
        </w:tc>
        <w:tc>
          <w:tcPr>
            <w:tcW w:w="8927" w:type="dxa"/>
          </w:tcPr>
          <w:p w14:paraId="65CED7F9" w14:textId="08AB1644" w:rsidR="00B95531" w:rsidRPr="00B95531" w:rsidRDefault="00B95531" w:rsidP="00D0687D">
            <w:pPr>
              <w:tabs>
                <w:tab w:val="left" w:pos="5349"/>
              </w:tabs>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SİL üzerindeki </w:t>
            </w:r>
            <w:r w:rsidRPr="002702A9">
              <w:rPr>
                <w:rFonts w:eastAsia="Times New Roman" w:cs="Times New Roman"/>
                <w:i/>
                <w:lang w:eastAsia="en-US" w:bidi="en-US"/>
              </w:rPr>
              <w:t>Yayıncı Dağıtım Noktası</w:t>
            </w:r>
            <w:r w:rsidRPr="00B95531">
              <w:rPr>
                <w:rFonts w:eastAsia="Times New Roman" w:cs="Times New Roman"/>
                <w:lang w:eastAsia="en-US" w:bidi="en-US"/>
              </w:rPr>
              <w:t xml:space="preserve"> </w:t>
            </w:r>
            <w:r w:rsidRPr="00B95531">
              <w:rPr>
                <w:rFonts w:eastAsia="Times New Roman" w:cs="Times New Roman"/>
                <w:i/>
                <w:lang w:eastAsia="en-US" w:bidi="en-US"/>
              </w:rPr>
              <w:t>(Issuing Distribution Point</w:t>
            </w:r>
            <w:r w:rsidRPr="00B95531">
              <w:rPr>
                <w:rFonts w:eastAsia="Times New Roman" w:cs="Times New Roman"/>
                <w:lang w:eastAsia="en-US" w:bidi="en-US"/>
              </w:rPr>
              <w:t>)</w:t>
            </w:r>
            <w:r w:rsidR="002F11B6">
              <w:rPr>
                <w:rFonts w:eastAsia="Times New Roman" w:cs="Times New Roman"/>
                <w:lang w:eastAsia="en-US" w:bidi="en-US"/>
              </w:rPr>
              <w:t xml:space="preserve"> </w:t>
            </w:r>
            <w:r w:rsidRPr="00B95531">
              <w:rPr>
                <w:rFonts w:eastAsia="Times New Roman" w:cs="Times New Roman"/>
                <w:lang w:eastAsia="en-US" w:bidi="en-US"/>
              </w:rPr>
              <w:t xml:space="preserve">eklentisindeki </w:t>
            </w:r>
            <w:r w:rsidRPr="002702A9">
              <w:rPr>
                <w:rFonts w:eastAsia="Times New Roman" w:cs="Times New Roman"/>
                <w:i/>
                <w:lang w:eastAsia="en-US" w:bidi="en-US"/>
              </w:rPr>
              <w:t>onlyContains</w:t>
            </w:r>
            <w:r w:rsidRPr="00B95531">
              <w:rPr>
                <w:rFonts w:eastAsia="Times New Roman" w:cs="Times New Roman"/>
                <w:lang w:eastAsia="en-US" w:bidi="en-US"/>
              </w:rPr>
              <w:t xml:space="preserve"> özellikleri ile </w:t>
            </w:r>
            <w:r w:rsidR="0048615F">
              <w:rPr>
                <w:rFonts w:eastAsia="Times New Roman" w:cs="Times New Roman"/>
                <w:lang w:eastAsia="en-US" w:bidi="en-US"/>
              </w:rPr>
              <w:t>s</w:t>
            </w:r>
            <w:r w:rsidRPr="00B95531">
              <w:rPr>
                <w:rFonts w:eastAsia="Times New Roman" w:cs="Times New Roman"/>
                <w:lang w:eastAsia="en-US" w:bidi="en-US"/>
              </w:rPr>
              <w:t xml:space="preserve">ertifika üzerindeki </w:t>
            </w:r>
            <w:r w:rsidRPr="002702A9">
              <w:rPr>
                <w:rFonts w:eastAsia="Times New Roman" w:cs="Times New Roman"/>
                <w:i/>
                <w:lang w:eastAsia="en-US" w:bidi="en-US"/>
              </w:rPr>
              <w:t>Temel Kısıtlamalar</w:t>
            </w:r>
            <w:r w:rsidRPr="00B95531">
              <w:rPr>
                <w:rFonts w:eastAsia="Times New Roman" w:cs="Times New Roman"/>
                <w:lang w:eastAsia="en-US" w:bidi="en-US"/>
              </w:rPr>
              <w:t xml:space="preserve"> (</w:t>
            </w:r>
            <w:r w:rsidRPr="00B95531">
              <w:rPr>
                <w:rFonts w:eastAsia="Times New Roman" w:cs="Times New Roman"/>
                <w:i/>
                <w:lang w:eastAsia="en-US" w:bidi="en-US"/>
              </w:rPr>
              <w:t>BasicConstraint</w:t>
            </w:r>
            <w:r w:rsidRPr="00B95531">
              <w:rPr>
                <w:rFonts w:eastAsia="Times New Roman" w:cs="Times New Roman"/>
                <w:lang w:eastAsia="en-US" w:bidi="en-US"/>
              </w:rPr>
              <w:t xml:space="preserve">) </w:t>
            </w:r>
            <w:r w:rsidR="00B12108" w:rsidRPr="00B95531">
              <w:rPr>
                <w:rFonts w:eastAsia="Times New Roman" w:cs="Times New Roman"/>
                <w:lang w:eastAsia="en-US" w:bidi="en-US"/>
              </w:rPr>
              <w:t>eklentisine bakarak</w:t>
            </w:r>
            <w:r w:rsidRPr="00B95531">
              <w:rPr>
                <w:rFonts w:eastAsia="Times New Roman" w:cs="Times New Roman"/>
                <w:lang w:eastAsia="en-US" w:bidi="en-US"/>
              </w:rPr>
              <w:t xml:space="preserve"> SİL ile sertifikayı eşleştirir</w:t>
            </w:r>
            <w:r w:rsidR="001961B9">
              <w:rPr>
                <w:rFonts w:eastAsia="Times New Roman" w:cs="Times New Roman"/>
                <w:lang w:eastAsia="en-US" w:bidi="en-US"/>
              </w:rPr>
              <w:t>.</w:t>
            </w:r>
          </w:p>
        </w:tc>
      </w:tr>
      <w:tr w:rsidR="00B95531" w:rsidRPr="00B95531" w14:paraId="0312EA04" w14:textId="77777777" w:rsidTr="00FA1B4B">
        <w:trPr>
          <w:trHeight w:val="874"/>
        </w:trPr>
        <w:tc>
          <w:tcPr>
            <w:tcW w:w="5833" w:type="dxa"/>
            <w:gridSpan w:val="2"/>
          </w:tcPr>
          <w:p w14:paraId="7F723AF4" w14:textId="5E66DAC6"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64" w:name="_Toc321226245"/>
            <w:bookmarkStart w:id="265" w:name="_Toc321226423"/>
            <w:r w:rsidRPr="00B95531">
              <w:rPr>
                <w:rFonts w:ascii="Courier New" w:eastAsia="Times New Roman" w:hAnsi="Courier New" w:cs="Courier New"/>
                <w:b/>
                <w:sz w:val="24"/>
                <w:szCs w:val="24"/>
                <w:lang w:eastAsia="en-US" w:bidi="en-US"/>
              </w:rPr>
              <w:t>CRLIssuerMatcher</w:t>
            </w:r>
            <w:bookmarkEnd w:id="264"/>
            <w:bookmarkEnd w:id="265"/>
          </w:p>
        </w:tc>
        <w:tc>
          <w:tcPr>
            <w:tcW w:w="8927" w:type="dxa"/>
          </w:tcPr>
          <w:p w14:paraId="5C4CA2EB" w14:textId="4F65B8B3" w:rsidR="00B95531" w:rsidRPr="00B95531" w:rsidRDefault="00B95531" w:rsidP="00D0687D">
            <w:pPr>
              <w:tabs>
                <w:tab w:val="left" w:pos="5349"/>
              </w:tabs>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SİL üzerindeki </w:t>
            </w:r>
            <w:r w:rsidR="003E50AE" w:rsidRPr="002702A9">
              <w:rPr>
                <w:rFonts w:eastAsia="Times New Roman" w:cs="Times New Roman"/>
                <w:i/>
                <w:lang w:eastAsia="en-US" w:bidi="en-US"/>
              </w:rPr>
              <w:t>Y</w:t>
            </w:r>
            <w:r w:rsidRPr="002702A9">
              <w:rPr>
                <w:rFonts w:eastAsia="Times New Roman" w:cs="Times New Roman"/>
                <w:i/>
                <w:lang w:eastAsia="en-US" w:bidi="en-US"/>
              </w:rPr>
              <w:t xml:space="preserve">ayıncı </w:t>
            </w:r>
            <w:r w:rsidR="003E50AE" w:rsidRPr="002702A9">
              <w:rPr>
                <w:rFonts w:eastAsia="Times New Roman" w:cs="Times New Roman"/>
                <w:i/>
                <w:lang w:eastAsia="en-US" w:bidi="en-US"/>
              </w:rPr>
              <w:t>A</w:t>
            </w:r>
            <w:r w:rsidRPr="002702A9">
              <w:rPr>
                <w:rFonts w:eastAsia="Times New Roman" w:cs="Times New Roman"/>
                <w:i/>
                <w:lang w:eastAsia="en-US" w:bidi="en-US"/>
              </w:rPr>
              <w:t>dı</w:t>
            </w:r>
            <w:r w:rsidRPr="00B95531">
              <w:rPr>
                <w:rFonts w:eastAsia="Times New Roman" w:cs="Times New Roman"/>
                <w:lang w:eastAsia="en-US" w:bidi="en-US"/>
              </w:rPr>
              <w:t xml:space="preserve"> (</w:t>
            </w:r>
            <w:r w:rsidRPr="00B95531">
              <w:rPr>
                <w:rFonts w:eastAsia="Times New Roman" w:cs="Times New Roman"/>
                <w:i/>
                <w:lang w:eastAsia="en-US" w:bidi="en-US"/>
              </w:rPr>
              <w:t>issuer</w:t>
            </w:r>
            <w:r w:rsidRPr="00B95531">
              <w:rPr>
                <w:rFonts w:eastAsia="Times New Roman" w:cs="Times New Roman"/>
                <w:lang w:eastAsia="en-US" w:bidi="en-US"/>
              </w:rPr>
              <w:t xml:space="preserve">) alanı ile </w:t>
            </w:r>
            <w:r w:rsidR="003924B9">
              <w:rPr>
                <w:rFonts w:eastAsia="Times New Roman" w:cs="Times New Roman"/>
                <w:lang w:eastAsia="en-US" w:bidi="en-US"/>
              </w:rPr>
              <w:t>s</w:t>
            </w:r>
            <w:r w:rsidRPr="00B95531">
              <w:rPr>
                <w:rFonts w:eastAsia="Times New Roman" w:cs="Times New Roman"/>
                <w:lang w:eastAsia="en-US" w:bidi="en-US"/>
              </w:rPr>
              <w:t xml:space="preserve">ertifika üzerindeki </w:t>
            </w:r>
            <w:r w:rsidR="003E50AE" w:rsidRPr="002702A9">
              <w:rPr>
                <w:rFonts w:eastAsia="Times New Roman" w:cs="Times New Roman"/>
                <w:i/>
                <w:lang w:eastAsia="en-US" w:bidi="en-US"/>
              </w:rPr>
              <w:t>Y</w:t>
            </w:r>
            <w:r w:rsidRPr="002702A9">
              <w:rPr>
                <w:rFonts w:eastAsia="Times New Roman" w:cs="Times New Roman"/>
                <w:i/>
                <w:lang w:eastAsia="en-US" w:bidi="en-US"/>
              </w:rPr>
              <w:t xml:space="preserve">ayıncı </w:t>
            </w:r>
            <w:r w:rsidR="003E50AE" w:rsidRPr="002702A9">
              <w:rPr>
                <w:rFonts w:eastAsia="Times New Roman" w:cs="Times New Roman"/>
                <w:i/>
                <w:lang w:eastAsia="en-US" w:bidi="en-US"/>
              </w:rPr>
              <w:t>A</w:t>
            </w:r>
            <w:r w:rsidR="002F11B6" w:rsidRPr="002702A9">
              <w:rPr>
                <w:rFonts w:eastAsia="Times New Roman" w:cs="Times New Roman"/>
                <w:i/>
                <w:lang w:eastAsia="en-US" w:bidi="en-US"/>
              </w:rPr>
              <w:t>d</w:t>
            </w:r>
            <w:r w:rsidRPr="002702A9">
              <w:rPr>
                <w:rFonts w:eastAsia="Times New Roman" w:cs="Times New Roman"/>
                <w:i/>
                <w:lang w:eastAsia="en-US" w:bidi="en-US"/>
              </w:rPr>
              <w:t>ı</w:t>
            </w:r>
            <w:r w:rsidRPr="00B95531">
              <w:rPr>
                <w:rFonts w:eastAsia="Times New Roman" w:cs="Times New Roman"/>
                <w:lang w:eastAsia="en-US" w:bidi="en-US"/>
              </w:rPr>
              <w:t xml:space="preserve"> (</w:t>
            </w:r>
            <w:r w:rsidRPr="00B95531">
              <w:rPr>
                <w:rFonts w:eastAsia="Times New Roman" w:cs="Times New Roman"/>
                <w:i/>
                <w:lang w:eastAsia="en-US" w:bidi="en-US"/>
              </w:rPr>
              <w:t>issuer</w:t>
            </w:r>
            <w:r w:rsidRPr="00B95531">
              <w:rPr>
                <w:rFonts w:eastAsia="Times New Roman" w:cs="Times New Roman"/>
                <w:lang w:eastAsia="en-US" w:bidi="en-US"/>
              </w:rPr>
              <w:t>) alanına bakarak SİL ile sertifikayı eşleştirir.</w:t>
            </w:r>
          </w:p>
        </w:tc>
      </w:tr>
      <w:tr w:rsidR="00B95531" w:rsidRPr="00B95531" w14:paraId="5E0B1767" w14:textId="77777777" w:rsidTr="00FA1B4B">
        <w:trPr>
          <w:trHeight w:val="874"/>
        </w:trPr>
        <w:tc>
          <w:tcPr>
            <w:tcW w:w="5833" w:type="dxa"/>
            <w:gridSpan w:val="2"/>
            <w:tcBorders>
              <w:bottom w:val="single" w:sz="4" w:space="0" w:color="000000"/>
            </w:tcBorders>
          </w:tcPr>
          <w:p w14:paraId="07A84A5D" w14:textId="4D403D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66" w:name="_Toc321226246"/>
            <w:bookmarkStart w:id="267" w:name="_Toc321226424"/>
            <w:r w:rsidRPr="00B95531">
              <w:rPr>
                <w:rFonts w:ascii="Courier New" w:eastAsia="Times New Roman" w:hAnsi="Courier New" w:cs="Courier New"/>
                <w:b/>
                <w:sz w:val="24"/>
                <w:szCs w:val="24"/>
                <w:lang w:eastAsia="en-US" w:bidi="en-US"/>
              </w:rPr>
              <w:t>CRLKeyIDMatcher</w:t>
            </w:r>
            <w:bookmarkEnd w:id="266"/>
            <w:bookmarkEnd w:id="267"/>
          </w:p>
        </w:tc>
        <w:tc>
          <w:tcPr>
            <w:tcW w:w="8927" w:type="dxa"/>
          </w:tcPr>
          <w:p w14:paraId="5E397A06" w14:textId="38DC30BD" w:rsidR="00B95531" w:rsidRPr="00B95531" w:rsidRDefault="00B95531" w:rsidP="00D0687D">
            <w:pPr>
              <w:tabs>
                <w:tab w:val="left" w:pos="5349"/>
              </w:tabs>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SİL üzerindeki </w:t>
            </w:r>
            <w:r w:rsidRPr="002702A9">
              <w:rPr>
                <w:rFonts w:eastAsia="Times New Roman" w:cs="Times New Roman"/>
                <w:i/>
                <w:lang w:eastAsia="en-US" w:bidi="en-US"/>
              </w:rPr>
              <w:t>Yetkili Anahtar Tanımlayıcısı</w:t>
            </w:r>
            <w:r w:rsidRPr="00B95531">
              <w:rPr>
                <w:rFonts w:eastAsia="Times New Roman" w:cs="Times New Roman"/>
                <w:lang w:eastAsia="en-US" w:bidi="en-US"/>
              </w:rPr>
              <w:t xml:space="preserve"> </w:t>
            </w:r>
            <w:r w:rsidRPr="00B95531">
              <w:rPr>
                <w:rFonts w:eastAsia="Times New Roman" w:cs="Times New Roman"/>
                <w:i/>
                <w:lang w:eastAsia="en-US" w:bidi="en-US"/>
              </w:rPr>
              <w:t>(AuthorityKeyIdentifier)</w:t>
            </w:r>
            <w:r w:rsidRPr="00B95531">
              <w:rPr>
                <w:rFonts w:eastAsia="Times New Roman" w:cs="Times New Roman"/>
                <w:lang w:eastAsia="en-US" w:bidi="en-US"/>
              </w:rPr>
              <w:t xml:space="preserve"> eklentisi ile </w:t>
            </w:r>
            <w:r w:rsidR="00617487">
              <w:rPr>
                <w:rFonts w:eastAsia="Times New Roman" w:cs="Times New Roman"/>
                <w:lang w:eastAsia="en-US" w:bidi="en-US"/>
              </w:rPr>
              <w:t>s</w:t>
            </w:r>
            <w:r w:rsidRPr="00B95531">
              <w:rPr>
                <w:rFonts w:eastAsia="Times New Roman" w:cs="Times New Roman"/>
                <w:lang w:eastAsia="en-US" w:bidi="en-US"/>
              </w:rPr>
              <w:t xml:space="preserve">ertifika üzerindeki </w:t>
            </w:r>
            <w:r w:rsidRPr="002702A9">
              <w:rPr>
                <w:rFonts w:eastAsia="Times New Roman" w:cs="Times New Roman"/>
                <w:i/>
                <w:lang w:eastAsia="en-US" w:bidi="en-US"/>
              </w:rPr>
              <w:t>Yetkili Anahtar Tanımlayıcısı</w:t>
            </w:r>
            <w:r w:rsidRPr="00B95531">
              <w:rPr>
                <w:rFonts w:eastAsia="Times New Roman" w:cs="Times New Roman"/>
                <w:lang w:eastAsia="en-US" w:bidi="en-US"/>
              </w:rPr>
              <w:t xml:space="preserve"> </w:t>
            </w:r>
            <w:r w:rsidRPr="00B95531">
              <w:rPr>
                <w:rFonts w:eastAsia="Times New Roman" w:cs="Times New Roman"/>
                <w:i/>
                <w:lang w:eastAsia="en-US" w:bidi="en-US"/>
              </w:rPr>
              <w:t>(</w:t>
            </w:r>
            <w:r w:rsidR="00B12108" w:rsidRPr="00B95531">
              <w:rPr>
                <w:rFonts w:eastAsia="Times New Roman" w:cs="Times New Roman"/>
                <w:i/>
                <w:lang w:eastAsia="en-US" w:bidi="en-US"/>
              </w:rPr>
              <w:t>AuthorityKeyIdentifier</w:t>
            </w:r>
            <w:r w:rsidR="00B12108">
              <w:rPr>
                <w:rFonts w:eastAsia="Times New Roman" w:cs="Times New Roman"/>
                <w:i/>
                <w:lang w:eastAsia="en-US" w:bidi="en-US"/>
              </w:rPr>
              <w:t>)</w:t>
            </w:r>
            <w:r w:rsidR="00B12108" w:rsidRPr="00B95531">
              <w:rPr>
                <w:rFonts w:eastAsia="Times New Roman" w:cs="Times New Roman"/>
                <w:lang w:eastAsia="en-US" w:bidi="en-US"/>
              </w:rPr>
              <w:t xml:space="preserve"> eklentisine</w:t>
            </w:r>
            <w:r w:rsidRPr="00B95531">
              <w:rPr>
                <w:rFonts w:eastAsia="Times New Roman" w:cs="Times New Roman"/>
                <w:lang w:eastAsia="en-US" w:bidi="en-US"/>
              </w:rPr>
              <w:t xml:space="preserve"> bakarak SİL ile sertifikayı eşleştirir.</w:t>
            </w:r>
          </w:p>
        </w:tc>
      </w:tr>
    </w:tbl>
    <w:p w14:paraId="6D46EA8F" w14:textId="774B58E4" w:rsidR="00972304" w:rsidRDefault="00972304"/>
    <w:p w14:paraId="209E1672" w14:textId="6BCFD161" w:rsidR="00972304" w:rsidRDefault="00972304"/>
    <w:p w14:paraId="4E3072BF" w14:textId="77777777" w:rsidR="00972304" w:rsidRDefault="00972304"/>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33"/>
        <w:gridCol w:w="8927"/>
      </w:tblGrid>
      <w:tr w:rsidR="00B95531" w:rsidRPr="00B95531" w14:paraId="59924ABD" w14:textId="77777777" w:rsidTr="00FA1B4B">
        <w:trPr>
          <w:trHeight w:val="568"/>
        </w:trPr>
        <w:tc>
          <w:tcPr>
            <w:tcW w:w="14760" w:type="dxa"/>
            <w:gridSpan w:val="2"/>
          </w:tcPr>
          <w:p w14:paraId="6A8DB62A" w14:textId="0D2E21CE"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268" w:name="_Toc321226247"/>
            <w:bookmarkStart w:id="269" w:name="_Toc321226425"/>
            <w:r w:rsidRPr="00B95531">
              <w:rPr>
                <w:rFonts w:eastAsia="Times New Roman" w:cs="Times New Roman"/>
                <w:b/>
                <w:sz w:val="24"/>
                <w:szCs w:val="24"/>
                <w:lang w:eastAsia="en-US" w:bidi="en-US"/>
              </w:rPr>
              <w:lastRenderedPageBreak/>
              <w:t>Delta SİL EŞLEŞTİRİCİLER</w:t>
            </w:r>
            <w:r w:rsidRPr="00B95531">
              <w:rPr>
                <w:rFonts w:ascii="Courier New" w:eastAsia="Times New Roman" w:hAnsi="Courier New" w:cs="Courier New"/>
                <w:b/>
                <w:sz w:val="24"/>
                <w:szCs w:val="24"/>
                <w:lang w:eastAsia="en-US" w:bidi="en-US"/>
              </w:rPr>
              <w:t>&lt;policy&gt;&lt;match&gt;&lt;</w:t>
            </w:r>
            <w:r w:rsidR="00E24D9D">
              <w:rPr>
                <w:rFonts w:ascii="Courier New" w:eastAsia="Times New Roman" w:hAnsi="Courier New" w:cs="Courier New"/>
                <w:b/>
                <w:sz w:val="24"/>
                <w:szCs w:val="24"/>
                <w:lang w:eastAsia="en-US" w:bidi="en-US"/>
              </w:rPr>
              <w:t>delta</w:t>
            </w:r>
            <w:r w:rsidRPr="00B95531">
              <w:rPr>
                <w:rFonts w:ascii="Courier New" w:eastAsia="Times New Roman" w:hAnsi="Courier New" w:cs="Courier New"/>
                <w:b/>
                <w:sz w:val="24"/>
                <w:szCs w:val="24"/>
                <w:lang w:eastAsia="en-US" w:bidi="en-US"/>
              </w:rPr>
              <w:t>c</w:t>
            </w:r>
            <w:r w:rsidR="00E24D9D">
              <w:rPr>
                <w:rFonts w:ascii="Courier New" w:eastAsia="Times New Roman" w:hAnsi="Courier New" w:cs="Courier New"/>
                <w:b/>
                <w:sz w:val="24"/>
                <w:szCs w:val="24"/>
                <w:lang w:eastAsia="en-US" w:bidi="en-US"/>
              </w:rPr>
              <w:t>rl</w:t>
            </w:r>
            <w:r w:rsidRPr="00B95531">
              <w:rPr>
                <w:rFonts w:ascii="Courier New" w:eastAsia="Times New Roman" w:hAnsi="Courier New" w:cs="Courier New"/>
                <w:b/>
                <w:sz w:val="24"/>
                <w:szCs w:val="24"/>
                <w:lang w:eastAsia="en-US" w:bidi="en-US"/>
              </w:rPr>
              <w:t>&gt;</w:t>
            </w:r>
            <w:bookmarkEnd w:id="268"/>
            <w:bookmarkEnd w:id="269"/>
          </w:p>
        </w:tc>
      </w:tr>
      <w:tr w:rsidR="00B95531" w:rsidRPr="00B95531" w14:paraId="247707C6" w14:textId="77777777" w:rsidTr="00FA1B4B">
        <w:trPr>
          <w:trHeight w:val="874"/>
        </w:trPr>
        <w:tc>
          <w:tcPr>
            <w:tcW w:w="5833" w:type="dxa"/>
          </w:tcPr>
          <w:p w14:paraId="5C4A1A90" w14:textId="4CB3DCA9"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70" w:name="_Toc321226248"/>
            <w:bookmarkStart w:id="271" w:name="_Toc321226426"/>
            <w:r w:rsidRPr="00B95531">
              <w:rPr>
                <w:rFonts w:ascii="Courier New" w:eastAsia="Times New Roman" w:hAnsi="Courier New" w:cs="Courier New"/>
                <w:b/>
                <w:sz w:val="24"/>
                <w:szCs w:val="24"/>
                <w:lang w:eastAsia="en-US" w:bidi="en-US"/>
              </w:rPr>
              <w:t>BaseCRLNumberMatcher</w:t>
            </w:r>
            <w:bookmarkEnd w:id="270"/>
            <w:bookmarkEnd w:id="271"/>
          </w:p>
        </w:tc>
        <w:tc>
          <w:tcPr>
            <w:tcW w:w="8927" w:type="dxa"/>
          </w:tcPr>
          <w:p w14:paraId="21E9E15A" w14:textId="6FA8509C" w:rsidR="00B95531" w:rsidRPr="00B95531" w:rsidRDefault="00B95531" w:rsidP="00D0687D">
            <w:pPr>
              <w:tabs>
                <w:tab w:val="left" w:pos="5349"/>
              </w:tabs>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Delta SİL üzerindeki </w:t>
            </w:r>
            <w:r w:rsidRPr="00540EFF">
              <w:rPr>
                <w:rFonts w:eastAsia="Times New Roman" w:cs="Times New Roman"/>
                <w:i/>
                <w:lang w:eastAsia="en-US" w:bidi="en-US"/>
              </w:rPr>
              <w:t>Temel SİL Numarası</w:t>
            </w:r>
            <w:r w:rsidRPr="00B95531">
              <w:rPr>
                <w:rFonts w:eastAsia="Times New Roman" w:cs="Times New Roman"/>
                <w:lang w:eastAsia="en-US" w:bidi="en-US"/>
              </w:rPr>
              <w:t xml:space="preserve"> (</w:t>
            </w:r>
            <w:r w:rsidRPr="00B95531">
              <w:rPr>
                <w:rFonts w:eastAsia="Times New Roman" w:cs="Times New Roman"/>
                <w:i/>
                <w:lang w:eastAsia="en-US" w:bidi="en-US"/>
              </w:rPr>
              <w:t>BaseCRLNumber</w:t>
            </w:r>
            <w:r w:rsidRPr="00B95531">
              <w:rPr>
                <w:rFonts w:eastAsia="Times New Roman" w:cs="Times New Roman"/>
                <w:lang w:eastAsia="en-US" w:bidi="en-US"/>
              </w:rPr>
              <w:t xml:space="preserve">) eklentisi ile temel SİL üzerindeki </w:t>
            </w:r>
            <w:r w:rsidRPr="00540EFF">
              <w:rPr>
                <w:rFonts w:eastAsia="Times New Roman" w:cs="Times New Roman"/>
                <w:i/>
                <w:lang w:eastAsia="en-US" w:bidi="en-US"/>
              </w:rPr>
              <w:t>SİL Numarası</w:t>
            </w:r>
            <w:r w:rsidRPr="00B95531">
              <w:rPr>
                <w:rFonts w:eastAsia="Times New Roman" w:cs="Times New Roman"/>
                <w:lang w:eastAsia="en-US" w:bidi="en-US"/>
              </w:rPr>
              <w:t xml:space="preserve"> (</w:t>
            </w:r>
            <w:r w:rsidRPr="00B95531">
              <w:rPr>
                <w:rFonts w:eastAsia="Times New Roman" w:cs="Times New Roman"/>
                <w:i/>
                <w:lang w:eastAsia="en-US" w:bidi="en-US"/>
              </w:rPr>
              <w:t>CRLNumber</w:t>
            </w:r>
            <w:r w:rsidRPr="00B95531">
              <w:rPr>
                <w:rFonts w:eastAsia="Times New Roman" w:cs="Times New Roman"/>
                <w:lang w:eastAsia="en-US" w:bidi="en-US"/>
              </w:rPr>
              <w:t>) eklentisine bakarak temel SİL ile delta SİL’i eşleştirir.</w:t>
            </w:r>
          </w:p>
        </w:tc>
      </w:tr>
      <w:tr w:rsidR="00B95531" w:rsidRPr="00B95531" w14:paraId="13E17572" w14:textId="77777777" w:rsidTr="00FA1B4B">
        <w:trPr>
          <w:trHeight w:val="973"/>
        </w:trPr>
        <w:tc>
          <w:tcPr>
            <w:tcW w:w="5833" w:type="dxa"/>
          </w:tcPr>
          <w:p w14:paraId="0571F4C0" w14:textId="3652D5C0"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72" w:name="_Toc321226249"/>
            <w:bookmarkStart w:id="273" w:name="_Toc321226427"/>
            <w:r w:rsidRPr="00B95531">
              <w:rPr>
                <w:rFonts w:ascii="Courier New" w:eastAsia="Times New Roman" w:hAnsi="Courier New" w:cs="Courier New"/>
                <w:b/>
                <w:sz w:val="24"/>
                <w:szCs w:val="24"/>
                <w:lang w:eastAsia="en-US" w:bidi="en-US"/>
              </w:rPr>
              <w:t>CRLNumberMatcher</w:t>
            </w:r>
            <w:bookmarkEnd w:id="272"/>
            <w:bookmarkEnd w:id="273"/>
          </w:p>
        </w:tc>
        <w:tc>
          <w:tcPr>
            <w:tcW w:w="8927" w:type="dxa"/>
          </w:tcPr>
          <w:p w14:paraId="7FC7179A" w14:textId="7CBC782B" w:rsidR="00B95531" w:rsidRPr="00B95531" w:rsidRDefault="00B95531" w:rsidP="001334BD">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Delta SİL üzerindeki </w:t>
            </w:r>
            <w:r w:rsidRPr="00540EFF">
              <w:rPr>
                <w:rFonts w:eastAsia="Times New Roman" w:cs="Times New Roman"/>
                <w:i/>
                <w:lang w:eastAsia="en-US" w:bidi="en-US"/>
              </w:rPr>
              <w:t>SİL Numarası</w:t>
            </w:r>
            <w:r w:rsidRPr="00B95531">
              <w:rPr>
                <w:rFonts w:eastAsia="Times New Roman" w:cs="Times New Roman"/>
                <w:lang w:eastAsia="en-US" w:bidi="en-US"/>
              </w:rPr>
              <w:t xml:space="preserve"> (</w:t>
            </w:r>
            <w:r w:rsidRPr="00B95531">
              <w:rPr>
                <w:rFonts w:eastAsia="Times New Roman" w:cs="Times New Roman"/>
                <w:i/>
                <w:lang w:eastAsia="en-US" w:bidi="en-US"/>
              </w:rPr>
              <w:t>CRLNumber</w:t>
            </w:r>
            <w:r w:rsidRPr="00B95531">
              <w:rPr>
                <w:rFonts w:eastAsia="Times New Roman" w:cs="Times New Roman"/>
                <w:lang w:eastAsia="en-US" w:bidi="en-US"/>
              </w:rPr>
              <w:t>) eklentisi</w:t>
            </w:r>
            <w:r w:rsidR="001334BD">
              <w:rPr>
                <w:rFonts w:eastAsia="Times New Roman" w:cs="Times New Roman"/>
                <w:lang w:eastAsia="en-US" w:bidi="en-US"/>
              </w:rPr>
              <w:t>nde bulunan</w:t>
            </w:r>
            <w:r w:rsidRPr="00B95531">
              <w:rPr>
                <w:rFonts w:eastAsia="Times New Roman" w:cs="Times New Roman"/>
                <w:lang w:eastAsia="en-US" w:bidi="en-US"/>
              </w:rPr>
              <w:t xml:space="preserve"> SİL numarasının</w:t>
            </w:r>
            <w:r w:rsidR="00BD645A">
              <w:rPr>
                <w:rFonts w:eastAsia="Times New Roman" w:cs="Times New Roman"/>
                <w:lang w:eastAsia="en-US" w:bidi="en-US"/>
              </w:rPr>
              <w:t>,</w:t>
            </w:r>
            <w:r w:rsidRPr="00B95531">
              <w:rPr>
                <w:rFonts w:eastAsia="Times New Roman" w:cs="Times New Roman"/>
                <w:lang w:eastAsia="en-US" w:bidi="en-US"/>
              </w:rPr>
              <w:t xml:space="preserve"> temel SİL üzerindeki </w:t>
            </w:r>
            <w:r w:rsidRPr="00540EFF">
              <w:rPr>
                <w:rFonts w:eastAsia="Times New Roman" w:cs="Times New Roman"/>
                <w:i/>
                <w:lang w:eastAsia="en-US" w:bidi="en-US"/>
              </w:rPr>
              <w:t>SİL Numarası</w:t>
            </w:r>
            <w:r w:rsidRPr="00B95531">
              <w:rPr>
                <w:rFonts w:eastAsia="Times New Roman" w:cs="Times New Roman"/>
                <w:lang w:eastAsia="en-US" w:bidi="en-US"/>
              </w:rPr>
              <w:t xml:space="preserve"> (</w:t>
            </w:r>
            <w:r w:rsidRPr="00B95531">
              <w:rPr>
                <w:rFonts w:eastAsia="Times New Roman" w:cs="Times New Roman"/>
                <w:i/>
                <w:lang w:eastAsia="en-US" w:bidi="en-US"/>
              </w:rPr>
              <w:t>CRLNumber</w:t>
            </w:r>
            <w:r w:rsidRPr="00B95531">
              <w:rPr>
                <w:rFonts w:eastAsia="Times New Roman" w:cs="Times New Roman"/>
                <w:lang w:eastAsia="en-US" w:bidi="en-US"/>
              </w:rPr>
              <w:t>) eklentisi</w:t>
            </w:r>
            <w:r w:rsidR="001334BD">
              <w:rPr>
                <w:rFonts w:eastAsia="Times New Roman" w:cs="Times New Roman"/>
                <w:lang w:eastAsia="en-US" w:bidi="en-US"/>
              </w:rPr>
              <w:t>nde bulunan</w:t>
            </w:r>
            <w:r w:rsidR="00FD5602">
              <w:rPr>
                <w:rFonts w:eastAsia="Times New Roman" w:cs="Times New Roman"/>
                <w:lang w:eastAsia="en-US" w:bidi="en-US"/>
              </w:rPr>
              <w:t xml:space="preserve"> </w:t>
            </w:r>
            <w:r w:rsidRPr="00B95531">
              <w:rPr>
                <w:rFonts w:eastAsia="Times New Roman" w:cs="Times New Roman"/>
                <w:lang w:eastAsia="en-US" w:bidi="en-US"/>
              </w:rPr>
              <w:t xml:space="preserve">SİL </w:t>
            </w:r>
            <w:r w:rsidR="001334BD">
              <w:rPr>
                <w:rFonts w:eastAsia="Times New Roman" w:cs="Times New Roman"/>
                <w:lang w:eastAsia="en-US" w:bidi="en-US"/>
              </w:rPr>
              <w:t>n</w:t>
            </w:r>
            <w:r w:rsidRPr="00B95531">
              <w:rPr>
                <w:rFonts w:eastAsia="Times New Roman" w:cs="Times New Roman"/>
                <w:lang w:eastAsia="en-US" w:bidi="en-US"/>
              </w:rPr>
              <w:t>umarasından büyük olduğunu doğrulayarak temel SİL ile delta SİL’i eşleştirir.</w:t>
            </w:r>
          </w:p>
        </w:tc>
      </w:tr>
      <w:tr w:rsidR="00B95531" w:rsidRPr="00B95531" w14:paraId="400CD244" w14:textId="77777777" w:rsidTr="00FA1B4B">
        <w:trPr>
          <w:trHeight w:val="874"/>
        </w:trPr>
        <w:tc>
          <w:tcPr>
            <w:tcW w:w="5833" w:type="dxa"/>
          </w:tcPr>
          <w:p w14:paraId="4B634BB0" w14:textId="578034DE"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74" w:name="_Toc321226250"/>
            <w:bookmarkStart w:id="275" w:name="_Toc321226428"/>
            <w:r w:rsidRPr="00B95531">
              <w:rPr>
                <w:rFonts w:ascii="Courier New" w:eastAsia="Times New Roman" w:hAnsi="Courier New" w:cs="Courier New"/>
                <w:b/>
                <w:sz w:val="24"/>
                <w:szCs w:val="24"/>
                <w:lang w:eastAsia="en-US" w:bidi="en-US"/>
              </w:rPr>
              <w:t>DeltaCRLIssuerMatcher</w:t>
            </w:r>
            <w:bookmarkEnd w:id="274"/>
            <w:bookmarkEnd w:id="275"/>
          </w:p>
        </w:tc>
        <w:tc>
          <w:tcPr>
            <w:tcW w:w="8927" w:type="dxa"/>
          </w:tcPr>
          <w:p w14:paraId="3B5B7E66" w14:textId="470DECC5"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Delta SİL üzerindeki </w:t>
            </w:r>
            <w:r w:rsidR="00136B7A" w:rsidRPr="00540EFF">
              <w:rPr>
                <w:rFonts w:eastAsia="Times New Roman" w:cs="Times New Roman"/>
                <w:i/>
                <w:lang w:eastAsia="en-US" w:bidi="en-US"/>
              </w:rPr>
              <w:t>Y</w:t>
            </w:r>
            <w:r w:rsidRPr="00540EFF">
              <w:rPr>
                <w:rFonts w:eastAsia="Times New Roman" w:cs="Times New Roman"/>
                <w:i/>
                <w:lang w:eastAsia="en-US" w:bidi="en-US"/>
              </w:rPr>
              <w:t xml:space="preserve">ayıncı </w:t>
            </w:r>
            <w:r w:rsidR="00136B7A" w:rsidRPr="00540EFF">
              <w:rPr>
                <w:rFonts w:eastAsia="Times New Roman" w:cs="Times New Roman"/>
                <w:i/>
                <w:lang w:eastAsia="en-US" w:bidi="en-US"/>
              </w:rPr>
              <w:t>A</w:t>
            </w:r>
            <w:r w:rsidRPr="00540EFF">
              <w:rPr>
                <w:rFonts w:eastAsia="Times New Roman" w:cs="Times New Roman"/>
                <w:i/>
                <w:lang w:eastAsia="en-US" w:bidi="en-US"/>
              </w:rPr>
              <w:t>dı</w:t>
            </w:r>
            <w:r w:rsidRPr="00B95531">
              <w:rPr>
                <w:rFonts w:eastAsia="Times New Roman" w:cs="Times New Roman"/>
                <w:lang w:eastAsia="en-US" w:bidi="en-US"/>
              </w:rPr>
              <w:t xml:space="preserve"> (</w:t>
            </w:r>
            <w:r w:rsidRPr="00FD5602">
              <w:rPr>
                <w:rFonts w:eastAsia="Times New Roman" w:cs="Times New Roman"/>
                <w:i/>
                <w:lang w:eastAsia="en-US" w:bidi="en-US"/>
              </w:rPr>
              <w:t>issuer</w:t>
            </w:r>
            <w:r w:rsidRPr="00B95531">
              <w:rPr>
                <w:rFonts w:eastAsia="Times New Roman" w:cs="Times New Roman"/>
                <w:lang w:eastAsia="en-US" w:bidi="en-US"/>
              </w:rPr>
              <w:t xml:space="preserve">) alanı ile temel SİL üzerindeki </w:t>
            </w:r>
            <w:r w:rsidR="0052485E">
              <w:rPr>
                <w:rFonts w:eastAsia="Times New Roman" w:cs="Times New Roman"/>
                <w:lang w:eastAsia="en-US" w:bidi="en-US"/>
              </w:rPr>
              <w:t>Y</w:t>
            </w:r>
            <w:r w:rsidRPr="00B95531">
              <w:rPr>
                <w:rFonts w:eastAsia="Times New Roman" w:cs="Times New Roman"/>
                <w:lang w:eastAsia="en-US" w:bidi="en-US"/>
              </w:rPr>
              <w:t xml:space="preserve">ayıncı </w:t>
            </w:r>
            <w:r w:rsidR="0052485E">
              <w:rPr>
                <w:rFonts w:eastAsia="Times New Roman" w:cs="Times New Roman"/>
                <w:lang w:eastAsia="en-US" w:bidi="en-US"/>
              </w:rPr>
              <w:t>A</w:t>
            </w:r>
            <w:r w:rsidR="007B66DD">
              <w:rPr>
                <w:rFonts w:eastAsia="Times New Roman" w:cs="Times New Roman"/>
                <w:lang w:eastAsia="en-US" w:bidi="en-US"/>
              </w:rPr>
              <w:t>d</w:t>
            </w:r>
            <w:r w:rsidRPr="00B95531">
              <w:rPr>
                <w:rFonts w:eastAsia="Times New Roman" w:cs="Times New Roman"/>
                <w:lang w:eastAsia="en-US" w:bidi="en-US"/>
              </w:rPr>
              <w:t>ı (</w:t>
            </w:r>
            <w:r w:rsidRPr="00FD5602">
              <w:rPr>
                <w:rFonts w:eastAsia="Times New Roman" w:cs="Times New Roman"/>
                <w:i/>
                <w:lang w:eastAsia="en-US" w:bidi="en-US"/>
              </w:rPr>
              <w:t>issuer</w:t>
            </w:r>
            <w:r w:rsidRPr="00B95531">
              <w:rPr>
                <w:rFonts w:eastAsia="Times New Roman" w:cs="Times New Roman"/>
                <w:lang w:eastAsia="en-US" w:bidi="en-US"/>
              </w:rPr>
              <w:t>) alanına bakarak temel SİL ile delta SİL’i eşleştirir.</w:t>
            </w:r>
          </w:p>
        </w:tc>
      </w:tr>
      <w:tr w:rsidR="00B95531" w:rsidRPr="00B95531" w14:paraId="791912D6" w14:textId="77777777" w:rsidTr="00FA1B4B">
        <w:trPr>
          <w:trHeight w:val="874"/>
        </w:trPr>
        <w:tc>
          <w:tcPr>
            <w:tcW w:w="5833" w:type="dxa"/>
          </w:tcPr>
          <w:p w14:paraId="46EB51EB" w14:textId="5534326E"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76" w:name="_Toc321226251"/>
            <w:bookmarkStart w:id="277" w:name="_Toc321226429"/>
            <w:r w:rsidRPr="00B95531">
              <w:rPr>
                <w:rFonts w:ascii="Courier New" w:eastAsia="Times New Roman" w:hAnsi="Courier New" w:cs="Courier New"/>
                <w:b/>
                <w:sz w:val="24"/>
                <w:szCs w:val="24"/>
                <w:lang w:eastAsia="en-US" w:bidi="en-US"/>
              </w:rPr>
              <w:t>ScopeMatcher</w:t>
            </w:r>
            <w:bookmarkEnd w:id="276"/>
            <w:bookmarkEnd w:id="277"/>
          </w:p>
        </w:tc>
        <w:tc>
          <w:tcPr>
            <w:tcW w:w="8927" w:type="dxa"/>
          </w:tcPr>
          <w:p w14:paraId="4CB28EB2" w14:textId="79A2ECBA"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Delta SİL üzerindeki </w:t>
            </w:r>
            <w:r w:rsidRPr="00FD5602">
              <w:rPr>
                <w:rFonts w:eastAsia="Times New Roman" w:cs="Times New Roman"/>
                <w:i/>
                <w:lang w:eastAsia="en-US" w:bidi="en-US"/>
              </w:rPr>
              <w:t>Yayıncı Dağıtım Noktası</w:t>
            </w:r>
            <w:r w:rsidRPr="00B95531">
              <w:rPr>
                <w:rFonts w:eastAsia="Times New Roman" w:cs="Times New Roman"/>
                <w:lang w:eastAsia="en-US" w:bidi="en-US"/>
              </w:rPr>
              <w:t xml:space="preserve"> (</w:t>
            </w:r>
            <w:r w:rsidRPr="00FD5602">
              <w:rPr>
                <w:rFonts w:eastAsia="Times New Roman" w:cs="Times New Roman"/>
                <w:i/>
                <w:lang w:eastAsia="en-US" w:bidi="en-US"/>
              </w:rPr>
              <w:t>IssuingDistributionPoint</w:t>
            </w:r>
            <w:r w:rsidRPr="00B95531">
              <w:rPr>
                <w:rFonts w:eastAsia="Times New Roman" w:cs="Times New Roman"/>
                <w:lang w:eastAsia="en-US" w:bidi="en-US"/>
              </w:rPr>
              <w:t xml:space="preserve">) eklentisi ile temel SİL üzerindeki </w:t>
            </w:r>
            <w:r w:rsidRPr="00FD5602">
              <w:rPr>
                <w:rFonts w:eastAsia="Times New Roman" w:cs="Times New Roman"/>
                <w:i/>
                <w:lang w:eastAsia="en-US" w:bidi="en-US"/>
              </w:rPr>
              <w:t>Yayıncı Dağıtım Noktası</w:t>
            </w:r>
            <w:r w:rsidRPr="00B95531">
              <w:rPr>
                <w:rFonts w:eastAsia="Times New Roman" w:cs="Times New Roman"/>
                <w:lang w:eastAsia="en-US" w:bidi="en-US"/>
              </w:rPr>
              <w:t xml:space="preserve"> (</w:t>
            </w:r>
            <w:r w:rsidRPr="00FD5602">
              <w:rPr>
                <w:rFonts w:eastAsia="Times New Roman" w:cs="Times New Roman"/>
                <w:i/>
                <w:lang w:eastAsia="en-US" w:bidi="en-US"/>
              </w:rPr>
              <w:t>IssuingDistributionPoint</w:t>
            </w:r>
            <w:r w:rsidRPr="00B95531">
              <w:rPr>
                <w:rFonts w:eastAsia="Times New Roman" w:cs="Times New Roman"/>
                <w:lang w:eastAsia="en-US" w:bidi="en-US"/>
              </w:rPr>
              <w:t>) eklentisine bakarak temel SİL ile delta SİL’i eşleştirir.</w:t>
            </w:r>
          </w:p>
        </w:tc>
      </w:tr>
      <w:tr w:rsidR="00B95531" w:rsidRPr="00B95531" w14:paraId="2C5ACF57" w14:textId="77777777" w:rsidTr="00FA1B4B">
        <w:trPr>
          <w:trHeight w:val="631"/>
        </w:trPr>
        <w:tc>
          <w:tcPr>
            <w:tcW w:w="14760" w:type="dxa"/>
            <w:gridSpan w:val="2"/>
          </w:tcPr>
          <w:p w14:paraId="51F48338" w14:textId="324D1FEF"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278" w:name="_Toc321226252"/>
            <w:bookmarkStart w:id="279" w:name="_Toc321226430"/>
            <w:r w:rsidRPr="00B95531">
              <w:rPr>
                <w:rFonts w:eastAsia="Times New Roman" w:cs="Times New Roman"/>
                <w:b/>
                <w:sz w:val="24"/>
                <w:szCs w:val="24"/>
                <w:lang w:eastAsia="en-US" w:bidi="en-US"/>
              </w:rPr>
              <w:t>OCSP CEVABI EŞLEŞTİRİCİLER</w:t>
            </w:r>
            <w:r w:rsidRPr="00B95531">
              <w:rPr>
                <w:rFonts w:ascii="Courier New" w:eastAsia="Times New Roman" w:hAnsi="Courier New" w:cs="Courier New"/>
                <w:b/>
                <w:sz w:val="24"/>
                <w:szCs w:val="24"/>
                <w:lang w:eastAsia="en-US" w:bidi="en-US"/>
              </w:rPr>
              <w:t>&lt;policy&gt;&lt;match&gt;&lt;ocsp&gt;</w:t>
            </w:r>
            <w:bookmarkEnd w:id="278"/>
            <w:bookmarkEnd w:id="279"/>
          </w:p>
        </w:tc>
      </w:tr>
      <w:tr w:rsidR="00B95531" w:rsidRPr="00B95531" w14:paraId="12FCADB5" w14:textId="77777777" w:rsidTr="005B3D0E">
        <w:trPr>
          <w:trHeight w:val="1000"/>
        </w:trPr>
        <w:tc>
          <w:tcPr>
            <w:tcW w:w="5833" w:type="dxa"/>
            <w:tcBorders>
              <w:bottom w:val="single" w:sz="4" w:space="0" w:color="000000"/>
            </w:tcBorders>
          </w:tcPr>
          <w:p w14:paraId="32D107D6" w14:textId="0AC0D4E4"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80" w:name="_Toc321226253"/>
            <w:bookmarkStart w:id="281" w:name="_Toc321226431"/>
            <w:r w:rsidRPr="00B95531">
              <w:rPr>
                <w:rFonts w:ascii="Courier New" w:eastAsia="Times New Roman" w:hAnsi="Courier New" w:cs="Courier New"/>
                <w:b/>
                <w:sz w:val="24"/>
                <w:szCs w:val="24"/>
                <w:lang w:eastAsia="en-US" w:bidi="en-US"/>
              </w:rPr>
              <w:t>CertIDOCSPResponseMatcher</w:t>
            </w:r>
            <w:bookmarkEnd w:id="280"/>
            <w:bookmarkEnd w:id="281"/>
          </w:p>
        </w:tc>
        <w:tc>
          <w:tcPr>
            <w:tcW w:w="8927" w:type="dxa"/>
          </w:tcPr>
          <w:p w14:paraId="18265E4F" w14:textId="77777777"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OCSP cevabı üzerindeki </w:t>
            </w:r>
            <w:r w:rsidRPr="005B3D0E">
              <w:rPr>
                <w:rFonts w:eastAsia="Times New Roman" w:cs="Times New Roman"/>
                <w:i/>
                <w:lang w:eastAsia="en-US" w:bidi="en-US"/>
              </w:rPr>
              <w:t>Sertifika Tanımlayıcısı</w:t>
            </w:r>
            <w:r w:rsidRPr="00B95531">
              <w:rPr>
                <w:rFonts w:eastAsia="Times New Roman" w:cs="Times New Roman"/>
                <w:lang w:eastAsia="en-US" w:bidi="en-US"/>
              </w:rPr>
              <w:t xml:space="preserve"> (</w:t>
            </w:r>
            <w:r w:rsidRPr="005B3D0E">
              <w:rPr>
                <w:rFonts w:eastAsia="Times New Roman" w:cs="Times New Roman"/>
                <w:i/>
                <w:lang w:eastAsia="en-US" w:bidi="en-US"/>
              </w:rPr>
              <w:t>CertID</w:t>
            </w:r>
            <w:r w:rsidRPr="00B95531">
              <w:rPr>
                <w:rFonts w:eastAsia="Times New Roman" w:cs="Times New Roman"/>
                <w:lang w:eastAsia="en-US" w:bidi="en-US"/>
              </w:rPr>
              <w:t>) alanına bakarak sertifika ile OCSP cevabını eşleştirir.</w:t>
            </w:r>
          </w:p>
        </w:tc>
      </w:tr>
    </w:tbl>
    <w:p w14:paraId="13C74259" w14:textId="5E490E25" w:rsidR="00BF6D4B" w:rsidRDefault="00BF6D4B"/>
    <w:p w14:paraId="33B09C06" w14:textId="195E7251" w:rsidR="00BF6D4B" w:rsidRDefault="00BF6D4B"/>
    <w:p w14:paraId="575442A0" w14:textId="7BC72CC6" w:rsidR="00BF6D4B" w:rsidRDefault="00BF6D4B"/>
    <w:p w14:paraId="230D95DA" w14:textId="77777777" w:rsidR="00BF6D4B" w:rsidRDefault="00BF6D4B"/>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33"/>
        <w:gridCol w:w="8927"/>
      </w:tblGrid>
      <w:tr w:rsidR="00B95531" w:rsidRPr="00B95531" w14:paraId="67CB72D0" w14:textId="77777777" w:rsidTr="00FA1B4B">
        <w:trPr>
          <w:trHeight w:val="631"/>
        </w:trPr>
        <w:tc>
          <w:tcPr>
            <w:tcW w:w="14760" w:type="dxa"/>
            <w:gridSpan w:val="2"/>
          </w:tcPr>
          <w:p w14:paraId="02A0A44B" w14:textId="7BCA2A66"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282" w:name="_Toc321226254"/>
            <w:bookmarkStart w:id="283" w:name="_Toc321226432"/>
            <w:r w:rsidRPr="00B95531">
              <w:rPr>
                <w:rFonts w:eastAsia="Times New Roman" w:cs="Times New Roman"/>
                <w:b/>
                <w:sz w:val="24"/>
                <w:szCs w:val="24"/>
                <w:lang w:eastAsia="en-US" w:bidi="en-US"/>
              </w:rPr>
              <w:lastRenderedPageBreak/>
              <w:t>ÇAPRAZ SERTİFİKA EŞLEŞTİRİCİLER</w:t>
            </w:r>
            <w:r w:rsidRPr="00B95531">
              <w:rPr>
                <w:rFonts w:ascii="Courier New" w:eastAsia="Times New Roman" w:hAnsi="Courier New" w:cs="Courier New"/>
                <w:b/>
                <w:sz w:val="24"/>
                <w:szCs w:val="24"/>
                <w:lang w:eastAsia="en-US" w:bidi="en-US"/>
              </w:rPr>
              <w:t>&lt;policy&gt;&lt;match&gt;&lt;crosscertificate&gt;</w:t>
            </w:r>
            <w:bookmarkEnd w:id="282"/>
            <w:bookmarkEnd w:id="283"/>
          </w:p>
        </w:tc>
      </w:tr>
      <w:tr w:rsidR="00B95531" w:rsidRPr="00B95531" w14:paraId="5C85F30D" w14:textId="77777777" w:rsidTr="00FA1B4B">
        <w:trPr>
          <w:trHeight w:val="613"/>
        </w:trPr>
        <w:tc>
          <w:tcPr>
            <w:tcW w:w="5833" w:type="dxa"/>
          </w:tcPr>
          <w:p w14:paraId="03007DCB" w14:textId="70AD9FD8" w:rsidR="00B95531" w:rsidRPr="005B3D0E" w:rsidRDefault="00B95531" w:rsidP="00B95531">
            <w:pPr>
              <w:spacing w:before="120" w:after="120" w:line="240" w:lineRule="auto"/>
              <w:jc w:val="both"/>
              <w:rPr>
                <w:rFonts w:ascii="Courier New" w:eastAsia="Times New Roman" w:hAnsi="Courier New" w:cs="Courier New"/>
                <w:b/>
                <w:sz w:val="24"/>
                <w:szCs w:val="24"/>
                <w:lang w:eastAsia="en-US" w:bidi="en-US"/>
              </w:rPr>
            </w:pPr>
            <w:bookmarkStart w:id="284" w:name="_Toc321226255"/>
            <w:bookmarkStart w:id="285" w:name="_Toc321226433"/>
            <w:r w:rsidRPr="005B3D0E">
              <w:rPr>
                <w:rFonts w:ascii="Courier New" w:eastAsia="Times New Roman" w:hAnsi="Courier New" w:cs="Courier New"/>
                <w:b/>
                <w:sz w:val="24"/>
                <w:szCs w:val="24"/>
                <w:lang w:eastAsia="en-US" w:bidi="en-US"/>
              </w:rPr>
              <w:t>PublicKeyMatcher</w:t>
            </w:r>
            <w:bookmarkEnd w:id="284"/>
            <w:bookmarkEnd w:id="285"/>
          </w:p>
        </w:tc>
        <w:tc>
          <w:tcPr>
            <w:tcW w:w="8927" w:type="dxa"/>
          </w:tcPr>
          <w:p w14:paraId="44E69243" w14:textId="73FB21F9"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Yayıncı sertifikasındaki açık anahtar ile </w:t>
            </w:r>
            <w:r w:rsidR="00F81FC9">
              <w:rPr>
                <w:rFonts w:eastAsia="Times New Roman" w:cs="Times New Roman"/>
                <w:lang w:eastAsia="en-US" w:bidi="en-US"/>
              </w:rPr>
              <w:t>ç</w:t>
            </w:r>
            <w:r w:rsidRPr="00B95531">
              <w:rPr>
                <w:rFonts w:eastAsia="Times New Roman" w:cs="Times New Roman"/>
                <w:lang w:eastAsia="en-US" w:bidi="en-US"/>
              </w:rPr>
              <w:t>apraz sertifika üzerindeki açık anahtarı eşleştirir.</w:t>
            </w:r>
          </w:p>
        </w:tc>
      </w:tr>
      <w:tr w:rsidR="00B95531" w:rsidRPr="00B95531" w14:paraId="539A2C1C" w14:textId="77777777" w:rsidTr="00FA1B4B">
        <w:trPr>
          <w:trHeight w:val="613"/>
        </w:trPr>
        <w:tc>
          <w:tcPr>
            <w:tcW w:w="5833" w:type="dxa"/>
          </w:tcPr>
          <w:p w14:paraId="19CA1AFB" w14:textId="18D6869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86" w:name="_Toc321226256"/>
            <w:bookmarkStart w:id="287" w:name="_Toc321226434"/>
            <w:r w:rsidRPr="00B95531">
              <w:rPr>
                <w:rFonts w:ascii="Courier New" w:eastAsia="Times New Roman" w:hAnsi="Courier New" w:cs="Courier New"/>
                <w:b/>
                <w:sz w:val="24"/>
                <w:szCs w:val="24"/>
                <w:lang w:eastAsia="en-US" w:bidi="en-US"/>
              </w:rPr>
              <w:t>SKIMatcher</w:t>
            </w:r>
            <w:bookmarkEnd w:id="286"/>
            <w:bookmarkEnd w:id="287"/>
          </w:p>
        </w:tc>
        <w:tc>
          <w:tcPr>
            <w:tcW w:w="8927" w:type="dxa"/>
          </w:tcPr>
          <w:p w14:paraId="7979E02E" w14:textId="15C97814"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Yayıncı sertifikasındaki </w:t>
            </w:r>
            <w:r w:rsidRPr="005B3D0E">
              <w:rPr>
                <w:rFonts w:eastAsia="Times New Roman" w:cs="Times New Roman"/>
                <w:i/>
                <w:lang w:eastAsia="en-US" w:bidi="en-US"/>
              </w:rPr>
              <w:t>Özne Anahtar Tanımlayıcısı</w:t>
            </w:r>
            <w:r w:rsidR="00E037D4">
              <w:rPr>
                <w:rFonts w:eastAsia="Times New Roman" w:cs="Times New Roman"/>
                <w:lang w:eastAsia="en-US" w:bidi="en-US"/>
              </w:rPr>
              <w:t xml:space="preserve"> </w:t>
            </w:r>
            <w:r w:rsidRPr="00B95531">
              <w:rPr>
                <w:rFonts w:eastAsia="Times New Roman" w:cs="Times New Roman"/>
                <w:lang w:eastAsia="en-US" w:bidi="en-US"/>
              </w:rPr>
              <w:t>(</w:t>
            </w:r>
            <w:r w:rsidRPr="005B3D0E">
              <w:rPr>
                <w:rFonts w:eastAsia="Times New Roman" w:cs="Times New Roman"/>
                <w:i/>
                <w:lang w:eastAsia="en-US" w:bidi="en-US"/>
              </w:rPr>
              <w:t>SubjectKeyIdentifier</w:t>
            </w:r>
            <w:r w:rsidRPr="00B95531">
              <w:rPr>
                <w:rFonts w:eastAsia="Times New Roman" w:cs="Times New Roman"/>
                <w:lang w:eastAsia="en-US" w:bidi="en-US"/>
              </w:rPr>
              <w:t xml:space="preserve">) ile </w:t>
            </w:r>
            <w:r w:rsidR="00194555">
              <w:rPr>
                <w:rFonts w:eastAsia="Times New Roman" w:cs="Times New Roman"/>
                <w:lang w:eastAsia="en-US" w:bidi="en-US"/>
              </w:rPr>
              <w:t>ç</w:t>
            </w:r>
            <w:r w:rsidRPr="00B95531">
              <w:rPr>
                <w:rFonts w:eastAsia="Times New Roman" w:cs="Times New Roman"/>
                <w:lang w:eastAsia="en-US" w:bidi="en-US"/>
              </w:rPr>
              <w:t xml:space="preserve">apraz sertifika üzerindeki </w:t>
            </w:r>
            <w:r w:rsidRPr="005B3D0E">
              <w:rPr>
                <w:rFonts w:eastAsia="Times New Roman" w:cs="Times New Roman"/>
                <w:i/>
                <w:lang w:eastAsia="en-US" w:bidi="en-US"/>
              </w:rPr>
              <w:t>Özne Anahtar Tanımlayıcısını</w:t>
            </w:r>
            <w:r w:rsidR="00771D12">
              <w:rPr>
                <w:rFonts w:eastAsia="Times New Roman" w:cs="Times New Roman"/>
                <w:lang w:eastAsia="en-US" w:bidi="en-US"/>
              </w:rPr>
              <w:t xml:space="preserve"> </w:t>
            </w:r>
            <w:r w:rsidRPr="00B95531">
              <w:rPr>
                <w:rFonts w:eastAsia="Times New Roman" w:cs="Times New Roman"/>
                <w:lang w:eastAsia="en-US" w:bidi="en-US"/>
              </w:rPr>
              <w:t>(</w:t>
            </w:r>
            <w:r w:rsidRPr="005B3D0E">
              <w:rPr>
                <w:rFonts w:eastAsia="Times New Roman" w:cs="Times New Roman"/>
                <w:i/>
                <w:lang w:eastAsia="en-US" w:bidi="en-US"/>
              </w:rPr>
              <w:t>SubjectKeyIdentifier</w:t>
            </w:r>
            <w:r w:rsidRPr="00B95531">
              <w:rPr>
                <w:rFonts w:eastAsia="Times New Roman" w:cs="Times New Roman"/>
                <w:lang w:eastAsia="en-US" w:bidi="en-US"/>
              </w:rPr>
              <w:t>) eşleştirir.</w:t>
            </w:r>
          </w:p>
        </w:tc>
      </w:tr>
      <w:tr w:rsidR="00B95531" w:rsidRPr="00B95531" w14:paraId="7F39B10D" w14:textId="77777777" w:rsidTr="00FA1B4B">
        <w:trPr>
          <w:trHeight w:val="613"/>
        </w:trPr>
        <w:tc>
          <w:tcPr>
            <w:tcW w:w="5833" w:type="dxa"/>
            <w:tcBorders>
              <w:bottom w:val="single" w:sz="4" w:space="0" w:color="000000"/>
            </w:tcBorders>
          </w:tcPr>
          <w:p w14:paraId="5C9B217C" w14:textId="68D26576" w:rsidR="00B95531" w:rsidRPr="00B95531" w:rsidRDefault="00B95531" w:rsidP="00B95531">
            <w:pPr>
              <w:spacing w:before="120" w:after="120" w:line="240" w:lineRule="auto"/>
              <w:jc w:val="both"/>
              <w:rPr>
                <w:rFonts w:ascii="Courier New" w:eastAsia="Times New Roman" w:hAnsi="Courier New" w:cs="Courier New"/>
                <w:b/>
                <w:sz w:val="24"/>
                <w:szCs w:val="24"/>
                <w:lang w:eastAsia="en-US" w:bidi="en-US"/>
              </w:rPr>
            </w:pPr>
            <w:bookmarkStart w:id="288" w:name="_Toc321226257"/>
            <w:bookmarkStart w:id="289" w:name="_Toc321226435"/>
            <w:r w:rsidRPr="00B95531">
              <w:rPr>
                <w:rFonts w:ascii="Courier New" w:eastAsia="Times New Roman" w:hAnsi="Courier New" w:cs="Courier New"/>
                <w:b/>
                <w:sz w:val="24"/>
                <w:szCs w:val="24"/>
                <w:lang w:eastAsia="en-US" w:bidi="en-US"/>
              </w:rPr>
              <w:t>SubjectMatcher</w:t>
            </w:r>
            <w:bookmarkEnd w:id="288"/>
            <w:bookmarkEnd w:id="289"/>
          </w:p>
        </w:tc>
        <w:tc>
          <w:tcPr>
            <w:tcW w:w="8927" w:type="dxa"/>
          </w:tcPr>
          <w:p w14:paraId="466080CA" w14:textId="2047BA64" w:rsidR="00B95531" w:rsidRPr="00B95531" w:rsidRDefault="00B95531" w:rsidP="00B95531">
            <w:pPr>
              <w:spacing w:before="120" w:after="120" w:line="360" w:lineRule="auto"/>
              <w:jc w:val="both"/>
              <w:rPr>
                <w:rFonts w:eastAsia="Times New Roman" w:cs="Times New Roman"/>
                <w:lang w:eastAsia="en-US" w:bidi="en-US"/>
              </w:rPr>
            </w:pPr>
            <w:r w:rsidRPr="00B95531">
              <w:rPr>
                <w:rFonts w:eastAsia="Times New Roman" w:cs="Times New Roman"/>
                <w:lang w:eastAsia="en-US" w:bidi="en-US"/>
              </w:rPr>
              <w:t xml:space="preserve">Yayıncı sertifikasındaki </w:t>
            </w:r>
            <w:r w:rsidR="00991B9F" w:rsidRPr="005B3D0E">
              <w:rPr>
                <w:rFonts w:eastAsia="Times New Roman" w:cs="Times New Roman"/>
                <w:i/>
                <w:lang w:eastAsia="en-US" w:bidi="en-US"/>
              </w:rPr>
              <w:t>Ö</w:t>
            </w:r>
            <w:r w:rsidRPr="005B3D0E">
              <w:rPr>
                <w:rFonts w:eastAsia="Times New Roman" w:cs="Times New Roman"/>
                <w:i/>
                <w:lang w:eastAsia="en-US" w:bidi="en-US"/>
              </w:rPr>
              <w:t xml:space="preserve">zne </w:t>
            </w:r>
            <w:r w:rsidR="00991B9F" w:rsidRPr="005B3D0E">
              <w:rPr>
                <w:rFonts w:eastAsia="Times New Roman" w:cs="Times New Roman"/>
                <w:i/>
                <w:lang w:eastAsia="en-US" w:bidi="en-US"/>
              </w:rPr>
              <w:t>A</w:t>
            </w:r>
            <w:r w:rsidRPr="005B3D0E">
              <w:rPr>
                <w:rFonts w:eastAsia="Times New Roman" w:cs="Times New Roman"/>
                <w:i/>
                <w:lang w:eastAsia="en-US" w:bidi="en-US"/>
              </w:rPr>
              <w:t>dı</w:t>
            </w:r>
            <w:r w:rsidRPr="00B95531">
              <w:rPr>
                <w:rFonts w:eastAsia="Times New Roman" w:cs="Times New Roman"/>
                <w:lang w:eastAsia="en-US" w:bidi="en-US"/>
              </w:rPr>
              <w:t xml:space="preserve"> (</w:t>
            </w:r>
            <w:r w:rsidRPr="005B3D0E">
              <w:rPr>
                <w:rFonts w:eastAsia="Times New Roman" w:cs="Times New Roman"/>
                <w:i/>
                <w:lang w:eastAsia="en-US" w:bidi="en-US"/>
              </w:rPr>
              <w:t>subject</w:t>
            </w:r>
            <w:r w:rsidRPr="00B95531">
              <w:rPr>
                <w:rFonts w:eastAsia="Times New Roman" w:cs="Times New Roman"/>
                <w:lang w:eastAsia="en-US" w:bidi="en-US"/>
              </w:rPr>
              <w:t xml:space="preserve">) alanı ile </w:t>
            </w:r>
            <w:r w:rsidR="00991B9F">
              <w:rPr>
                <w:rFonts w:eastAsia="Times New Roman" w:cs="Times New Roman"/>
                <w:lang w:eastAsia="en-US" w:bidi="en-US"/>
              </w:rPr>
              <w:t>ç</w:t>
            </w:r>
            <w:r w:rsidRPr="00B95531">
              <w:rPr>
                <w:rFonts w:eastAsia="Times New Roman" w:cs="Times New Roman"/>
                <w:lang w:eastAsia="en-US" w:bidi="en-US"/>
              </w:rPr>
              <w:t xml:space="preserve">apraz sertifika üzerindeki </w:t>
            </w:r>
            <w:r w:rsidR="00991B9F" w:rsidRPr="005B3D0E">
              <w:rPr>
                <w:rFonts w:eastAsia="Times New Roman" w:cs="Times New Roman"/>
                <w:i/>
                <w:lang w:eastAsia="en-US" w:bidi="en-US"/>
              </w:rPr>
              <w:t>Ö</w:t>
            </w:r>
            <w:r w:rsidRPr="005B3D0E">
              <w:rPr>
                <w:rFonts w:eastAsia="Times New Roman" w:cs="Times New Roman"/>
                <w:i/>
                <w:lang w:eastAsia="en-US" w:bidi="en-US"/>
              </w:rPr>
              <w:t xml:space="preserve">zne </w:t>
            </w:r>
            <w:r w:rsidR="00991B9F" w:rsidRPr="005B3D0E">
              <w:rPr>
                <w:rFonts w:eastAsia="Times New Roman" w:cs="Times New Roman"/>
                <w:i/>
                <w:lang w:eastAsia="en-US" w:bidi="en-US"/>
              </w:rPr>
              <w:t>A</w:t>
            </w:r>
            <w:r w:rsidRPr="005B3D0E">
              <w:rPr>
                <w:rFonts w:eastAsia="Times New Roman" w:cs="Times New Roman"/>
                <w:i/>
                <w:lang w:eastAsia="en-US" w:bidi="en-US"/>
              </w:rPr>
              <w:t xml:space="preserve">dı </w:t>
            </w:r>
            <w:r w:rsidRPr="00B95531">
              <w:rPr>
                <w:rFonts w:eastAsia="Times New Roman" w:cs="Times New Roman"/>
                <w:lang w:eastAsia="en-US" w:bidi="en-US"/>
              </w:rPr>
              <w:t>(</w:t>
            </w:r>
            <w:r w:rsidRPr="005B3D0E">
              <w:rPr>
                <w:rFonts w:eastAsia="Times New Roman" w:cs="Times New Roman"/>
                <w:i/>
                <w:lang w:eastAsia="en-US" w:bidi="en-US"/>
              </w:rPr>
              <w:t>subject</w:t>
            </w:r>
            <w:r w:rsidRPr="00B95531">
              <w:rPr>
                <w:rFonts w:eastAsia="Times New Roman" w:cs="Times New Roman"/>
                <w:lang w:eastAsia="en-US" w:bidi="en-US"/>
              </w:rPr>
              <w:t>) alanını eşleştirir.</w:t>
            </w:r>
          </w:p>
        </w:tc>
      </w:tr>
    </w:tbl>
    <w:p w14:paraId="6F276A8E" w14:textId="5A293A0F" w:rsidR="00667CE3" w:rsidRDefault="00667CE3" w:rsidP="00B95531">
      <w:pPr>
        <w:keepNext/>
        <w:spacing w:before="120" w:after="120" w:line="240" w:lineRule="auto"/>
        <w:jc w:val="center"/>
        <w:rPr>
          <w:rFonts w:eastAsia="Times New Roman" w:cs="Times New Roman"/>
          <w:b/>
          <w:bCs/>
          <w:sz w:val="24"/>
          <w:szCs w:val="24"/>
          <w:lang w:eastAsia="en-US"/>
        </w:rPr>
      </w:pPr>
      <w:bookmarkStart w:id="290" w:name="_Ref321224757"/>
    </w:p>
    <w:p w14:paraId="7AA53600" w14:textId="77777777" w:rsidR="00545148" w:rsidRDefault="00545148" w:rsidP="00B95531">
      <w:pPr>
        <w:keepNext/>
        <w:spacing w:before="120" w:after="120" w:line="240" w:lineRule="auto"/>
        <w:jc w:val="center"/>
        <w:rPr>
          <w:rFonts w:eastAsia="Times New Roman" w:cs="Times New Roman"/>
          <w:b/>
          <w:bCs/>
          <w:sz w:val="24"/>
          <w:szCs w:val="24"/>
          <w:lang w:eastAsia="en-US"/>
        </w:rPr>
      </w:pPr>
    </w:p>
    <w:p w14:paraId="0C828C76" w14:textId="77777777" w:rsidR="00667CE3" w:rsidRDefault="00667CE3" w:rsidP="00B95531">
      <w:pPr>
        <w:keepNext/>
        <w:spacing w:before="120" w:after="120" w:line="240" w:lineRule="auto"/>
        <w:jc w:val="center"/>
        <w:rPr>
          <w:rFonts w:eastAsia="Times New Roman" w:cs="Times New Roman"/>
          <w:b/>
          <w:bCs/>
          <w:sz w:val="24"/>
          <w:szCs w:val="24"/>
          <w:lang w:eastAsia="en-US"/>
        </w:rPr>
      </w:pPr>
    </w:p>
    <w:p w14:paraId="695CAE47" w14:textId="2396B8F4" w:rsidR="00DC7126" w:rsidRDefault="00DC7126" w:rsidP="00B95531">
      <w:pPr>
        <w:keepNext/>
        <w:spacing w:before="120" w:after="120" w:line="240" w:lineRule="auto"/>
        <w:jc w:val="center"/>
        <w:rPr>
          <w:rFonts w:eastAsia="Times New Roman" w:cs="Times New Roman"/>
          <w:b/>
          <w:bCs/>
          <w:sz w:val="24"/>
          <w:szCs w:val="24"/>
          <w:lang w:eastAsia="en-US"/>
        </w:rPr>
      </w:pPr>
    </w:p>
    <w:p w14:paraId="68423657" w14:textId="4F2B8F4E" w:rsidR="00DC7126" w:rsidRDefault="00DC7126" w:rsidP="00B95531">
      <w:pPr>
        <w:keepNext/>
        <w:spacing w:before="120" w:after="120" w:line="240" w:lineRule="auto"/>
        <w:jc w:val="center"/>
        <w:rPr>
          <w:rFonts w:eastAsia="Times New Roman" w:cs="Times New Roman"/>
          <w:b/>
          <w:bCs/>
          <w:sz w:val="24"/>
          <w:szCs w:val="24"/>
          <w:lang w:eastAsia="en-US"/>
        </w:rPr>
      </w:pPr>
    </w:p>
    <w:p w14:paraId="55258C29" w14:textId="1C7EDF28" w:rsidR="00DC7126" w:rsidRDefault="00DC7126" w:rsidP="00B95531">
      <w:pPr>
        <w:keepNext/>
        <w:spacing w:before="120" w:after="120" w:line="240" w:lineRule="auto"/>
        <w:jc w:val="center"/>
        <w:rPr>
          <w:rFonts w:eastAsia="Times New Roman" w:cs="Times New Roman"/>
          <w:b/>
          <w:bCs/>
          <w:sz w:val="24"/>
          <w:szCs w:val="24"/>
          <w:lang w:eastAsia="en-US"/>
        </w:rPr>
      </w:pPr>
    </w:p>
    <w:p w14:paraId="4A43C857" w14:textId="25697E09" w:rsidR="00DC7126" w:rsidRDefault="00DC7126" w:rsidP="00B95531">
      <w:pPr>
        <w:keepNext/>
        <w:spacing w:before="120" w:after="120" w:line="240" w:lineRule="auto"/>
        <w:jc w:val="center"/>
        <w:rPr>
          <w:rFonts w:eastAsia="Times New Roman" w:cs="Times New Roman"/>
          <w:b/>
          <w:bCs/>
          <w:sz w:val="24"/>
          <w:szCs w:val="24"/>
          <w:lang w:eastAsia="en-US"/>
        </w:rPr>
      </w:pPr>
    </w:p>
    <w:p w14:paraId="5B14DD3C" w14:textId="4A7828F4" w:rsidR="00DC7126" w:rsidRDefault="00DC7126" w:rsidP="00B95531">
      <w:pPr>
        <w:keepNext/>
        <w:spacing w:before="120" w:after="120" w:line="240" w:lineRule="auto"/>
        <w:jc w:val="center"/>
        <w:rPr>
          <w:rFonts w:eastAsia="Times New Roman" w:cs="Times New Roman"/>
          <w:b/>
          <w:bCs/>
          <w:sz w:val="24"/>
          <w:szCs w:val="24"/>
          <w:lang w:eastAsia="en-US"/>
        </w:rPr>
      </w:pPr>
    </w:p>
    <w:p w14:paraId="7EC7F087" w14:textId="57636DB8" w:rsidR="00DC7126" w:rsidRDefault="00DC7126" w:rsidP="00B95531">
      <w:pPr>
        <w:keepNext/>
        <w:spacing w:before="120" w:after="120" w:line="240" w:lineRule="auto"/>
        <w:jc w:val="center"/>
        <w:rPr>
          <w:rFonts w:eastAsia="Times New Roman" w:cs="Times New Roman"/>
          <w:b/>
          <w:bCs/>
          <w:sz w:val="24"/>
          <w:szCs w:val="24"/>
          <w:lang w:eastAsia="en-US"/>
        </w:rPr>
      </w:pPr>
    </w:p>
    <w:p w14:paraId="1C74FD4B" w14:textId="4F25EABB" w:rsidR="00DC7126" w:rsidRDefault="00DC7126" w:rsidP="00B95531">
      <w:pPr>
        <w:keepNext/>
        <w:spacing w:before="120" w:after="120" w:line="240" w:lineRule="auto"/>
        <w:jc w:val="center"/>
        <w:rPr>
          <w:rFonts w:eastAsia="Times New Roman" w:cs="Times New Roman"/>
          <w:b/>
          <w:bCs/>
          <w:sz w:val="24"/>
          <w:szCs w:val="24"/>
          <w:lang w:eastAsia="en-US"/>
        </w:rPr>
      </w:pPr>
    </w:p>
    <w:p w14:paraId="16B5B50A" w14:textId="53EF0CC2" w:rsidR="00DC7126" w:rsidRDefault="00DC7126" w:rsidP="00DC7126">
      <w:pPr>
        <w:rPr>
          <w:rFonts w:eastAsia="Times New Roman" w:cs="Times New Roman"/>
          <w:b/>
          <w:bCs/>
          <w:sz w:val="24"/>
          <w:szCs w:val="24"/>
          <w:lang w:eastAsia="en-US"/>
        </w:rPr>
      </w:pPr>
      <w:r>
        <w:rPr>
          <w:rFonts w:eastAsia="Times New Roman" w:cs="Times New Roman"/>
          <w:b/>
          <w:bCs/>
          <w:sz w:val="24"/>
          <w:szCs w:val="24"/>
          <w:lang w:eastAsia="en-US"/>
        </w:rPr>
        <w:br w:type="page"/>
      </w:r>
    </w:p>
    <w:p w14:paraId="329D179B" w14:textId="76C43A7F" w:rsidR="00B95531" w:rsidRPr="00B95531" w:rsidRDefault="00B95531" w:rsidP="00B95531">
      <w:pPr>
        <w:keepNext/>
        <w:spacing w:before="120" w:after="120" w:line="240" w:lineRule="auto"/>
        <w:jc w:val="center"/>
        <w:rPr>
          <w:rFonts w:eastAsia="Times New Roman" w:cs="Times New Roman"/>
          <w:b/>
          <w:bCs/>
          <w:sz w:val="24"/>
          <w:szCs w:val="24"/>
          <w:lang w:eastAsia="en-US"/>
        </w:rPr>
      </w:pPr>
      <w:bookmarkStart w:id="291" w:name="Tablo3"/>
      <w:r w:rsidRPr="00B95531">
        <w:rPr>
          <w:rFonts w:eastAsia="Times New Roman" w:cs="Times New Roman"/>
          <w:b/>
          <w:bCs/>
          <w:sz w:val="24"/>
          <w:szCs w:val="24"/>
          <w:lang w:eastAsia="en-US"/>
        </w:rPr>
        <w:lastRenderedPageBreak/>
        <w:t xml:space="preserve">Table </w:t>
      </w:r>
      <w:r w:rsidR="009075D8" w:rsidRPr="00B95531">
        <w:rPr>
          <w:rFonts w:eastAsia="Times New Roman" w:cs="Times New Roman"/>
          <w:b/>
          <w:bCs/>
          <w:sz w:val="24"/>
          <w:szCs w:val="24"/>
          <w:lang w:eastAsia="en-US"/>
        </w:rPr>
        <w:fldChar w:fldCharType="begin"/>
      </w:r>
      <w:r w:rsidRPr="00B95531">
        <w:rPr>
          <w:rFonts w:eastAsia="Times New Roman" w:cs="Times New Roman"/>
          <w:b/>
          <w:bCs/>
          <w:sz w:val="24"/>
          <w:szCs w:val="24"/>
          <w:lang w:eastAsia="en-US"/>
        </w:rPr>
        <w:instrText xml:space="preserve"> SEQ Table \* ARABIC </w:instrText>
      </w:r>
      <w:r w:rsidR="009075D8" w:rsidRPr="00B95531">
        <w:rPr>
          <w:rFonts w:eastAsia="Times New Roman" w:cs="Times New Roman"/>
          <w:b/>
          <w:bCs/>
          <w:sz w:val="24"/>
          <w:szCs w:val="24"/>
          <w:lang w:eastAsia="en-US"/>
        </w:rPr>
        <w:fldChar w:fldCharType="separate"/>
      </w:r>
      <w:r w:rsidR="001853D1">
        <w:rPr>
          <w:rFonts w:eastAsia="Times New Roman" w:cs="Times New Roman"/>
          <w:b/>
          <w:bCs/>
          <w:noProof/>
          <w:sz w:val="24"/>
          <w:szCs w:val="24"/>
          <w:lang w:eastAsia="en-US"/>
        </w:rPr>
        <w:t>3</w:t>
      </w:r>
      <w:r w:rsidR="009075D8" w:rsidRPr="00B95531">
        <w:rPr>
          <w:rFonts w:eastAsia="Times New Roman" w:cs="Times New Roman"/>
          <w:b/>
          <w:bCs/>
          <w:sz w:val="24"/>
          <w:szCs w:val="24"/>
          <w:lang w:eastAsia="en-US"/>
        </w:rPr>
        <w:fldChar w:fldCharType="end"/>
      </w:r>
      <w:bookmarkEnd w:id="290"/>
      <w:bookmarkEnd w:id="291"/>
      <w:r w:rsidRPr="00B95531">
        <w:rPr>
          <w:rFonts w:eastAsia="Times New Roman" w:cs="Times New Roman"/>
          <w:b/>
          <w:bCs/>
          <w:sz w:val="24"/>
          <w:szCs w:val="24"/>
          <w:lang w:eastAsia="en-US"/>
        </w:rPr>
        <w:t xml:space="preserve"> </w:t>
      </w:r>
      <w:r w:rsidR="00952878">
        <w:rPr>
          <w:rFonts w:eastAsia="Times New Roman" w:cs="Times New Roman"/>
          <w:b/>
          <w:bCs/>
          <w:sz w:val="24"/>
          <w:szCs w:val="24"/>
          <w:lang w:eastAsia="en-US"/>
        </w:rPr>
        <w:t>MA3 API</w:t>
      </w:r>
      <w:r w:rsidRPr="00B95531">
        <w:rPr>
          <w:rFonts w:eastAsia="Times New Roman" w:cs="Times New Roman"/>
          <w:b/>
          <w:bCs/>
          <w:sz w:val="24"/>
          <w:szCs w:val="24"/>
          <w:lang w:eastAsia="en-US"/>
        </w:rPr>
        <w:t xml:space="preserve"> Bulucu (</w:t>
      </w:r>
      <w:r w:rsidRPr="00B95531">
        <w:rPr>
          <w:rFonts w:ascii="Courier New" w:eastAsia="Times New Roman" w:hAnsi="Courier New" w:cs="Courier New"/>
          <w:b/>
          <w:bCs/>
          <w:sz w:val="24"/>
          <w:szCs w:val="24"/>
          <w:lang w:eastAsia="en-US"/>
        </w:rPr>
        <w:t>Finder</w:t>
      </w:r>
      <w:r w:rsidRPr="00B95531">
        <w:rPr>
          <w:rFonts w:eastAsia="Times New Roman" w:cs="Times New Roman"/>
          <w:b/>
          <w:bCs/>
          <w:sz w:val="24"/>
          <w:szCs w:val="24"/>
          <w:lang w:eastAsia="en-US"/>
        </w:rPr>
        <w:t>) listesi</w:t>
      </w:r>
    </w:p>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4"/>
        <w:gridCol w:w="2687"/>
        <w:gridCol w:w="2671"/>
        <w:gridCol w:w="5748"/>
      </w:tblGrid>
      <w:tr w:rsidR="00B95531" w:rsidRPr="00B95531" w14:paraId="3297750E" w14:textId="77777777" w:rsidTr="00FA1B4B">
        <w:tc>
          <w:tcPr>
            <w:tcW w:w="14760" w:type="dxa"/>
            <w:gridSpan w:val="4"/>
          </w:tcPr>
          <w:p w14:paraId="4F9F6FF9" w14:textId="77777777"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292" w:name="_Toc321226258"/>
            <w:bookmarkStart w:id="293" w:name="_Toc321226436"/>
            <w:r w:rsidRPr="00B95531">
              <w:rPr>
                <w:rFonts w:eastAsia="Times New Roman" w:cs="Times New Roman"/>
                <w:b/>
                <w:sz w:val="24"/>
                <w:szCs w:val="24"/>
                <w:lang w:eastAsia="en-US" w:bidi="en-US"/>
              </w:rPr>
              <w:t>GÜVENİLİR SERTİFİKA BULUCULAR</w:t>
            </w:r>
            <w:r w:rsidRPr="00B95531">
              <w:rPr>
                <w:rFonts w:ascii="Courier New" w:eastAsia="Times New Roman" w:hAnsi="Courier New" w:cs="Courier New"/>
                <w:b/>
                <w:sz w:val="24"/>
                <w:szCs w:val="24"/>
                <w:lang w:eastAsia="en-US" w:bidi="en-US"/>
              </w:rPr>
              <w:t>&lt;policy&gt;&lt;find&gt;&lt;trustedcertificate&gt;</w:t>
            </w:r>
            <w:bookmarkEnd w:id="292"/>
            <w:bookmarkEnd w:id="293"/>
          </w:p>
        </w:tc>
      </w:tr>
      <w:tr w:rsidR="00B95531" w:rsidRPr="00B95531" w14:paraId="17DF97DC" w14:textId="77777777" w:rsidTr="00FA1B4B">
        <w:tc>
          <w:tcPr>
            <w:tcW w:w="6341" w:type="dxa"/>
            <w:gridSpan w:val="2"/>
            <w:tcBorders>
              <w:bottom w:val="nil"/>
            </w:tcBorders>
          </w:tcPr>
          <w:p w14:paraId="77726C81" w14:textId="325AD13E"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294" w:name="_Toc321226259"/>
            <w:bookmarkStart w:id="295" w:name="_Toc321226437"/>
            <w:r w:rsidRPr="00B95531">
              <w:rPr>
                <w:rFonts w:ascii="Courier New" w:eastAsia="Times New Roman" w:hAnsi="Courier New" w:cs="Courier New"/>
                <w:b/>
                <w:sz w:val="24"/>
                <w:szCs w:val="24"/>
                <w:lang w:eastAsia="en-US" w:bidi="en-US"/>
              </w:rPr>
              <w:t>TrustedCertificateFinderFromECertStore</w:t>
            </w:r>
            <w:bookmarkEnd w:id="294"/>
            <w:bookmarkEnd w:id="295"/>
          </w:p>
        </w:tc>
        <w:tc>
          <w:tcPr>
            <w:tcW w:w="8419" w:type="dxa"/>
            <w:gridSpan w:val="2"/>
          </w:tcPr>
          <w:p w14:paraId="7BB98992" w14:textId="77777777" w:rsidR="00B95531" w:rsidRPr="00B95531" w:rsidRDefault="00B95531" w:rsidP="00B95531">
            <w:pPr>
              <w:spacing w:before="120" w:after="120" w:line="360" w:lineRule="auto"/>
              <w:jc w:val="both"/>
              <w:rPr>
                <w:rFonts w:eastAsia="Times New Roman" w:cs="Times New Roman"/>
                <w:sz w:val="24"/>
                <w:szCs w:val="24"/>
                <w:lang w:eastAsia="en-US" w:bidi="en-US"/>
              </w:rPr>
            </w:pPr>
            <w:bookmarkStart w:id="296" w:name="_Toc321226260"/>
            <w:bookmarkStart w:id="297" w:name="_Toc321226438"/>
            <w:r w:rsidRPr="00B95531">
              <w:rPr>
                <w:rFonts w:eastAsia="Times New Roman" w:cs="Times New Roman"/>
                <w:lang w:eastAsia="en-US" w:bidi="en-US"/>
              </w:rPr>
              <w:t>Yerel sertifika deposundaki yayıncı sertifikalarını getirir ve bu sertifikaları güvenilir kabul eder.</w:t>
            </w:r>
            <w:bookmarkEnd w:id="296"/>
            <w:bookmarkEnd w:id="297"/>
          </w:p>
        </w:tc>
      </w:tr>
      <w:tr w:rsidR="00B95531" w:rsidRPr="00B95531" w14:paraId="081DE185" w14:textId="77777777" w:rsidTr="00FA1B4B">
        <w:trPr>
          <w:trHeight w:val="1795"/>
        </w:trPr>
        <w:tc>
          <w:tcPr>
            <w:tcW w:w="3654" w:type="dxa"/>
            <w:vMerge w:val="restart"/>
            <w:tcBorders>
              <w:top w:val="nil"/>
              <w:left w:val="single" w:sz="4" w:space="0" w:color="000000"/>
              <w:right w:val="single" w:sz="4" w:space="0" w:color="000000"/>
            </w:tcBorders>
          </w:tcPr>
          <w:p w14:paraId="77D18319" w14:textId="77777777" w:rsidR="00B95531" w:rsidRPr="00B95531" w:rsidRDefault="00B95531" w:rsidP="00B95531">
            <w:pPr>
              <w:keepNext/>
              <w:spacing w:before="240" w:after="0" w:line="360" w:lineRule="auto"/>
              <w:outlineLvl w:val="0"/>
              <w:rPr>
                <w:rFonts w:ascii="Courier New" w:eastAsia="Times New Roman" w:hAnsi="Courier New" w:cs="Courier New"/>
                <w:lang w:eastAsia="en-US" w:bidi="en-US"/>
              </w:rPr>
            </w:pPr>
          </w:p>
        </w:tc>
        <w:tc>
          <w:tcPr>
            <w:tcW w:w="2687" w:type="dxa"/>
            <w:vMerge w:val="restart"/>
            <w:tcBorders>
              <w:top w:val="single" w:sz="4" w:space="0" w:color="000000"/>
              <w:left w:val="single" w:sz="4" w:space="0" w:color="000000"/>
            </w:tcBorders>
          </w:tcPr>
          <w:p w14:paraId="3B9F4E6B" w14:textId="77777777" w:rsidR="00B95531" w:rsidRPr="00B95531" w:rsidRDefault="00B95531" w:rsidP="00B95531">
            <w:pPr>
              <w:spacing w:before="120" w:after="120" w:line="240" w:lineRule="auto"/>
              <w:jc w:val="both"/>
              <w:rPr>
                <w:rFonts w:ascii="Courier New" w:eastAsia="Times New Roman" w:hAnsi="Courier New" w:cs="Courier New"/>
                <w:sz w:val="24"/>
                <w:szCs w:val="24"/>
                <w:lang w:eastAsia="en-US" w:bidi="en-US"/>
              </w:rPr>
            </w:pPr>
            <w:bookmarkStart w:id="298" w:name="_Toc321226261"/>
            <w:bookmarkStart w:id="299" w:name="_Toc321226439"/>
            <w:r w:rsidRPr="00B95531">
              <w:rPr>
                <w:rFonts w:eastAsia="Times New Roman" w:cs="Times New Roman"/>
                <w:lang w:eastAsia="en-US" w:bidi="en-US"/>
              </w:rPr>
              <w:t>Parametreler</w:t>
            </w:r>
            <w:bookmarkEnd w:id="298"/>
            <w:bookmarkEnd w:id="299"/>
          </w:p>
        </w:tc>
        <w:tc>
          <w:tcPr>
            <w:tcW w:w="2671" w:type="dxa"/>
          </w:tcPr>
          <w:p w14:paraId="69902DEB"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300" w:name="_Toc321226262"/>
            <w:bookmarkStart w:id="301" w:name="_Toc321226440"/>
            <w:r w:rsidRPr="00B95531">
              <w:rPr>
                <w:rFonts w:ascii="Courier New" w:eastAsia="Times New Roman" w:hAnsi="Courier New" w:cs="Courier New"/>
                <w:sz w:val="24"/>
                <w:szCs w:val="24"/>
                <w:lang w:eastAsia="en-US" w:bidi="en-US"/>
              </w:rPr>
              <w:t>securitylevel</w:t>
            </w:r>
            <w:bookmarkEnd w:id="300"/>
            <w:bookmarkEnd w:id="301"/>
          </w:p>
        </w:tc>
        <w:tc>
          <w:tcPr>
            <w:tcW w:w="5748" w:type="dxa"/>
          </w:tcPr>
          <w:p w14:paraId="5B3E8269" w14:textId="15350D84" w:rsidR="00B95531" w:rsidRPr="00B95531" w:rsidRDefault="00B95531" w:rsidP="00B95531">
            <w:pPr>
              <w:spacing w:before="120" w:after="120" w:line="360" w:lineRule="auto"/>
              <w:jc w:val="both"/>
              <w:rPr>
                <w:rFonts w:ascii="Courier New" w:eastAsia="Times New Roman" w:hAnsi="Courier New" w:cs="Courier New"/>
                <w:sz w:val="24"/>
                <w:szCs w:val="24"/>
                <w:lang w:eastAsia="en-US" w:bidi="en-US"/>
              </w:rPr>
            </w:pPr>
            <w:bookmarkStart w:id="302" w:name="_Toc321226263"/>
            <w:bookmarkStart w:id="303" w:name="_Toc321226441"/>
            <w:r w:rsidRPr="00B95531">
              <w:rPr>
                <w:rFonts w:ascii="Courier New" w:eastAsia="Times New Roman" w:hAnsi="Courier New" w:cs="Courier New"/>
                <w:sz w:val="24"/>
                <w:szCs w:val="24"/>
                <w:lang w:eastAsia="en-US" w:bidi="en-US"/>
              </w:rPr>
              <w:t>[PERSONAL*, ORGANIZATIONAL, LEGAL]</w:t>
            </w:r>
            <w:r w:rsidRPr="00B95531">
              <w:rPr>
                <w:rFonts w:eastAsia="Times New Roman" w:cs="Times New Roman"/>
                <w:lang w:eastAsia="en-US" w:bidi="en-US"/>
              </w:rPr>
              <w:br/>
              <w:t>Depodan getirilecek sertifikaların güven seviyesini belirler.  Kişisel sertifikalar için PERSONAL kurumsal sertifikalar için ORGANIZATIONAL kanuni sertifikalar için LEGAL olarak belirtilmelidir.</w:t>
            </w:r>
            <w:bookmarkEnd w:id="302"/>
            <w:bookmarkEnd w:id="303"/>
          </w:p>
        </w:tc>
      </w:tr>
      <w:tr w:rsidR="00B95531" w:rsidRPr="00B95531" w14:paraId="3ABA234D" w14:textId="77777777" w:rsidTr="00FA1B4B">
        <w:trPr>
          <w:trHeight w:val="1414"/>
        </w:trPr>
        <w:tc>
          <w:tcPr>
            <w:tcW w:w="3654" w:type="dxa"/>
            <w:vMerge/>
            <w:tcBorders>
              <w:left w:val="single" w:sz="4" w:space="0" w:color="000000"/>
              <w:bottom w:val="single" w:sz="4" w:space="0" w:color="000000"/>
              <w:right w:val="single" w:sz="4" w:space="0" w:color="000000"/>
            </w:tcBorders>
          </w:tcPr>
          <w:p w14:paraId="7D6169F4" w14:textId="77777777" w:rsidR="00B95531" w:rsidRPr="00B95531" w:rsidRDefault="00B95531" w:rsidP="00B95531">
            <w:pPr>
              <w:keepNext/>
              <w:spacing w:before="240" w:after="0" w:line="360" w:lineRule="auto"/>
              <w:outlineLvl w:val="0"/>
              <w:rPr>
                <w:rFonts w:ascii="Courier New" w:eastAsia="Times New Roman" w:hAnsi="Courier New" w:cs="Courier New"/>
                <w:lang w:eastAsia="en-US" w:bidi="en-US"/>
              </w:rPr>
            </w:pPr>
          </w:p>
        </w:tc>
        <w:tc>
          <w:tcPr>
            <w:tcW w:w="2687" w:type="dxa"/>
            <w:vMerge/>
            <w:tcBorders>
              <w:left w:val="single" w:sz="4" w:space="0" w:color="000000"/>
              <w:bottom w:val="single" w:sz="4" w:space="0" w:color="000000"/>
            </w:tcBorders>
          </w:tcPr>
          <w:p w14:paraId="1D2AB027" w14:textId="77777777" w:rsidR="00B95531" w:rsidRPr="00B95531" w:rsidRDefault="00B95531" w:rsidP="00B95531">
            <w:pPr>
              <w:keepNext/>
              <w:spacing w:before="240" w:after="0" w:line="360" w:lineRule="auto"/>
              <w:outlineLvl w:val="0"/>
              <w:rPr>
                <w:rFonts w:ascii="Courier New" w:eastAsia="Times New Roman" w:hAnsi="Courier New" w:cs="Courier New"/>
                <w:lang w:eastAsia="en-US" w:bidi="en-US"/>
              </w:rPr>
            </w:pPr>
          </w:p>
        </w:tc>
        <w:tc>
          <w:tcPr>
            <w:tcW w:w="2671" w:type="dxa"/>
          </w:tcPr>
          <w:p w14:paraId="09B47B0C"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304" w:name="_Toc321226264"/>
            <w:bookmarkStart w:id="305" w:name="_Toc321226442"/>
            <w:r w:rsidRPr="00B95531">
              <w:rPr>
                <w:rFonts w:ascii="Courier New" w:eastAsia="Times New Roman" w:hAnsi="Courier New" w:cs="Courier New"/>
                <w:sz w:val="24"/>
                <w:szCs w:val="24"/>
                <w:lang w:eastAsia="en-US" w:bidi="en-US"/>
              </w:rPr>
              <w:t>storepath [O]</w:t>
            </w:r>
            <w:bookmarkEnd w:id="304"/>
            <w:bookmarkEnd w:id="305"/>
          </w:p>
        </w:tc>
        <w:tc>
          <w:tcPr>
            <w:tcW w:w="5748" w:type="dxa"/>
          </w:tcPr>
          <w:p w14:paraId="6BE13BA5" w14:textId="17D73220" w:rsidR="00B95531" w:rsidRPr="00B95531" w:rsidRDefault="00B95531" w:rsidP="00B95531">
            <w:pPr>
              <w:spacing w:before="120" w:after="120" w:line="360" w:lineRule="auto"/>
              <w:jc w:val="both"/>
              <w:rPr>
                <w:rFonts w:ascii="Courier New" w:eastAsia="Times New Roman" w:hAnsi="Courier New" w:cs="Courier New"/>
                <w:b/>
                <w:bCs/>
                <w:caps/>
                <w:lang w:eastAsia="en-US" w:bidi="en-US"/>
              </w:rPr>
            </w:pPr>
            <w:bookmarkStart w:id="306" w:name="_Toc321226265"/>
            <w:bookmarkStart w:id="307" w:name="_Toc321226443"/>
            <w:r w:rsidRPr="00B95531">
              <w:rPr>
                <w:rFonts w:eastAsia="Times New Roman" w:cs="Times New Roman"/>
                <w:lang w:eastAsia="en-US" w:bidi="en-US"/>
              </w:rPr>
              <w:t>Yerel sertifika deposunun dosya sistemindeki yerini belirler</w:t>
            </w:r>
            <w:bookmarkEnd w:id="306"/>
            <w:bookmarkEnd w:id="307"/>
            <w:r w:rsidR="005542BF">
              <w:rPr>
                <w:rFonts w:eastAsia="Times New Roman" w:cs="Times New Roman"/>
                <w:lang w:eastAsia="en-US" w:bidi="en-US"/>
              </w:rPr>
              <w:t>.</w:t>
            </w:r>
          </w:p>
        </w:tc>
      </w:tr>
      <w:tr w:rsidR="00B95531" w:rsidRPr="00B95531" w14:paraId="7E79EB65" w14:textId="77777777" w:rsidTr="00FA1B4B">
        <w:trPr>
          <w:trHeight w:val="823"/>
        </w:trPr>
        <w:tc>
          <w:tcPr>
            <w:tcW w:w="6341" w:type="dxa"/>
            <w:gridSpan w:val="2"/>
            <w:tcBorders>
              <w:bottom w:val="nil"/>
            </w:tcBorders>
          </w:tcPr>
          <w:p w14:paraId="11E90C47" w14:textId="1F8A9109"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308" w:name="_Toc321226266"/>
            <w:bookmarkStart w:id="309" w:name="_Toc321226444"/>
            <w:r w:rsidRPr="00B95531">
              <w:rPr>
                <w:rFonts w:ascii="Courier New" w:eastAsia="Times New Roman" w:hAnsi="Courier New" w:cs="Courier New"/>
                <w:b/>
                <w:sz w:val="24"/>
                <w:szCs w:val="24"/>
                <w:lang w:eastAsia="en-US" w:bidi="en-US"/>
              </w:rPr>
              <w:t>TrustedCertificateFinderFromFileSystem</w:t>
            </w:r>
            <w:bookmarkEnd w:id="308"/>
            <w:bookmarkEnd w:id="309"/>
          </w:p>
        </w:tc>
        <w:tc>
          <w:tcPr>
            <w:tcW w:w="8419" w:type="dxa"/>
            <w:gridSpan w:val="2"/>
          </w:tcPr>
          <w:p w14:paraId="3488C853" w14:textId="77777777" w:rsidR="00B95531" w:rsidRPr="00B95531" w:rsidRDefault="00B95531" w:rsidP="00B95531">
            <w:pPr>
              <w:spacing w:before="120" w:after="120" w:line="360" w:lineRule="auto"/>
              <w:jc w:val="both"/>
              <w:rPr>
                <w:rFonts w:eastAsia="Times New Roman" w:cs="Times New Roman"/>
                <w:sz w:val="24"/>
                <w:szCs w:val="24"/>
                <w:lang w:eastAsia="en-US" w:bidi="en-US"/>
              </w:rPr>
            </w:pPr>
            <w:bookmarkStart w:id="310" w:name="_Toc321226267"/>
            <w:bookmarkStart w:id="311" w:name="_Toc321226445"/>
            <w:r w:rsidRPr="00B95531">
              <w:rPr>
                <w:rFonts w:eastAsia="Times New Roman" w:cs="Times New Roman"/>
                <w:lang w:eastAsia="en-US" w:bidi="en-US"/>
              </w:rPr>
              <w:t>Dosya sisteminde verilen dizin adresindeki yayıncı sertifikalarını getirir. Bu sertifikaları güvenilir kabul eder.</w:t>
            </w:r>
            <w:bookmarkEnd w:id="310"/>
            <w:bookmarkEnd w:id="311"/>
          </w:p>
        </w:tc>
      </w:tr>
      <w:tr w:rsidR="00B95531" w:rsidRPr="00B95531" w14:paraId="1E0D25CB" w14:textId="77777777" w:rsidTr="00AE1C05">
        <w:trPr>
          <w:trHeight w:val="761"/>
        </w:trPr>
        <w:tc>
          <w:tcPr>
            <w:tcW w:w="3654" w:type="dxa"/>
            <w:tcBorders>
              <w:top w:val="nil"/>
              <w:bottom w:val="single" w:sz="4" w:space="0" w:color="000000"/>
            </w:tcBorders>
          </w:tcPr>
          <w:p w14:paraId="26487A54" w14:textId="77777777" w:rsidR="00B95531" w:rsidRPr="00B95531" w:rsidRDefault="00B95531" w:rsidP="00B95531">
            <w:pPr>
              <w:keepNext/>
              <w:spacing w:before="240" w:after="0" w:line="360" w:lineRule="auto"/>
              <w:outlineLvl w:val="0"/>
              <w:rPr>
                <w:rFonts w:ascii="Courier New" w:eastAsia="Times New Roman" w:hAnsi="Courier New" w:cs="Courier New"/>
                <w:b/>
                <w:lang w:eastAsia="en-US" w:bidi="en-US"/>
              </w:rPr>
            </w:pPr>
          </w:p>
        </w:tc>
        <w:tc>
          <w:tcPr>
            <w:tcW w:w="2687" w:type="dxa"/>
            <w:tcBorders>
              <w:top w:val="single" w:sz="4" w:space="0" w:color="000000"/>
              <w:bottom w:val="single" w:sz="4" w:space="0" w:color="000000"/>
            </w:tcBorders>
          </w:tcPr>
          <w:p w14:paraId="4589AD13"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312" w:name="_Toc321226268"/>
            <w:bookmarkStart w:id="313" w:name="_Toc321226446"/>
            <w:r w:rsidRPr="00B95531">
              <w:rPr>
                <w:rFonts w:eastAsia="Times New Roman" w:cs="Times New Roman"/>
                <w:lang w:eastAsia="en-US" w:bidi="en-US"/>
              </w:rPr>
              <w:t>Parametreler</w:t>
            </w:r>
            <w:bookmarkEnd w:id="312"/>
            <w:bookmarkEnd w:id="313"/>
          </w:p>
        </w:tc>
        <w:tc>
          <w:tcPr>
            <w:tcW w:w="2671" w:type="dxa"/>
          </w:tcPr>
          <w:p w14:paraId="4DC19375" w14:textId="77777777" w:rsidR="00B95531" w:rsidRPr="005B3D0E" w:rsidRDefault="00B95531" w:rsidP="00B95531">
            <w:pPr>
              <w:spacing w:before="120" w:after="120" w:line="240" w:lineRule="auto"/>
              <w:jc w:val="both"/>
              <w:rPr>
                <w:rFonts w:ascii="Courier New" w:eastAsia="Times New Roman" w:hAnsi="Courier New" w:cs="Courier New"/>
                <w:sz w:val="24"/>
                <w:szCs w:val="24"/>
                <w:lang w:eastAsia="en-US" w:bidi="en-US"/>
              </w:rPr>
            </w:pPr>
            <w:bookmarkStart w:id="314" w:name="_Toc321226269"/>
            <w:bookmarkStart w:id="315" w:name="_Toc321226447"/>
            <w:r w:rsidRPr="005B3D0E">
              <w:rPr>
                <w:rFonts w:ascii="Courier New" w:eastAsia="Times New Roman" w:hAnsi="Courier New" w:cs="Courier New"/>
                <w:sz w:val="24"/>
                <w:szCs w:val="24"/>
                <w:lang w:eastAsia="en-US" w:bidi="en-US"/>
              </w:rPr>
              <w:t>dizin</w:t>
            </w:r>
            <w:bookmarkEnd w:id="314"/>
            <w:bookmarkEnd w:id="315"/>
          </w:p>
        </w:tc>
        <w:tc>
          <w:tcPr>
            <w:tcW w:w="5748" w:type="dxa"/>
          </w:tcPr>
          <w:p w14:paraId="1642DC61" w14:textId="77777777" w:rsidR="00B95531" w:rsidRPr="00B95531" w:rsidRDefault="00B95531" w:rsidP="00B95531">
            <w:pPr>
              <w:spacing w:before="120" w:after="120" w:line="360" w:lineRule="auto"/>
              <w:jc w:val="both"/>
              <w:rPr>
                <w:rFonts w:eastAsia="Times New Roman" w:cs="Times New Roman"/>
                <w:b/>
                <w:bCs/>
                <w:caps/>
                <w:lang w:eastAsia="en-US" w:bidi="en-US"/>
              </w:rPr>
            </w:pPr>
            <w:bookmarkStart w:id="316" w:name="_Toc321226270"/>
            <w:bookmarkStart w:id="317" w:name="_Toc321226448"/>
            <w:r w:rsidRPr="00B95531">
              <w:rPr>
                <w:rFonts w:eastAsia="Times New Roman" w:cs="Times New Roman"/>
                <w:lang w:eastAsia="en-US" w:bidi="en-US"/>
              </w:rPr>
              <w:t>Dizin adresi</w:t>
            </w:r>
            <w:bookmarkEnd w:id="316"/>
            <w:bookmarkEnd w:id="317"/>
          </w:p>
        </w:tc>
      </w:tr>
    </w:tbl>
    <w:p w14:paraId="0EA1423B" w14:textId="5B769A7D" w:rsidR="001B6E59" w:rsidRDefault="001B6E59"/>
    <w:p w14:paraId="70118B11" w14:textId="6C110D53" w:rsidR="001B6E59" w:rsidRDefault="001B6E59"/>
    <w:p w14:paraId="6539169F" w14:textId="77777777" w:rsidR="001B6E59" w:rsidRDefault="001B6E59"/>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00"/>
        <w:gridCol w:w="54"/>
        <w:gridCol w:w="2687"/>
        <w:gridCol w:w="2526"/>
        <w:gridCol w:w="32"/>
        <w:gridCol w:w="113"/>
        <w:gridCol w:w="5748"/>
      </w:tblGrid>
      <w:tr w:rsidR="00AE1C05" w:rsidRPr="00B95531" w14:paraId="5672C76A" w14:textId="77777777" w:rsidTr="00924E0A">
        <w:trPr>
          <w:trHeight w:val="761"/>
        </w:trPr>
        <w:tc>
          <w:tcPr>
            <w:tcW w:w="6341" w:type="dxa"/>
            <w:gridSpan w:val="3"/>
            <w:tcBorders>
              <w:top w:val="single" w:sz="4" w:space="0" w:color="000000"/>
              <w:bottom w:val="nil"/>
            </w:tcBorders>
          </w:tcPr>
          <w:p w14:paraId="796FAB31" w14:textId="77777777" w:rsidR="00AE1C05" w:rsidRPr="00B95531" w:rsidRDefault="00AE1C05" w:rsidP="00B95531">
            <w:pPr>
              <w:spacing w:before="120" w:after="120" w:line="240" w:lineRule="auto"/>
              <w:jc w:val="both"/>
              <w:rPr>
                <w:rFonts w:eastAsia="Times New Roman" w:cs="Times New Roman"/>
                <w:lang w:eastAsia="en-US" w:bidi="en-US"/>
              </w:rPr>
            </w:pPr>
            <w:r w:rsidRPr="00AE1C05">
              <w:rPr>
                <w:rFonts w:ascii="Courier New" w:eastAsia="Times New Roman" w:hAnsi="Courier New" w:cs="Courier New"/>
                <w:b/>
                <w:sz w:val="24"/>
                <w:szCs w:val="24"/>
                <w:lang w:eastAsia="en-US" w:bidi="en-US"/>
              </w:rPr>
              <w:lastRenderedPageBreak/>
              <w:t>TrustedCertificateFinderFromXml</w:t>
            </w:r>
          </w:p>
        </w:tc>
        <w:tc>
          <w:tcPr>
            <w:tcW w:w="8419" w:type="dxa"/>
            <w:gridSpan w:val="4"/>
          </w:tcPr>
          <w:p w14:paraId="4C077DD2" w14:textId="77777777" w:rsidR="00AE1C05" w:rsidRPr="00B95531" w:rsidRDefault="00AE1C05" w:rsidP="00B95531">
            <w:pPr>
              <w:spacing w:before="120" w:after="120" w:line="360" w:lineRule="auto"/>
              <w:jc w:val="both"/>
              <w:rPr>
                <w:rFonts w:eastAsia="Times New Roman" w:cs="Times New Roman"/>
                <w:lang w:eastAsia="en-US" w:bidi="en-US"/>
              </w:rPr>
            </w:pPr>
            <w:r w:rsidRPr="00AE1C05">
              <w:rPr>
                <w:rFonts w:eastAsia="Times New Roman" w:cs="Times New Roman"/>
                <w:lang w:eastAsia="en-US" w:bidi="en-US"/>
              </w:rPr>
              <w:t>Verilen URL adresindeki yayıncı sertifikalarını getirir. Bu sertifikaları güvenilir kabul eder.</w:t>
            </w:r>
          </w:p>
        </w:tc>
      </w:tr>
      <w:tr w:rsidR="00AE1C05" w:rsidRPr="00B95531" w14:paraId="19F04B37" w14:textId="77777777" w:rsidTr="00AE1C05">
        <w:trPr>
          <w:trHeight w:val="761"/>
        </w:trPr>
        <w:tc>
          <w:tcPr>
            <w:tcW w:w="3654" w:type="dxa"/>
            <w:gridSpan w:val="2"/>
            <w:tcBorders>
              <w:top w:val="nil"/>
            </w:tcBorders>
          </w:tcPr>
          <w:p w14:paraId="0C591D74" w14:textId="77777777" w:rsidR="00AE1C05" w:rsidRPr="00B95531" w:rsidRDefault="00AE1C05" w:rsidP="00B95531">
            <w:pPr>
              <w:keepNext/>
              <w:spacing w:before="240" w:after="0" w:line="360" w:lineRule="auto"/>
              <w:outlineLvl w:val="0"/>
              <w:rPr>
                <w:rFonts w:ascii="Courier New" w:eastAsia="Times New Roman" w:hAnsi="Courier New" w:cs="Courier New"/>
                <w:b/>
                <w:lang w:eastAsia="en-US" w:bidi="en-US"/>
              </w:rPr>
            </w:pPr>
          </w:p>
        </w:tc>
        <w:tc>
          <w:tcPr>
            <w:tcW w:w="2687" w:type="dxa"/>
            <w:tcBorders>
              <w:top w:val="single" w:sz="4" w:space="0" w:color="000000"/>
            </w:tcBorders>
          </w:tcPr>
          <w:p w14:paraId="51CBACDA" w14:textId="77777777" w:rsidR="00AE1C05" w:rsidRPr="00B95531" w:rsidRDefault="00AE1C05" w:rsidP="00B95531">
            <w:pPr>
              <w:spacing w:before="120" w:after="120" w:line="240" w:lineRule="auto"/>
              <w:jc w:val="both"/>
              <w:rPr>
                <w:rFonts w:eastAsia="Times New Roman" w:cs="Times New Roman"/>
                <w:lang w:eastAsia="en-US" w:bidi="en-US"/>
              </w:rPr>
            </w:pPr>
            <w:r w:rsidRPr="00B95531">
              <w:rPr>
                <w:rFonts w:eastAsia="Times New Roman" w:cs="Times New Roman"/>
                <w:lang w:eastAsia="en-US" w:bidi="en-US"/>
              </w:rPr>
              <w:t>Parametreler</w:t>
            </w:r>
          </w:p>
        </w:tc>
        <w:tc>
          <w:tcPr>
            <w:tcW w:w="2671" w:type="dxa"/>
            <w:gridSpan w:val="3"/>
          </w:tcPr>
          <w:p w14:paraId="0DB30C80" w14:textId="77777777" w:rsidR="00AE1C05" w:rsidRPr="00B95531" w:rsidRDefault="002C3670" w:rsidP="00B95531">
            <w:pPr>
              <w:spacing w:before="120" w:after="120" w:line="240" w:lineRule="auto"/>
              <w:jc w:val="both"/>
              <w:rPr>
                <w:rFonts w:eastAsia="Times New Roman" w:cs="Times New Roman"/>
                <w:sz w:val="24"/>
                <w:szCs w:val="24"/>
                <w:lang w:eastAsia="en-US" w:bidi="en-US"/>
              </w:rPr>
            </w:pPr>
            <w:r w:rsidRPr="00B95531">
              <w:rPr>
                <w:rFonts w:ascii="Courier New" w:eastAsia="Times New Roman" w:hAnsi="Courier New" w:cs="Courier New"/>
                <w:sz w:val="24"/>
                <w:szCs w:val="24"/>
                <w:lang w:eastAsia="en-US" w:bidi="en-US"/>
              </w:rPr>
              <w:t>storepath [O]</w:t>
            </w:r>
          </w:p>
        </w:tc>
        <w:tc>
          <w:tcPr>
            <w:tcW w:w="5748" w:type="dxa"/>
          </w:tcPr>
          <w:p w14:paraId="28F35428" w14:textId="77777777" w:rsidR="00AE1C05" w:rsidRPr="00B95531" w:rsidRDefault="002C3670" w:rsidP="00B95531">
            <w:pPr>
              <w:spacing w:before="120" w:after="120" w:line="360" w:lineRule="auto"/>
              <w:jc w:val="both"/>
              <w:rPr>
                <w:rFonts w:eastAsia="Times New Roman" w:cs="Times New Roman"/>
                <w:lang w:eastAsia="en-US" w:bidi="en-US"/>
              </w:rPr>
            </w:pPr>
            <w:r>
              <w:rPr>
                <w:rFonts w:cs="Arial"/>
              </w:rPr>
              <w:t>URL adresi</w:t>
            </w:r>
          </w:p>
        </w:tc>
      </w:tr>
      <w:tr w:rsidR="00B95531" w:rsidRPr="00B95531" w14:paraId="48A37D80" w14:textId="77777777" w:rsidTr="00FA1B4B">
        <w:tc>
          <w:tcPr>
            <w:tcW w:w="14760" w:type="dxa"/>
            <w:gridSpan w:val="7"/>
          </w:tcPr>
          <w:p w14:paraId="328237CD" w14:textId="7C57A661" w:rsidR="005542BF" w:rsidRPr="005542BF" w:rsidRDefault="00B95531" w:rsidP="005542BF">
            <w:pPr>
              <w:spacing w:before="120" w:after="120" w:line="240" w:lineRule="auto"/>
              <w:jc w:val="center"/>
              <w:rPr>
                <w:rFonts w:ascii="Courier New" w:eastAsia="Times New Roman" w:hAnsi="Courier New" w:cs="Courier New"/>
                <w:b/>
                <w:sz w:val="24"/>
                <w:szCs w:val="24"/>
                <w:lang w:eastAsia="en-US" w:bidi="en-US"/>
              </w:rPr>
            </w:pPr>
            <w:bookmarkStart w:id="318" w:name="_Toc321226271"/>
            <w:bookmarkStart w:id="319" w:name="_Toc321226449"/>
            <w:r w:rsidRPr="00B95531">
              <w:rPr>
                <w:rFonts w:eastAsia="Times New Roman" w:cs="Times New Roman"/>
                <w:b/>
                <w:sz w:val="24"/>
                <w:szCs w:val="24"/>
                <w:lang w:eastAsia="en-US" w:bidi="en-US"/>
              </w:rPr>
              <w:t>SERTİFİKA BULUCULAR</w:t>
            </w:r>
            <w:r w:rsidRPr="00B95531">
              <w:rPr>
                <w:rFonts w:ascii="Courier New" w:eastAsia="Times New Roman" w:hAnsi="Courier New" w:cs="Courier New"/>
                <w:b/>
                <w:sz w:val="24"/>
                <w:szCs w:val="24"/>
                <w:lang w:eastAsia="en-US" w:bidi="en-US"/>
              </w:rPr>
              <w:t>&lt;policy&gt;&lt;find&gt;&lt;certificate&gt;</w:t>
            </w:r>
            <w:bookmarkEnd w:id="318"/>
            <w:bookmarkEnd w:id="319"/>
          </w:p>
        </w:tc>
      </w:tr>
      <w:tr w:rsidR="00B95531" w:rsidRPr="00B95531" w14:paraId="08CF6362" w14:textId="77777777" w:rsidTr="00FA1B4B">
        <w:tc>
          <w:tcPr>
            <w:tcW w:w="6341" w:type="dxa"/>
            <w:gridSpan w:val="3"/>
          </w:tcPr>
          <w:p w14:paraId="43128306" w14:textId="06C05C30"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320" w:name="_Toc321226272"/>
            <w:bookmarkStart w:id="321" w:name="_Toc321226450"/>
            <w:r w:rsidRPr="00B95531">
              <w:rPr>
                <w:rFonts w:ascii="Courier New" w:eastAsia="Times New Roman" w:hAnsi="Courier New" w:cs="Courier New"/>
                <w:b/>
                <w:sz w:val="24"/>
                <w:szCs w:val="24"/>
                <w:lang w:eastAsia="en-US" w:bidi="en-US"/>
              </w:rPr>
              <w:t>CertificateFinderFromECertStore</w:t>
            </w:r>
            <w:bookmarkEnd w:id="320"/>
            <w:bookmarkEnd w:id="321"/>
          </w:p>
        </w:tc>
        <w:tc>
          <w:tcPr>
            <w:tcW w:w="8419" w:type="dxa"/>
            <w:gridSpan w:val="4"/>
          </w:tcPr>
          <w:p w14:paraId="383949C2" w14:textId="77777777" w:rsidR="00B95531" w:rsidRPr="00B95531" w:rsidRDefault="00B95531" w:rsidP="00B95531">
            <w:pPr>
              <w:spacing w:before="120" w:after="120" w:line="360" w:lineRule="auto"/>
              <w:jc w:val="both"/>
              <w:rPr>
                <w:rFonts w:eastAsia="Times New Roman" w:cs="Times New Roman"/>
                <w:sz w:val="24"/>
                <w:szCs w:val="24"/>
                <w:lang w:eastAsia="en-US" w:bidi="en-US"/>
              </w:rPr>
            </w:pPr>
            <w:bookmarkStart w:id="322" w:name="_Toc321226273"/>
            <w:bookmarkStart w:id="323" w:name="_Toc321226451"/>
            <w:r w:rsidRPr="00B95531">
              <w:rPr>
                <w:rFonts w:eastAsia="Times New Roman" w:cs="Times New Roman"/>
                <w:lang w:eastAsia="en-US" w:bidi="en-US"/>
              </w:rPr>
              <w:t>Yerel sertifika deposundaki sertifikaları getirir.</w:t>
            </w:r>
            <w:bookmarkEnd w:id="322"/>
            <w:bookmarkEnd w:id="323"/>
          </w:p>
        </w:tc>
      </w:tr>
      <w:tr w:rsidR="00B95531" w:rsidRPr="00B95531" w14:paraId="5860BC65" w14:textId="77777777" w:rsidTr="00FA1B4B">
        <w:trPr>
          <w:trHeight w:val="559"/>
        </w:trPr>
        <w:tc>
          <w:tcPr>
            <w:tcW w:w="3654" w:type="dxa"/>
            <w:gridSpan w:val="2"/>
            <w:tcBorders>
              <w:bottom w:val="single" w:sz="4" w:space="0" w:color="000000"/>
            </w:tcBorders>
          </w:tcPr>
          <w:p w14:paraId="17245A28" w14:textId="77777777" w:rsidR="00B95531" w:rsidRPr="00B95531" w:rsidRDefault="00B95531" w:rsidP="00B95531">
            <w:pPr>
              <w:keepNext/>
              <w:spacing w:before="240" w:after="0" w:line="360" w:lineRule="auto"/>
              <w:outlineLvl w:val="0"/>
              <w:rPr>
                <w:rFonts w:ascii="Courier New" w:eastAsia="Times New Roman" w:hAnsi="Courier New" w:cs="Courier New"/>
                <w:b/>
                <w:lang w:eastAsia="en-US" w:bidi="en-US"/>
              </w:rPr>
            </w:pPr>
          </w:p>
        </w:tc>
        <w:tc>
          <w:tcPr>
            <w:tcW w:w="2687" w:type="dxa"/>
            <w:tcBorders>
              <w:bottom w:val="single" w:sz="4" w:space="0" w:color="000000"/>
            </w:tcBorders>
          </w:tcPr>
          <w:p w14:paraId="68A362CE" w14:textId="77777777" w:rsidR="00B95531" w:rsidRPr="00B95531" w:rsidRDefault="00B95531" w:rsidP="00B95531">
            <w:pPr>
              <w:spacing w:before="120" w:after="120" w:line="240" w:lineRule="auto"/>
              <w:jc w:val="both"/>
              <w:rPr>
                <w:rFonts w:ascii="Courier New" w:eastAsia="Times New Roman" w:hAnsi="Courier New" w:cs="Courier New"/>
                <w:sz w:val="24"/>
                <w:szCs w:val="24"/>
                <w:lang w:eastAsia="en-US" w:bidi="en-US"/>
              </w:rPr>
            </w:pPr>
            <w:bookmarkStart w:id="324" w:name="_Toc321226274"/>
            <w:bookmarkStart w:id="325" w:name="_Toc321226452"/>
            <w:r w:rsidRPr="00B95531">
              <w:rPr>
                <w:rFonts w:eastAsia="Times New Roman" w:cs="Times New Roman"/>
                <w:lang w:eastAsia="en-US" w:bidi="en-US"/>
              </w:rPr>
              <w:t>Parametreler</w:t>
            </w:r>
            <w:bookmarkEnd w:id="324"/>
            <w:bookmarkEnd w:id="325"/>
          </w:p>
        </w:tc>
        <w:tc>
          <w:tcPr>
            <w:tcW w:w="2558" w:type="dxa"/>
            <w:gridSpan w:val="2"/>
          </w:tcPr>
          <w:p w14:paraId="5F127477"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326" w:name="_Toc321226275"/>
            <w:bookmarkStart w:id="327" w:name="_Toc321226453"/>
            <w:r w:rsidRPr="00B95531">
              <w:rPr>
                <w:rFonts w:ascii="Courier New" w:eastAsia="Times New Roman" w:hAnsi="Courier New" w:cs="Courier New"/>
                <w:sz w:val="24"/>
                <w:szCs w:val="24"/>
                <w:lang w:eastAsia="en-US" w:bidi="en-US"/>
              </w:rPr>
              <w:t>storepath [0]</w:t>
            </w:r>
            <w:bookmarkEnd w:id="326"/>
            <w:bookmarkEnd w:id="327"/>
          </w:p>
        </w:tc>
        <w:tc>
          <w:tcPr>
            <w:tcW w:w="5861" w:type="dxa"/>
            <w:gridSpan w:val="2"/>
          </w:tcPr>
          <w:p w14:paraId="620AEE31" w14:textId="77777777" w:rsidR="00B95531" w:rsidRPr="00B95531" w:rsidRDefault="00B95531" w:rsidP="00B95531">
            <w:pPr>
              <w:spacing w:before="120" w:after="120" w:line="360" w:lineRule="auto"/>
              <w:jc w:val="both"/>
              <w:rPr>
                <w:rFonts w:eastAsia="Times New Roman" w:cs="Times New Roman"/>
                <w:lang w:eastAsia="en-US" w:bidi="en-US"/>
              </w:rPr>
            </w:pPr>
            <w:bookmarkStart w:id="328" w:name="_Toc321226276"/>
            <w:bookmarkStart w:id="329" w:name="_Toc321226454"/>
            <w:r w:rsidRPr="00B95531">
              <w:rPr>
                <w:rFonts w:eastAsia="Times New Roman" w:cs="Times New Roman"/>
                <w:lang w:eastAsia="en-US" w:bidi="en-US"/>
              </w:rPr>
              <w:t>Yerel sertifika deposunun dosya sistemindeki yerini belirler.</w:t>
            </w:r>
            <w:bookmarkEnd w:id="328"/>
            <w:bookmarkEnd w:id="329"/>
          </w:p>
        </w:tc>
      </w:tr>
      <w:tr w:rsidR="00B95531" w:rsidRPr="00B95531" w14:paraId="00C769F9" w14:textId="77777777" w:rsidTr="00FA1B4B">
        <w:trPr>
          <w:trHeight w:val="649"/>
        </w:trPr>
        <w:tc>
          <w:tcPr>
            <w:tcW w:w="6341" w:type="dxa"/>
            <w:gridSpan w:val="3"/>
            <w:tcBorders>
              <w:bottom w:val="nil"/>
            </w:tcBorders>
          </w:tcPr>
          <w:p w14:paraId="12284C6E" w14:textId="1EF442FE" w:rsidR="00B95531" w:rsidRPr="00B95531" w:rsidRDefault="00B95531" w:rsidP="00B95531">
            <w:pPr>
              <w:spacing w:before="120" w:after="120" w:line="240" w:lineRule="auto"/>
              <w:jc w:val="both"/>
              <w:rPr>
                <w:rFonts w:eastAsia="Times New Roman" w:cs="Times New Roman"/>
                <w:bCs/>
                <w:caps/>
                <w:lang w:eastAsia="en-US" w:bidi="en-US"/>
              </w:rPr>
            </w:pPr>
            <w:bookmarkStart w:id="330" w:name="_Toc321226277"/>
            <w:bookmarkStart w:id="331" w:name="_Toc321226455"/>
            <w:r w:rsidRPr="00B95531">
              <w:rPr>
                <w:rFonts w:ascii="Courier New" w:eastAsia="Times New Roman" w:hAnsi="Courier New" w:cs="Courier New"/>
                <w:b/>
                <w:sz w:val="24"/>
                <w:szCs w:val="24"/>
                <w:lang w:eastAsia="en-US" w:bidi="en-US"/>
              </w:rPr>
              <w:t>CertificateFinderFromFile</w:t>
            </w:r>
            <w:bookmarkEnd w:id="330"/>
            <w:bookmarkEnd w:id="331"/>
          </w:p>
        </w:tc>
        <w:tc>
          <w:tcPr>
            <w:tcW w:w="8419" w:type="dxa"/>
            <w:gridSpan w:val="4"/>
          </w:tcPr>
          <w:p w14:paraId="2F08D45B" w14:textId="77777777" w:rsidR="00B95531" w:rsidRPr="00B95531" w:rsidRDefault="00B95531" w:rsidP="00B95531">
            <w:pPr>
              <w:spacing w:before="120" w:after="120" w:line="360" w:lineRule="auto"/>
              <w:jc w:val="both"/>
              <w:rPr>
                <w:rFonts w:eastAsia="Times New Roman" w:cs="Times New Roman"/>
                <w:lang w:eastAsia="en-US" w:bidi="en-US"/>
              </w:rPr>
            </w:pPr>
            <w:bookmarkStart w:id="332" w:name="_Toc321226278"/>
            <w:bookmarkStart w:id="333" w:name="_Toc321226456"/>
            <w:r w:rsidRPr="00B95531">
              <w:rPr>
                <w:rFonts w:eastAsia="Times New Roman" w:cs="Times New Roman"/>
                <w:lang w:eastAsia="en-US" w:bidi="en-US"/>
              </w:rPr>
              <w:t>Dosya sisteminde verilen dosya adresindeki sertifikaları getirir.</w:t>
            </w:r>
            <w:bookmarkEnd w:id="332"/>
            <w:bookmarkEnd w:id="333"/>
          </w:p>
        </w:tc>
      </w:tr>
      <w:tr w:rsidR="00B95531" w:rsidRPr="00B95531" w14:paraId="5571559E" w14:textId="77777777" w:rsidTr="002C3670">
        <w:trPr>
          <w:trHeight w:val="603"/>
        </w:trPr>
        <w:tc>
          <w:tcPr>
            <w:tcW w:w="3600" w:type="dxa"/>
            <w:tcBorders>
              <w:top w:val="nil"/>
              <w:bottom w:val="single" w:sz="4" w:space="0" w:color="000000"/>
            </w:tcBorders>
          </w:tcPr>
          <w:p w14:paraId="7D3930CC" w14:textId="77777777" w:rsidR="00B95531" w:rsidRPr="00B95531" w:rsidRDefault="00B95531" w:rsidP="00B95531">
            <w:pPr>
              <w:keepNext/>
              <w:spacing w:before="240" w:after="0" w:line="360" w:lineRule="auto"/>
              <w:outlineLvl w:val="0"/>
              <w:rPr>
                <w:rFonts w:ascii="Courier New" w:eastAsia="Times New Roman" w:hAnsi="Courier New" w:cs="Courier New"/>
                <w:b/>
                <w:lang w:eastAsia="en-US" w:bidi="en-US"/>
              </w:rPr>
            </w:pPr>
          </w:p>
        </w:tc>
        <w:tc>
          <w:tcPr>
            <w:tcW w:w="2741" w:type="dxa"/>
            <w:gridSpan w:val="2"/>
            <w:tcBorders>
              <w:top w:val="single" w:sz="4" w:space="0" w:color="000000"/>
              <w:bottom w:val="single" w:sz="4" w:space="0" w:color="000000"/>
            </w:tcBorders>
          </w:tcPr>
          <w:p w14:paraId="1611FCEC" w14:textId="77777777" w:rsidR="00B95531" w:rsidRPr="00B95531" w:rsidRDefault="00B95531" w:rsidP="00B95531">
            <w:pPr>
              <w:spacing w:before="120" w:after="120" w:line="240" w:lineRule="auto"/>
              <w:jc w:val="both"/>
              <w:rPr>
                <w:rFonts w:ascii="Courier New" w:eastAsia="Times New Roman" w:hAnsi="Courier New" w:cs="Courier New"/>
                <w:sz w:val="24"/>
                <w:szCs w:val="24"/>
                <w:lang w:eastAsia="en-US" w:bidi="en-US"/>
              </w:rPr>
            </w:pPr>
            <w:bookmarkStart w:id="334" w:name="_Toc321226279"/>
            <w:bookmarkStart w:id="335" w:name="_Toc321226457"/>
            <w:r w:rsidRPr="00B95531">
              <w:rPr>
                <w:rFonts w:eastAsia="Times New Roman" w:cs="Times New Roman"/>
                <w:lang w:eastAsia="en-US" w:bidi="en-US"/>
              </w:rPr>
              <w:t>Parametreler</w:t>
            </w:r>
            <w:bookmarkEnd w:id="334"/>
            <w:bookmarkEnd w:id="335"/>
          </w:p>
        </w:tc>
        <w:tc>
          <w:tcPr>
            <w:tcW w:w="2526" w:type="dxa"/>
          </w:tcPr>
          <w:p w14:paraId="4B209DA9"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336" w:name="_Toc321226280"/>
            <w:bookmarkStart w:id="337" w:name="_Toc321226458"/>
            <w:r w:rsidRPr="00B95531">
              <w:rPr>
                <w:rFonts w:ascii="Courier New" w:eastAsia="Times New Roman" w:hAnsi="Courier New" w:cs="Courier New"/>
                <w:sz w:val="24"/>
                <w:szCs w:val="24"/>
                <w:lang w:eastAsia="en-US" w:bidi="en-US"/>
              </w:rPr>
              <w:t>dosyayolu</w:t>
            </w:r>
            <w:bookmarkEnd w:id="336"/>
            <w:bookmarkEnd w:id="337"/>
          </w:p>
        </w:tc>
        <w:tc>
          <w:tcPr>
            <w:tcW w:w="5893" w:type="dxa"/>
            <w:gridSpan w:val="3"/>
          </w:tcPr>
          <w:p w14:paraId="3D4D3183" w14:textId="77777777" w:rsidR="00B95531" w:rsidRPr="00B95531" w:rsidRDefault="00B95531" w:rsidP="00B95531">
            <w:pPr>
              <w:spacing w:before="120" w:after="120" w:line="360" w:lineRule="auto"/>
              <w:jc w:val="both"/>
              <w:rPr>
                <w:rFonts w:eastAsia="Times New Roman" w:cs="Times New Roman"/>
                <w:sz w:val="24"/>
                <w:szCs w:val="24"/>
                <w:lang w:eastAsia="en-US" w:bidi="en-US"/>
              </w:rPr>
            </w:pPr>
            <w:bookmarkStart w:id="338" w:name="_Toc321226281"/>
            <w:bookmarkStart w:id="339" w:name="_Toc321226459"/>
            <w:r w:rsidRPr="00B95531">
              <w:rPr>
                <w:rFonts w:eastAsia="Times New Roman" w:cs="Times New Roman"/>
                <w:lang w:eastAsia="en-US" w:bidi="en-US"/>
              </w:rPr>
              <w:t>Dosya adresi</w:t>
            </w:r>
            <w:bookmarkEnd w:id="338"/>
            <w:bookmarkEnd w:id="339"/>
          </w:p>
        </w:tc>
      </w:tr>
      <w:tr w:rsidR="002C3670" w:rsidRPr="00B95531" w14:paraId="211AB983" w14:textId="77777777" w:rsidTr="00924E0A">
        <w:trPr>
          <w:trHeight w:val="603"/>
        </w:trPr>
        <w:tc>
          <w:tcPr>
            <w:tcW w:w="6341" w:type="dxa"/>
            <w:gridSpan w:val="3"/>
            <w:tcBorders>
              <w:top w:val="single" w:sz="4" w:space="0" w:color="000000"/>
              <w:bottom w:val="nil"/>
            </w:tcBorders>
          </w:tcPr>
          <w:p w14:paraId="77EE5EDE" w14:textId="77777777" w:rsidR="002C3670" w:rsidRPr="00B95531" w:rsidRDefault="002C3670" w:rsidP="00B95531">
            <w:pPr>
              <w:spacing w:before="120" w:after="120" w:line="240" w:lineRule="auto"/>
              <w:jc w:val="both"/>
              <w:rPr>
                <w:rFonts w:eastAsia="Times New Roman" w:cs="Times New Roman"/>
                <w:lang w:eastAsia="en-US" w:bidi="en-US"/>
              </w:rPr>
            </w:pPr>
            <w:r w:rsidRPr="002C3670">
              <w:rPr>
                <w:rFonts w:ascii="Courier New" w:eastAsia="Times New Roman" w:hAnsi="Courier New" w:cs="Courier New"/>
                <w:b/>
                <w:sz w:val="24"/>
                <w:szCs w:val="24"/>
                <w:lang w:eastAsia="en-US" w:bidi="en-US"/>
              </w:rPr>
              <w:t>CertificateFinderFromXml</w:t>
            </w:r>
          </w:p>
        </w:tc>
        <w:tc>
          <w:tcPr>
            <w:tcW w:w="8419" w:type="dxa"/>
            <w:gridSpan w:val="4"/>
          </w:tcPr>
          <w:p w14:paraId="0EBA6E00" w14:textId="72686C0A" w:rsidR="002C3670" w:rsidRPr="00B95531" w:rsidRDefault="002C3670" w:rsidP="00B95531">
            <w:pPr>
              <w:spacing w:before="120" w:after="120" w:line="360" w:lineRule="auto"/>
              <w:jc w:val="both"/>
              <w:rPr>
                <w:rFonts w:eastAsia="Times New Roman" w:cs="Times New Roman"/>
                <w:lang w:eastAsia="en-US" w:bidi="en-US"/>
              </w:rPr>
            </w:pPr>
            <w:r>
              <w:rPr>
                <w:rFonts w:cs="Arial"/>
              </w:rPr>
              <w:t>Verilen URL adresindeki sertifikaları getirir.</w:t>
            </w:r>
          </w:p>
        </w:tc>
      </w:tr>
      <w:tr w:rsidR="002C3670" w:rsidRPr="00B95531" w14:paraId="47E86101" w14:textId="77777777" w:rsidTr="002C3670">
        <w:trPr>
          <w:trHeight w:val="603"/>
        </w:trPr>
        <w:tc>
          <w:tcPr>
            <w:tcW w:w="3600" w:type="dxa"/>
            <w:tcBorders>
              <w:top w:val="nil"/>
            </w:tcBorders>
          </w:tcPr>
          <w:p w14:paraId="194BA352" w14:textId="77777777" w:rsidR="002C3670" w:rsidRPr="00B95531" w:rsidRDefault="002C3670" w:rsidP="00B95531">
            <w:pPr>
              <w:keepNext/>
              <w:spacing w:before="240" w:after="0" w:line="360" w:lineRule="auto"/>
              <w:outlineLvl w:val="0"/>
              <w:rPr>
                <w:rFonts w:ascii="Courier New" w:eastAsia="Times New Roman" w:hAnsi="Courier New" w:cs="Courier New"/>
                <w:b/>
                <w:lang w:eastAsia="en-US" w:bidi="en-US"/>
              </w:rPr>
            </w:pPr>
          </w:p>
        </w:tc>
        <w:tc>
          <w:tcPr>
            <w:tcW w:w="2741" w:type="dxa"/>
            <w:gridSpan w:val="2"/>
            <w:tcBorders>
              <w:top w:val="single" w:sz="4" w:space="0" w:color="000000"/>
            </w:tcBorders>
          </w:tcPr>
          <w:p w14:paraId="05C53445" w14:textId="77777777" w:rsidR="002C3670" w:rsidRPr="00B95531" w:rsidRDefault="002C3670" w:rsidP="00B95531">
            <w:pPr>
              <w:spacing w:before="120" w:after="120" w:line="240" w:lineRule="auto"/>
              <w:jc w:val="both"/>
              <w:rPr>
                <w:rFonts w:eastAsia="Times New Roman" w:cs="Times New Roman"/>
                <w:lang w:eastAsia="en-US" w:bidi="en-US"/>
              </w:rPr>
            </w:pPr>
            <w:r w:rsidRPr="00B95531">
              <w:rPr>
                <w:rFonts w:eastAsia="Times New Roman" w:cs="Times New Roman"/>
                <w:lang w:eastAsia="en-US" w:bidi="en-US"/>
              </w:rPr>
              <w:t>Parametreler</w:t>
            </w:r>
          </w:p>
        </w:tc>
        <w:tc>
          <w:tcPr>
            <w:tcW w:w="2526" w:type="dxa"/>
          </w:tcPr>
          <w:p w14:paraId="7972E65F" w14:textId="77777777" w:rsidR="002C3670" w:rsidRPr="00B95531" w:rsidRDefault="002C3670" w:rsidP="00924E0A">
            <w:pPr>
              <w:spacing w:before="120" w:after="120" w:line="240" w:lineRule="auto"/>
              <w:jc w:val="both"/>
              <w:rPr>
                <w:rFonts w:eastAsia="Times New Roman" w:cs="Times New Roman"/>
                <w:sz w:val="24"/>
                <w:szCs w:val="24"/>
                <w:lang w:eastAsia="en-US" w:bidi="en-US"/>
              </w:rPr>
            </w:pPr>
            <w:r w:rsidRPr="00B95531">
              <w:rPr>
                <w:rFonts w:ascii="Courier New" w:eastAsia="Times New Roman" w:hAnsi="Courier New" w:cs="Courier New"/>
                <w:sz w:val="24"/>
                <w:szCs w:val="24"/>
                <w:lang w:eastAsia="en-US" w:bidi="en-US"/>
              </w:rPr>
              <w:t>storepath [O]</w:t>
            </w:r>
          </w:p>
        </w:tc>
        <w:tc>
          <w:tcPr>
            <w:tcW w:w="5893" w:type="dxa"/>
            <w:gridSpan w:val="3"/>
          </w:tcPr>
          <w:p w14:paraId="47FCCA44" w14:textId="77777777" w:rsidR="002C3670" w:rsidRPr="00B95531" w:rsidRDefault="002C3670" w:rsidP="00924E0A">
            <w:pPr>
              <w:spacing w:before="120" w:after="120" w:line="360" w:lineRule="auto"/>
              <w:jc w:val="both"/>
              <w:rPr>
                <w:rFonts w:eastAsia="Times New Roman" w:cs="Times New Roman"/>
                <w:lang w:eastAsia="en-US" w:bidi="en-US"/>
              </w:rPr>
            </w:pPr>
            <w:r>
              <w:rPr>
                <w:rFonts w:cs="Arial"/>
              </w:rPr>
              <w:t>URL adresi</w:t>
            </w:r>
          </w:p>
        </w:tc>
      </w:tr>
      <w:tr w:rsidR="002C3670" w:rsidRPr="00B95531" w14:paraId="512CB317" w14:textId="77777777" w:rsidTr="00FA1B4B">
        <w:trPr>
          <w:trHeight w:val="603"/>
        </w:trPr>
        <w:tc>
          <w:tcPr>
            <w:tcW w:w="6341" w:type="dxa"/>
            <w:gridSpan w:val="3"/>
            <w:tcBorders>
              <w:top w:val="nil"/>
            </w:tcBorders>
          </w:tcPr>
          <w:p w14:paraId="38DE3616" w14:textId="1ED51E9A" w:rsidR="002C3670" w:rsidRPr="00B95531" w:rsidRDefault="002C3670" w:rsidP="00B95531">
            <w:pPr>
              <w:spacing w:before="120" w:after="120" w:line="240" w:lineRule="auto"/>
              <w:jc w:val="both"/>
              <w:rPr>
                <w:rFonts w:eastAsia="Times New Roman" w:cs="Times New Roman"/>
                <w:b/>
                <w:bCs/>
                <w:caps/>
                <w:lang w:eastAsia="en-US" w:bidi="en-US"/>
              </w:rPr>
            </w:pPr>
            <w:bookmarkStart w:id="340" w:name="_Toc321226282"/>
            <w:bookmarkStart w:id="341" w:name="_Toc321226460"/>
            <w:r w:rsidRPr="00B95531">
              <w:rPr>
                <w:rFonts w:ascii="Courier New" w:eastAsia="Times New Roman" w:hAnsi="Courier New" w:cs="Courier New"/>
                <w:b/>
                <w:sz w:val="24"/>
                <w:szCs w:val="24"/>
                <w:lang w:eastAsia="en-US" w:bidi="en-US"/>
              </w:rPr>
              <w:t>CertificateFinderFromHTTP</w:t>
            </w:r>
            <w:bookmarkEnd w:id="340"/>
            <w:bookmarkEnd w:id="341"/>
          </w:p>
        </w:tc>
        <w:tc>
          <w:tcPr>
            <w:tcW w:w="8419" w:type="dxa"/>
            <w:gridSpan w:val="4"/>
          </w:tcPr>
          <w:p w14:paraId="3FCDB1D9" w14:textId="761EF4A8" w:rsidR="002C3670" w:rsidRPr="00B95531" w:rsidRDefault="002C3670" w:rsidP="00B95531">
            <w:pPr>
              <w:spacing w:before="120" w:after="120" w:line="360" w:lineRule="auto"/>
              <w:jc w:val="both"/>
              <w:rPr>
                <w:rFonts w:eastAsia="Times New Roman" w:cs="Times New Roman"/>
                <w:lang w:eastAsia="en-US" w:bidi="en-US"/>
              </w:rPr>
            </w:pPr>
            <w:bookmarkStart w:id="342" w:name="_Toc321226283"/>
            <w:bookmarkStart w:id="343" w:name="_Toc321226461"/>
            <w:r w:rsidRPr="00B95531">
              <w:rPr>
                <w:rFonts w:eastAsia="Times New Roman" w:cs="Times New Roman"/>
                <w:lang w:eastAsia="en-US" w:bidi="en-US"/>
              </w:rPr>
              <w:t>Sertifika üzerinde yer</w:t>
            </w:r>
            <w:r w:rsidR="00A67F78">
              <w:rPr>
                <w:rFonts w:eastAsia="Times New Roman" w:cs="Times New Roman"/>
                <w:lang w:eastAsia="en-US" w:bidi="en-US"/>
              </w:rPr>
              <w:t xml:space="preserve"> </w:t>
            </w:r>
            <w:r w:rsidRPr="00B95531">
              <w:rPr>
                <w:rFonts w:eastAsia="Times New Roman" w:cs="Times New Roman"/>
                <w:lang w:eastAsia="en-US" w:bidi="en-US"/>
              </w:rPr>
              <w:t xml:space="preserve">alan </w:t>
            </w:r>
            <w:r w:rsidRPr="009526AE">
              <w:rPr>
                <w:rFonts w:eastAsia="Times New Roman" w:cs="Times New Roman"/>
                <w:i/>
                <w:lang w:eastAsia="en-US" w:bidi="en-US"/>
              </w:rPr>
              <w:t>Yetkili Erişim Bilgileri</w:t>
            </w:r>
            <w:r w:rsidRPr="00B95531">
              <w:rPr>
                <w:rFonts w:eastAsia="Times New Roman" w:cs="Times New Roman"/>
                <w:lang w:eastAsia="en-US" w:bidi="en-US"/>
              </w:rPr>
              <w:t xml:space="preserve"> (</w:t>
            </w:r>
            <w:r w:rsidR="00463A58" w:rsidRPr="009526AE">
              <w:rPr>
                <w:rFonts w:eastAsia="Times New Roman" w:cs="Times New Roman"/>
                <w:i/>
                <w:lang w:eastAsia="en-US" w:bidi="en-US"/>
              </w:rPr>
              <w:t>AuthorityInfoAccess</w:t>
            </w:r>
            <w:r w:rsidR="00463A58" w:rsidRPr="00B95531">
              <w:rPr>
                <w:rFonts w:eastAsia="Times New Roman" w:cs="Times New Roman"/>
                <w:lang w:eastAsia="en-US" w:bidi="en-US"/>
              </w:rPr>
              <w:t>) eklentisindeki</w:t>
            </w:r>
            <w:r w:rsidRPr="00B95531">
              <w:rPr>
                <w:rFonts w:eastAsia="Times New Roman" w:cs="Times New Roman"/>
                <w:lang w:eastAsia="en-US" w:bidi="en-US"/>
              </w:rPr>
              <w:t xml:space="preserve"> HTTP adresinden yayıncı sertifikasını getirir.</w:t>
            </w:r>
            <w:bookmarkEnd w:id="342"/>
            <w:bookmarkEnd w:id="343"/>
          </w:p>
        </w:tc>
      </w:tr>
      <w:tr w:rsidR="002C3670" w:rsidRPr="00B95531" w14:paraId="2771FA09" w14:textId="77777777" w:rsidTr="00FA1B4B">
        <w:trPr>
          <w:trHeight w:val="603"/>
        </w:trPr>
        <w:tc>
          <w:tcPr>
            <w:tcW w:w="6341" w:type="dxa"/>
            <w:gridSpan w:val="3"/>
            <w:tcBorders>
              <w:top w:val="nil"/>
            </w:tcBorders>
          </w:tcPr>
          <w:p w14:paraId="3ADF4A5B" w14:textId="649F3D6B" w:rsidR="002C3670" w:rsidRPr="00B95531" w:rsidRDefault="002C3670" w:rsidP="00B95531">
            <w:pPr>
              <w:spacing w:before="120" w:after="120" w:line="240" w:lineRule="auto"/>
              <w:jc w:val="both"/>
              <w:rPr>
                <w:rFonts w:eastAsia="Times New Roman" w:cs="Times New Roman"/>
                <w:b/>
                <w:bCs/>
                <w:caps/>
                <w:lang w:eastAsia="en-US" w:bidi="en-US"/>
              </w:rPr>
            </w:pPr>
            <w:bookmarkStart w:id="344" w:name="_Toc321226284"/>
            <w:bookmarkStart w:id="345" w:name="_Toc321226462"/>
            <w:r w:rsidRPr="00B95531">
              <w:rPr>
                <w:rFonts w:ascii="Courier New" w:eastAsia="Times New Roman" w:hAnsi="Courier New" w:cs="Courier New"/>
                <w:b/>
                <w:sz w:val="24"/>
                <w:szCs w:val="24"/>
                <w:lang w:eastAsia="en-US" w:bidi="en-US"/>
              </w:rPr>
              <w:t>CertificateFinderFromLDAP</w:t>
            </w:r>
            <w:bookmarkEnd w:id="344"/>
            <w:bookmarkEnd w:id="345"/>
          </w:p>
        </w:tc>
        <w:tc>
          <w:tcPr>
            <w:tcW w:w="8419" w:type="dxa"/>
            <w:gridSpan w:val="4"/>
          </w:tcPr>
          <w:p w14:paraId="23344619" w14:textId="2286FC3A" w:rsidR="002C3670" w:rsidRPr="00B95531" w:rsidRDefault="002C3670" w:rsidP="00B95531">
            <w:pPr>
              <w:spacing w:before="120" w:after="120" w:line="360" w:lineRule="auto"/>
              <w:jc w:val="both"/>
              <w:rPr>
                <w:rFonts w:eastAsia="Times New Roman" w:cs="Times New Roman"/>
                <w:lang w:eastAsia="en-US" w:bidi="en-US"/>
              </w:rPr>
            </w:pPr>
            <w:bookmarkStart w:id="346" w:name="_Toc321226285"/>
            <w:bookmarkStart w:id="347" w:name="_Toc321226463"/>
            <w:r w:rsidRPr="00B95531">
              <w:rPr>
                <w:rFonts w:eastAsia="Times New Roman" w:cs="Times New Roman"/>
                <w:lang w:eastAsia="en-US" w:bidi="en-US"/>
              </w:rPr>
              <w:t>Sertifika üzerinde yer</w:t>
            </w:r>
            <w:r w:rsidR="00A67F78">
              <w:rPr>
                <w:rFonts w:eastAsia="Times New Roman" w:cs="Times New Roman"/>
                <w:lang w:eastAsia="en-US" w:bidi="en-US"/>
              </w:rPr>
              <w:t xml:space="preserve"> </w:t>
            </w:r>
            <w:r w:rsidRPr="00B95531">
              <w:rPr>
                <w:rFonts w:eastAsia="Times New Roman" w:cs="Times New Roman"/>
                <w:lang w:eastAsia="en-US" w:bidi="en-US"/>
              </w:rPr>
              <w:t xml:space="preserve">alan </w:t>
            </w:r>
            <w:r w:rsidRPr="009526AE">
              <w:rPr>
                <w:rFonts w:eastAsia="Times New Roman" w:cs="Times New Roman"/>
                <w:i/>
                <w:lang w:eastAsia="en-US" w:bidi="en-US"/>
              </w:rPr>
              <w:t>Yetkili Erişim Bilgileri</w:t>
            </w:r>
            <w:r w:rsidRPr="00B95531">
              <w:rPr>
                <w:rFonts w:eastAsia="Times New Roman" w:cs="Times New Roman"/>
                <w:lang w:eastAsia="en-US" w:bidi="en-US"/>
              </w:rPr>
              <w:t xml:space="preserve"> (</w:t>
            </w:r>
            <w:r w:rsidR="00463A58" w:rsidRPr="009526AE">
              <w:rPr>
                <w:rFonts w:eastAsia="Times New Roman" w:cs="Times New Roman"/>
                <w:i/>
                <w:lang w:eastAsia="en-US" w:bidi="en-US"/>
              </w:rPr>
              <w:t>AuthorityInfoAccess</w:t>
            </w:r>
            <w:r w:rsidR="00463A58" w:rsidRPr="00B95531">
              <w:rPr>
                <w:rFonts w:eastAsia="Times New Roman" w:cs="Times New Roman"/>
                <w:lang w:eastAsia="en-US" w:bidi="en-US"/>
              </w:rPr>
              <w:t>) eklentisindeki</w:t>
            </w:r>
            <w:r w:rsidRPr="00B95531">
              <w:rPr>
                <w:rFonts w:eastAsia="Times New Roman" w:cs="Times New Roman"/>
                <w:lang w:eastAsia="en-US" w:bidi="en-US"/>
              </w:rPr>
              <w:t xml:space="preserve"> LDAP adresinden yayıncı sertifikasını getirir.</w:t>
            </w:r>
            <w:bookmarkEnd w:id="346"/>
            <w:bookmarkEnd w:id="347"/>
          </w:p>
        </w:tc>
      </w:tr>
    </w:tbl>
    <w:p w14:paraId="48678C02" w14:textId="77777777" w:rsidR="00D53E32" w:rsidRDefault="00D53E32"/>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90"/>
        <w:gridCol w:w="2651"/>
        <w:gridCol w:w="2605"/>
        <w:gridCol w:w="5814"/>
      </w:tblGrid>
      <w:tr w:rsidR="002C3670" w:rsidRPr="00B95531" w14:paraId="2C3D12FA" w14:textId="77777777" w:rsidTr="00FA1B4B">
        <w:tc>
          <w:tcPr>
            <w:tcW w:w="14760" w:type="dxa"/>
            <w:gridSpan w:val="4"/>
          </w:tcPr>
          <w:p w14:paraId="5A91F3A6" w14:textId="6E4CF0B7" w:rsidR="002C3670" w:rsidRPr="00B95531" w:rsidRDefault="002C3670" w:rsidP="00B95531">
            <w:pPr>
              <w:spacing w:before="120" w:after="120" w:line="240" w:lineRule="auto"/>
              <w:jc w:val="center"/>
              <w:rPr>
                <w:rFonts w:eastAsia="Times New Roman" w:cs="Times New Roman"/>
                <w:b/>
                <w:sz w:val="24"/>
                <w:szCs w:val="24"/>
                <w:lang w:eastAsia="en-US" w:bidi="en-US"/>
              </w:rPr>
            </w:pPr>
            <w:bookmarkStart w:id="348" w:name="_Toc321226286"/>
            <w:bookmarkStart w:id="349" w:name="_Toc321226464"/>
            <w:r w:rsidRPr="00B95531">
              <w:rPr>
                <w:rFonts w:eastAsia="Times New Roman" w:cs="Times New Roman"/>
                <w:b/>
                <w:sz w:val="24"/>
                <w:szCs w:val="24"/>
                <w:lang w:eastAsia="en-US" w:bidi="en-US"/>
              </w:rPr>
              <w:lastRenderedPageBreak/>
              <w:t>SİL BULUCULAR</w:t>
            </w:r>
            <w:r w:rsidRPr="00B95531">
              <w:rPr>
                <w:rFonts w:ascii="Courier New" w:eastAsia="Times New Roman" w:hAnsi="Courier New" w:cs="Courier New"/>
                <w:b/>
                <w:sz w:val="24"/>
                <w:szCs w:val="24"/>
                <w:lang w:eastAsia="en-US" w:bidi="en-US"/>
              </w:rPr>
              <w:t>&lt;policy&gt;&lt;validate&gt;&lt;certificate&gt;&lt;revocation&gt;&lt;find&gt;</w:t>
            </w:r>
            <w:bookmarkEnd w:id="348"/>
            <w:bookmarkEnd w:id="349"/>
          </w:p>
        </w:tc>
      </w:tr>
      <w:tr w:rsidR="002C3670" w:rsidRPr="00B95531" w14:paraId="1AB4B995" w14:textId="77777777" w:rsidTr="00FA1B4B">
        <w:trPr>
          <w:trHeight w:val="617"/>
        </w:trPr>
        <w:tc>
          <w:tcPr>
            <w:tcW w:w="6341" w:type="dxa"/>
            <w:gridSpan w:val="2"/>
            <w:tcBorders>
              <w:bottom w:val="nil"/>
            </w:tcBorders>
          </w:tcPr>
          <w:p w14:paraId="3E0DDB56" w14:textId="6CF2D4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350" w:name="_Toc321226287"/>
            <w:bookmarkStart w:id="351" w:name="_Toc321226465"/>
            <w:r w:rsidRPr="00B95531">
              <w:rPr>
                <w:rFonts w:ascii="Courier New" w:eastAsia="Times New Roman" w:hAnsi="Courier New" w:cs="Courier New"/>
                <w:b/>
                <w:sz w:val="24"/>
                <w:szCs w:val="24"/>
                <w:lang w:eastAsia="en-US" w:bidi="en-US"/>
              </w:rPr>
              <w:t>CRLFinderFromECertStore</w:t>
            </w:r>
            <w:bookmarkEnd w:id="350"/>
            <w:bookmarkEnd w:id="351"/>
          </w:p>
        </w:tc>
        <w:tc>
          <w:tcPr>
            <w:tcW w:w="8419" w:type="dxa"/>
            <w:gridSpan w:val="2"/>
          </w:tcPr>
          <w:p w14:paraId="34A435E7" w14:textId="77777777" w:rsidR="002C3670" w:rsidRPr="00B95531" w:rsidRDefault="002C3670" w:rsidP="00B95531">
            <w:pPr>
              <w:spacing w:before="120" w:after="120" w:line="360" w:lineRule="auto"/>
              <w:jc w:val="both"/>
              <w:rPr>
                <w:rFonts w:eastAsia="Times New Roman" w:cs="Times New Roman"/>
                <w:b/>
                <w:bCs/>
                <w:caps/>
                <w:lang w:eastAsia="en-US" w:bidi="en-US"/>
              </w:rPr>
            </w:pPr>
            <w:bookmarkStart w:id="352" w:name="_Toc321226288"/>
            <w:bookmarkStart w:id="353" w:name="_Toc321226466"/>
            <w:r w:rsidRPr="00B95531">
              <w:rPr>
                <w:rFonts w:eastAsia="Times New Roman" w:cs="Times New Roman"/>
                <w:lang w:eastAsia="en-US" w:bidi="en-US"/>
              </w:rPr>
              <w:t>Yerel sertifika deposundaki SİL’leri getirir.</w:t>
            </w:r>
            <w:bookmarkEnd w:id="352"/>
            <w:bookmarkEnd w:id="353"/>
          </w:p>
        </w:tc>
      </w:tr>
      <w:tr w:rsidR="002C3670" w:rsidRPr="00B95531" w14:paraId="409A5894" w14:textId="77777777" w:rsidTr="000E01EA">
        <w:trPr>
          <w:trHeight w:val="928"/>
        </w:trPr>
        <w:tc>
          <w:tcPr>
            <w:tcW w:w="3690" w:type="dxa"/>
            <w:vMerge w:val="restart"/>
            <w:tcBorders>
              <w:top w:val="nil"/>
            </w:tcBorders>
          </w:tcPr>
          <w:p w14:paraId="22405ABA" w14:textId="77777777" w:rsidR="002C3670" w:rsidRPr="00B95531" w:rsidRDefault="002C3670" w:rsidP="00B95531">
            <w:pPr>
              <w:keepNext/>
              <w:spacing w:before="240" w:after="0" w:line="360" w:lineRule="auto"/>
              <w:outlineLvl w:val="0"/>
              <w:rPr>
                <w:rFonts w:ascii="Courier New" w:eastAsia="Times New Roman" w:hAnsi="Courier New" w:cs="Courier New"/>
                <w:b/>
                <w:lang w:eastAsia="en-US" w:bidi="en-US"/>
              </w:rPr>
            </w:pPr>
          </w:p>
        </w:tc>
        <w:tc>
          <w:tcPr>
            <w:tcW w:w="2651" w:type="dxa"/>
            <w:vMerge w:val="restart"/>
            <w:tcBorders>
              <w:top w:val="single" w:sz="4" w:space="0" w:color="000000"/>
            </w:tcBorders>
          </w:tcPr>
          <w:p w14:paraId="19E563FE" w14:textId="77777777" w:rsidR="002C3670" w:rsidRPr="00B95531" w:rsidRDefault="002C3670" w:rsidP="00B95531">
            <w:pPr>
              <w:spacing w:before="120" w:after="120" w:line="240" w:lineRule="auto"/>
              <w:jc w:val="both"/>
              <w:rPr>
                <w:rFonts w:ascii="Courier New" w:eastAsia="Times New Roman" w:hAnsi="Courier New" w:cs="Courier New"/>
                <w:sz w:val="24"/>
                <w:szCs w:val="24"/>
                <w:lang w:eastAsia="en-US" w:bidi="en-US"/>
              </w:rPr>
            </w:pPr>
            <w:bookmarkStart w:id="354" w:name="_Toc321226289"/>
            <w:bookmarkStart w:id="355" w:name="_Toc321226467"/>
            <w:r w:rsidRPr="00B95531">
              <w:rPr>
                <w:rFonts w:eastAsia="Times New Roman" w:cs="Times New Roman"/>
                <w:lang w:eastAsia="en-US" w:bidi="en-US"/>
              </w:rPr>
              <w:t>Parametreler</w:t>
            </w:r>
            <w:bookmarkEnd w:id="354"/>
            <w:bookmarkEnd w:id="355"/>
          </w:p>
        </w:tc>
        <w:tc>
          <w:tcPr>
            <w:tcW w:w="2605" w:type="dxa"/>
          </w:tcPr>
          <w:p w14:paraId="1039D99F" w14:textId="777777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356" w:name="_Toc321226290"/>
            <w:bookmarkStart w:id="357" w:name="_Toc321226468"/>
            <w:r w:rsidRPr="00B95531">
              <w:rPr>
                <w:rFonts w:ascii="Courier New" w:eastAsia="Times New Roman" w:hAnsi="Courier New" w:cs="Courier New"/>
                <w:sz w:val="24"/>
                <w:szCs w:val="24"/>
                <w:lang w:eastAsia="en-US" w:bidi="en-US"/>
              </w:rPr>
              <w:t>storepath [0]</w:t>
            </w:r>
            <w:bookmarkEnd w:id="356"/>
            <w:bookmarkEnd w:id="357"/>
          </w:p>
        </w:tc>
        <w:tc>
          <w:tcPr>
            <w:tcW w:w="5814" w:type="dxa"/>
          </w:tcPr>
          <w:p w14:paraId="165E7424" w14:textId="77777777" w:rsidR="002C3670" w:rsidRPr="00B95531" w:rsidRDefault="002C3670" w:rsidP="00B95531">
            <w:pPr>
              <w:spacing w:before="120" w:after="120" w:line="360" w:lineRule="auto"/>
              <w:jc w:val="both"/>
              <w:rPr>
                <w:rFonts w:eastAsia="Times New Roman" w:cs="Times New Roman"/>
                <w:sz w:val="24"/>
                <w:szCs w:val="24"/>
                <w:lang w:eastAsia="en-US" w:bidi="en-US"/>
              </w:rPr>
            </w:pPr>
            <w:bookmarkStart w:id="358" w:name="_Toc321226291"/>
            <w:bookmarkStart w:id="359" w:name="_Toc321226469"/>
            <w:r w:rsidRPr="00B95531">
              <w:rPr>
                <w:rFonts w:eastAsia="Times New Roman" w:cs="Times New Roman"/>
                <w:lang w:eastAsia="en-US" w:bidi="en-US"/>
              </w:rPr>
              <w:t>Yerel sertifika deposunun dosya sistemindeki yerini belirler.</w:t>
            </w:r>
            <w:bookmarkEnd w:id="358"/>
            <w:bookmarkEnd w:id="359"/>
          </w:p>
        </w:tc>
      </w:tr>
      <w:tr w:rsidR="002C3670" w:rsidRPr="00B95531" w14:paraId="2BC2A5D8" w14:textId="77777777" w:rsidTr="000E01EA">
        <w:trPr>
          <w:trHeight w:val="928"/>
        </w:trPr>
        <w:tc>
          <w:tcPr>
            <w:tcW w:w="3690" w:type="dxa"/>
            <w:vMerge/>
            <w:tcBorders>
              <w:bottom w:val="single" w:sz="4" w:space="0" w:color="000000"/>
            </w:tcBorders>
          </w:tcPr>
          <w:p w14:paraId="7C44F4E3" w14:textId="77777777" w:rsidR="002C3670" w:rsidRPr="00B95531" w:rsidRDefault="002C3670" w:rsidP="00B95531">
            <w:pPr>
              <w:keepNext/>
              <w:spacing w:before="240" w:after="0" w:line="360" w:lineRule="auto"/>
              <w:outlineLvl w:val="0"/>
              <w:rPr>
                <w:rFonts w:ascii="Courier New" w:eastAsia="Times New Roman" w:hAnsi="Courier New" w:cs="Courier New"/>
                <w:b/>
                <w:lang w:eastAsia="en-US" w:bidi="en-US"/>
              </w:rPr>
            </w:pPr>
          </w:p>
        </w:tc>
        <w:tc>
          <w:tcPr>
            <w:tcW w:w="2651" w:type="dxa"/>
            <w:vMerge/>
            <w:tcBorders>
              <w:bottom w:val="single" w:sz="4" w:space="0" w:color="000000"/>
            </w:tcBorders>
          </w:tcPr>
          <w:p w14:paraId="7C73A178" w14:textId="77777777" w:rsidR="002C3670" w:rsidRPr="00B95531" w:rsidRDefault="002C3670" w:rsidP="00B95531">
            <w:pPr>
              <w:spacing w:before="120" w:after="120" w:line="240" w:lineRule="auto"/>
              <w:jc w:val="both"/>
              <w:rPr>
                <w:rFonts w:eastAsia="Times New Roman" w:cs="Times New Roman"/>
                <w:lang w:eastAsia="en-US" w:bidi="en-US"/>
              </w:rPr>
            </w:pPr>
          </w:p>
        </w:tc>
        <w:tc>
          <w:tcPr>
            <w:tcW w:w="2605" w:type="dxa"/>
          </w:tcPr>
          <w:p w14:paraId="7B068648" w14:textId="77777777" w:rsidR="002C3670" w:rsidRPr="00B95531" w:rsidRDefault="002C3670" w:rsidP="00B95531">
            <w:pPr>
              <w:spacing w:before="120" w:after="120" w:line="240" w:lineRule="auto"/>
              <w:jc w:val="both"/>
              <w:rPr>
                <w:rFonts w:ascii="Courier New" w:eastAsia="Times New Roman" w:hAnsi="Courier New" w:cs="Courier New"/>
                <w:sz w:val="24"/>
                <w:szCs w:val="24"/>
                <w:lang w:eastAsia="en-US" w:bidi="en-US"/>
              </w:rPr>
            </w:pPr>
            <w:r w:rsidRPr="00647F78">
              <w:rPr>
                <w:rFonts w:ascii="Courier New" w:eastAsia="Times New Roman" w:hAnsi="Courier New" w:cs="Courier New"/>
                <w:sz w:val="24"/>
                <w:szCs w:val="24"/>
                <w:lang w:eastAsia="en-US" w:bidi="en-US"/>
              </w:rPr>
              <w:t>getactivecrl</w:t>
            </w:r>
          </w:p>
        </w:tc>
        <w:tc>
          <w:tcPr>
            <w:tcW w:w="5814" w:type="dxa"/>
          </w:tcPr>
          <w:p w14:paraId="445A6494" w14:textId="6AB4C377" w:rsidR="002C3670" w:rsidRPr="00B95531" w:rsidRDefault="002C3670" w:rsidP="00647F78">
            <w:pPr>
              <w:spacing w:before="120" w:after="120" w:line="360" w:lineRule="auto"/>
              <w:jc w:val="both"/>
              <w:rPr>
                <w:rFonts w:ascii="Courier New" w:eastAsia="Times New Roman" w:hAnsi="Courier New" w:cs="Courier New"/>
                <w:sz w:val="24"/>
                <w:szCs w:val="24"/>
                <w:lang w:eastAsia="en-US" w:bidi="en-US"/>
              </w:rPr>
            </w:pPr>
            <w:r w:rsidRPr="00B95531">
              <w:rPr>
                <w:rFonts w:ascii="Courier New" w:eastAsia="Times New Roman" w:hAnsi="Courier New" w:cs="Courier New"/>
                <w:sz w:val="24"/>
                <w:szCs w:val="24"/>
                <w:lang w:eastAsia="en-US" w:bidi="en-US"/>
              </w:rPr>
              <w:t>[</w:t>
            </w:r>
            <w:r w:rsidR="000F16BD" w:rsidRPr="00B95531">
              <w:rPr>
                <w:rFonts w:ascii="Courier New" w:eastAsia="Times New Roman" w:hAnsi="Courier New" w:cs="Courier New"/>
                <w:sz w:val="24"/>
                <w:szCs w:val="24"/>
                <w:lang w:eastAsia="en-US" w:bidi="en-US"/>
              </w:rPr>
              <w:t>true, false</w:t>
            </w:r>
            <w:r w:rsidRPr="00B95531">
              <w:rPr>
                <w:rFonts w:ascii="Courier New" w:eastAsia="Times New Roman" w:hAnsi="Courier New" w:cs="Courier New"/>
                <w:sz w:val="24"/>
                <w:szCs w:val="24"/>
                <w:lang w:eastAsia="en-US" w:bidi="en-US"/>
              </w:rPr>
              <w:t>*]</w:t>
            </w:r>
          </w:p>
          <w:p w14:paraId="5AD1554F" w14:textId="1A732A56" w:rsidR="002C3670" w:rsidRPr="00B95531" w:rsidRDefault="002C3670" w:rsidP="001D0871">
            <w:pPr>
              <w:spacing w:before="120" w:after="120" w:line="360" w:lineRule="auto"/>
              <w:jc w:val="both"/>
              <w:rPr>
                <w:rFonts w:eastAsia="Times New Roman" w:cs="Times New Roman"/>
                <w:lang w:eastAsia="en-US" w:bidi="en-US"/>
              </w:rPr>
            </w:pPr>
            <w:r>
              <w:rPr>
                <w:rFonts w:eastAsia="Times New Roman" w:cs="Times New Roman"/>
                <w:lang w:eastAsia="en-US" w:bidi="en-US"/>
              </w:rPr>
              <w:t>Sertifika doğrulama</w:t>
            </w:r>
            <w:r w:rsidR="001D0871">
              <w:rPr>
                <w:rFonts w:eastAsia="Times New Roman" w:cs="Times New Roman"/>
                <w:lang w:eastAsia="en-US" w:bidi="en-US"/>
              </w:rPr>
              <w:t xml:space="preserve"> sonucunun kritik ol</w:t>
            </w:r>
            <w:r w:rsidR="002245BD">
              <w:rPr>
                <w:rFonts w:eastAsia="Times New Roman" w:cs="Times New Roman"/>
                <w:lang w:eastAsia="en-US" w:bidi="en-US"/>
              </w:rPr>
              <w:t>duğu durumlar</w:t>
            </w:r>
            <w:r w:rsidR="001D0871">
              <w:rPr>
                <w:rFonts w:eastAsia="Times New Roman" w:cs="Times New Roman"/>
                <w:lang w:eastAsia="en-US" w:bidi="en-US"/>
              </w:rPr>
              <w:t xml:space="preserve">da, </w:t>
            </w:r>
            <w:r>
              <w:rPr>
                <w:rFonts w:eastAsia="Times New Roman" w:cs="Times New Roman"/>
                <w:lang w:eastAsia="en-US" w:bidi="en-US"/>
              </w:rPr>
              <w:t>sertifika doğrulamanın yapıldığı tarih</w:t>
            </w:r>
            <w:r w:rsidR="00A26B79">
              <w:rPr>
                <w:rFonts w:eastAsia="Times New Roman" w:cs="Times New Roman"/>
                <w:lang w:eastAsia="en-US" w:bidi="en-US"/>
              </w:rPr>
              <w:t>t</w:t>
            </w:r>
            <w:r>
              <w:rPr>
                <w:rFonts w:eastAsia="Times New Roman" w:cs="Times New Roman"/>
                <w:lang w:eastAsia="en-US" w:bidi="en-US"/>
              </w:rPr>
              <w:t>en sonra yayınlanan SİL</w:t>
            </w:r>
            <w:r w:rsidR="008C12C5">
              <w:rPr>
                <w:rFonts w:eastAsia="Times New Roman" w:cs="Times New Roman"/>
                <w:lang w:eastAsia="en-US" w:bidi="en-US"/>
              </w:rPr>
              <w:t>(ler)</w:t>
            </w:r>
            <w:r w:rsidR="009526AE">
              <w:rPr>
                <w:rFonts w:eastAsia="Times New Roman" w:cs="Times New Roman"/>
                <w:lang w:eastAsia="en-US" w:bidi="en-US"/>
              </w:rPr>
              <w:t xml:space="preserve"> </w:t>
            </w:r>
            <w:r w:rsidRPr="00820FAA">
              <w:rPr>
                <w:rFonts w:eastAsia="Times New Roman" w:cs="Times New Roman"/>
                <w:lang w:eastAsia="en-US" w:bidi="en-US"/>
              </w:rPr>
              <w:t>kullanıl</w:t>
            </w:r>
            <w:r w:rsidR="00830CFB">
              <w:rPr>
                <w:rFonts w:eastAsia="Times New Roman" w:cs="Times New Roman"/>
                <w:lang w:eastAsia="en-US" w:bidi="en-US"/>
              </w:rPr>
              <w:t>ır.</w:t>
            </w:r>
            <w:r>
              <w:rPr>
                <w:rFonts w:eastAsia="Times New Roman" w:cs="Times New Roman"/>
                <w:lang w:eastAsia="en-US" w:bidi="en-US"/>
              </w:rPr>
              <w:t xml:space="preserve"> </w:t>
            </w:r>
            <w:r w:rsidR="001C5A6D">
              <w:rPr>
                <w:rFonts w:eastAsia="Times New Roman" w:cs="Times New Roman"/>
                <w:lang w:eastAsia="en-US" w:bidi="en-US"/>
              </w:rPr>
              <w:t>Y</w:t>
            </w:r>
            <w:r>
              <w:rPr>
                <w:rFonts w:eastAsia="Times New Roman" w:cs="Times New Roman"/>
                <w:lang w:eastAsia="en-US" w:bidi="en-US"/>
              </w:rPr>
              <w:t>eni yayınlanacak SİL</w:t>
            </w:r>
            <w:r w:rsidR="008C12C5">
              <w:rPr>
                <w:rFonts w:eastAsia="Times New Roman" w:cs="Times New Roman"/>
                <w:lang w:eastAsia="en-US" w:bidi="en-US"/>
              </w:rPr>
              <w:t>(ler)</w:t>
            </w:r>
            <w:r w:rsidR="009D0013">
              <w:rPr>
                <w:rFonts w:eastAsia="Times New Roman" w:cs="Times New Roman"/>
                <w:lang w:eastAsia="en-US" w:bidi="en-US"/>
              </w:rPr>
              <w:t xml:space="preserve"> için</w:t>
            </w:r>
            <w:r>
              <w:rPr>
                <w:rFonts w:eastAsia="Times New Roman" w:cs="Times New Roman"/>
                <w:lang w:eastAsia="en-US" w:bidi="en-US"/>
              </w:rPr>
              <w:t xml:space="preserve"> </w:t>
            </w:r>
            <w:r w:rsidR="00975DAF">
              <w:rPr>
                <w:rFonts w:eastAsia="Times New Roman" w:cs="Times New Roman"/>
                <w:lang w:eastAsia="en-US" w:bidi="en-US"/>
              </w:rPr>
              <w:t xml:space="preserve">beklenmeyip, </w:t>
            </w:r>
            <w:r>
              <w:rPr>
                <w:rFonts w:eastAsia="Times New Roman" w:cs="Times New Roman"/>
                <w:lang w:eastAsia="en-US" w:bidi="en-US"/>
              </w:rPr>
              <w:t>yayında olan SİL</w:t>
            </w:r>
            <w:r w:rsidR="0073673F">
              <w:rPr>
                <w:rFonts w:eastAsia="Times New Roman" w:cs="Times New Roman"/>
                <w:lang w:eastAsia="en-US" w:bidi="en-US"/>
              </w:rPr>
              <w:t>(ler)</w:t>
            </w:r>
            <w:r>
              <w:rPr>
                <w:rFonts w:eastAsia="Times New Roman" w:cs="Times New Roman"/>
                <w:lang w:eastAsia="en-US" w:bidi="en-US"/>
              </w:rPr>
              <w:t xml:space="preserve"> kullanılmak </w:t>
            </w:r>
            <w:r w:rsidR="001C5A6D">
              <w:rPr>
                <w:rFonts w:eastAsia="Times New Roman" w:cs="Times New Roman"/>
                <w:lang w:eastAsia="en-US" w:bidi="en-US"/>
              </w:rPr>
              <w:t>istendiğinde</w:t>
            </w:r>
            <w:r w:rsidR="009526AE">
              <w:rPr>
                <w:rFonts w:eastAsia="Times New Roman" w:cs="Times New Roman"/>
                <w:lang w:eastAsia="en-US" w:bidi="en-US"/>
              </w:rPr>
              <w:t xml:space="preserve"> ise</w:t>
            </w:r>
            <w:r w:rsidR="00975DAF">
              <w:rPr>
                <w:rFonts w:eastAsia="Times New Roman" w:cs="Times New Roman"/>
                <w:lang w:eastAsia="en-US" w:bidi="en-US"/>
              </w:rPr>
              <w:t xml:space="preserve"> </w:t>
            </w:r>
            <w:r w:rsidRPr="00647F78">
              <w:rPr>
                <w:rFonts w:ascii="Courier New" w:eastAsia="Times New Roman" w:hAnsi="Courier New" w:cs="Courier New"/>
                <w:sz w:val="24"/>
                <w:szCs w:val="24"/>
                <w:lang w:eastAsia="en-US" w:bidi="en-US"/>
              </w:rPr>
              <w:t>getactivecrl</w:t>
            </w:r>
            <w:r>
              <w:rPr>
                <w:rFonts w:eastAsia="Times New Roman" w:cs="Times New Roman"/>
                <w:lang w:eastAsia="en-US" w:bidi="en-US"/>
              </w:rPr>
              <w:t xml:space="preserve"> parametresi için </w:t>
            </w:r>
            <w:r w:rsidRPr="00B95531">
              <w:rPr>
                <w:rFonts w:ascii="Courier New" w:eastAsia="Times New Roman" w:hAnsi="Courier New" w:cs="Courier New"/>
                <w:sz w:val="24"/>
                <w:szCs w:val="24"/>
                <w:lang w:eastAsia="en-US" w:bidi="en-US"/>
              </w:rPr>
              <w:t>true</w:t>
            </w:r>
            <w:r w:rsidR="009D0013">
              <w:rPr>
                <w:rFonts w:ascii="Courier New" w:eastAsia="Times New Roman" w:hAnsi="Courier New" w:cs="Courier New"/>
                <w:sz w:val="24"/>
                <w:szCs w:val="24"/>
                <w:lang w:eastAsia="en-US" w:bidi="en-US"/>
              </w:rPr>
              <w:t xml:space="preserve"> </w:t>
            </w:r>
            <w:r w:rsidRPr="00820FAA">
              <w:rPr>
                <w:rFonts w:eastAsia="Times New Roman" w:cs="Times New Roman"/>
                <w:lang w:eastAsia="en-US" w:bidi="en-US"/>
              </w:rPr>
              <w:t>verilmelidir</w:t>
            </w:r>
            <w:r>
              <w:rPr>
                <w:rFonts w:ascii="Courier New" w:eastAsia="Times New Roman" w:hAnsi="Courier New" w:cs="Courier New"/>
                <w:sz w:val="24"/>
                <w:szCs w:val="24"/>
                <w:lang w:eastAsia="en-US" w:bidi="en-US"/>
              </w:rPr>
              <w:t>.</w:t>
            </w:r>
          </w:p>
        </w:tc>
      </w:tr>
      <w:tr w:rsidR="002C3670" w:rsidRPr="00B95531" w14:paraId="1D34CA3F" w14:textId="77777777" w:rsidTr="00FA1B4B">
        <w:trPr>
          <w:trHeight w:val="636"/>
        </w:trPr>
        <w:tc>
          <w:tcPr>
            <w:tcW w:w="6341" w:type="dxa"/>
            <w:gridSpan w:val="2"/>
            <w:tcBorders>
              <w:bottom w:val="nil"/>
            </w:tcBorders>
          </w:tcPr>
          <w:p w14:paraId="656129C1" w14:textId="2DC3AE65" w:rsidR="002C3670" w:rsidRPr="00B95531" w:rsidRDefault="002C3670" w:rsidP="00B95531">
            <w:pPr>
              <w:spacing w:before="120" w:after="120" w:line="240" w:lineRule="auto"/>
              <w:jc w:val="both"/>
              <w:rPr>
                <w:rFonts w:eastAsia="Times New Roman" w:cs="Times New Roman"/>
                <w:b/>
                <w:sz w:val="24"/>
                <w:szCs w:val="24"/>
                <w:lang w:eastAsia="en-US" w:bidi="en-US"/>
              </w:rPr>
            </w:pPr>
            <w:bookmarkStart w:id="360" w:name="_Toc321226292"/>
            <w:bookmarkStart w:id="361" w:name="_Toc321226470"/>
            <w:r w:rsidRPr="00B95531">
              <w:rPr>
                <w:rFonts w:ascii="Courier New" w:eastAsia="Times New Roman" w:hAnsi="Courier New" w:cs="Courier New"/>
                <w:b/>
                <w:sz w:val="24"/>
                <w:szCs w:val="24"/>
                <w:lang w:eastAsia="en-US" w:bidi="en-US"/>
              </w:rPr>
              <w:t>CRLFinderFromFile</w:t>
            </w:r>
            <w:bookmarkEnd w:id="360"/>
            <w:bookmarkEnd w:id="361"/>
          </w:p>
        </w:tc>
        <w:tc>
          <w:tcPr>
            <w:tcW w:w="8419" w:type="dxa"/>
            <w:gridSpan w:val="2"/>
          </w:tcPr>
          <w:p w14:paraId="5B8BCC98" w14:textId="77777777" w:rsidR="002C3670" w:rsidRPr="00B95531" w:rsidRDefault="002C3670" w:rsidP="00B95531">
            <w:pPr>
              <w:spacing w:before="120" w:after="120" w:line="360" w:lineRule="auto"/>
              <w:jc w:val="both"/>
              <w:rPr>
                <w:rFonts w:eastAsia="Times New Roman" w:cs="Times New Roman"/>
                <w:sz w:val="24"/>
                <w:szCs w:val="24"/>
                <w:lang w:eastAsia="en-US" w:bidi="en-US"/>
              </w:rPr>
            </w:pPr>
            <w:bookmarkStart w:id="362" w:name="_Toc321226293"/>
            <w:bookmarkStart w:id="363" w:name="_Toc321226471"/>
            <w:r w:rsidRPr="00B95531">
              <w:rPr>
                <w:rFonts w:eastAsia="Times New Roman" w:cs="Times New Roman"/>
                <w:lang w:eastAsia="en-US" w:bidi="en-US"/>
              </w:rPr>
              <w:t>Dosya sisteminde verilen dosya adresindeki SİL’leri getirir.</w:t>
            </w:r>
            <w:bookmarkEnd w:id="362"/>
            <w:bookmarkEnd w:id="363"/>
          </w:p>
        </w:tc>
      </w:tr>
      <w:tr w:rsidR="002C3670" w:rsidRPr="00B95531" w14:paraId="3785FF6D" w14:textId="77777777" w:rsidTr="00FA1B4B">
        <w:trPr>
          <w:trHeight w:val="570"/>
        </w:trPr>
        <w:tc>
          <w:tcPr>
            <w:tcW w:w="3690" w:type="dxa"/>
            <w:tcBorders>
              <w:top w:val="nil"/>
            </w:tcBorders>
          </w:tcPr>
          <w:p w14:paraId="0D3FA35D" w14:textId="77777777" w:rsidR="002C3670" w:rsidRPr="00B95531" w:rsidRDefault="002C3670" w:rsidP="00B95531">
            <w:pPr>
              <w:keepNext/>
              <w:spacing w:before="240" w:after="0" w:line="360" w:lineRule="auto"/>
              <w:outlineLvl w:val="0"/>
              <w:rPr>
                <w:rFonts w:ascii="Courier New" w:eastAsia="Times New Roman" w:hAnsi="Courier New" w:cs="Courier New"/>
                <w:b/>
                <w:lang w:eastAsia="en-US" w:bidi="en-US"/>
              </w:rPr>
            </w:pPr>
          </w:p>
        </w:tc>
        <w:tc>
          <w:tcPr>
            <w:tcW w:w="2651" w:type="dxa"/>
            <w:tcBorders>
              <w:top w:val="single" w:sz="4" w:space="0" w:color="000000"/>
            </w:tcBorders>
          </w:tcPr>
          <w:p w14:paraId="5D6ADD68" w14:textId="77777777" w:rsidR="002C3670" w:rsidRPr="00B95531" w:rsidRDefault="002C3670" w:rsidP="00B95531">
            <w:pPr>
              <w:spacing w:before="120" w:after="120" w:line="240" w:lineRule="auto"/>
              <w:jc w:val="both"/>
              <w:rPr>
                <w:rFonts w:ascii="Courier New" w:eastAsia="Times New Roman" w:hAnsi="Courier New" w:cs="Courier New"/>
                <w:bCs/>
                <w:caps/>
                <w:lang w:eastAsia="en-US" w:bidi="en-US"/>
              </w:rPr>
            </w:pPr>
            <w:bookmarkStart w:id="364" w:name="_Toc321226294"/>
            <w:bookmarkStart w:id="365" w:name="_Toc321226472"/>
            <w:r w:rsidRPr="00B95531">
              <w:rPr>
                <w:rFonts w:eastAsia="Times New Roman" w:cs="Times New Roman"/>
                <w:lang w:eastAsia="en-US" w:bidi="en-US"/>
              </w:rPr>
              <w:t>Parametreler</w:t>
            </w:r>
            <w:bookmarkEnd w:id="364"/>
            <w:bookmarkEnd w:id="365"/>
          </w:p>
        </w:tc>
        <w:tc>
          <w:tcPr>
            <w:tcW w:w="2605" w:type="dxa"/>
          </w:tcPr>
          <w:p w14:paraId="67BCC894" w14:textId="777777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366" w:name="_Toc321226295"/>
            <w:bookmarkStart w:id="367" w:name="_Toc321226473"/>
            <w:r w:rsidRPr="00B95531">
              <w:rPr>
                <w:rFonts w:ascii="Courier New" w:eastAsia="Times New Roman" w:hAnsi="Courier New" w:cs="Courier New"/>
                <w:sz w:val="24"/>
                <w:szCs w:val="24"/>
                <w:lang w:eastAsia="en-US" w:bidi="en-US"/>
              </w:rPr>
              <w:t>dosyayolu</w:t>
            </w:r>
            <w:bookmarkEnd w:id="366"/>
            <w:bookmarkEnd w:id="367"/>
          </w:p>
        </w:tc>
        <w:tc>
          <w:tcPr>
            <w:tcW w:w="5814" w:type="dxa"/>
          </w:tcPr>
          <w:p w14:paraId="5067C1E3" w14:textId="77777777" w:rsidR="002C3670" w:rsidRPr="00B95531" w:rsidRDefault="002C3670" w:rsidP="00B95531">
            <w:pPr>
              <w:spacing w:before="120" w:after="120" w:line="360" w:lineRule="auto"/>
              <w:jc w:val="both"/>
              <w:rPr>
                <w:rFonts w:eastAsia="Times New Roman" w:cs="Times New Roman"/>
                <w:sz w:val="24"/>
                <w:szCs w:val="24"/>
                <w:lang w:eastAsia="en-US" w:bidi="en-US"/>
              </w:rPr>
            </w:pPr>
            <w:bookmarkStart w:id="368" w:name="_Toc321226296"/>
            <w:bookmarkStart w:id="369" w:name="_Toc321226474"/>
            <w:r w:rsidRPr="00B95531">
              <w:rPr>
                <w:rFonts w:eastAsia="Times New Roman" w:cs="Times New Roman"/>
                <w:lang w:eastAsia="en-US" w:bidi="en-US"/>
              </w:rPr>
              <w:t>Dosya adresi</w:t>
            </w:r>
            <w:bookmarkEnd w:id="368"/>
            <w:bookmarkEnd w:id="369"/>
          </w:p>
        </w:tc>
      </w:tr>
      <w:tr w:rsidR="002C3670" w:rsidRPr="00B95531" w14:paraId="16CF4F47" w14:textId="77777777" w:rsidTr="008C1FFD">
        <w:trPr>
          <w:trHeight w:val="904"/>
        </w:trPr>
        <w:tc>
          <w:tcPr>
            <w:tcW w:w="6341" w:type="dxa"/>
            <w:gridSpan w:val="2"/>
          </w:tcPr>
          <w:p w14:paraId="2AA4C9E5" w14:textId="73627698" w:rsidR="002C3670" w:rsidRPr="00B95531" w:rsidRDefault="002C3670" w:rsidP="00B95531">
            <w:pPr>
              <w:spacing w:before="120" w:after="120" w:line="240" w:lineRule="auto"/>
              <w:jc w:val="both"/>
              <w:rPr>
                <w:rFonts w:eastAsia="Times New Roman" w:cs="Times New Roman"/>
                <w:b/>
                <w:bCs/>
                <w:caps/>
                <w:lang w:eastAsia="en-US" w:bidi="en-US"/>
              </w:rPr>
            </w:pPr>
            <w:bookmarkStart w:id="370" w:name="_Toc321226297"/>
            <w:bookmarkStart w:id="371" w:name="_Toc321226475"/>
            <w:r w:rsidRPr="00B95531">
              <w:rPr>
                <w:rFonts w:ascii="Courier New" w:eastAsia="Times New Roman" w:hAnsi="Courier New" w:cs="Courier New"/>
                <w:b/>
                <w:sz w:val="24"/>
                <w:szCs w:val="24"/>
                <w:lang w:eastAsia="en-US" w:bidi="en-US"/>
              </w:rPr>
              <w:t>CRLFinderFromHTTP</w:t>
            </w:r>
            <w:bookmarkEnd w:id="370"/>
            <w:bookmarkEnd w:id="371"/>
          </w:p>
        </w:tc>
        <w:tc>
          <w:tcPr>
            <w:tcW w:w="8419" w:type="dxa"/>
            <w:gridSpan w:val="2"/>
          </w:tcPr>
          <w:p w14:paraId="0EE2331B" w14:textId="5AE1376B" w:rsidR="002C3670" w:rsidRPr="00B95531" w:rsidRDefault="002C3670" w:rsidP="00B95531">
            <w:pPr>
              <w:spacing w:before="120" w:after="120" w:line="360" w:lineRule="auto"/>
              <w:jc w:val="both"/>
              <w:rPr>
                <w:rFonts w:eastAsia="Times New Roman" w:cs="Times New Roman"/>
                <w:sz w:val="24"/>
                <w:szCs w:val="24"/>
                <w:lang w:eastAsia="en-US" w:bidi="en-US"/>
              </w:rPr>
            </w:pPr>
            <w:bookmarkStart w:id="372" w:name="_Toc321226298"/>
            <w:bookmarkStart w:id="373" w:name="_Toc321226476"/>
            <w:r w:rsidRPr="00B95531">
              <w:rPr>
                <w:rFonts w:eastAsia="Times New Roman" w:cs="Times New Roman"/>
                <w:lang w:eastAsia="en-US" w:bidi="en-US"/>
              </w:rPr>
              <w:t>Sertifika üzerinde yer</w:t>
            </w:r>
            <w:r w:rsidR="00CA3CCD">
              <w:rPr>
                <w:rFonts w:eastAsia="Times New Roman" w:cs="Times New Roman"/>
                <w:lang w:eastAsia="en-US" w:bidi="en-US"/>
              </w:rPr>
              <w:t xml:space="preserve"> </w:t>
            </w:r>
            <w:r w:rsidRPr="00B95531">
              <w:rPr>
                <w:rFonts w:eastAsia="Times New Roman" w:cs="Times New Roman"/>
                <w:lang w:eastAsia="en-US" w:bidi="en-US"/>
              </w:rPr>
              <w:t xml:space="preserve">alan </w:t>
            </w:r>
            <w:r w:rsidRPr="008C1FFD">
              <w:rPr>
                <w:rFonts w:eastAsia="Times New Roman" w:cs="Times New Roman"/>
                <w:i/>
                <w:lang w:eastAsia="en-US" w:bidi="en-US"/>
              </w:rPr>
              <w:t>SİL Dağıtım Noktaları</w:t>
            </w:r>
            <w:r w:rsidR="00CA3CCD">
              <w:rPr>
                <w:rFonts w:eastAsia="Times New Roman" w:cs="Times New Roman"/>
                <w:lang w:eastAsia="en-US" w:bidi="en-US"/>
              </w:rPr>
              <w:t xml:space="preserve"> </w:t>
            </w:r>
            <w:r w:rsidRPr="00B95531">
              <w:rPr>
                <w:rFonts w:eastAsia="Times New Roman" w:cs="Times New Roman"/>
                <w:lang w:eastAsia="en-US" w:bidi="en-US"/>
              </w:rPr>
              <w:t>(</w:t>
            </w:r>
            <w:r w:rsidR="00FE7D41" w:rsidRPr="008C1FFD">
              <w:rPr>
                <w:rFonts w:eastAsia="Times New Roman" w:cs="Times New Roman"/>
                <w:i/>
                <w:lang w:eastAsia="en-US" w:bidi="en-US"/>
              </w:rPr>
              <w:t>CRLDistributionPoints</w:t>
            </w:r>
            <w:r w:rsidR="00FE7D41" w:rsidRPr="00B95531">
              <w:rPr>
                <w:rFonts w:eastAsia="Times New Roman" w:cs="Times New Roman"/>
                <w:lang w:eastAsia="en-US" w:bidi="en-US"/>
              </w:rPr>
              <w:t>) eklentisindeki</w:t>
            </w:r>
            <w:r w:rsidRPr="00B95531">
              <w:rPr>
                <w:rFonts w:eastAsia="Times New Roman" w:cs="Times New Roman"/>
                <w:lang w:eastAsia="en-US" w:bidi="en-US"/>
              </w:rPr>
              <w:t xml:space="preserve"> HTTP adresinden SİL’i getirir.</w:t>
            </w:r>
            <w:bookmarkEnd w:id="372"/>
            <w:bookmarkEnd w:id="373"/>
          </w:p>
        </w:tc>
      </w:tr>
      <w:tr w:rsidR="002C3670" w:rsidRPr="00B95531" w14:paraId="1D133B5C" w14:textId="77777777" w:rsidTr="00FA1B4B">
        <w:tc>
          <w:tcPr>
            <w:tcW w:w="6341" w:type="dxa"/>
            <w:gridSpan w:val="2"/>
          </w:tcPr>
          <w:p w14:paraId="2A2120AD" w14:textId="65269337" w:rsidR="002C3670" w:rsidRPr="00B95531" w:rsidRDefault="002C3670" w:rsidP="00B95531">
            <w:pPr>
              <w:spacing w:before="120" w:after="120" w:line="240" w:lineRule="auto"/>
              <w:jc w:val="both"/>
              <w:rPr>
                <w:rFonts w:eastAsia="Times New Roman" w:cs="Times New Roman"/>
                <w:b/>
                <w:sz w:val="24"/>
                <w:szCs w:val="24"/>
                <w:lang w:eastAsia="en-US" w:bidi="en-US"/>
              </w:rPr>
            </w:pPr>
            <w:bookmarkStart w:id="374" w:name="_Toc321226299"/>
            <w:bookmarkStart w:id="375" w:name="_Toc321226477"/>
            <w:r w:rsidRPr="00B95531">
              <w:rPr>
                <w:rFonts w:ascii="Courier New" w:eastAsia="Times New Roman" w:hAnsi="Courier New" w:cs="Courier New"/>
                <w:b/>
                <w:sz w:val="24"/>
                <w:szCs w:val="24"/>
                <w:lang w:eastAsia="en-US" w:bidi="en-US"/>
              </w:rPr>
              <w:t>CRLFinderFromLDAP</w:t>
            </w:r>
            <w:bookmarkEnd w:id="374"/>
            <w:bookmarkEnd w:id="375"/>
          </w:p>
        </w:tc>
        <w:tc>
          <w:tcPr>
            <w:tcW w:w="8419" w:type="dxa"/>
            <w:gridSpan w:val="2"/>
          </w:tcPr>
          <w:p w14:paraId="53EF4412" w14:textId="0EF5130A" w:rsidR="002C3670" w:rsidRPr="00B95531" w:rsidRDefault="002C3670" w:rsidP="00B95531">
            <w:pPr>
              <w:spacing w:before="120" w:after="120" w:line="360" w:lineRule="auto"/>
              <w:jc w:val="both"/>
              <w:rPr>
                <w:rFonts w:eastAsia="Times New Roman" w:cs="Times New Roman"/>
                <w:sz w:val="24"/>
                <w:szCs w:val="24"/>
                <w:lang w:eastAsia="en-US" w:bidi="en-US"/>
              </w:rPr>
            </w:pPr>
            <w:bookmarkStart w:id="376" w:name="_Toc321226300"/>
            <w:bookmarkStart w:id="377" w:name="_Toc321226478"/>
            <w:r w:rsidRPr="00B95531">
              <w:rPr>
                <w:rFonts w:eastAsia="Times New Roman" w:cs="Times New Roman"/>
                <w:lang w:eastAsia="en-US" w:bidi="en-US"/>
              </w:rPr>
              <w:t>Sertifika üzerinde yer</w:t>
            </w:r>
            <w:r w:rsidR="00CA3CCD">
              <w:rPr>
                <w:rFonts w:eastAsia="Times New Roman" w:cs="Times New Roman"/>
                <w:lang w:eastAsia="en-US" w:bidi="en-US"/>
              </w:rPr>
              <w:t xml:space="preserve"> </w:t>
            </w:r>
            <w:r w:rsidRPr="00B95531">
              <w:rPr>
                <w:rFonts w:eastAsia="Times New Roman" w:cs="Times New Roman"/>
                <w:lang w:eastAsia="en-US" w:bidi="en-US"/>
              </w:rPr>
              <w:t xml:space="preserve">alan </w:t>
            </w:r>
            <w:r w:rsidRPr="008C1FFD">
              <w:rPr>
                <w:rFonts w:eastAsia="Times New Roman" w:cs="Times New Roman"/>
                <w:i/>
                <w:lang w:eastAsia="en-US" w:bidi="en-US"/>
              </w:rPr>
              <w:t>SİL Dağıtım Noktaları</w:t>
            </w:r>
            <w:r w:rsidR="00CA3CCD">
              <w:rPr>
                <w:rFonts w:eastAsia="Times New Roman" w:cs="Times New Roman"/>
                <w:lang w:eastAsia="en-US" w:bidi="en-US"/>
              </w:rPr>
              <w:t xml:space="preserve"> </w:t>
            </w:r>
            <w:r w:rsidRPr="00B95531">
              <w:rPr>
                <w:rFonts w:eastAsia="Times New Roman" w:cs="Times New Roman"/>
                <w:lang w:eastAsia="en-US" w:bidi="en-US"/>
              </w:rPr>
              <w:t>(</w:t>
            </w:r>
            <w:r w:rsidR="00FE7D41" w:rsidRPr="008C1FFD">
              <w:rPr>
                <w:rFonts w:eastAsia="Times New Roman" w:cs="Times New Roman"/>
                <w:i/>
                <w:lang w:eastAsia="en-US" w:bidi="en-US"/>
              </w:rPr>
              <w:t>CRLDistributionPoints</w:t>
            </w:r>
            <w:r w:rsidR="00FE7D41" w:rsidRPr="00B95531">
              <w:rPr>
                <w:rFonts w:eastAsia="Times New Roman" w:cs="Times New Roman"/>
                <w:lang w:eastAsia="en-US" w:bidi="en-US"/>
              </w:rPr>
              <w:t>) eklentisindeki</w:t>
            </w:r>
            <w:r w:rsidR="002850BE">
              <w:rPr>
                <w:rFonts w:eastAsia="Times New Roman" w:cs="Times New Roman"/>
                <w:lang w:eastAsia="en-US" w:bidi="en-US"/>
              </w:rPr>
              <w:t xml:space="preserve"> </w:t>
            </w:r>
            <w:r w:rsidRPr="00B95531">
              <w:rPr>
                <w:rFonts w:eastAsia="Times New Roman" w:cs="Times New Roman"/>
                <w:lang w:eastAsia="en-US" w:bidi="en-US"/>
              </w:rPr>
              <w:t>LDAP adresinden yayıncı sertifikasını getirir.</w:t>
            </w:r>
            <w:bookmarkEnd w:id="376"/>
            <w:bookmarkEnd w:id="377"/>
          </w:p>
        </w:tc>
      </w:tr>
    </w:tbl>
    <w:p w14:paraId="1FAF825D" w14:textId="77777777" w:rsidR="0016792D" w:rsidRDefault="0016792D"/>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654"/>
        <w:gridCol w:w="36"/>
        <w:gridCol w:w="90"/>
        <w:gridCol w:w="1890"/>
        <w:gridCol w:w="3229"/>
        <w:gridCol w:w="16"/>
        <w:gridCol w:w="5845"/>
      </w:tblGrid>
      <w:tr w:rsidR="002C3670" w:rsidRPr="00B95531" w14:paraId="716AFF5B" w14:textId="77777777" w:rsidTr="00FA1B4B">
        <w:tc>
          <w:tcPr>
            <w:tcW w:w="14760" w:type="dxa"/>
            <w:gridSpan w:val="7"/>
          </w:tcPr>
          <w:p w14:paraId="05D90394" w14:textId="5A0B55C7" w:rsidR="002C3670" w:rsidRPr="00B95531" w:rsidRDefault="002C3670" w:rsidP="00B95531">
            <w:pPr>
              <w:spacing w:before="120" w:after="120" w:line="240" w:lineRule="auto"/>
              <w:jc w:val="center"/>
              <w:rPr>
                <w:rFonts w:eastAsia="Times New Roman" w:cs="Times New Roman"/>
                <w:b/>
                <w:sz w:val="24"/>
                <w:szCs w:val="24"/>
                <w:lang w:eastAsia="en-US" w:bidi="en-US"/>
              </w:rPr>
            </w:pPr>
            <w:bookmarkStart w:id="378" w:name="_Toc321226301"/>
            <w:bookmarkStart w:id="379" w:name="_Toc321226479"/>
            <w:r w:rsidRPr="00B95531">
              <w:rPr>
                <w:rFonts w:eastAsia="Times New Roman" w:cs="Times New Roman"/>
                <w:b/>
                <w:sz w:val="24"/>
                <w:szCs w:val="24"/>
                <w:lang w:eastAsia="en-US" w:bidi="en-US"/>
              </w:rPr>
              <w:lastRenderedPageBreak/>
              <w:t>OCSP CEVABI BULUCULAR</w:t>
            </w:r>
            <w:r w:rsidRPr="00B95531">
              <w:rPr>
                <w:rFonts w:ascii="Courier New" w:eastAsia="Times New Roman" w:hAnsi="Courier New" w:cs="Courier New"/>
                <w:b/>
                <w:sz w:val="24"/>
                <w:szCs w:val="24"/>
                <w:lang w:eastAsia="en-US" w:bidi="en-US"/>
              </w:rPr>
              <w:t>&lt;policy&gt;&lt;validate&gt;&lt;certificate&gt;&lt;revocation&gt;&lt;find&gt;</w:t>
            </w:r>
            <w:bookmarkEnd w:id="378"/>
            <w:bookmarkEnd w:id="379"/>
          </w:p>
        </w:tc>
      </w:tr>
      <w:tr w:rsidR="002C3670" w:rsidRPr="00B95531" w14:paraId="5BA327F1" w14:textId="77777777" w:rsidTr="00FA1B4B">
        <w:trPr>
          <w:trHeight w:val="598"/>
        </w:trPr>
        <w:tc>
          <w:tcPr>
            <w:tcW w:w="5670" w:type="dxa"/>
            <w:gridSpan w:val="4"/>
            <w:tcBorders>
              <w:bottom w:val="nil"/>
            </w:tcBorders>
          </w:tcPr>
          <w:p w14:paraId="30D347E9" w14:textId="60A1044D" w:rsidR="002C3670" w:rsidRPr="00B95531" w:rsidRDefault="002C3670" w:rsidP="00B95531">
            <w:pPr>
              <w:spacing w:before="120" w:after="120" w:line="240" w:lineRule="auto"/>
              <w:jc w:val="both"/>
              <w:rPr>
                <w:rFonts w:eastAsia="Times New Roman" w:cs="Times New Roman"/>
                <w:bCs/>
                <w:caps/>
                <w:lang w:eastAsia="en-US" w:bidi="en-US"/>
              </w:rPr>
            </w:pPr>
            <w:bookmarkStart w:id="380" w:name="_Toc321226302"/>
            <w:bookmarkStart w:id="381" w:name="_Toc321226480"/>
            <w:r w:rsidRPr="00B95531">
              <w:rPr>
                <w:rFonts w:ascii="Courier New" w:eastAsia="Times New Roman" w:hAnsi="Courier New" w:cs="Courier New"/>
                <w:b/>
                <w:sz w:val="24"/>
                <w:szCs w:val="24"/>
                <w:lang w:eastAsia="en-US" w:bidi="en-US"/>
              </w:rPr>
              <w:t>OCSPResponseFinderFromECertStore</w:t>
            </w:r>
            <w:bookmarkEnd w:id="380"/>
            <w:bookmarkEnd w:id="381"/>
          </w:p>
        </w:tc>
        <w:tc>
          <w:tcPr>
            <w:tcW w:w="9090" w:type="dxa"/>
            <w:gridSpan w:val="3"/>
          </w:tcPr>
          <w:p w14:paraId="347A873E" w14:textId="39B28CD2" w:rsidR="002C3670" w:rsidRPr="00B95531" w:rsidRDefault="002C3670" w:rsidP="00B95531">
            <w:pPr>
              <w:spacing w:before="120" w:after="120" w:line="240" w:lineRule="auto"/>
              <w:jc w:val="both"/>
              <w:rPr>
                <w:rFonts w:eastAsia="Times New Roman" w:cs="Times New Roman"/>
                <w:lang w:eastAsia="en-US" w:bidi="en-US"/>
              </w:rPr>
            </w:pPr>
            <w:bookmarkStart w:id="382" w:name="_Toc321226303"/>
            <w:bookmarkStart w:id="383" w:name="_Toc321226481"/>
            <w:r w:rsidRPr="00B95531">
              <w:rPr>
                <w:rFonts w:eastAsia="Times New Roman" w:cs="Times New Roman"/>
                <w:lang w:eastAsia="en-US" w:bidi="en-US"/>
              </w:rPr>
              <w:t xml:space="preserve">Yerel sertifika deposundaki kayıtlı OCSP </w:t>
            </w:r>
            <w:r w:rsidR="005337B0">
              <w:rPr>
                <w:rFonts w:eastAsia="Times New Roman" w:cs="Times New Roman"/>
                <w:lang w:eastAsia="en-US" w:bidi="en-US"/>
              </w:rPr>
              <w:t>c</w:t>
            </w:r>
            <w:r w:rsidRPr="00B95531">
              <w:rPr>
                <w:rFonts w:eastAsia="Times New Roman" w:cs="Times New Roman"/>
                <w:lang w:eastAsia="en-US" w:bidi="en-US"/>
              </w:rPr>
              <w:t>evaplarını getirir.</w:t>
            </w:r>
            <w:bookmarkEnd w:id="382"/>
            <w:bookmarkEnd w:id="383"/>
          </w:p>
        </w:tc>
      </w:tr>
      <w:tr w:rsidR="002C3670" w:rsidRPr="00B95531" w14:paraId="58E13A5D" w14:textId="77777777" w:rsidTr="00FA1B4B">
        <w:trPr>
          <w:trHeight w:val="545"/>
        </w:trPr>
        <w:tc>
          <w:tcPr>
            <w:tcW w:w="3690" w:type="dxa"/>
            <w:gridSpan w:val="2"/>
            <w:tcBorders>
              <w:top w:val="nil"/>
              <w:bottom w:val="single" w:sz="4" w:space="0" w:color="000000"/>
            </w:tcBorders>
          </w:tcPr>
          <w:p w14:paraId="1D404143" w14:textId="77777777" w:rsidR="002C3670" w:rsidRPr="00B95531" w:rsidRDefault="002C3670" w:rsidP="00B95531">
            <w:pPr>
              <w:keepNext/>
              <w:spacing w:before="240" w:after="0" w:line="360" w:lineRule="auto"/>
              <w:outlineLvl w:val="0"/>
              <w:rPr>
                <w:rFonts w:ascii="Courier New" w:eastAsia="Times New Roman" w:hAnsi="Courier New" w:cs="Courier New"/>
                <w:b/>
                <w:lang w:eastAsia="en-US" w:bidi="en-US"/>
              </w:rPr>
            </w:pPr>
          </w:p>
        </w:tc>
        <w:tc>
          <w:tcPr>
            <w:tcW w:w="1980" w:type="dxa"/>
            <w:gridSpan w:val="2"/>
            <w:tcBorders>
              <w:top w:val="single" w:sz="4" w:space="0" w:color="000000"/>
              <w:bottom w:val="single" w:sz="4" w:space="0" w:color="000000"/>
            </w:tcBorders>
          </w:tcPr>
          <w:p w14:paraId="451472B8" w14:textId="77777777" w:rsidR="002C3670" w:rsidRPr="00B95531" w:rsidRDefault="002C3670" w:rsidP="00B95531">
            <w:pPr>
              <w:spacing w:before="120" w:after="120" w:line="240" w:lineRule="auto"/>
              <w:jc w:val="both"/>
              <w:rPr>
                <w:rFonts w:ascii="Courier New" w:eastAsia="Times New Roman" w:hAnsi="Courier New" w:cs="Courier New"/>
                <w:sz w:val="24"/>
                <w:szCs w:val="24"/>
                <w:lang w:eastAsia="en-US" w:bidi="en-US"/>
              </w:rPr>
            </w:pPr>
            <w:bookmarkStart w:id="384" w:name="_Toc321226304"/>
            <w:bookmarkStart w:id="385" w:name="_Toc321226482"/>
            <w:r w:rsidRPr="00B95531">
              <w:rPr>
                <w:rFonts w:eastAsia="Times New Roman" w:cs="Times New Roman"/>
                <w:lang w:eastAsia="en-US" w:bidi="en-US"/>
              </w:rPr>
              <w:t>Parametreler</w:t>
            </w:r>
            <w:bookmarkEnd w:id="384"/>
            <w:bookmarkEnd w:id="385"/>
          </w:p>
        </w:tc>
        <w:tc>
          <w:tcPr>
            <w:tcW w:w="3229" w:type="dxa"/>
          </w:tcPr>
          <w:p w14:paraId="3C81CC58" w14:textId="777777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386" w:name="_Toc321226305"/>
            <w:bookmarkStart w:id="387" w:name="_Toc321226483"/>
            <w:r w:rsidRPr="00B95531">
              <w:rPr>
                <w:rFonts w:ascii="Courier New" w:eastAsia="Times New Roman" w:hAnsi="Courier New" w:cs="Courier New"/>
                <w:sz w:val="24"/>
                <w:szCs w:val="24"/>
                <w:lang w:eastAsia="en-US" w:bidi="en-US"/>
              </w:rPr>
              <w:t>storepath [0]</w:t>
            </w:r>
            <w:bookmarkEnd w:id="386"/>
            <w:bookmarkEnd w:id="387"/>
          </w:p>
        </w:tc>
        <w:tc>
          <w:tcPr>
            <w:tcW w:w="5861" w:type="dxa"/>
            <w:gridSpan w:val="2"/>
          </w:tcPr>
          <w:p w14:paraId="5A891B17" w14:textId="15218BE1" w:rsidR="002C3670" w:rsidRPr="00B95531" w:rsidRDefault="002C3670" w:rsidP="00B95531">
            <w:pPr>
              <w:spacing w:before="120" w:after="120" w:line="360" w:lineRule="auto"/>
              <w:jc w:val="both"/>
              <w:rPr>
                <w:rFonts w:eastAsia="Times New Roman" w:cs="Times New Roman"/>
                <w:lang w:eastAsia="en-US" w:bidi="en-US"/>
              </w:rPr>
            </w:pPr>
            <w:bookmarkStart w:id="388" w:name="_Toc321226306"/>
            <w:bookmarkStart w:id="389" w:name="_Toc321226484"/>
            <w:r w:rsidRPr="00B95531">
              <w:rPr>
                <w:rFonts w:eastAsia="Times New Roman" w:cs="Times New Roman"/>
                <w:lang w:eastAsia="en-US" w:bidi="en-US"/>
              </w:rPr>
              <w:t>Yerel sertifika deposunun</w:t>
            </w:r>
            <w:r w:rsidR="005337B0">
              <w:rPr>
                <w:rFonts w:eastAsia="Times New Roman" w:cs="Times New Roman"/>
                <w:lang w:eastAsia="en-US" w:bidi="en-US"/>
              </w:rPr>
              <w:t>,</w:t>
            </w:r>
            <w:r w:rsidRPr="00B95531">
              <w:rPr>
                <w:rFonts w:eastAsia="Times New Roman" w:cs="Times New Roman"/>
                <w:lang w:eastAsia="en-US" w:bidi="en-US"/>
              </w:rPr>
              <w:t xml:space="preserve"> dosya sistemindeki yerini belirler.</w:t>
            </w:r>
            <w:bookmarkEnd w:id="388"/>
            <w:bookmarkEnd w:id="389"/>
          </w:p>
        </w:tc>
      </w:tr>
      <w:tr w:rsidR="002C3670" w:rsidRPr="00B95531" w14:paraId="0E0A27EE" w14:textId="77777777" w:rsidTr="00FA1B4B">
        <w:trPr>
          <w:trHeight w:val="631"/>
        </w:trPr>
        <w:tc>
          <w:tcPr>
            <w:tcW w:w="5670" w:type="dxa"/>
            <w:gridSpan w:val="4"/>
            <w:tcBorders>
              <w:top w:val="single" w:sz="4" w:space="0" w:color="000000"/>
              <w:bottom w:val="single" w:sz="4" w:space="0" w:color="000000"/>
            </w:tcBorders>
          </w:tcPr>
          <w:p w14:paraId="5388E909" w14:textId="09420FF0" w:rsidR="002C3670" w:rsidRPr="00B95531" w:rsidRDefault="002C3670" w:rsidP="00B95531">
            <w:pPr>
              <w:spacing w:before="120" w:after="120" w:line="240" w:lineRule="auto"/>
              <w:jc w:val="both"/>
              <w:rPr>
                <w:rFonts w:eastAsia="Times New Roman" w:cs="Times New Roman"/>
                <w:b/>
                <w:bCs/>
                <w:caps/>
                <w:lang w:eastAsia="en-US" w:bidi="en-US"/>
              </w:rPr>
            </w:pPr>
            <w:bookmarkStart w:id="390" w:name="_Toc321226307"/>
            <w:bookmarkStart w:id="391" w:name="_Toc321226485"/>
            <w:r w:rsidRPr="00B95531">
              <w:rPr>
                <w:rFonts w:ascii="Courier New" w:eastAsia="Times New Roman" w:hAnsi="Courier New" w:cs="Courier New"/>
                <w:b/>
                <w:sz w:val="24"/>
                <w:szCs w:val="24"/>
                <w:lang w:eastAsia="en-US" w:bidi="en-US"/>
              </w:rPr>
              <w:t>OCSPResponseFinderFromAIA</w:t>
            </w:r>
            <w:bookmarkEnd w:id="390"/>
            <w:bookmarkEnd w:id="391"/>
          </w:p>
        </w:tc>
        <w:tc>
          <w:tcPr>
            <w:tcW w:w="9090" w:type="dxa"/>
            <w:gridSpan w:val="3"/>
          </w:tcPr>
          <w:p w14:paraId="4660E3A6" w14:textId="2CEB9F17" w:rsidR="002C3670" w:rsidRPr="00B95531" w:rsidRDefault="002C3670" w:rsidP="00B95531">
            <w:pPr>
              <w:spacing w:before="120" w:after="120" w:line="360" w:lineRule="auto"/>
              <w:jc w:val="both"/>
              <w:rPr>
                <w:rFonts w:eastAsia="Times New Roman" w:cs="Times New Roman"/>
                <w:sz w:val="24"/>
                <w:szCs w:val="24"/>
                <w:lang w:eastAsia="en-US" w:bidi="en-US"/>
              </w:rPr>
            </w:pPr>
            <w:bookmarkStart w:id="392" w:name="_Toc321226308"/>
            <w:bookmarkStart w:id="393" w:name="_Toc321226486"/>
            <w:r w:rsidRPr="00B95531">
              <w:rPr>
                <w:rFonts w:eastAsia="Times New Roman" w:cs="Times New Roman"/>
                <w:lang w:eastAsia="en-US" w:bidi="en-US"/>
              </w:rPr>
              <w:t>Sertifika üzerinde yer</w:t>
            </w:r>
            <w:r w:rsidR="005337B0">
              <w:rPr>
                <w:rFonts w:eastAsia="Times New Roman" w:cs="Times New Roman"/>
                <w:lang w:eastAsia="en-US" w:bidi="en-US"/>
              </w:rPr>
              <w:t xml:space="preserve"> </w:t>
            </w:r>
            <w:r w:rsidRPr="00B95531">
              <w:rPr>
                <w:rFonts w:eastAsia="Times New Roman" w:cs="Times New Roman"/>
                <w:lang w:eastAsia="en-US" w:bidi="en-US"/>
              </w:rPr>
              <w:t xml:space="preserve">alan </w:t>
            </w:r>
            <w:r w:rsidRPr="002850BE">
              <w:rPr>
                <w:rFonts w:eastAsia="Times New Roman" w:cs="Times New Roman"/>
                <w:i/>
                <w:lang w:eastAsia="en-US" w:bidi="en-US"/>
              </w:rPr>
              <w:t>Yetkili Erişim Bilgileri</w:t>
            </w:r>
            <w:r w:rsidRPr="00B95531">
              <w:rPr>
                <w:rFonts w:eastAsia="Times New Roman" w:cs="Times New Roman"/>
                <w:lang w:eastAsia="en-US" w:bidi="en-US"/>
              </w:rPr>
              <w:t xml:space="preserve"> (</w:t>
            </w:r>
            <w:r w:rsidRPr="002850BE">
              <w:rPr>
                <w:rFonts w:eastAsia="Times New Roman" w:cs="Times New Roman"/>
                <w:i/>
                <w:lang w:eastAsia="en-US" w:bidi="en-US"/>
              </w:rPr>
              <w:t>AuthorityInfoAccess</w:t>
            </w:r>
            <w:r w:rsidRPr="00B95531">
              <w:rPr>
                <w:rFonts w:eastAsia="Times New Roman" w:cs="Times New Roman"/>
                <w:lang w:eastAsia="en-US" w:bidi="en-US"/>
              </w:rPr>
              <w:t>) eklentisindeki OCSP adresine</w:t>
            </w:r>
            <w:r w:rsidR="005337B0">
              <w:rPr>
                <w:rFonts w:eastAsia="Times New Roman" w:cs="Times New Roman"/>
                <w:lang w:eastAsia="en-US" w:bidi="en-US"/>
              </w:rPr>
              <w:t>,</w:t>
            </w:r>
            <w:r w:rsidRPr="00B95531">
              <w:rPr>
                <w:rFonts w:eastAsia="Times New Roman" w:cs="Times New Roman"/>
                <w:lang w:eastAsia="en-US" w:bidi="en-US"/>
              </w:rPr>
              <w:t xml:space="preserve"> OCSP sorgusu yaparak OCSP cevabı getirir.</w:t>
            </w:r>
            <w:bookmarkEnd w:id="392"/>
            <w:bookmarkEnd w:id="393"/>
          </w:p>
        </w:tc>
      </w:tr>
      <w:tr w:rsidR="002C3670" w:rsidRPr="00B95531" w14:paraId="49E3935F" w14:textId="77777777" w:rsidTr="00FA1B4B">
        <w:trPr>
          <w:trHeight w:val="631"/>
        </w:trPr>
        <w:tc>
          <w:tcPr>
            <w:tcW w:w="14760" w:type="dxa"/>
            <w:gridSpan w:val="7"/>
            <w:tcBorders>
              <w:top w:val="single" w:sz="4" w:space="0" w:color="000000"/>
              <w:bottom w:val="single" w:sz="4" w:space="0" w:color="000000"/>
            </w:tcBorders>
          </w:tcPr>
          <w:p w14:paraId="36AA9A05" w14:textId="69A80187" w:rsidR="002C3670" w:rsidRPr="00B95531" w:rsidRDefault="002C3670" w:rsidP="00B95531">
            <w:pPr>
              <w:spacing w:before="120" w:after="120" w:line="240" w:lineRule="auto"/>
              <w:jc w:val="center"/>
              <w:rPr>
                <w:rFonts w:eastAsia="Times New Roman" w:cs="Times New Roman"/>
                <w:b/>
                <w:sz w:val="24"/>
                <w:szCs w:val="24"/>
                <w:lang w:eastAsia="en-US" w:bidi="en-US"/>
              </w:rPr>
            </w:pPr>
            <w:bookmarkStart w:id="394" w:name="_Toc321226309"/>
            <w:bookmarkStart w:id="395" w:name="_Toc321226487"/>
            <w:r w:rsidRPr="00B95531">
              <w:rPr>
                <w:rFonts w:eastAsia="Times New Roman" w:cs="Times New Roman"/>
                <w:b/>
                <w:sz w:val="24"/>
                <w:szCs w:val="24"/>
                <w:lang w:eastAsia="en-US" w:bidi="en-US"/>
              </w:rPr>
              <w:t>DELTA SİL BULUCULAR</w:t>
            </w:r>
            <w:r w:rsidR="00D30B4F" w:rsidRPr="00B95531">
              <w:rPr>
                <w:rFonts w:ascii="Courier New" w:eastAsia="Times New Roman" w:hAnsi="Courier New" w:cs="Courier New"/>
                <w:b/>
                <w:sz w:val="24"/>
                <w:szCs w:val="24"/>
                <w:lang w:eastAsia="en-US" w:bidi="en-US"/>
              </w:rPr>
              <w:t>&lt;policy&gt;&lt;validate&gt;&lt;certificate&gt;&lt;revocation&gt;</w:t>
            </w:r>
            <w:r w:rsidRPr="00B95531">
              <w:rPr>
                <w:rFonts w:ascii="Courier New" w:eastAsia="Times New Roman" w:hAnsi="Courier New" w:cs="Courier New"/>
                <w:b/>
                <w:sz w:val="24"/>
                <w:szCs w:val="24"/>
                <w:lang w:eastAsia="en-US" w:bidi="en-US"/>
              </w:rPr>
              <w:t>&lt;find&gt;</w:t>
            </w:r>
            <w:bookmarkEnd w:id="394"/>
            <w:bookmarkEnd w:id="395"/>
          </w:p>
        </w:tc>
      </w:tr>
      <w:tr w:rsidR="002C3670" w:rsidRPr="00B95531" w14:paraId="5BE67AC4" w14:textId="77777777" w:rsidTr="00FA1B4B">
        <w:trPr>
          <w:trHeight w:val="673"/>
        </w:trPr>
        <w:tc>
          <w:tcPr>
            <w:tcW w:w="5670" w:type="dxa"/>
            <w:gridSpan w:val="4"/>
            <w:tcBorders>
              <w:top w:val="single" w:sz="4" w:space="0" w:color="000000"/>
              <w:bottom w:val="nil"/>
            </w:tcBorders>
          </w:tcPr>
          <w:p w14:paraId="3A999062" w14:textId="722969B9"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396" w:name="_Toc321226310"/>
            <w:bookmarkStart w:id="397" w:name="_Toc321226488"/>
            <w:r w:rsidRPr="00B95531">
              <w:rPr>
                <w:rFonts w:ascii="Courier New" w:eastAsia="Times New Roman" w:hAnsi="Courier New" w:cs="Courier New"/>
                <w:b/>
                <w:sz w:val="24"/>
                <w:szCs w:val="24"/>
                <w:lang w:eastAsia="en-US" w:bidi="en-US"/>
              </w:rPr>
              <w:t>DeltaCRLFinderFromECertStore</w:t>
            </w:r>
            <w:bookmarkEnd w:id="396"/>
            <w:bookmarkEnd w:id="397"/>
          </w:p>
        </w:tc>
        <w:tc>
          <w:tcPr>
            <w:tcW w:w="9090" w:type="dxa"/>
            <w:gridSpan w:val="3"/>
          </w:tcPr>
          <w:p w14:paraId="3044D685" w14:textId="777777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398" w:name="_Toc321226311"/>
            <w:bookmarkStart w:id="399" w:name="_Toc321226489"/>
            <w:r w:rsidRPr="00B95531">
              <w:rPr>
                <w:rFonts w:eastAsia="Times New Roman" w:cs="Times New Roman"/>
                <w:lang w:eastAsia="en-US" w:bidi="en-US"/>
              </w:rPr>
              <w:t>Yerel sertifika deposundaki Delta SİL’leri getirir.</w:t>
            </w:r>
            <w:bookmarkEnd w:id="398"/>
            <w:bookmarkEnd w:id="399"/>
          </w:p>
        </w:tc>
      </w:tr>
      <w:tr w:rsidR="002C3670" w:rsidRPr="00B95531" w14:paraId="16C3CE42" w14:textId="77777777" w:rsidTr="00FA1B4B">
        <w:trPr>
          <w:trHeight w:val="569"/>
        </w:trPr>
        <w:tc>
          <w:tcPr>
            <w:tcW w:w="3654" w:type="dxa"/>
            <w:tcBorders>
              <w:top w:val="nil"/>
            </w:tcBorders>
          </w:tcPr>
          <w:p w14:paraId="340091DD" w14:textId="77777777" w:rsidR="002C3670" w:rsidRPr="00B95531" w:rsidRDefault="002C3670" w:rsidP="00B95531">
            <w:pPr>
              <w:keepNext/>
              <w:spacing w:before="240" w:after="0" w:line="360" w:lineRule="auto"/>
              <w:outlineLvl w:val="0"/>
              <w:rPr>
                <w:rFonts w:ascii="Courier New" w:eastAsia="Times New Roman" w:hAnsi="Courier New" w:cs="Courier New"/>
                <w:b/>
                <w:lang w:eastAsia="en-US" w:bidi="en-US"/>
              </w:rPr>
            </w:pPr>
          </w:p>
        </w:tc>
        <w:tc>
          <w:tcPr>
            <w:tcW w:w="2016" w:type="dxa"/>
            <w:gridSpan w:val="3"/>
            <w:tcBorders>
              <w:top w:val="single" w:sz="4" w:space="0" w:color="000000"/>
            </w:tcBorders>
          </w:tcPr>
          <w:p w14:paraId="14E88AE7" w14:textId="77777777" w:rsidR="002C3670" w:rsidRPr="00B95531" w:rsidRDefault="002C3670" w:rsidP="00B95531">
            <w:pPr>
              <w:spacing w:before="120" w:after="120" w:line="240" w:lineRule="auto"/>
              <w:jc w:val="both"/>
              <w:rPr>
                <w:rFonts w:ascii="Courier New" w:eastAsia="Times New Roman" w:hAnsi="Courier New" w:cs="Courier New"/>
                <w:sz w:val="24"/>
                <w:szCs w:val="24"/>
                <w:lang w:eastAsia="en-US" w:bidi="en-US"/>
              </w:rPr>
            </w:pPr>
            <w:bookmarkStart w:id="400" w:name="_Toc321226312"/>
            <w:bookmarkStart w:id="401" w:name="_Toc321226490"/>
            <w:r w:rsidRPr="00B95531">
              <w:rPr>
                <w:rFonts w:eastAsia="Times New Roman" w:cs="Times New Roman"/>
                <w:lang w:eastAsia="en-US" w:bidi="en-US"/>
              </w:rPr>
              <w:t>Parametreler</w:t>
            </w:r>
            <w:bookmarkEnd w:id="400"/>
            <w:bookmarkEnd w:id="401"/>
          </w:p>
        </w:tc>
        <w:tc>
          <w:tcPr>
            <w:tcW w:w="3245" w:type="dxa"/>
            <w:gridSpan w:val="2"/>
          </w:tcPr>
          <w:p w14:paraId="38257B90" w14:textId="777777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402" w:name="_Toc321226313"/>
            <w:bookmarkStart w:id="403" w:name="_Toc321226491"/>
            <w:r w:rsidRPr="00B95531">
              <w:rPr>
                <w:rFonts w:ascii="Courier New" w:eastAsia="Times New Roman" w:hAnsi="Courier New" w:cs="Courier New"/>
                <w:sz w:val="24"/>
                <w:szCs w:val="24"/>
                <w:lang w:eastAsia="en-US" w:bidi="en-US"/>
              </w:rPr>
              <w:t>storepath [0]</w:t>
            </w:r>
            <w:bookmarkEnd w:id="402"/>
            <w:bookmarkEnd w:id="403"/>
          </w:p>
        </w:tc>
        <w:tc>
          <w:tcPr>
            <w:tcW w:w="5845" w:type="dxa"/>
          </w:tcPr>
          <w:p w14:paraId="11020D45" w14:textId="77777777" w:rsidR="002C3670" w:rsidRPr="00B95531" w:rsidRDefault="002C3670" w:rsidP="00B95531">
            <w:pPr>
              <w:spacing w:before="120" w:after="120" w:line="360" w:lineRule="auto"/>
              <w:jc w:val="both"/>
              <w:rPr>
                <w:rFonts w:eastAsia="Times New Roman" w:cs="Times New Roman"/>
                <w:sz w:val="24"/>
                <w:szCs w:val="24"/>
                <w:lang w:eastAsia="en-US" w:bidi="en-US"/>
              </w:rPr>
            </w:pPr>
            <w:bookmarkStart w:id="404" w:name="_Toc321226314"/>
            <w:bookmarkStart w:id="405" w:name="_Toc321226492"/>
            <w:r w:rsidRPr="00B95531">
              <w:rPr>
                <w:rFonts w:eastAsia="Times New Roman" w:cs="Times New Roman"/>
                <w:lang w:eastAsia="en-US" w:bidi="en-US"/>
              </w:rPr>
              <w:t>Yerel sertifika deposunun dosya sistemindeki yerini belirler.</w:t>
            </w:r>
            <w:bookmarkEnd w:id="404"/>
            <w:bookmarkEnd w:id="405"/>
          </w:p>
        </w:tc>
      </w:tr>
      <w:tr w:rsidR="002C3670" w:rsidRPr="00B95531" w14:paraId="3FF67250" w14:textId="77777777" w:rsidTr="00FA1B4B">
        <w:trPr>
          <w:trHeight w:val="673"/>
        </w:trPr>
        <w:tc>
          <w:tcPr>
            <w:tcW w:w="5670" w:type="dxa"/>
            <w:gridSpan w:val="4"/>
            <w:tcBorders>
              <w:top w:val="single" w:sz="4" w:space="0" w:color="000000"/>
              <w:bottom w:val="nil"/>
            </w:tcBorders>
          </w:tcPr>
          <w:p w14:paraId="70CC8AAC" w14:textId="53C112B6"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406" w:name="_Toc321226315"/>
            <w:bookmarkStart w:id="407" w:name="_Toc321226493"/>
            <w:r w:rsidRPr="00B95531">
              <w:rPr>
                <w:rFonts w:ascii="Courier New" w:eastAsia="Times New Roman" w:hAnsi="Courier New" w:cs="Courier New"/>
                <w:b/>
                <w:sz w:val="24"/>
                <w:szCs w:val="24"/>
                <w:lang w:eastAsia="en-US" w:bidi="en-US"/>
              </w:rPr>
              <w:t>DeltaCRLFinderFromFile</w:t>
            </w:r>
            <w:bookmarkEnd w:id="406"/>
            <w:bookmarkEnd w:id="407"/>
          </w:p>
        </w:tc>
        <w:tc>
          <w:tcPr>
            <w:tcW w:w="9090" w:type="dxa"/>
            <w:gridSpan w:val="3"/>
          </w:tcPr>
          <w:p w14:paraId="71F0DA5F" w14:textId="777777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408" w:name="_Toc321226316"/>
            <w:bookmarkStart w:id="409" w:name="_Toc321226494"/>
            <w:r w:rsidRPr="00B95531">
              <w:rPr>
                <w:rFonts w:eastAsia="Times New Roman" w:cs="Times New Roman"/>
                <w:lang w:eastAsia="en-US" w:bidi="en-US"/>
              </w:rPr>
              <w:t>Dosya sisteminde verilen dosya adresindeki Delta SİL’leri getirir.</w:t>
            </w:r>
            <w:bookmarkEnd w:id="408"/>
            <w:bookmarkEnd w:id="409"/>
          </w:p>
        </w:tc>
      </w:tr>
      <w:tr w:rsidR="002C3670" w:rsidRPr="00B95531" w14:paraId="3B8B0F3C" w14:textId="77777777" w:rsidTr="00FA1B4B">
        <w:trPr>
          <w:trHeight w:val="569"/>
        </w:trPr>
        <w:tc>
          <w:tcPr>
            <w:tcW w:w="3780" w:type="dxa"/>
            <w:gridSpan w:val="3"/>
            <w:tcBorders>
              <w:top w:val="nil"/>
              <w:bottom w:val="single" w:sz="4" w:space="0" w:color="000000"/>
            </w:tcBorders>
          </w:tcPr>
          <w:p w14:paraId="6C8C2E04" w14:textId="77777777" w:rsidR="002C3670" w:rsidRPr="00B95531" w:rsidRDefault="002C3670" w:rsidP="00B95531">
            <w:pPr>
              <w:keepNext/>
              <w:spacing w:before="240" w:after="0" w:line="360" w:lineRule="auto"/>
              <w:outlineLvl w:val="0"/>
              <w:rPr>
                <w:rFonts w:ascii="Courier New" w:eastAsia="Times New Roman" w:hAnsi="Courier New" w:cs="Courier New"/>
                <w:b/>
                <w:lang w:eastAsia="en-US" w:bidi="en-US"/>
              </w:rPr>
            </w:pPr>
          </w:p>
        </w:tc>
        <w:tc>
          <w:tcPr>
            <w:tcW w:w="1890" w:type="dxa"/>
            <w:tcBorders>
              <w:top w:val="single" w:sz="4" w:space="0" w:color="000000"/>
              <w:bottom w:val="single" w:sz="4" w:space="0" w:color="000000"/>
            </w:tcBorders>
          </w:tcPr>
          <w:p w14:paraId="58CE502E" w14:textId="77777777" w:rsidR="002C3670" w:rsidRPr="00B95531" w:rsidRDefault="002C3670" w:rsidP="00B95531">
            <w:pPr>
              <w:spacing w:before="120" w:after="120" w:line="240" w:lineRule="auto"/>
              <w:jc w:val="both"/>
              <w:rPr>
                <w:rFonts w:ascii="Courier New" w:eastAsia="Times New Roman" w:hAnsi="Courier New" w:cs="Courier New"/>
                <w:bCs/>
                <w:caps/>
                <w:lang w:eastAsia="en-US" w:bidi="en-US"/>
              </w:rPr>
            </w:pPr>
            <w:bookmarkStart w:id="410" w:name="_Toc321226317"/>
            <w:bookmarkStart w:id="411" w:name="_Toc321226495"/>
            <w:r w:rsidRPr="00B95531">
              <w:rPr>
                <w:rFonts w:eastAsia="Times New Roman" w:cs="Times New Roman"/>
                <w:lang w:eastAsia="en-US" w:bidi="en-US"/>
              </w:rPr>
              <w:t>Parametreler</w:t>
            </w:r>
            <w:bookmarkEnd w:id="410"/>
            <w:bookmarkEnd w:id="411"/>
          </w:p>
        </w:tc>
        <w:tc>
          <w:tcPr>
            <w:tcW w:w="3245" w:type="dxa"/>
            <w:gridSpan w:val="2"/>
            <w:tcBorders>
              <w:bottom w:val="single" w:sz="4" w:space="0" w:color="000000"/>
            </w:tcBorders>
          </w:tcPr>
          <w:p w14:paraId="7DE6D0F2" w14:textId="777777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412" w:name="_Toc321226318"/>
            <w:bookmarkStart w:id="413" w:name="_Toc321226496"/>
            <w:r w:rsidRPr="00B95531">
              <w:rPr>
                <w:rFonts w:ascii="Courier New" w:eastAsia="Times New Roman" w:hAnsi="Courier New" w:cs="Courier New"/>
                <w:sz w:val="24"/>
                <w:szCs w:val="24"/>
                <w:lang w:eastAsia="en-US" w:bidi="en-US"/>
              </w:rPr>
              <w:t>dosyayolu</w:t>
            </w:r>
            <w:bookmarkEnd w:id="412"/>
            <w:bookmarkEnd w:id="413"/>
          </w:p>
        </w:tc>
        <w:tc>
          <w:tcPr>
            <w:tcW w:w="5845" w:type="dxa"/>
            <w:tcBorders>
              <w:bottom w:val="single" w:sz="4" w:space="0" w:color="000000"/>
            </w:tcBorders>
          </w:tcPr>
          <w:p w14:paraId="1AEAC4C2" w14:textId="777777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414" w:name="_Toc321226319"/>
            <w:bookmarkStart w:id="415" w:name="_Toc321226497"/>
            <w:r w:rsidRPr="00B95531">
              <w:rPr>
                <w:rFonts w:eastAsia="Times New Roman" w:cs="Times New Roman"/>
                <w:lang w:eastAsia="en-US" w:bidi="en-US"/>
              </w:rPr>
              <w:t>Dosya adresi</w:t>
            </w:r>
            <w:bookmarkEnd w:id="414"/>
            <w:bookmarkEnd w:id="415"/>
          </w:p>
        </w:tc>
      </w:tr>
    </w:tbl>
    <w:p w14:paraId="09F6D10E" w14:textId="65364ACC" w:rsidR="00D54672" w:rsidRDefault="00D54672"/>
    <w:p w14:paraId="6EE060FA" w14:textId="43ED8D18" w:rsidR="00D54672" w:rsidRDefault="00D54672"/>
    <w:p w14:paraId="0B4AAEA2" w14:textId="3D8B0098" w:rsidR="00D54672" w:rsidRDefault="00D54672"/>
    <w:p w14:paraId="18A292E6" w14:textId="45EC208D" w:rsidR="00D54672" w:rsidRDefault="00D54672"/>
    <w:p w14:paraId="0EA9AB06" w14:textId="77777777" w:rsidR="00D54672" w:rsidRDefault="00D54672"/>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80"/>
        <w:gridCol w:w="1890"/>
        <w:gridCol w:w="3245"/>
        <w:gridCol w:w="5845"/>
      </w:tblGrid>
      <w:tr w:rsidR="002C3670" w:rsidRPr="00B95531" w14:paraId="47A56A66" w14:textId="77777777" w:rsidTr="00FA1B4B">
        <w:trPr>
          <w:trHeight w:val="569"/>
        </w:trPr>
        <w:tc>
          <w:tcPr>
            <w:tcW w:w="14760" w:type="dxa"/>
            <w:gridSpan w:val="4"/>
            <w:tcBorders>
              <w:top w:val="single" w:sz="4" w:space="0" w:color="000000"/>
            </w:tcBorders>
          </w:tcPr>
          <w:p w14:paraId="60D43295" w14:textId="4803BDE3" w:rsidR="002C3670" w:rsidRPr="00B95531" w:rsidRDefault="002C3670" w:rsidP="00B95531">
            <w:pPr>
              <w:spacing w:before="120" w:after="120" w:line="240" w:lineRule="auto"/>
              <w:jc w:val="center"/>
              <w:rPr>
                <w:rFonts w:eastAsia="Times New Roman" w:cs="Times New Roman"/>
                <w:b/>
                <w:sz w:val="24"/>
                <w:szCs w:val="24"/>
                <w:lang w:eastAsia="en-US" w:bidi="en-US"/>
              </w:rPr>
            </w:pPr>
            <w:bookmarkStart w:id="416" w:name="_Toc321226320"/>
            <w:bookmarkStart w:id="417" w:name="_Toc321226498"/>
            <w:r w:rsidRPr="00B95531">
              <w:rPr>
                <w:rFonts w:eastAsia="Times New Roman" w:cs="Times New Roman"/>
                <w:b/>
                <w:sz w:val="24"/>
                <w:szCs w:val="24"/>
                <w:lang w:eastAsia="en-US" w:bidi="en-US"/>
              </w:rPr>
              <w:lastRenderedPageBreak/>
              <w:t>ÇAPRAZ SERTİFİKA BULUCULAR</w:t>
            </w:r>
            <w:r w:rsidR="00B41CF5" w:rsidRPr="00B95531">
              <w:rPr>
                <w:rFonts w:ascii="Courier New" w:eastAsia="Times New Roman" w:hAnsi="Courier New" w:cs="Courier New"/>
                <w:b/>
                <w:sz w:val="24"/>
                <w:szCs w:val="24"/>
                <w:lang w:eastAsia="en-US" w:bidi="en-US"/>
              </w:rPr>
              <w:t>&lt;policy&gt;&lt;validate&gt;&lt;certificate&gt;&lt;revocation&gt;</w:t>
            </w:r>
            <w:r w:rsidRPr="00B95531">
              <w:rPr>
                <w:rFonts w:ascii="Courier New" w:eastAsia="Times New Roman" w:hAnsi="Courier New" w:cs="Courier New"/>
                <w:b/>
                <w:sz w:val="24"/>
                <w:szCs w:val="24"/>
                <w:lang w:eastAsia="en-US" w:bidi="en-US"/>
              </w:rPr>
              <w:t>&lt;find&gt;&lt;crosscertificate&gt;</w:t>
            </w:r>
            <w:bookmarkEnd w:id="416"/>
            <w:bookmarkEnd w:id="417"/>
          </w:p>
        </w:tc>
      </w:tr>
      <w:tr w:rsidR="002C3670" w:rsidRPr="00B95531" w14:paraId="35DEC553" w14:textId="77777777" w:rsidTr="00FA1B4B">
        <w:trPr>
          <w:trHeight w:val="673"/>
        </w:trPr>
        <w:tc>
          <w:tcPr>
            <w:tcW w:w="5670" w:type="dxa"/>
            <w:gridSpan w:val="2"/>
            <w:tcBorders>
              <w:top w:val="single" w:sz="4" w:space="0" w:color="000000"/>
              <w:bottom w:val="nil"/>
            </w:tcBorders>
          </w:tcPr>
          <w:p w14:paraId="2FEFB6F4" w14:textId="171CB1B5"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418" w:name="_Toc321226321"/>
            <w:bookmarkStart w:id="419" w:name="_Toc321226499"/>
            <w:r w:rsidRPr="00B95531">
              <w:rPr>
                <w:rFonts w:ascii="Courier New" w:eastAsia="Times New Roman" w:hAnsi="Courier New" w:cs="Courier New"/>
                <w:b/>
                <w:sz w:val="24"/>
                <w:szCs w:val="24"/>
                <w:lang w:eastAsia="en-US" w:bidi="en-US"/>
              </w:rPr>
              <w:t>CrossCertificateFinderFromECertStore</w:t>
            </w:r>
            <w:bookmarkEnd w:id="418"/>
            <w:bookmarkEnd w:id="419"/>
          </w:p>
        </w:tc>
        <w:tc>
          <w:tcPr>
            <w:tcW w:w="9090" w:type="dxa"/>
            <w:gridSpan w:val="2"/>
          </w:tcPr>
          <w:p w14:paraId="1A4A77B3" w14:textId="777777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420" w:name="_Toc321226322"/>
            <w:bookmarkStart w:id="421" w:name="_Toc321226500"/>
            <w:r w:rsidRPr="00B95531">
              <w:rPr>
                <w:rFonts w:eastAsia="Times New Roman" w:cs="Times New Roman"/>
                <w:lang w:eastAsia="en-US" w:bidi="en-US"/>
              </w:rPr>
              <w:t>Yerel sertifika deposundaki çapraz sertifikaları getirir.</w:t>
            </w:r>
            <w:bookmarkEnd w:id="420"/>
            <w:bookmarkEnd w:id="421"/>
          </w:p>
        </w:tc>
      </w:tr>
      <w:tr w:rsidR="002C3670" w:rsidRPr="00B95531" w14:paraId="05C00989" w14:textId="77777777" w:rsidTr="00FA1B4B">
        <w:trPr>
          <w:trHeight w:val="1090"/>
        </w:trPr>
        <w:tc>
          <w:tcPr>
            <w:tcW w:w="3780" w:type="dxa"/>
            <w:tcBorders>
              <w:top w:val="nil"/>
              <w:bottom w:val="single" w:sz="4" w:space="0" w:color="000000"/>
            </w:tcBorders>
          </w:tcPr>
          <w:p w14:paraId="3E44DCF1" w14:textId="77777777" w:rsidR="002C3670" w:rsidRPr="00B95531" w:rsidRDefault="002C3670" w:rsidP="00B95531">
            <w:pPr>
              <w:keepNext/>
              <w:spacing w:before="240" w:after="0" w:line="360" w:lineRule="auto"/>
              <w:outlineLvl w:val="0"/>
              <w:rPr>
                <w:rFonts w:ascii="Courier New" w:eastAsia="Times New Roman" w:hAnsi="Courier New" w:cs="Courier New"/>
                <w:b/>
                <w:lang w:eastAsia="en-US" w:bidi="en-US"/>
              </w:rPr>
            </w:pPr>
          </w:p>
        </w:tc>
        <w:tc>
          <w:tcPr>
            <w:tcW w:w="1890" w:type="dxa"/>
            <w:tcBorders>
              <w:top w:val="single" w:sz="4" w:space="0" w:color="000000"/>
              <w:bottom w:val="single" w:sz="4" w:space="0" w:color="000000"/>
            </w:tcBorders>
          </w:tcPr>
          <w:p w14:paraId="72DCD094" w14:textId="77777777" w:rsidR="002C3670" w:rsidRPr="00B95531" w:rsidRDefault="002C3670" w:rsidP="00B95531">
            <w:pPr>
              <w:spacing w:before="120" w:after="120" w:line="240" w:lineRule="auto"/>
              <w:jc w:val="both"/>
              <w:rPr>
                <w:rFonts w:ascii="Courier New" w:eastAsia="Times New Roman" w:hAnsi="Courier New" w:cs="Courier New"/>
                <w:bCs/>
                <w:caps/>
                <w:lang w:eastAsia="en-US" w:bidi="en-US"/>
              </w:rPr>
            </w:pPr>
            <w:bookmarkStart w:id="422" w:name="_Toc321226323"/>
            <w:bookmarkStart w:id="423" w:name="_Toc321226501"/>
            <w:r w:rsidRPr="00B95531">
              <w:rPr>
                <w:rFonts w:eastAsia="Times New Roman" w:cs="Times New Roman"/>
                <w:lang w:eastAsia="en-US" w:bidi="en-US"/>
              </w:rPr>
              <w:t>Parametreler</w:t>
            </w:r>
            <w:bookmarkEnd w:id="422"/>
            <w:bookmarkEnd w:id="423"/>
          </w:p>
        </w:tc>
        <w:tc>
          <w:tcPr>
            <w:tcW w:w="3245" w:type="dxa"/>
            <w:tcBorders>
              <w:bottom w:val="single" w:sz="4" w:space="0" w:color="000000"/>
            </w:tcBorders>
          </w:tcPr>
          <w:p w14:paraId="1C3AC577" w14:textId="77777777" w:rsidR="002C3670" w:rsidRPr="00B95531" w:rsidRDefault="002C3670" w:rsidP="00B95531">
            <w:pPr>
              <w:spacing w:before="120" w:after="120" w:line="240" w:lineRule="auto"/>
              <w:jc w:val="both"/>
              <w:rPr>
                <w:rFonts w:ascii="Courier New" w:eastAsia="Times New Roman" w:hAnsi="Courier New" w:cs="Courier New"/>
                <w:sz w:val="24"/>
                <w:szCs w:val="24"/>
                <w:lang w:eastAsia="en-US" w:bidi="en-US"/>
              </w:rPr>
            </w:pPr>
            <w:bookmarkStart w:id="424" w:name="_Toc321226324"/>
            <w:bookmarkStart w:id="425" w:name="_Toc321226502"/>
            <w:r w:rsidRPr="00B95531">
              <w:rPr>
                <w:rFonts w:ascii="Courier New" w:eastAsia="Times New Roman" w:hAnsi="Courier New" w:cs="Courier New"/>
                <w:sz w:val="24"/>
                <w:szCs w:val="24"/>
                <w:lang w:eastAsia="en-US" w:bidi="en-US"/>
              </w:rPr>
              <w:t>storepath [0]</w:t>
            </w:r>
            <w:bookmarkEnd w:id="424"/>
            <w:bookmarkEnd w:id="425"/>
          </w:p>
        </w:tc>
        <w:tc>
          <w:tcPr>
            <w:tcW w:w="5845" w:type="dxa"/>
            <w:tcBorders>
              <w:bottom w:val="single" w:sz="4" w:space="0" w:color="000000"/>
            </w:tcBorders>
          </w:tcPr>
          <w:p w14:paraId="15B617E9" w14:textId="77777777" w:rsidR="002C3670" w:rsidRPr="00B95531" w:rsidRDefault="002C3670" w:rsidP="00B95531">
            <w:pPr>
              <w:spacing w:before="120" w:after="120" w:line="240" w:lineRule="auto"/>
              <w:jc w:val="both"/>
              <w:rPr>
                <w:rFonts w:eastAsia="Times New Roman" w:cs="Times New Roman"/>
                <w:lang w:eastAsia="en-US" w:bidi="en-US"/>
              </w:rPr>
            </w:pPr>
            <w:bookmarkStart w:id="426" w:name="_Toc321226325"/>
            <w:bookmarkStart w:id="427" w:name="_Toc321226503"/>
            <w:r w:rsidRPr="00B95531">
              <w:rPr>
                <w:rFonts w:eastAsia="Times New Roman" w:cs="Times New Roman"/>
                <w:lang w:eastAsia="en-US" w:bidi="en-US"/>
              </w:rPr>
              <w:t>Yerel sertifika deposunun dosya sistemindeki yerini belirler.</w:t>
            </w:r>
            <w:bookmarkEnd w:id="426"/>
            <w:bookmarkEnd w:id="427"/>
          </w:p>
        </w:tc>
      </w:tr>
      <w:tr w:rsidR="002C3670" w:rsidRPr="00B95531" w14:paraId="0862ED9D" w14:textId="77777777" w:rsidTr="00FA1B4B">
        <w:trPr>
          <w:trHeight w:val="673"/>
        </w:trPr>
        <w:tc>
          <w:tcPr>
            <w:tcW w:w="5670" w:type="dxa"/>
            <w:gridSpan w:val="2"/>
            <w:tcBorders>
              <w:top w:val="single" w:sz="4" w:space="0" w:color="000000"/>
              <w:bottom w:val="nil"/>
            </w:tcBorders>
          </w:tcPr>
          <w:p w14:paraId="333A6F9D" w14:textId="69ECCC4F"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428" w:name="_Toc321226326"/>
            <w:bookmarkStart w:id="429" w:name="_Toc321226504"/>
            <w:r w:rsidRPr="00B95531">
              <w:rPr>
                <w:rFonts w:ascii="Courier New" w:eastAsia="Times New Roman" w:hAnsi="Courier New" w:cs="Courier New"/>
                <w:b/>
                <w:sz w:val="24"/>
                <w:szCs w:val="24"/>
                <w:lang w:eastAsia="en-US" w:bidi="en-US"/>
              </w:rPr>
              <w:t>CrossCertificateFinderFromFile</w:t>
            </w:r>
            <w:bookmarkEnd w:id="428"/>
            <w:bookmarkEnd w:id="429"/>
          </w:p>
        </w:tc>
        <w:tc>
          <w:tcPr>
            <w:tcW w:w="9090" w:type="dxa"/>
            <w:gridSpan w:val="2"/>
          </w:tcPr>
          <w:p w14:paraId="63D89F44" w14:textId="77777777" w:rsidR="002C3670" w:rsidRPr="00B95531" w:rsidRDefault="002C3670" w:rsidP="00B95531">
            <w:pPr>
              <w:spacing w:before="120" w:after="120" w:line="360" w:lineRule="auto"/>
              <w:jc w:val="both"/>
              <w:rPr>
                <w:rFonts w:eastAsia="Times New Roman" w:cs="Times New Roman"/>
                <w:sz w:val="24"/>
                <w:szCs w:val="24"/>
                <w:lang w:eastAsia="en-US" w:bidi="en-US"/>
              </w:rPr>
            </w:pPr>
            <w:bookmarkStart w:id="430" w:name="_Toc321226327"/>
            <w:bookmarkStart w:id="431" w:name="_Toc321226505"/>
            <w:r w:rsidRPr="00B95531">
              <w:rPr>
                <w:rFonts w:eastAsia="Times New Roman" w:cs="Times New Roman"/>
                <w:lang w:eastAsia="en-US" w:bidi="en-US"/>
              </w:rPr>
              <w:t>Dosya sisteminde verilen dosya adresindeki çapraz sertifikaları getirir.</w:t>
            </w:r>
            <w:bookmarkEnd w:id="430"/>
            <w:bookmarkEnd w:id="431"/>
          </w:p>
        </w:tc>
      </w:tr>
      <w:tr w:rsidR="002C3670" w:rsidRPr="00B95531" w14:paraId="3A382EA5" w14:textId="77777777" w:rsidTr="00FA1B4B">
        <w:trPr>
          <w:trHeight w:val="569"/>
        </w:trPr>
        <w:tc>
          <w:tcPr>
            <w:tcW w:w="3780" w:type="dxa"/>
            <w:tcBorders>
              <w:top w:val="nil"/>
              <w:bottom w:val="single" w:sz="4" w:space="0" w:color="000000"/>
            </w:tcBorders>
          </w:tcPr>
          <w:p w14:paraId="564267D1" w14:textId="77777777" w:rsidR="002C3670" w:rsidRPr="00B95531" w:rsidRDefault="002C3670" w:rsidP="00B95531">
            <w:pPr>
              <w:keepNext/>
              <w:spacing w:before="240" w:after="0" w:line="360" w:lineRule="auto"/>
              <w:outlineLvl w:val="0"/>
              <w:rPr>
                <w:rFonts w:ascii="Courier New" w:eastAsia="Times New Roman" w:hAnsi="Courier New" w:cs="Courier New"/>
                <w:b/>
                <w:lang w:eastAsia="en-US" w:bidi="en-US"/>
              </w:rPr>
            </w:pPr>
          </w:p>
        </w:tc>
        <w:tc>
          <w:tcPr>
            <w:tcW w:w="1890" w:type="dxa"/>
            <w:tcBorders>
              <w:top w:val="single" w:sz="4" w:space="0" w:color="000000"/>
              <w:bottom w:val="single" w:sz="4" w:space="0" w:color="000000"/>
            </w:tcBorders>
          </w:tcPr>
          <w:p w14:paraId="4C959737" w14:textId="77777777" w:rsidR="002C3670" w:rsidRPr="00B95531" w:rsidRDefault="002C3670" w:rsidP="00B95531">
            <w:pPr>
              <w:spacing w:before="120" w:after="120" w:line="240" w:lineRule="auto"/>
              <w:jc w:val="both"/>
              <w:rPr>
                <w:rFonts w:ascii="Courier New" w:eastAsia="Times New Roman" w:hAnsi="Courier New" w:cs="Courier New"/>
                <w:bCs/>
                <w:caps/>
                <w:lang w:eastAsia="en-US" w:bidi="en-US"/>
              </w:rPr>
            </w:pPr>
            <w:bookmarkStart w:id="432" w:name="_Toc321226328"/>
            <w:bookmarkStart w:id="433" w:name="_Toc321226506"/>
            <w:r w:rsidRPr="00B95531">
              <w:rPr>
                <w:rFonts w:eastAsia="Times New Roman" w:cs="Times New Roman"/>
                <w:lang w:eastAsia="en-US" w:bidi="en-US"/>
              </w:rPr>
              <w:t>Parametreler</w:t>
            </w:r>
            <w:bookmarkEnd w:id="432"/>
            <w:bookmarkEnd w:id="433"/>
          </w:p>
        </w:tc>
        <w:tc>
          <w:tcPr>
            <w:tcW w:w="3245" w:type="dxa"/>
            <w:tcBorders>
              <w:bottom w:val="single" w:sz="4" w:space="0" w:color="000000"/>
            </w:tcBorders>
          </w:tcPr>
          <w:p w14:paraId="21D6EE1A" w14:textId="77777777" w:rsidR="002C3670" w:rsidRPr="00B95531" w:rsidRDefault="002C3670" w:rsidP="00B95531">
            <w:pPr>
              <w:spacing w:before="120" w:after="120" w:line="240" w:lineRule="auto"/>
              <w:jc w:val="both"/>
              <w:rPr>
                <w:rFonts w:eastAsia="Times New Roman" w:cs="Times New Roman"/>
                <w:sz w:val="24"/>
                <w:szCs w:val="24"/>
                <w:lang w:eastAsia="en-US" w:bidi="en-US"/>
              </w:rPr>
            </w:pPr>
            <w:bookmarkStart w:id="434" w:name="_Toc321226329"/>
            <w:bookmarkStart w:id="435" w:name="_Toc321226507"/>
            <w:r w:rsidRPr="00B95531">
              <w:rPr>
                <w:rFonts w:ascii="Courier New" w:eastAsia="Times New Roman" w:hAnsi="Courier New" w:cs="Courier New"/>
                <w:sz w:val="24"/>
                <w:szCs w:val="24"/>
                <w:lang w:eastAsia="en-US" w:bidi="en-US"/>
              </w:rPr>
              <w:t>dosyayolu</w:t>
            </w:r>
            <w:bookmarkEnd w:id="434"/>
            <w:bookmarkEnd w:id="435"/>
          </w:p>
        </w:tc>
        <w:tc>
          <w:tcPr>
            <w:tcW w:w="5845" w:type="dxa"/>
            <w:tcBorders>
              <w:bottom w:val="single" w:sz="4" w:space="0" w:color="000000"/>
            </w:tcBorders>
          </w:tcPr>
          <w:p w14:paraId="4D791C1C" w14:textId="77777777" w:rsidR="002C3670" w:rsidRPr="00B95531" w:rsidRDefault="002C3670" w:rsidP="00B95531">
            <w:pPr>
              <w:spacing w:before="120" w:after="120" w:line="360" w:lineRule="auto"/>
              <w:jc w:val="both"/>
              <w:rPr>
                <w:rFonts w:eastAsia="Times New Roman" w:cs="Times New Roman"/>
                <w:b/>
                <w:bCs/>
                <w:caps/>
                <w:lang w:eastAsia="en-US" w:bidi="en-US"/>
              </w:rPr>
            </w:pPr>
            <w:bookmarkStart w:id="436" w:name="_Toc321226330"/>
            <w:bookmarkStart w:id="437" w:name="_Toc321226508"/>
            <w:r w:rsidRPr="00B95531">
              <w:rPr>
                <w:rFonts w:eastAsia="Times New Roman" w:cs="Times New Roman"/>
                <w:lang w:eastAsia="en-US" w:bidi="en-US"/>
              </w:rPr>
              <w:t>Dosya adresi</w:t>
            </w:r>
            <w:bookmarkEnd w:id="436"/>
            <w:bookmarkEnd w:id="437"/>
          </w:p>
        </w:tc>
      </w:tr>
    </w:tbl>
    <w:p w14:paraId="18624CEE" w14:textId="6EB75F16" w:rsidR="00B95531" w:rsidRDefault="00B95531" w:rsidP="00B95531">
      <w:pPr>
        <w:rPr>
          <w:rFonts w:eastAsia="Times New Roman" w:cs="Arial"/>
          <w:lang w:eastAsia="en-US"/>
        </w:rPr>
      </w:pPr>
    </w:p>
    <w:p w14:paraId="0BC7B1FA" w14:textId="65BB7958" w:rsidR="00D54672" w:rsidRDefault="00D54672" w:rsidP="00B95531">
      <w:pPr>
        <w:rPr>
          <w:rFonts w:eastAsia="Times New Roman" w:cs="Arial"/>
          <w:lang w:eastAsia="en-US"/>
        </w:rPr>
      </w:pPr>
    </w:p>
    <w:p w14:paraId="642B08D9" w14:textId="120A16A9" w:rsidR="00D54672" w:rsidRDefault="00D54672" w:rsidP="00B95531">
      <w:pPr>
        <w:rPr>
          <w:rFonts w:eastAsia="Times New Roman" w:cs="Arial"/>
          <w:lang w:eastAsia="en-US"/>
        </w:rPr>
      </w:pPr>
    </w:p>
    <w:p w14:paraId="28140C71" w14:textId="1AA86223" w:rsidR="00D54672" w:rsidRDefault="00D54672" w:rsidP="00B95531">
      <w:pPr>
        <w:rPr>
          <w:rFonts w:eastAsia="Times New Roman" w:cs="Arial"/>
          <w:lang w:eastAsia="en-US"/>
        </w:rPr>
      </w:pPr>
    </w:p>
    <w:p w14:paraId="48C99256" w14:textId="0E4B10F4" w:rsidR="00D54672" w:rsidRDefault="00D54672" w:rsidP="00B95531">
      <w:pPr>
        <w:rPr>
          <w:rFonts w:eastAsia="Times New Roman" w:cs="Arial"/>
          <w:lang w:eastAsia="en-US"/>
        </w:rPr>
      </w:pPr>
    </w:p>
    <w:p w14:paraId="70D60760" w14:textId="783B398A" w:rsidR="00D54672" w:rsidRDefault="00D54672" w:rsidP="00B95531">
      <w:pPr>
        <w:rPr>
          <w:rFonts w:eastAsia="Times New Roman" w:cs="Arial"/>
          <w:lang w:eastAsia="en-US"/>
        </w:rPr>
      </w:pPr>
    </w:p>
    <w:p w14:paraId="131B4D76" w14:textId="4B968C06" w:rsidR="00D54672" w:rsidRDefault="00D54672" w:rsidP="00B95531">
      <w:pPr>
        <w:rPr>
          <w:rFonts w:eastAsia="Times New Roman" w:cs="Arial"/>
          <w:lang w:eastAsia="en-US"/>
        </w:rPr>
      </w:pPr>
    </w:p>
    <w:p w14:paraId="6986A83B" w14:textId="6978373E" w:rsidR="00D54672" w:rsidRDefault="00D54672" w:rsidP="00B95531">
      <w:pPr>
        <w:rPr>
          <w:rFonts w:eastAsia="Times New Roman" w:cs="Arial"/>
          <w:lang w:eastAsia="en-US"/>
        </w:rPr>
      </w:pPr>
    </w:p>
    <w:p w14:paraId="43EC2F66" w14:textId="5D5F9E7B" w:rsidR="00D54672" w:rsidRDefault="00D54672" w:rsidP="00B95531">
      <w:pPr>
        <w:rPr>
          <w:rFonts w:eastAsia="Times New Roman" w:cs="Arial"/>
          <w:lang w:eastAsia="en-US"/>
        </w:rPr>
      </w:pPr>
    </w:p>
    <w:p w14:paraId="384FBE09" w14:textId="1508CDAE" w:rsidR="00D54672" w:rsidRDefault="00D54672" w:rsidP="00B95531">
      <w:pPr>
        <w:rPr>
          <w:rFonts w:eastAsia="Times New Roman" w:cs="Arial"/>
          <w:lang w:eastAsia="en-US"/>
        </w:rPr>
      </w:pPr>
    </w:p>
    <w:p w14:paraId="0DC7574B" w14:textId="77777777" w:rsidR="00D54672" w:rsidRPr="00B95531" w:rsidRDefault="00D54672" w:rsidP="00B95531">
      <w:pPr>
        <w:rPr>
          <w:rFonts w:eastAsia="Times New Roman" w:cs="Arial"/>
          <w:lang w:eastAsia="en-US"/>
        </w:rPr>
      </w:pPr>
    </w:p>
    <w:p w14:paraId="0E2E09E6" w14:textId="1F6E2C83" w:rsidR="00B95531" w:rsidRPr="00B95531" w:rsidRDefault="00B95531" w:rsidP="00DC6BE5">
      <w:pPr>
        <w:keepNext/>
        <w:spacing w:before="120" w:after="120" w:line="240" w:lineRule="auto"/>
        <w:jc w:val="center"/>
        <w:rPr>
          <w:rFonts w:eastAsia="Times New Roman" w:cs="Times New Roman"/>
          <w:b/>
          <w:bCs/>
          <w:sz w:val="24"/>
          <w:szCs w:val="24"/>
          <w:lang w:eastAsia="en-US"/>
        </w:rPr>
      </w:pPr>
      <w:bookmarkStart w:id="438" w:name="_Ref321224938"/>
      <w:bookmarkStart w:id="439" w:name="Tablo4"/>
      <w:r w:rsidRPr="00B95531">
        <w:rPr>
          <w:rFonts w:eastAsia="Times New Roman" w:cs="Times New Roman"/>
          <w:b/>
          <w:bCs/>
          <w:sz w:val="24"/>
          <w:szCs w:val="24"/>
          <w:lang w:eastAsia="en-US"/>
        </w:rPr>
        <w:lastRenderedPageBreak/>
        <w:t xml:space="preserve">Table </w:t>
      </w:r>
      <w:r w:rsidR="009075D8" w:rsidRPr="00B95531">
        <w:rPr>
          <w:rFonts w:eastAsia="Times New Roman" w:cs="Times New Roman"/>
          <w:b/>
          <w:bCs/>
          <w:sz w:val="24"/>
          <w:szCs w:val="24"/>
          <w:lang w:eastAsia="en-US"/>
        </w:rPr>
        <w:fldChar w:fldCharType="begin"/>
      </w:r>
      <w:r w:rsidRPr="00B95531">
        <w:rPr>
          <w:rFonts w:eastAsia="Times New Roman" w:cs="Times New Roman"/>
          <w:b/>
          <w:bCs/>
          <w:sz w:val="24"/>
          <w:szCs w:val="24"/>
          <w:lang w:eastAsia="en-US"/>
        </w:rPr>
        <w:instrText xml:space="preserve"> SEQ Table \* ARABIC </w:instrText>
      </w:r>
      <w:r w:rsidR="009075D8" w:rsidRPr="00B95531">
        <w:rPr>
          <w:rFonts w:eastAsia="Times New Roman" w:cs="Times New Roman"/>
          <w:b/>
          <w:bCs/>
          <w:sz w:val="24"/>
          <w:szCs w:val="24"/>
          <w:lang w:eastAsia="en-US"/>
        </w:rPr>
        <w:fldChar w:fldCharType="separate"/>
      </w:r>
      <w:r w:rsidR="001853D1">
        <w:rPr>
          <w:rFonts w:eastAsia="Times New Roman" w:cs="Times New Roman"/>
          <w:b/>
          <w:bCs/>
          <w:noProof/>
          <w:sz w:val="24"/>
          <w:szCs w:val="24"/>
          <w:lang w:eastAsia="en-US"/>
        </w:rPr>
        <w:t>4</w:t>
      </w:r>
      <w:r w:rsidR="009075D8" w:rsidRPr="00B95531">
        <w:rPr>
          <w:rFonts w:eastAsia="Times New Roman" w:cs="Times New Roman"/>
          <w:b/>
          <w:bCs/>
          <w:sz w:val="24"/>
          <w:szCs w:val="24"/>
          <w:lang w:eastAsia="en-US"/>
        </w:rPr>
        <w:fldChar w:fldCharType="end"/>
      </w:r>
      <w:bookmarkEnd w:id="438"/>
      <w:bookmarkEnd w:id="439"/>
      <w:r w:rsidRPr="00B95531">
        <w:rPr>
          <w:rFonts w:eastAsia="Times New Roman" w:cs="Times New Roman"/>
          <w:b/>
          <w:bCs/>
          <w:sz w:val="24"/>
          <w:szCs w:val="24"/>
          <w:lang w:eastAsia="en-US"/>
        </w:rPr>
        <w:t xml:space="preserve"> </w:t>
      </w:r>
      <w:r w:rsidR="00952878">
        <w:rPr>
          <w:rFonts w:eastAsia="Times New Roman" w:cs="Times New Roman"/>
          <w:b/>
          <w:bCs/>
          <w:sz w:val="24"/>
          <w:szCs w:val="24"/>
          <w:lang w:eastAsia="en-US"/>
        </w:rPr>
        <w:t>MA3 API</w:t>
      </w:r>
      <w:r w:rsidRPr="00B95531">
        <w:rPr>
          <w:rFonts w:eastAsia="Times New Roman" w:cs="Times New Roman"/>
          <w:b/>
          <w:bCs/>
          <w:sz w:val="24"/>
          <w:szCs w:val="24"/>
          <w:lang w:eastAsia="en-US"/>
        </w:rPr>
        <w:t xml:space="preserve"> Kaydedici (Saver) Listesi</w:t>
      </w:r>
    </w:p>
    <w:tbl>
      <w:tblPr>
        <w:tblW w:w="14760" w:type="dxa"/>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61"/>
        <w:gridCol w:w="1516"/>
        <w:gridCol w:w="2885"/>
        <w:gridCol w:w="6398"/>
      </w:tblGrid>
      <w:tr w:rsidR="00B95531" w:rsidRPr="00B95531" w14:paraId="541A1506" w14:textId="77777777" w:rsidTr="00FA1B4B">
        <w:tc>
          <w:tcPr>
            <w:tcW w:w="14760" w:type="dxa"/>
            <w:gridSpan w:val="4"/>
          </w:tcPr>
          <w:p w14:paraId="173E8251" w14:textId="77777777" w:rsidR="00B95531" w:rsidRPr="00B95531" w:rsidRDefault="00B95531" w:rsidP="00B95531">
            <w:pPr>
              <w:spacing w:before="120" w:after="120" w:line="240" w:lineRule="auto"/>
              <w:jc w:val="center"/>
              <w:rPr>
                <w:rFonts w:eastAsia="Times New Roman" w:cs="Times New Roman"/>
                <w:sz w:val="24"/>
                <w:szCs w:val="24"/>
                <w:lang w:eastAsia="en-US" w:bidi="en-US"/>
              </w:rPr>
            </w:pPr>
            <w:bookmarkStart w:id="440" w:name="_Toc321226331"/>
            <w:bookmarkStart w:id="441" w:name="_Toc321226509"/>
            <w:r w:rsidRPr="00B95531">
              <w:rPr>
                <w:rFonts w:eastAsia="Times New Roman" w:cs="Times New Roman"/>
                <w:b/>
                <w:sz w:val="24"/>
                <w:szCs w:val="24"/>
                <w:lang w:eastAsia="en-US" w:bidi="en-US"/>
              </w:rPr>
              <w:t>KAYDEDİCİLER</w:t>
            </w:r>
            <w:r w:rsidRPr="00B95531">
              <w:rPr>
                <w:rFonts w:ascii="Courier New" w:eastAsia="Times New Roman" w:hAnsi="Courier New" w:cs="Courier New"/>
                <w:b/>
                <w:sz w:val="24"/>
                <w:szCs w:val="24"/>
                <w:lang w:eastAsia="en-US" w:bidi="en-US"/>
              </w:rPr>
              <w:t>&lt;policy&gt;&lt;save&gt;</w:t>
            </w:r>
            <w:bookmarkEnd w:id="440"/>
            <w:bookmarkEnd w:id="441"/>
          </w:p>
        </w:tc>
      </w:tr>
      <w:tr w:rsidR="00B95531" w:rsidRPr="00B95531" w14:paraId="4FAE4343" w14:textId="77777777" w:rsidTr="001E3589">
        <w:tc>
          <w:tcPr>
            <w:tcW w:w="5477" w:type="dxa"/>
            <w:gridSpan w:val="2"/>
            <w:tcBorders>
              <w:bottom w:val="nil"/>
            </w:tcBorders>
          </w:tcPr>
          <w:p w14:paraId="07A5587B"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442" w:name="_Toc321226332"/>
            <w:bookmarkStart w:id="443" w:name="_Toc321226510"/>
            <w:r w:rsidRPr="00B95531">
              <w:rPr>
                <w:rFonts w:ascii="Courier New" w:eastAsia="Times New Roman" w:hAnsi="Courier New" w:cs="Courier New"/>
                <w:b/>
                <w:sz w:val="24"/>
                <w:szCs w:val="24"/>
                <w:lang w:eastAsia="en-US" w:bidi="en-US"/>
              </w:rPr>
              <w:t>CertStoreCertificateSaver</w:t>
            </w:r>
            <w:bookmarkEnd w:id="442"/>
            <w:bookmarkEnd w:id="443"/>
          </w:p>
        </w:tc>
        <w:tc>
          <w:tcPr>
            <w:tcW w:w="9283" w:type="dxa"/>
            <w:gridSpan w:val="2"/>
          </w:tcPr>
          <w:p w14:paraId="6D401D3B" w14:textId="77777777" w:rsidR="00B95531" w:rsidRPr="00B95531" w:rsidRDefault="00B95531" w:rsidP="00B95531">
            <w:pPr>
              <w:spacing w:before="120" w:after="120" w:line="360" w:lineRule="auto"/>
              <w:jc w:val="both"/>
              <w:rPr>
                <w:rFonts w:eastAsia="Times New Roman" w:cs="Times New Roman"/>
                <w:sz w:val="24"/>
                <w:szCs w:val="24"/>
                <w:lang w:eastAsia="en-US" w:bidi="en-US"/>
              </w:rPr>
            </w:pPr>
            <w:bookmarkStart w:id="444" w:name="_Toc321226333"/>
            <w:bookmarkStart w:id="445" w:name="_Toc321226511"/>
            <w:r w:rsidRPr="00B95531">
              <w:rPr>
                <w:rFonts w:eastAsia="Times New Roman" w:cs="Times New Roman"/>
                <w:lang w:eastAsia="en-US" w:bidi="en-US"/>
              </w:rPr>
              <w:t>Sertifika doğrulama sırasında bulunan ve doğrulanan sertifikaları yerel sertifika deposuna kaydeder.</w:t>
            </w:r>
            <w:bookmarkEnd w:id="444"/>
            <w:bookmarkEnd w:id="445"/>
          </w:p>
        </w:tc>
      </w:tr>
      <w:tr w:rsidR="00B95531" w:rsidRPr="00B95531" w14:paraId="492457BB" w14:textId="77777777" w:rsidTr="001E3589">
        <w:trPr>
          <w:trHeight w:val="757"/>
        </w:trPr>
        <w:tc>
          <w:tcPr>
            <w:tcW w:w="3961" w:type="dxa"/>
            <w:tcBorders>
              <w:top w:val="nil"/>
              <w:left w:val="single" w:sz="4" w:space="0" w:color="000000"/>
              <w:right w:val="single" w:sz="4" w:space="0" w:color="000000"/>
            </w:tcBorders>
          </w:tcPr>
          <w:p w14:paraId="6B5751A8" w14:textId="77777777" w:rsidR="00B95531" w:rsidRPr="00B95531" w:rsidRDefault="00B95531" w:rsidP="00B95531">
            <w:pPr>
              <w:spacing w:before="120" w:after="120" w:line="240" w:lineRule="auto"/>
              <w:jc w:val="both"/>
              <w:rPr>
                <w:rFonts w:eastAsia="Times New Roman" w:cs="Times New Roman"/>
                <w:b/>
                <w:sz w:val="24"/>
                <w:szCs w:val="24"/>
                <w:lang w:eastAsia="en-US" w:bidi="en-US"/>
              </w:rPr>
            </w:pPr>
          </w:p>
        </w:tc>
        <w:tc>
          <w:tcPr>
            <w:tcW w:w="1516" w:type="dxa"/>
            <w:tcBorders>
              <w:top w:val="single" w:sz="4" w:space="0" w:color="000000"/>
              <w:left w:val="single" w:sz="4" w:space="0" w:color="000000"/>
            </w:tcBorders>
          </w:tcPr>
          <w:p w14:paraId="0FE47E97" w14:textId="77777777" w:rsidR="00B95531" w:rsidRPr="00B95531" w:rsidRDefault="00B95531" w:rsidP="00B95531">
            <w:pPr>
              <w:spacing w:before="120" w:after="120" w:line="240" w:lineRule="auto"/>
              <w:jc w:val="both"/>
              <w:rPr>
                <w:rFonts w:eastAsia="Times New Roman" w:cs="Times New Roman"/>
                <w:b/>
                <w:sz w:val="24"/>
                <w:szCs w:val="24"/>
                <w:lang w:eastAsia="en-US" w:bidi="en-US"/>
              </w:rPr>
            </w:pPr>
            <w:bookmarkStart w:id="446" w:name="_Toc321226334"/>
            <w:bookmarkStart w:id="447" w:name="_Toc321226512"/>
            <w:r w:rsidRPr="00B95531">
              <w:rPr>
                <w:rFonts w:eastAsia="Times New Roman" w:cs="Times New Roman"/>
                <w:lang w:eastAsia="en-US" w:bidi="en-US"/>
              </w:rPr>
              <w:t>Parametreler</w:t>
            </w:r>
            <w:bookmarkEnd w:id="446"/>
            <w:bookmarkEnd w:id="447"/>
          </w:p>
        </w:tc>
        <w:tc>
          <w:tcPr>
            <w:tcW w:w="2885" w:type="dxa"/>
          </w:tcPr>
          <w:p w14:paraId="4BD91157" w14:textId="77777777" w:rsidR="00B95531" w:rsidRPr="00B95531" w:rsidRDefault="00B95531" w:rsidP="00B95531">
            <w:pPr>
              <w:spacing w:before="120" w:after="120" w:line="240" w:lineRule="auto"/>
              <w:jc w:val="both"/>
              <w:rPr>
                <w:rFonts w:eastAsia="Times New Roman" w:cs="Times New Roman"/>
                <w:sz w:val="24"/>
                <w:szCs w:val="24"/>
                <w:lang w:eastAsia="en-US" w:bidi="en-US"/>
              </w:rPr>
            </w:pPr>
            <w:bookmarkStart w:id="448" w:name="_Toc321226335"/>
            <w:bookmarkStart w:id="449" w:name="_Toc321226513"/>
            <w:r w:rsidRPr="00B95531">
              <w:rPr>
                <w:rFonts w:ascii="Courier New" w:eastAsia="Times New Roman" w:hAnsi="Courier New" w:cs="Courier New"/>
                <w:sz w:val="24"/>
                <w:szCs w:val="24"/>
                <w:lang w:eastAsia="en-US" w:bidi="en-US"/>
              </w:rPr>
              <w:t>storepath [O]</w:t>
            </w:r>
            <w:bookmarkEnd w:id="448"/>
            <w:bookmarkEnd w:id="449"/>
          </w:p>
        </w:tc>
        <w:tc>
          <w:tcPr>
            <w:tcW w:w="6398" w:type="dxa"/>
          </w:tcPr>
          <w:p w14:paraId="617B1011" w14:textId="41C91AB1" w:rsidR="00B95531" w:rsidRPr="00B95531" w:rsidRDefault="00B95531" w:rsidP="00B95531">
            <w:pPr>
              <w:spacing w:before="120" w:after="120" w:line="360" w:lineRule="auto"/>
              <w:jc w:val="both"/>
              <w:rPr>
                <w:rFonts w:ascii="Courier New" w:eastAsia="Times New Roman" w:hAnsi="Courier New" w:cs="Courier New"/>
                <w:sz w:val="24"/>
                <w:szCs w:val="24"/>
                <w:lang w:eastAsia="en-US" w:bidi="en-US"/>
              </w:rPr>
            </w:pPr>
            <w:bookmarkStart w:id="450" w:name="_Toc321226336"/>
            <w:bookmarkStart w:id="451" w:name="_Toc321226514"/>
            <w:r w:rsidRPr="00B95531">
              <w:rPr>
                <w:rFonts w:eastAsia="Times New Roman" w:cs="Times New Roman"/>
                <w:lang w:eastAsia="en-US" w:bidi="en-US"/>
              </w:rPr>
              <w:t>Yerel sertifika deposunun dosya sistemindeki yerini belirler</w:t>
            </w:r>
            <w:bookmarkEnd w:id="450"/>
            <w:bookmarkEnd w:id="451"/>
            <w:r w:rsidR="00A12E23">
              <w:rPr>
                <w:rFonts w:eastAsia="Times New Roman" w:cs="Times New Roman"/>
                <w:lang w:eastAsia="en-US" w:bidi="en-US"/>
              </w:rPr>
              <w:t>.</w:t>
            </w:r>
          </w:p>
        </w:tc>
      </w:tr>
      <w:tr w:rsidR="00B95531" w:rsidRPr="00B95531" w14:paraId="0F8664ED" w14:textId="77777777" w:rsidTr="001E3589">
        <w:trPr>
          <w:trHeight w:val="91"/>
        </w:trPr>
        <w:tc>
          <w:tcPr>
            <w:tcW w:w="5477" w:type="dxa"/>
            <w:gridSpan w:val="2"/>
            <w:tcBorders>
              <w:bottom w:val="nil"/>
            </w:tcBorders>
          </w:tcPr>
          <w:p w14:paraId="12468EEE" w14:textId="77777777" w:rsidR="00B95531" w:rsidRPr="00B95531" w:rsidRDefault="00B95531" w:rsidP="00B95531">
            <w:pPr>
              <w:spacing w:before="120" w:after="120" w:line="240" w:lineRule="auto"/>
              <w:jc w:val="both"/>
              <w:rPr>
                <w:rFonts w:eastAsia="Times New Roman" w:cs="Times New Roman"/>
                <w:b/>
                <w:sz w:val="24"/>
                <w:szCs w:val="24"/>
                <w:lang w:eastAsia="en-US" w:bidi="en-US"/>
              </w:rPr>
            </w:pPr>
            <w:bookmarkStart w:id="452" w:name="_Toc321226337"/>
            <w:bookmarkStart w:id="453" w:name="_Toc321226515"/>
            <w:r w:rsidRPr="00B95531">
              <w:rPr>
                <w:rFonts w:ascii="Courier New" w:eastAsia="Times New Roman" w:hAnsi="Courier New" w:cs="Courier New"/>
                <w:b/>
                <w:sz w:val="24"/>
                <w:szCs w:val="24"/>
                <w:lang w:eastAsia="en-US" w:bidi="en-US"/>
              </w:rPr>
              <w:t>CertStoreCRLSaver</w:t>
            </w:r>
            <w:bookmarkEnd w:id="452"/>
            <w:bookmarkEnd w:id="453"/>
          </w:p>
        </w:tc>
        <w:tc>
          <w:tcPr>
            <w:tcW w:w="9283" w:type="dxa"/>
            <w:gridSpan w:val="2"/>
          </w:tcPr>
          <w:p w14:paraId="37E60CD0" w14:textId="32BB1AEB" w:rsidR="00B95531" w:rsidRPr="00B95531" w:rsidRDefault="00B95531" w:rsidP="00B95531">
            <w:pPr>
              <w:spacing w:before="120" w:after="120" w:line="360" w:lineRule="auto"/>
              <w:jc w:val="both"/>
              <w:rPr>
                <w:rFonts w:eastAsia="Times New Roman" w:cs="Times New Roman"/>
                <w:sz w:val="24"/>
                <w:szCs w:val="24"/>
                <w:lang w:eastAsia="en-US" w:bidi="en-US"/>
              </w:rPr>
            </w:pPr>
            <w:bookmarkStart w:id="454" w:name="_Toc321226338"/>
            <w:bookmarkStart w:id="455" w:name="_Toc321226516"/>
            <w:r w:rsidRPr="00B95531">
              <w:rPr>
                <w:rFonts w:eastAsia="Times New Roman" w:cs="Times New Roman"/>
                <w:lang w:eastAsia="en-US" w:bidi="en-US"/>
              </w:rPr>
              <w:t>Sertifika doğrulama sırasında uzakta</w:t>
            </w:r>
            <w:r w:rsidR="00FB4461">
              <w:rPr>
                <w:rFonts w:eastAsia="Times New Roman" w:cs="Times New Roman"/>
                <w:lang w:eastAsia="en-US" w:bidi="en-US"/>
              </w:rPr>
              <w:t xml:space="preserve"> </w:t>
            </w:r>
            <w:r w:rsidRPr="00B95531">
              <w:rPr>
                <w:rFonts w:eastAsia="Times New Roman" w:cs="Times New Roman"/>
                <w:lang w:eastAsia="en-US" w:bidi="en-US"/>
              </w:rPr>
              <w:t>(LDAP,</w:t>
            </w:r>
            <w:r w:rsidR="00613E94">
              <w:rPr>
                <w:rFonts w:eastAsia="Times New Roman" w:cs="Times New Roman"/>
                <w:lang w:eastAsia="en-US" w:bidi="en-US"/>
              </w:rPr>
              <w:t xml:space="preserve"> </w:t>
            </w:r>
            <w:r w:rsidRPr="00B95531">
              <w:rPr>
                <w:rFonts w:eastAsia="Times New Roman" w:cs="Times New Roman"/>
                <w:lang w:eastAsia="en-US" w:bidi="en-US"/>
              </w:rPr>
              <w:t>http vb.) bulunan SİL’leri yerel sertifika deposuna kaydeder.</w:t>
            </w:r>
            <w:bookmarkEnd w:id="454"/>
            <w:bookmarkEnd w:id="455"/>
          </w:p>
        </w:tc>
      </w:tr>
      <w:tr w:rsidR="00B95531" w:rsidRPr="00B95531" w14:paraId="12140DF7" w14:textId="77777777" w:rsidTr="001E3589">
        <w:trPr>
          <w:trHeight w:val="685"/>
        </w:trPr>
        <w:tc>
          <w:tcPr>
            <w:tcW w:w="3961" w:type="dxa"/>
            <w:tcBorders>
              <w:top w:val="nil"/>
              <w:left w:val="single" w:sz="4" w:space="0" w:color="000000"/>
              <w:bottom w:val="single" w:sz="4" w:space="0" w:color="auto"/>
              <w:right w:val="single" w:sz="4" w:space="0" w:color="000000"/>
            </w:tcBorders>
          </w:tcPr>
          <w:p w14:paraId="31DA9803" w14:textId="77777777" w:rsidR="00B95531" w:rsidRPr="00B95531" w:rsidRDefault="00B95531" w:rsidP="00B95531">
            <w:pPr>
              <w:keepNext/>
              <w:spacing w:before="240" w:after="0" w:line="360" w:lineRule="auto"/>
              <w:outlineLvl w:val="0"/>
              <w:rPr>
                <w:rFonts w:ascii="Courier New" w:eastAsia="Times New Roman" w:hAnsi="Courier New" w:cs="Courier New"/>
                <w:lang w:eastAsia="en-US" w:bidi="en-US"/>
              </w:rPr>
            </w:pPr>
          </w:p>
        </w:tc>
        <w:tc>
          <w:tcPr>
            <w:tcW w:w="1516" w:type="dxa"/>
            <w:tcBorders>
              <w:top w:val="single" w:sz="4" w:space="0" w:color="000000"/>
              <w:left w:val="single" w:sz="4" w:space="0" w:color="000000"/>
              <w:bottom w:val="single" w:sz="4" w:space="0" w:color="000000"/>
            </w:tcBorders>
          </w:tcPr>
          <w:p w14:paraId="2A06829C" w14:textId="77777777" w:rsidR="00B95531" w:rsidRPr="00B95531" w:rsidRDefault="00B95531" w:rsidP="00B95531">
            <w:pPr>
              <w:spacing w:before="120" w:after="120" w:line="240" w:lineRule="auto"/>
              <w:jc w:val="both"/>
              <w:rPr>
                <w:rFonts w:ascii="Courier New" w:eastAsia="Times New Roman" w:hAnsi="Courier New" w:cs="Courier New"/>
                <w:lang w:eastAsia="en-US" w:bidi="en-US"/>
              </w:rPr>
            </w:pPr>
            <w:bookmarkStart w:id="456" w:name="_Toc321226339"/>
            <w:bookmarkStart w:id="457" w:name="_Toc321226517"/>
            <w:r w:rsidRPr="00B95531">
              <w:rPr>
                <w:rFonts w:eastAsia="Times New Roman" w:cs="Times New Roman"/>
                <w:lang w:eastAsia="en-US" w:bidi="en-US"/>
              </w:rPr>
              <w:t>Parametreler</w:t>
            </w:r>
            <w:bookmarkEnd w:id="456"/>
            <w:bookmarkEnd w:id="457"/>
          </w:p>
        </w:tc>
        <w:tc>
          <w:tcPr>
            <w:tcW w:w="2885" w:type="dxa"/>
          </w:tcPr>
          <w:p w14:paraId="56CD5424" w14:textId="77777777" w:rsidR="00B95531" w:rsidRPr="00B95531" w:rsidRDefault="00B95531" w:rsidP="00B95531">
            <w:pPr>
              <w:spacing w:before="120" w:after="120" w:line="240" w:lineRule="auto"/>
              <w:jc w:val="both"/>
              <w:rPr>
                <w:rFonts w:ascii="Courier New" w:eastAsia="Times New Roman" w:hAnsi="Courier New" w:cs="Courier New"/>
                <w:sz w:val="24"/>
                <w:szCs w:val="24"/>
                <w:lang w:eastAsia="en-US" w:bidi="en-US"/>
              </w:rPr>
            </w:pPr>
            <w:bookmarkStart w:id="458" w:name="_Toc321226340"/>
            <w:bookmarkStart w:id="459" w:name="_Toc321226518"/>
            <w:r w:rsidRPr="00B95531">
              <w:rPr>
                <w:rFonts w:ascii="Courier New" w:eastAsia="Times New Roman" w:hAnsi="Courier New" w:cs="Courier New"/>
                <w:sz w:val="24"/>
                <w:szCs w:val="24"/>
                <w:lang w:eastAsia="en-US" w:bidi="en-US"/>
              </w:rPr>
              <w:t>storepath [O]</w:t>
            </w:r>
            <w:bookmarkEnd w:id="458"/>
            <w:bookmarkEnd w:id="459"/>
          </w:p>
        </w:tc>
        <w:tc>
          <w:tcPr>
            <w:tcW w:w="6398" w:type="dxa"/>
          </w:tcPr>
          <w:p w14:paraId="1E21CF22" w14:textId="77777777" w:rsidR="00B95531" w:rsidRPr="00B95531" w:rsidRDefault="00B95531" w:rsidP="00B95531">
            <w:pPr>
              <w:spacing w:before="120" w:after="120" w:line="360" w:lineRule="auto"/>
              <w:jc w:val="both"/>
              <w:rPr>
                <w:rFonts w:ascii="Courier New" w:eastAsia="Times New Roman" w:hAnsi="Courier New" w:cs="Courier New"/>
                <w:sz w:val="24"/>
                <w:szCs w:val="24"/>
                <w:lang w:eastAsia="en-US" w:bidi="en-US"/>
              </w:rPr>
            </w:pPr>
            <w:bookmarkStart w:id="460" w:name="_Toc321226341"/>
            <w:bookmarkStart w:id="461" w:name="_Toc321226519"/>
            <w:r w:rsidRPr="00B95531">
              <w:rPr>
                <w:rFonts w:eastAsia="Times New Roman" w:cs="Times New Roman"/>
                <w:lang w:eastAsia="en-US" w:bidi="en-US"/>
              </w:rPr>
              <w:t>Yerel sertifika deposunun dosya sistemindeki yerini belirler</w:t>
            </w:r>
            <w:bookmarkEnd w:id="460"/>
            <w:bookmarkEnd w:id="461"/>
          </w:p>
        </w:tc>
      </w:tr>
      <w:tr w:rsidR="001E3589" w:rsidRPr="00B95531" w14:paraId="4D989650" w14:textId="77777777" w:rsidTr="001E3589">
        <w:trPr>
          <w:trHeight w:val="685"/>
        </w:trPr>
        <w:tc>
          <w:tcPr>
            <w:tcW w:w="3961" w:type="dxa"/>
            <w:tcBorders>
              <w:top w:val="single" w:sz="4" w:space="0" w:color="auto"/>
              <w:left w:val="single" w:sz="4" w:space="0" w:color="000000"/>
              <w:bottom w:val="nil"/>
              <w:right w:val="nil"/>
            </w:tcBorders>
          </w:tcPr>
          <w:p w14:paraId="26688291" w14:textId="77777777" w:rsidR="001E3589" w:rsidRPr="00B95531" w:rsidRDefault="001E3589" w:rsidP="001E3589">
            <w:pPr>
              <w:spacing w:before="120" w:after="120" w:line="240" w:lineRule="auto"/>
              <w:jc w:val="both"/>
              <w:rPr>
                <w:rFonts w:ascii="Courier New" w:eastAsia="Times New Roman" w:hAnsi="Courier New" w:cs="Courier New"/>
                <w:lang w:eastAsia="en-US" w:bidi="en-US"/>
              </w:rPr>
            </w:pPr>
            <w:r w:rsidRPr="001E3589">
              <w:rPr>
                <w:rFonts w:ascii="Courier New" w:eastAsia="Times New Roman" w:hAnsi="Courier New" w:cs="Courier New"/>
                <w:b/>
                <w:sz w:val="24"/>
                <w:szCs w:val="24"/>
                <w:lang w:eastAsia="en-US" w:bidi="en-US"/>
              </w:rPr>
              <w:t>CertStoreOCSPResponseSaver</w:t>
            </w:r>
          </w:p>
        </w:tc>
        <w:tc>
          <w:tcPr>
            <w:tcW w:w="1516" w:type="dxa"/>
            <w:tcBorders>
              <w:top w:val="single" w:sz="4" w:space="0" w:color="000000"/>
              <w:left w:val="nil"/>
              <w:bottom w:val="single" w:sz="4" w:space="0" w:color="000000"/>
            </w:tcBorders>
          </w:tcPr>
          <w:p w14:paraId="1265B33E" w14:textId="77777777" w:rsidR="001E3589" w:rsidRPr="00B95531" w:rsidRDefault="001E3589" w:rsidP="00B95531">
            <w:pPr>
              <w:spacing w:before="120" w:after="120" w:line="240" w:lineRule="auto"/>
              <w:jc w:val="both"/>
              <w:rPr>
                <w:rFonts w:eastAsia="Times New Roman" w:cs="Times New Roman"/>
                <w:lang w:eastAsia="en-US" w:bidi="en-US"/>
              </w:rPr>
            </w:pPr>
          </w:p>
        </w:tc>
        <w:tc>
          <w:tcPr>
            <w:tcW w:w="9283" w:type="dxa"/>
            <w:gridSpan w:val="2"/>
          </w:tcPr>
          <w:p w14:paraId="629A1EB3" w14:textId="07EC44F5" w:rsidR="001E3589" w:rsidRPr="00B95531" w:rsidRDefault="001E3589" w:rsidP="00B95531">
            <w:pPr>
              <w:spacing w:before="120" w:after="120" w:line="360" w:lineRule="auto"/>
              <w:jc w:val="both"/>
              <w:rPr>
                <w:rFonts w:eastAsia="Times New Roman" w:cs="Times New Roman"/>
                <w:lang w:eastAsia="en-US" w:bidi="en-US"/>
              </w:rPr>
            </w:pPr>
            <w:r w:rsidRPr="001E3589">
              <w:rPr>
                <w:rFonts w:eastAsia="Times New Roman" w:cs="Times New Roman"/>
                <w:lang w:eastAsia="en-US" w:bidi="en-US"/>
              </w:rPr>
              <w:t>Sertifika doğrulama sırasında uzakta</w:t>
            </w:r>
            <w:r w:rsidR="000C33BC">
              <w:rPr>
                <w:rFonts w:eastAsia="Times New Roman" w:cs="Times New Roman"/>
                <w:lang w:eastAsia="en-US" w:bidi="en-US"/>
              </w:rPr>
              <w:t xml:space="preserve"> </w:t>
            </w:r>
            <w:r w:rsidRPr="001E3589">
              <w:rPr>
                <w:rFonts w:eastAsia="Times New Roman" w:cs="Times New Roman"/>
                <w:lang w:eastAsia="en-US" w:bidi="en-US"/>
              </w:rPr>
              <w:t>(LDAP,</w:t>
            </w:r>
            <w:r w:rsidR="00613E94">
              <w:rPr>
                <w:rFonts w:eastAsia="Times New Roman" w:cs="Times New Roman"/>
                <w:lang w:eastAsia="en-US" w:bidi="en-US"/>
              </w:rPr>
              <w:t xml:space="preserve"> </w:t>
            </w:r>
            <w:r w:rsidRPr="001E3589">
              <w:rPr>
                <w:rFonts w:eastAsia="Times New Roman" w:cs="Times New Roman"/>
                <w:lang w:eastAsia="en-US" w:bidi="en-US"/>
              </w:rPr>
              <w:t>http vb.) bulunan OCSP'leri yerel sertifika deposuna kaydeder.</w:t>
            </w:r>
          </w:p>
        </w:tc>
      </w:tr>
      <w:tr w:rsidR="001E3589" w:rsidRPr="00B95531" w14:paraId="6101641D" w14:textId="77777777" w:rsidTr="001E3589">
        <w:trPr>
          <w:trHeight w:val="685"/>
        </w:trPr>
        <w:tc>
          <w:tcPr>
            <w:tcW w:w="3961" w:type="dxa"/>
            <w:tcBorders>
              <w:top w:val="nil"/>
              <w:left w:val="single" w:sz="4" w:space="0" w:color="000000"/>
              <w:right w:val="single" w:sz="4" w:space="0" w:color="000000"/>
            </w:tcBorders>
          </w:tcPr>
          <w:p w14:paraId="71CB5A5E" w14:textId="77777777" w:rsidR="001E3589" w:rsidRPr="00B95531" w:rsidRDefault="001E3589" w:rsidP="00B95531">
            <w:pPr>
              <w:keepNext/>
              <w:spacing w:before="240" w:after="0" w:line="360" w:lineRule="auto"/>
              <w:outlineLvl w:val="0"/>
              <w:rPr>
                <w:rFonts w:ascii="Courier New" w:eastAsia="Times New Roman" w:hAnsi="Courier New" w:cs="Courier New"/>
                <w:lang w:eastAsia="en-US" w:bidi="en-US"/>
              </w:rPr>
            </w:pPr>
          </w:p>
        </w:tc>
        <w:tc>
          <w:tcPr>
            <w:tcW w:w="1516" w:type="dxa"/>
            <w:tcBorders>
              <w:top w:val="single" w:sz="4" w:space="0" w:color="000000"/>
              <w:left w:val="single" w:sz="4" w:space="0" w:color="000000"/>
            </w:tcBorders>
          </w:tcPr>
          <w:p w14:paraId="2156CA27" w14:textId="77777777" w:rsidR="001E3589" w:rsidRPr="00B95531" w:rsidRDefault="001E3589" w:rsidP="00B95531">
            <w:pPr>
              <w:spacing w:before="120" w:after="120" w:line="240" w:lineRule="auto"/>
              <w:jc w:val="both"/>
              <w:rPr>
                <w:rFonts w:eastAsia="Times New Roman" w:cs="Times New Roman"/>
                <w:lang w:eastAsia="en-US" w:bidi="en-US"/>
              </w:rPr>
            </w:pPr>
            <w:r w:rsidRPr="00B95531">
              <w:rPr>
                <w:rFonts w:eastAsia="Times New Roman" w:cs="Times New Roman"/>
                <w:lang w:eastAsia="en-US" w:bidi="en-US"/>
              </w:rPr>
              <w:t>Parametreler</w:t>
            </w:r>
          </w:p>
        </w:tc>
        <w:tc>
          <w:tcPr>
            <w:tcW w:w="2885" w:type="dxa"/>
          </w:tcPr>
          <w:p w14:paraId="1995F357" w14:textId="77777777" w:rsidR="001E3589" w:rsidRPr="00B95531" w:rsidRDefault="001E3589" w:rsidP="00924E0A">
            <w:pPr>
              <w:spacing w:before="120" w:after="120" w:line="240" w:lineRule="auto"/>
              <w:jc w:val="both"/>
              <w:rPr>
                <w:rFonts w:eastAsia="Times New Roman" w:cs="Times New Roman"/>
                <w:sz w:val="24"/>
                <w:szCs w:val="24"/>
                <w:lang w:eastAsia="en-US" w:bidi="en-US"/>
              </w:rPr>
            </w:pPr>
            <w:r w:rsidRPr="00B95531">
              <w:rPr>
                <w:rFonts w:ascii="Courier New" w:eastAsia="Times New Roman" w:hAnsi="Courier New" w:cs="Courier New"/>
                <w:sz w:val="24"/>
                <w:szCs w:val="24"/>
                <w:lang w:eastAsia="en-US" w:bidi="en-US"/>
              </w:rPr>
              <w:t>storepath [O]</w:t>
            </w:r>
          </w:p>
        </w:tc>
        <w:tc>
          <w:tcPr>
            <w:tcW w:w="6398" w:type="dxa"/>
          </w:tcPr>
          <w:p w14:paraId="28A51AC9" w14:textId="3D37617E" w:rsidR="001E3589" w:rsidRPr="00B95531" w:rsidRDefault="001E3589" w:rsidP="00924E0A">
            <w:pPr>
              <w:spacing w:before="120" w:after="120" w:line="360" w:lineRule="auto"/>
              <w:jc w:val="both"/>
              <w:rPr>
                <w:rFonts w:ascii="Courier New" w:eastAsia="Times New Roman" w:hAnsi="Courier New" w:cs="Courier New"/>
                <w:sz w:val="24"/>
                <w:szCs w:val="24"/>
                <w:lang w:eastAsia="en-US" w:bidi="en-US"/>
              </w:rPr>
            </w:pPr>
            <w:r w:rsidRPr="00B95531">
              <w:rPr>
                <w:rFonts w:eastAsia="Times New Roman" w:cs="Times New Roman"/>
                <w:lang w:eastAsia="en-US" w:bidi="en-US"/>
              </w:rPr>
              <w:t>Yerel sertifika deposunun dosya sistemindeki yerini belirler</w:t>
            </w:r>
            <w:r w:rsidR="00A12E23">
              <w:rPr>
                <w:rFonts w:eastAsia="Times New Roman" w:cs="Times New Roman"/>
                <w:lang w:eastAsia="en-US" w:bidi="en-US"/>
              </w:rPr>
              <w:t>.</w:t>
            </w:r>
          </w:p>
        </w:tc>
      </w:tr>
    </w:tbl>
    <w:p w14:paraId="0D6A973D" w14:textId="77777777" w:rsidR="00490670" w:rsidRDefault="00490670" w:rsidP="00B334C3">
      <w:pPr>
        <w:sectPr w:rsidR="00490670" w:rsidSect="00DE32CB">
          <w:headerReference w:type="default" r:id="rId29"/>
          <w:footerReference w:type="default" r:id="rId30"/>
          <w:pgSz w:w="15840" w:h="12240" w:orient="landscape"/>
          <w:pgMar w:top="1134" w:right="1418" w:bottom="1134" w:left="1418" w:header="720" w:footer="720" w:gutter="0"/>
          <w:cols w:space="720"/>
          <w:titlePg/>
          <w:docGrid w:linePitch="360"/>
        </w:sectPr>
      </w:pPr>
    </w:p>
    <w:p w14:paraId="4D38A573" w14:textId="77777777" w:rsidR="00B95531" w:rsidRPr="005E7214" w:rsidRDefault="00B95531" w:rsidP="00B95531">
      <w:pPr>
        <w:pStyle w:val="Heading1"/>
        <w:framePr w:wrap="notBeside"/>
      </w:pPr>
      <w:bookmarkStart w:id="462" w:name="_CMS_İMZA"/>
      <w:bookmarkStart w:id="463" w:name="_Toc86130333"/>
      <w:bookmarkEnd w:id="462"/>
      <w:r w:rsidRPr="005E7214">
        <w:lastRenderedPageBreak/>
        <w:t>CMS İMZA</w:t>
      </w:r>
      <w:bookmarkEnd w:id="463"/>
    </w:p>
    <w:p w14:paraId="112FFFA7" w14:textId="77777777" w:rsidR="00B334C3" w:rsidRPr="006362AD" w:rsidRDefault="007F51ED" w:rsidP="00490670">
      <w:pPr>
        <w:pStyle w:val="Heading2"/>
      </w:pPr>
      <w:bookmarkStart w:id="464" w:name="_Toc323036296"/>
      <w:bookmarkStart w:id="465" w:name="_Toc86130334"/>
      <w:r w:rsidRPr="006362AD">
        <w:t>Giriş</w:t>
      </w:r>
      <w:bookmarkEnd w:id="464"/>
      <w:bookmarkEnd w:id="465"/>
    </w:p>
    <w:p w14:paraId="796F5918" w14:textId="4EF69970" w:rsidR="00B334C3" w:rsidRPr="00EE261A" w:rsidRDefault="00B334C3" w:rsidP="00B334C3">
      <w:pPr>
        <w:jc w:val="both"/>
        <w:rPr>
          <w:rFonts w:cs="Arial"/>
        </w:rPr>
      </w:pPr>
      <w:r w:rsidRPr="00EE261A">
        <w:rPr>
          <w:rFonts w:cs="Arial"/>
        </w:rPr>
        <w:t>Bu doküman</w:t>
      </w:r>
      <w:r w:rsidR="007B69C7">
        <w:rPr>
          <w:rFonts w:cs="Arial"/>
        </w:rPr>
        <w:t>,</w:t>
      </w:r>
      <w:r w:rsidRPr="00EE261A">
        <w:rPr>
          <w:rFonts w:cs="Arial"/>
        </w:rPr>
        <w:t xml:space="preserve"> </w:t>
      </w:r>
      <w:r w:rsidR="00952878">
        <w:rPr>
          <w:rFonts w:cs="Arial"/>
        </w:rPr>
        <w:t>MA3 API</w:t>
      </w:r>
      <w:r w:rsidR="00B355F2">
        <w:rPr>
          <w:rFonts w:cs="Arial"/>
        </w:rPr>
        <w:t xml:space="preserve"> </w:t>
      </w:r>
      <w:r w:rsidRPr="00EE261A">
        <w:rPr>
          <w:rFonts w:cs="Arial"/>
        </w:rPr>
        <w:t xml:space="preserve">CMS Signature kütüphanesinin nasıl kullanılacağı hakkında bilgi vermektedir. CMS Signature kütüphanesi ile akıllı kartları yönetebilir, sertifika doğrulayabilir, elektronik imza atabilir ve elektronik imza doğrulayabilirsiniz. Kütüphaneyi kullanabilmeniz </w:t>
      </w:r>
      <w:r w:rsidR="00162933" w:rsidRPr="00EE261A">
        <w:rPr>
          <w:rFonts w:cs="Arial"/>
        </w:rPr>
        <w:t xml:space="preserve">için </w:t>
      </w:r>
      <w:r w:rsidR="00162933">
        <w:rPr>
          <w:rFonts w:cs="Arial"/>
        </w:rPr>
        <w:t>API</w:t>
      </w:r>
      <w:r w:rsidR="00383B6C">
        <w:rPr>
          <w:rFonts w:cs="Arial"/>
        </w:rPr>
        <w:t xml:space="preserve"> lisansına</w:t>
      </w:r>
      <w:r w:rsidRPr="00EE261A">
        <w:rPr>
          <w:rFonts w:cs="Arial"/>
        </w:rPr>
        <w:t xml:space="preserve"> ihtiyacınız vardır.</w:t>
      </w:r>
    </w:p>
    <w:p w14:paraId="3FB9ED19" w14:textId="67129140" w:rsidR="00B334C3" w:rsidRPr="00EE261A" w:rsidRDefault="00B334C3" w:rsidP="00B334C3">
      <w:pPr>
        <w:jc w:val="both"/>
        <w:rPr>
          <w:rFonts w:cs="Arial"/>
        </w:rPr>
      </w:pPr>
      <w:r w:rsidRPr="00EE261A">
        <w:rPr>
          <w:rFonts w:cs="Arial"/>
        </w:rPr>
        <w:t>İmza atma işlemi için kullanıcının sertifikaya ve özel anahtarını güvenli bir şekilde muhafaza edebileceği bir ö</w:t>
      </w:r>
      <w:r w:rsidR="007B69C7">
        <w:rPr>
          <w:rFonts w:cs="Arial"/>
        </w:rPr>
        <w:t>g</w:t>
      </w:r>
      <w:r w:rsidRPr="00EE261A">
        <w:rPr>
          <w:rFonts w:cs="Arial"/>
        </w:rPr>
        <w:t>eye ihtiyacı vardır. Özel anahtarların muhafazası için genel olarak akıllı kart kullanıldığından, dokümanda</w:t>
      </w:r>
      <w:r w:rsidR="007B69C7">
        <w:rPr>
          <w:rFonts w:cs="Arial"/>
        </w:rPr>
        <w:t xml:space="preserve"> da</w:t>
      </w:r>
      <w:r w:rsidRPr="00EE261A">
        <w:rPr>
          <w:rFonts w:cs="Arial"/>
        </w:rPr>
        <w:t xml:space="preserve"> bu ö</w:t>
      </w:r>
      <w:r w:rsidR="007B69C7">
        <w:rPr>
          <w:rFonts w:cs="Arial"/>
        </w:rPr>
        <w:t>g</w:t>
      </w:r>
      <w:r w:rsidRPr="00EE261A">
        <w:rPr>
          <w:rFonts w:cs="Arial"/>
        </w:rPr>
        <w:t xml:space="preserve">e için </w:t>
      </w:r>
      <w:r w:rsidRPr="00D53D33">
        <w:rPr>
          <w:rFonts w:cs="Arial"/>
          <w:b/>
          <w:bCs/>
        </w:rPr>
        <w:t>akıllı kart</w:t>
      </w:r>
      <w:r w:rsidRPr="00EE261A">
        <w:rPr>
          <w:rFonts w:cs="Arial"/>
        </w:rPr>
        <w:t xml:space="preserve"> kavramı kullanılacaktır. </w:t>
      </w:r>
      <w:r w:rsidRPr="00D53D33">
        <w:rPr>
          <w:rFonts w:cs="Arial"/>
          <w:bCs/>
        </w:rPr>
        <w:t>İmza atma hakkında ayrıntılı bilgi için</w:t>
      </w:r>
      <w:r w:rsidRPr="00516CE5">
        <w:rPr>
          <w:rFonts w:cs="Arial"/>
          <w:b/>
        </w:rPr>
        <w:t xml:space="preserve"> </w:t>
      </w:r>
      <w:hyperlink w:anchor="_İmza_Atma_İşlemleri" w:history="1">
        <w:r w:rsidRPr="00D53D33">
          <w:rPr>
            <w:rStyle w:val="Hyperlink"/>
            <w:rFonts w:cs="Arial"/>
          </w:rPr>
          <w:t>İmza Atma İşlemleri</w:t>
        </w:r>
      </w:hyperlink>
      <w:r w:rsidRPr="00516CE5">
        <w:rPr>
          <w:rFonts w:cs="Arial"/>
          <w:b/>
        </w:rPr>
        <w:t xml:space="preserve"> </w:t>
      </w:r>
      <w:r w:rsidRPr="00D53D33">
        <w:rPr>
          <w:rFonts w:cs="Arial"/>
          <w:bCs/>
        </w:rPr>
        <w:t>bölümüne bakınız.</w:t>
      </w:r>
    </w:p>
    <w:p w14:paraId="5AC9A9D4" w14:textId="3256747D" w:rsidR="00B334C3" w:rsidRDefault="00B334C3" w:rsidP="00B334C3">
      <w:pPr>
        <w:jc w:val="both"/>
        <w:rPr>
          <w:rFonts w:cs="Arial"/>
        </w:rPr>
      </w:pPr>
      <w:r w:rsidRPr="00EE261A">
        <w:rPr>
          <w:rFonts w:cs="Arial"/>
        </w:rPr>
        <w:t>İmza doğrulama işlemleri</w:t>
      </w:r>
      <w:r w:rsidR="00B2342B">
        <w:rPr>
          <w:rFonts w:cs="Arial"/>
        </w:rPr>
        <w:t>,</w:t>
      </w:r>
      <w:r w:rsidRPr="00EE261A">
        <w:rPr>
          <w:rFonts w:cs="Arial"/>
        </w:rPr>
        <w:t xml:space="preserve"> sertifikanın doğrulanmasından ve imzanın yapısal olarak doğrulamasından oluşmaktadır. Sertifika doğrulama için sertifika deposuna ve sertifika doğrulamanın nasıl yapılacağını belirten politika dosyasına ihtiyaç vardır. Daha ayrıntılı bilgi</w:t>
      </w:r>
      <w:r w:rsidR="006F6C52">
        <w:rPr>
          <w:rFonts w:cs="Arial"/>
        </w:rPr>
        <w:t xml:space="preserve"> </w:t>
      </w:r>
      <w:r w:rsidRPr="00EE261A">
        <w:rPr>
          <w:rFonts w:cs="Arial"/>
        </w:rPr>
        <w:t xml:space="preserve">için </w:t>
      </w:r>
      <w:hyperlink w:anchor="_İmza_doğrulama_İşlemleri" w:history="1">
        <w:r w:rsidRPr="00625D72">
          <w:rPr>
            <w:rStyle w:val="Hyperlink"/>
            <w:rFonts w:cs="Arial"/>
          </w:rPr>
          <w:t>İmza Doğrulama İşlemleri</w:t>
        </w:r>
      </w:hyperlink>
      <w:r w:rsidRPr="00EE261A">
        <w:rPr>
          <w:rFonts w:cs="Arial"/>
        </w:rPr>
        <w:t xml:space="preserve"> bölümüne bakınız.</w:t>
      </w:r>
    </w:p>
    <w:p w14:paraId="21C6AFEF" w14:textId="77777777" w:rsidR="00DB634C" w:rsidRPr="00DB634C" w:rsidRDefault="00DB634C" w:rsidP="00B334C3">
      <w:pPr>
        <w:jc w:val="both"/>
        <w:rPr>
          <w:rFonts w:cs="Arial"/>
          <w:sz w:val="16"/>
          <w:szCs w:val="16"/>
        </w:rPr>
      </w:pPr>
    </w:p>
    <w:p w14:paraId="05850A61" w14:textId="77777777" w:rsidR="00B334C3" w:rsidRDefault="00B334C3" w:rsidP="00B334C3">
      <w:pPr>
        <w:pStyle w:val="Heading2"/>
      </w:pPr>
      <w:bookmarkStart w:id="466" w:name="_Toc322950047"/>
      <w:bookmarkStart w:id="467" w:name="_Toc323036297"/>
      <w:bookmarkStart w:id="468" w:name="_Toc86130335"/>
      <w:r>
        <w:t>Gerekler</w:t>
      </w:r>
      <w:bookmarkEnd w:id="466"/>
      <w:bookmarkEnd w:id="467"/>
      <w:bookmarkEnd w:id="468"/>
    </w:p>
    <w:p w14:paraId="5BEBCEFA" w14:textId="30E599D0" w:rsidR="00B334C3" w:rsidRPr="00DB634C" w:rsidRDefault="00952878" w:rsidP="00B334C3">
      <w:pPr>
        <w:pStyle w:val="BodyText"/>
        <w:rPr>
          <w:sz w:val="22"/>
          <w:szCs w:val="22"/>
        </w:rPr>
      </w:pPr>
      <w:r w:rsidRPr="00DB634C">
        <w:rPr>
          <w:sz w:val="22"/>
          <w:szCs w:val="22"/>
        </w:rPr>
        <w:t>MA3 API</w:t>
      </w:r>
      <w:r w:rsidR="00B334C3" w:rsidRPr="00DB634C">
        <w:rPr>
          <w:sz w:val="22"/>
          <w:szCs w:val="22"/>
        </w:rPr>
        <w:t xml:space="preserve"> CMS Signature kütüphanesinin kullanılabilmesi için lisans do</w:t>
      </w:r>
      <w:r w:rsidR="009F721B" w:rsidRPr="00DB634C">
        <w:rPr>
          <w:sz w:val="22"/>
          <w:szCs w:val="22"/>
        </w:rPr>
        <w:t>s</w:t>
      </w:r>
      <w:r w:rsidR="00B334C3" w:rsidRPr="00DB634C">
        <w:rPr>
          <w:sz w:val="22"/>
          <w:szCs w:val="22"/>
        </w:rPr>
        <w:t>yasına, sertifika doğrulama politika dosyasına</w:t>
      </w:r>
      <w:r w:rsidR="008E0535">
        <w:rPr>
          <w:sz w:val="22"/>
          <w:szCs w:val="22"/>
        </w:rPr>
        <w:t xml:space="preserve"> ve</w:t>
      </w:r>
      <w:r w:rsidR="00B334C3" w:rsidRPr="00DB634C">
        <w:rPr>
          <w:sz w:val="22"/>
          <w:szCs w:val="22"/>
        </w:rPr>
        <w:t xml:space="preserve"> sertifika deposu dosyasına ihtiyacınız vardır.</w:t>
      </w:r>
    </w:p>
    <w:p w14:paraId="00703F51" w14:textId="77777777" w:rsidR="00B334C3" w:rsidRPr="00DB634C" w:rsidRDefault="00B334C3" w:rsidP="00B334C3">
      <w:pPr>
        <w:pStyle w:val="BodyText"/>
        <w:rPr>
          <w:sz w:val="22"/>
          <w:szCs w:val="22"/>
        </w:rPr>
      </w:pPr>
      <w:r w:rsidRPr="00DB634C">
        <w:rPr>
          <w:sz w:val="22"/>
          <w:szCs w:val="22"/>
        </w:rPr>
        <w:t xml:space="preserve">İmza doğrulama işlemi için ise yukarıdaki dosyalarla birlikte </w:t>
      </w:r>
      <w:r w:rsidR="00871C95" w:rsidRPr="00DB634C">
        <w:rPr>
          <w:rFonts w:cs="Arial"/>
          <w:sz w:val="22"/>
          <w:szCs w:val="22"/>
        </w:rPr>
        <w:t xml:space="preserve">MA3 API </w:t>
      </w:r>
      <w:r w:rsidRPr="00DB634C">
        <w:rPr>
          <w:sz w:val="22"/>
          <w:szCs w:val="22"/>
        </w:rPr>
        <w:t>kütüphanesi yeterli olacaktır. Kanuni geçerliliği olan nitelikli imzaların atılabilmesi için ise güvenli bir donanım kullanılması zorunluğu vardır. Genel kullanım olarak akıllı kart kullanılmaktadır.</w:t>
      </w:r>
    </w:p>
    <w:p w14:paraId="6D39A884" w14:textId="2C188F8D" w:rsidR="00B334C3" w:rsidRPr="00DB634C" w:rsidRDefault="00B334C3" w:rsidP="00B334C3">
      <w:pPr>
        <w:pStyle w:val="BodyText"/>
        <w:rPr>
          <w:sz w:val="22"/>
          <w:szCs w:val="22"/>
        </w:rPr>
      </w:pPr>
      <w:r w:rsidRPr="00DB634C">
        <w:rPr>
          <w:sz w:val="22"/>
          <w:szCs w:val="22"/>
        </w:rPr>
        <w:t>Akıllı karta erişilebilmesi için akıllı kart okuyucusu sürücüsünün ve akıllı kart sürücüsünün kurulması gerekmektedir. Akıllı kart üreticisinin sağladığı kart izleme programı ile bilgisayarın karta erişimi kontrol edilebilir.</w:t>
      </w:r>
    </w:p>
    <w:p w14:paraId="5802C298" w14:textId="7990C387" w:rsidR="00B334C3" w:rsidRDefault="00B334C3" w:rsidP="00B334C3">
      <w:pPr>
        <w:pStyle w:val="BodyText"/>
        <w:rPr>
          <w:sz w:val="22"/>
          <w:szCs w:val="22"/>
        </w:rPr>
      </w:pPr>
      <w:r w:rsidRPr="00DB634C">
        <w:rPr>
          <w:sz w:val="22"/>
          <w:szCs w:val="22"/>
        </w:rPr>
        <w:t xml:space="preserve">Hızlı bir başlangıç için </w:t>
      </w:r>
      <w:hyperlink w:anchor="_Hızlı_Başlangıç" w:history="1">
        <w:r w:rsidR="00551123" w:rsidRPr="00D53D33">
          <w:rPr>
            <w:rStyle w:val="Hyperlink"/>
            <w:sz w:val="22"/>
            <w:szCs w:val="22"/>
          </w:rPr>
          <w:t>H</w:t>
        </w:r>
        <w:r w:rsidRPr="00D53D33">
          <w:rPr>
            <w:rStyle w:val="Hyperlink"/>
            <w:sz w:val="22"/>
            <w:szCs w:val="22"/>
          </w:rPr>
          <w:t xml:space="preserve">ızlı </w:t>
        </w:r>
        <w:r w:rsidR="00551123" w:rsidRPr="00D53D33">
          <w:rPr>
            <w:rStyle w:val="Hyperlink"/>
            <w:sz w:val="22"/>
            <w:szCs w:val="22"/>
          </w:rPr>
          <w:t>B</w:t>
        </w:r>
        <w:r w:rsidRPr="00D53D33">
          <w:rPr>
            <w:rStyle w:val="Hyperlink"/>
            <w:sz w:val="22"/>
            <w:szCs w:val="22"/>
          </w:rPr>
          <w:t>aşlangıç</w:t>
        </w:r>
      </w:hyperlink>
      <w:r w:rsidRPr="00DB634C">
        <w:rPr>
          <w:sz w:val="22"/>
          <w:szCs w:val="22"/>
        </w:rPr>
        <w:t xml:space="preserve"> bölümüne bakabilirsiniz.</w:t>
      </w:r>
    </w:p>
    <w:p w14:paraId="38C3D89A" w14:textId="77777777" w:rsidR="00DB634C" w:rsidRPr="00DB634C" w:rsidRDefault="00DB634C" w:rsidP="00B334C3">
      <w:pPr>
        <w:pStyle w:val="BodyText"/>
        <w:rPr>
          <w:sz w:val="22"/>
          <w:szCs w:val="22"/>
        </w:rPr>
      </w:pPr>
    </w:p>
    <w:p w14:paraId="4D0F3B6F" w14:textId="5B04DC79" w:rsidR="008E0535" w:rsidRPr="008E0535" w:rsidRDefault="00B334C3" w:rsidP="008E0535">
      <w:pPr>
        <w:pStyle w:val="Heading2"/>
      </w:pPr>
      <w:bookmarkStart w:id="469" w:name="_Toc323036298"/>
      <w:bookmarkStart w:id="470" w:name="_Toc86130336"/>
      <w:r>
        <w:t>İmza Tipleri</w:t>
      </w:r>
      <w:bookmarkEnd w:id="469"/>
      <w:bookmarkEnd w:id="470"/>
    </w:p>
    <w:p w14:paraId="23815228" w14:textId="77777777" w:rsidR="00B334C3" w:rsidRPr="006118B5" w:rsidRDefault="00B334C3" w:rsidP="00B334C3">
      <w:pPr>
        <w:jc w:val="both"/>
        <w:rPr>
          <w:rFonts w:cs="Arial"/>
        </w:rPr>
      </w:pPr>
      <w:r w:rsidRPr="006118B5">
        <w:rPr>
          <w:rFonts w:cs="Arial"/>
        </w:rPr>
        <w:t>API, ETSI TS 101 733 dokümanında anlatılan aşağıdaki imza tiplerini desteklemektedir:</w:t>
      </w:r>
    </w:p>
    <w:p w14:paraId="33398AFE" w14:textId="77777777" w:rsidR="00B334C3" w:rsidRPr="006118B5" w:rsidRDefault="00B334C3" w:rsidP="00B334C3">
      <w:pPr>
        <w:pStyle w:val="ListParagraph"/>
        <w:numPr>
          <w:ilvl w:val="0"/>
          <w:numId w:val="7"/>
        </w:numPr>
        <w:jc w:val="both"/>
        <w:rPr>
          <w:rFonts w:ascii="Arial" w:hAnsi="Arial" w:cs="Arial"/>
        </w:rPr>
      </w:pPr>
      <w:r w:rsidRPr="006118B5">
        <w:rPr>
          <w:rFonts w:ascii="Arial" w:hAnsi="Arial" w:cs="Arial"/>
        </w:rPr>
        <w:t xml:space="preserve">CAdES-BES (Basic Elektronic Signature-Basit Elektronik İmza) </w:t>
      </w:r>
    </w:p>
    <w:p w14:paraId="41961089" w14:textId="77777777" w:rsidR="00B334C3" w:rsidRPr="006118B5" w:rsidRDefault="00B334C3" w:rsidP="00B334C3">
      <w:pPr>
        <w:pStyle w:val="ListParagraph"/>
        <w:numPr>
          <w:ilvl w:val="0"/>
          <w:numId w:val="7"/>
        </w:numPr>
        <w:jc w:val="both"/>
        <w:rPr>
          <w:rFonts w:ascii="Arial" w:hAnsi="Arial" w:cs="Arial"/>
        </w:rPr>
      </w:pPr>
      <w:r w:rsidRPr="006118B5">
        <w:rPr>
          <w:rFonts w:ascii="Arial" w:hAnsi="Arial" w:cs="Arial"/>
        </w:rPr>
        <w:t>CAdES-EPES (Explicit Policy Based Electronic Signature- Belirlenmiş Politika Temelli Elektronik İmza)</w:t>
      </w:r>
    </w:p>
    <w:p w14:paraId="35051E94" w14:textId="77777777" w:rsidR="00B334C3" w:rsidRPr="006118B5" w:rsidRDefault="00B334C3" w:rsidP="00B334C3">
      <w:pPr>
        <w:pStyle w:val="ListParagraph"/>
        <w:numPr>
          <w:ilvl w:val="0"/>
          <w:numId w:val="7"/>
        </w:numPr>
        <w:jc w:val="both"/>
        <w:rPr>
          <w:rFonts w:ascii="Arial" w:hAnsi="Arial" w:cs="Arial"/>
        </w:rPr>
      </w:pPr>
      <w:r w:rsidRPr="006118B5">
        <w:rPr>
          <w:rFonts w:ascii="Arial" w:hAnsi="Arial" w:cs="Arial"/>
        </w:rPr>
        <w:t>CAdES-T (Electronic Signature with Time- Zaman Damgası Eklenmiş Elektronik İmza)</w:t>
      </w:r>
    </w:p>
    <w:p w14:paraId="2072E032" w14:textId="77777777" w:rsidR="00B334C3" w:rsidRPr="006118B5" w:rsidRDefault="00B334C3" w:rsidP="00B334C3">
      <w:pPr>
        <w:pStyle w:val="ListParagraph"/>
        <w:numPr>
          <w:ilvl w:val="0"/>
          <w:numId w:val="7"/>
        </w:numPr>
        <w:jc w:val="both"/>
        <w:rPr>
          <w:rFonts w:ascii="Arial" w:hAnsi="Arial" w:cs="Arial"/>
        </w:rPr>
      </w:pPr>
      <w:r w:rsidRPr="006118B5">
        <w:rPr>
          <w:rFonts w:ascii="Arial" w:hAnsi="Arial" w:cs="Arial"/>
        </w:rPr>
        <w:t>CAdES-C (Electronic Signature with Complete Validation Data References-Tüm Doğrulama Verilerinin Referanslarının Eklendiği İmza)</w:t>
      </w:r>
    </w:p>
    <w:p w14:paraId="720F9C21" w14:textId="77777777" w:rsidR="00B334C3" w:rsidRPr="006118B5" w:rsidRDefault="00B334C3" w:rsidP="00B334C3">
      <w:pPr>
        <w:pStyle w:val="ListParagraph"/>
        <w:numPr>
          <w:ilvl w:val="0"/>
          <w:numId w:val="7"/>
        </w:numPr>
        <w:jc w:val="both"/>
        <w:rPr>
          <w:rFonts w:ascii="Arial" w:hAnsi="Arial" w:cs="Arial"/>
        </w:rPr>
      </w:pPr>
      <w:r w:rsidRPr="006118B5">
        <w:rPr>
          <w:rFonts w:ascii="Arial" w:hAnsi="Arial" w:cs="Arial"/>
        </w:rPr>
        <w:lastRenderedPageBreak/>
        <w:t>CAdES-X-Long (EXtended Long Electronic Signature- Genişletilmiş Uzun Elektronik İmza)</w:t>
      </w:r>
    </w:p>
    <w:p w14:paraId="5BE58025" w14:textId="77777777" w:rsidR="00B334C3" w:rsidRPr="006118B5" w:rsidRDefault="00B334C3" w:rsidP="00B334C3">
      <w:pPr>
        <w:pStyle w:val="ListParagraph"/>
        <w:numPr>
          <w:ilvl w:val="0"/>
          <w:numId w:val="7"/>
        </w:numPr>
        <w:jc w:val="both"/>
        <w:rPr>
          <w:rFonts w:ascii="Arial" w:hAnsi="Arial" w:cs="Arial"/>
        </w:rPr>
      </w:pPr>
      <w:r w:rsidRPr="006118B5">
        <w:rPr>
          <w:rFonts w:ascii="Arial" w:hAnsi="Arial" w:cs="Arial"/>
        </w:rPr>
        <w:t>CAdES-X-Type 1 (EXtended Electronic Signature with Time Type 1- Genişletilmiş Elektronik İmza Tip 1 Zamanlı)</w:t>
      </w:r>
    </w:p>
    <w:p w14:paraId="0E71E37C" w14:textId="77777777" w:rsidR="00B334C3" w:rsidRPr="006118B5" w:rsidRDefault="00B334C3" w:rsidP="00B334C3">
      <w:pPr>
        <w:pStyle w:val="ListParagraph"/>
        <w:numPr>
          <w:ilvl w:val="0"/>
          <w:numId w:val="7"/>
        </w:numPr>
        <w:jc w:val="both"/>
        <w:rPr>
          <w:rFonts w:ascii="Arial" w:hAnsi="Arial" w:cs="Arial"/>
        </w:rPr>
      </w:pPr>
      <w:r w:rsidRPr="006118B5">
        <w:rPr>
          <w:rFonts w:ascii="Arial" w:hAnsi="Arial" w:cs="Arial"/>
        </w:rPr>
        <w:t>CAdES-X-Type 2 (EXtended Electronic Signature with Time Type 1- Genişletilmiş Elektronik İmza Tip 2 Zamanlı)</w:t>
      </w:r>
    </w:p>
    <w:p w14:paraId="4230CFEF" w14:textId="77777777" w:rsidR="00B334C3" w:rsidRPr="006118B5" w:rsidRDefault="00B334C3" w:rsidP="00B334C3">
      <w:pPr>
        <w:pStyle w:val="ListParagraph"/>
        <w:numPr>
          <w:ilvl w:val="0"/>
          <w:numId w:val="7"/>
        </w:numPr>
        <w:jc w:val="both"/>
        <w:rPr>
          <w:rFonts w:ascii="Arial" w:hAnsi="Arial" w:cs="Arial"/>
        </w:rPr>
      </w:pPr>
      <w:r w:rsidRPr="006118B5">
        <w:rPr>
          <w:rFonts w:ascii="Arial" w:hAnsi="Arial" w:cs="Arial"/>
        </w:rPr>
        <w:t>CAdES-X-Long-Type 1 or Type 2 (EXtended Long Electronic Signature with Time Type 1- Genişletilmiş Uzun Elektronik İmza Tip 1 veya Tip 2 Zamanlı)</w:t>
      </w:r>
    </w:p>
    <w:p w14:paraId="65A5CD07" w14:textId="77777777" w:rsidR="00B334C3" w:rsidRPr="006118B5" w:rsidRDefault="00B334C3" w:rsidP="00B334C3">
      <w:pPr>
        <w:pStyle w:val="ListParagraph"/>
        <w:numPr>
          <w:ilvl w:val="0"/>
          <w:numId w:val="7"/>
        </w:numPr>
        <w:jc w:val="both"/>
        <w:rPr>
          <w:rFonts w:ascii="Arial" w:hAnsi="Arial" w:cs="Arial"/>
        </w:rPr>
      </w:pPr>
      <w:r w:rsidRPr="006118B5">
        <w:rPr>
          <w:rFonts w:ascii="Arial" w:hAnsi="Arial" w:cs="Arial"/>
        </w:rPr>
        <w:t>CAdES-A (Archival Electronic Signature- Arşiv Elektronik İmza)</w:t>
      </w:r>
    </w:p>
    <w:p w14:paraId="24B77124" w14:textId="741F22F7" w:rsidR="00B334C3" w:rsidRDefault="00B334C3" w:rsidP="00B334C3">
      <w:pPr>
        <w:jc w:val="both"/>
        <w:rPr>
          <w:rFonts w:cs="Arial"/>
        </w:rPr>
      </w:pPr>
      <w:r w:rsidRPr="00D70DF4">
        <w:rPr>
          <w:rFonts w:cs="Arial"/>
        </w:rPr>
        <w:t>Yukarıdaki imza tiplerinin detayı için ETSI TS 101 733 dokümanına bakılabilir. Ancak burada da imza tipleri için kısa açıklamalar verilmiştir. Açıklamalarda ETSI TS 101 733 dokümanında yer alan şekillerden faydalanılmıştır.</w:t>
      </w:r>
    </w:p>
    <w:p w14:paraId="698D5A09" w14:textId="77777777" w:rsidR="00DB634C" w:rsidRPr="00DB634C" w:rsidRDefault="00DB634C" w:rsidP="00B334C3">
      <w:pPr>
        <w:jc w:val="both"/>
        <w:rPr>
          <w:rFonts w:cs="Arial"/>
          <w:sz w:val="16"/>
          <w:szCs w:val="16"/>
        </w:rPr>
      </w:pPr>
    </w:p>
    <w:p w14:paraId="2C7C45A0" w14:textId="126D1D18" w:rsidR="00B334C3" w:rsidRDefault="00E556C7" w:rsidP="00490670">
      <w:pPr>
        <w:pStyle w:val="Heading2"/>
      </w:pPr>
      <w:bookmarkStart w:id="471" w:name="_İmza_Atma_İşlemleri"/>
      <w:bookmarkStart w:id="472" w:name="_Toc86130337"/>
      <w:bookmarkEnd w:id="13"/>
      <w:bookmarkEnd w:id="471"/>
      <w:r>
        <w:t>İmza Atma İşlemleri</w:t>
      </w:r>
      <w:bookmarkEnd w:id="472"/>
    </w:p>
    <w:p w14:paraId="3687D2E8" w14:textId="7E34E632" w:rsidR="00B334C3" w:rsidRDefault="00B334C3" w:rsidP="00B334C3">
      <w:pPr>
        <w:pStyle w:val="BodyText"/>
        <w:rPr>
          <w:sz w:val="22"/>
          <w:szCs w:val="22"/>
        </w:rPr>
      </w:pPr>
      <w:r w:rsidRPr="00ED1128">
        <w:rPr>
          <w:sz w:val="22"/>
          <w:szCs w:val="22"/>
        </w:rPr>
        <w:t>İmzalama işlemi genel olarak iki aşamada gerçekleşmektedir. Öncelikle imzacı sertifikasının doğrulanma</w:t>
      </w:r>
      <w:r w:rsidR="008E0535">
        <w:rPr>
          <w:sz w:val="22"/>
          <w:szCs w:val="22"/>
        </w:rPr>
        <w:t xml:space="preserve"> işlemi</w:t>
      </w:r>
      <w:r w:rsidRPr="00ED1128">
        <w:rPr>
          <w:sz w:val="22"/>
          <w:szCs w:val="22"/>
        </w:rPr>
        <w:t xml:space="preserve"> yapılmakta</w:t>
      </w:r>
      <w:r w:rsidR="005E3CD2">
        <w:rPr>
          <w:sz w:val="22"/>
          <w:szCs w:val="22"/>
        </w:rPr>
        <w:t xml:space="preserve"> ve sonrasında</w:t>
      </w:r>
      <w:r w:rsidRPr="00ED1128">
        <w:rPr>
          <w:sz w:val="22"/>
          <w:szCs w:val="22"/>
        </w:rPr>
        <w:t xml:space="preserve"> imza atma işlemi gerçekleş</w:t>
      </w:r>
      <w:r w:rsidR="008E0535">
        <w:rPr>
          <w:sz w:val="22"/>
          <w:szCs w:val="22"/>
        </w:rPr>
        <w:t>tiril</w:t>
      </w:r>
      <w:r w:rsidRPr="00ED1128">
        <w:rPr>
          <w:sz w:val="22"/>
          <w:szCs w:val="22"/>
        </w:rPr>
        <w:t>mektedir.</w:t>
      </w:r>
    </w:p>
    <w:p w14:paraId="6D91F1B0" w14:textId="77777777" w:rsidR="00DB634C" w:rsidRDefault="00DB634C" w:rsidP="00B334C3">
      <w:pPr>
        <w:pStyle w:val="BodyText"/>
        <w:rPr>
          <w:sz w:val="22"/>
          <w:szCs w:val="22"/>
        </w:rPr>
      </w:pPr>
    </w:p>
    <w:p w14:paraId="13B2E893" w14:textId="77777777" w:rsidR="00B334C3" w:rsidRDefault="00B334C3" w:rsidP="00B334C3">
      <w:pPr>
        <w:pStyle w:val="Heading2"/>
      </w:pPr>
      <w:bookmarkStart w:id="473" w:name="_Toc323036309"/>
      <w:bookmarkStart w:id="474" w:name="_Toc86130338"/>
      <w:r w:rsidRPr="00ED1128">
        <w:t xml:space="preserve">İmzasız Bir Verinin </w:t>
      </w:r>
      <w:r w:rsidRPr="00F14816">
        <w:t>İmzalanması</w:t>
      </w:r>
      <w:bookmarkEnd w:id="473"/>
      <w:bookmarkEnd w:id="474"/>
    </w:p>
    <w:p w14:paraId="5190FE28" w14:textId="6CE3E2F8" w:rsidR="00B334C3" w:rsidRPr="00966693" w:rsidRDefault="00B334C3" w:rsidP="00B334C3">
      <w:pPr>
        <w:pStyle w:val="BodyText"/>
        <w:rPr>
          <w:sz w:val="22"/>
          <w:szCs w:val="22"/>
        </w:rPr>
      </w:pPr>
      <w:r w:rsidRPr="00966693">
        <w:rPr>
          <w:sz w:val="22"/>
          <w:szCs w:val="22"/>
        </w:rPr>
        <w:t xml:space="preserve">Veriyi imzalama işleminden </w:t>
      </w:r>
      <w:r w:rsidRPr="00D872AB">
        <w:rPr>
          <w:rFonts w:ascii="Courier New" w:hAnsi="Courier New" w:cs="Courier New"/>
          <w:i/>
          <w:sz w:val="22"/>
          <w:szCs w:val="22"/>
        </w:rPr>
        <w:t>BaseSignedData</w:t>
      </w:r>
      <w:r w:rsidRPr="00966693">
        <w:rPr>
          <w:sz w:val="22"/>
          <w:szCs w:val="22"/>
        </w:rPr>
        <w:t xml:space="preserve"> sınıfı sorumludur. Bu sınıfa öncelikle </w:t>
      </w:r>
      <w:r w:rsidRPr="00C20B01">
        <w:rPr>
          <w:rFonts w:cs="Arial"/>
          <w:i/>
          <w:sz w:val="22"/>
          <w:szCs w:val="22"/>
        </w:rPr>
        <w:t>addContent(…)</w:t>
      </w:r>
      <w:r w:rsidRPr="00966693">
        <w:rPr>
          <w:sz w:val="22"/>
          <w:szCs w:val="22"/>
        </w:rPr>
        <w:t xml:space="preserve"> fonksiyonu ile imzalanacak veri eklenmelidir.  </w:t>
      </w:r>
      <w:r w:rsidRPr="00C20B01">
        <w:rPr>
          <w:rFonts w:cs="Arial"/>
          <w:i/>
          <w:sz w:val="22"/>
          <w:szCs w:val="22"/>
        </w:rPr>
        <w:t>addContent(…)</w:t>
      </w:r>
      <w:r w:rsidRPr="00966693">
        <w:rPr>
          <w:sz w:val="22"/>
          <w:szCs w:val="22"/>
        </w:rPr>
        <w:t xml:space="preserve"> fonksiyonu yalnızca bir  kere   çağ</w:t>
      </w:r>
      <w:r w:rsidR="006763E9">
        <w:rPr>
          <w:sz w:val="22"/>
          <w:szCs w:val="22"/>
        </w:rPr>
        <w:t>ı</w:t>
      </w:r>
      <w:r w:rsidRPr="00966693">
        <w:rPr>
          <w:sz w:val="22"/>
          <w:szCs w:val="22"/>
        </w:rPr>
        <w:t xml:space="preserve">rılmalıdır.  İmzalanacak veri </w:t>
      </w:r>
      <w:r w:rsidRPr="00C20B01">
        <w:rPr>
          <w:rFonts w:cs="Arial"/>
          <w:i/>
          <w:sz w:val="22"/>
          <w:szCs w:val="22"/>
        </w:rPr>
        <w:t>addContent(…)</w:t>
      </w:r>
      <w:r w:rsidRPr="00966693">
        <w:rPr>
          <w:sz w:val="22"/>
          <w:szCs w:val="22"/>
        </w:rPr>
        <w:t xml:space="preserve"> </w:t>
      </w:r>
      <w:r w:rsidR="00E87198" w:rsidRPr="00966693">
        <w:rPr>
          <w:sz w:val="22"/>
          <w:szCs w:val="22"/>
        </w:rPr>
        <w:t>ile eklendikten</w:t>
      </w:r>
      <w:r w:rsidRPr="00966693">
        <w:rPr>
          <w:sz w:val="22"/>
          <w:szCs w:val="22"/>
        </w:rPr>
        <w:t xml:space="preserve"> sonra değiştirilemez. </w:t>
      </w:r>
      <w:r w:rsidRPr="00C20B01">
        <w:rPr>
          <w:rFonts w:cs="Arial"/>
          <w:i/>
          <w:sz w:val="22"/>
          <w:szCs w:val="22"/>
        </w:rPr>
        <w:t>addSigner(…)</w:t>
      </w:r>
      <w:r w:rsidRPr="00966693">
        <w:rPr>
          <w:sz w:val="22"/>
          <w:szCs w:val="22"/>
        </w:rPr>
        <w:t xml:space="preserve"> fonksiyonu ile veriye imza bilgileri eklenir.</w:t>
      </w:r>
    </w:p>
    <w:p w14:paraId="42732B8F" w14:textId="1729CE58" w:rsidR="00B334C3" w:rsidRDefault="00B334C3" w:rsidP="00B334C3">
      <w:pPr>
        <w:pStyle w:val="BodyText"/>
        <w:rPr>
          <w:sz w:val="22"/>
          <w:szCs w:val="22"/>
        </w:rPr>
      </w:pPr>
      <w:r w:rsidRPr="00966693">
        <w:rPr>
          <w:sz w:val="22"/>
          <w:szCs w:val="22"/>
        </w:rPr>
        <w:t xml:space="preserve">İmza eklenirken imzanın türü, imzacının sertifikası, imza işlemini gerçekleştirecek </w:t>
      </w:r>
      <w:r w:rsidR="007C2927" w:rsidRPr="00966693">
        <w:rPr>
          <w:sz w:val="22"/>
          <w:szCs w:val="22"/>
        </w:rPr>
        <w:t>kripto nesnesi</w:t>
      </w:r>
      <w:r w:rsidRPr="00966693">
        <w:rPr>
          <w:sz w:val="22"/>
          <w:szCs w:val="22"/>
        </w:rPr>
        <w:t xml:space="preserve">, varsa   ekstra   imza özellikleri ve imza üretiminde kullanılması gereken parametreler </w:t>
      </w:r>
      <w:r w:rsidRPr="00C20B01">
        <w:rPr>
          <w:rFonts w:cs="Arial"/>
          <w:i/>
          <w:sz w:val="22"/>
          <w:szCs w:val="22"/>
        </w:rPr>
        <w:t>addSigner(…)</w:t>
      </w:r>
      <w:r w:rsidRPr="00966693">
        <w:rPr>
          <w:sz w:val="22"/>
          <w:szCs w:val="22"/>
        </w:rPr>
        <w:t xml:space="preserve"> fonksiyonuna parametre olarak geçilmelidir. İmza atan örnek kod bloğu:</w:t>
      </w:r>
    </w:p>
    <w:p w14:paraId="575ADD6C" w14:textId="77777777" w:rsidR="00B334C3" w:rsidRDefault="00B334C3" w:rsidP="00B334C3">
      <w:pPr>
        <w:pStyle w:val="BodyText"/>
        <w:rPr>
          <w:sz w:val="22"/>
          <w:szCs w:val="22"/>
        </w:rPr>
      </w:pPr>
    </w:p>
    <w:p w14:paraId="53ED5538"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22D13EE7" w14:textId="77777777" w:rsidTr="00177939">
        <w:tc>
          <w:tcPr>
            <w:tcW w:w="9546" w:type="dxa"/>
            <w:shd w:val="clear" w:color="auto" w:fill="F8F8F8"/>
          </w:tcPr>
          <w:p w14:paraId="52EB2F24"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 xml:space="preserve">BaseSignedData bs = </w:t>
            </w:r>
            <w:r w:rsidRPr="001C3748">
              <w:rPr>
                <w:rFonts w:ascii="Consolas" w:hAnsi="Consolas" w:cs="Consolas"/>
                <w:bCs/>
                <w:color w:val="7F0055"/>
                <w:sz w:val="20"/>
                <w:szCs w:val="20"/>
              </w:rPr>
              <w:t>new</w:t>
            </w:r>
            <w:r w:rsidRPr="001C3748">
              <w:rPr>
                <w:rFonts w:ascii="Consolas" w:hAnsi="Consolas" w:cs="Consolas"/>
                <w:color w:val="000000"/>
                <w:sz w:val="20"/>
                <w:szCs w:val="20"/>
              </w:rPr>
              <w:t xml:space="preserve"> BaseSignedData();</w:t>
            </w:r>
          </w:p>
          <w:p w14:paraId="237C6434"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 xml:space="preserve">ISignable content = </w:t>
            </w:r>
            <w:r w:rsidRPr="001C3748">
              <w:rPr>
                <w:rFonts w:ascii="Consolas" w:hAnsi="Consolas" w:cs="Consolas"/>
                <w:bCs/>
                <w:color w:val="7F0055"/>
                <w:sz w:val="20"/>
                <w:szCs w:val="20"/>
              </w:rPr>
              <w:t>new</w:t>
            </w:r>
            <w:r w:rsidRPr="001C3748">
              <w:rPr>
                <w:rFonts w:ascii="Consolas" w:hAnsi="Consolas" w:cs="Consolas"/>
                <w:color w:val="000000"/>
                <w:sz w:val="20"/>
                <w:szCs w:val="20"/>
              </w:rPr>
              <w:t xml:space="preserve"> SignableByteArray(</w:t>
            </w:r>
            <w:r w:rsidRPr="001C3748">
              <w:rPr>
                <w:rFonts w:ascii="Consolas" w:hAnsi="Consolas" w:cs="Consolas"/>
                <w:color w:val="2A00FF"/>
                <w:sz w:val="20"/>
                <w:szCs w:val="20"/>
              </w:rPr>
              <w:t>"test"</w:t>
            </w:r>
            <w:r w:rsidRPr="001C3748">
              <w:rPr>
                <w:rFonts w:ascii="Consolas" w:hAnsi="Consolas" w:cs="Consolas"/>
                <w:color w:val="000000"/>
                <w:sz w:val="20"/>
                <w:szCs w:val="20"/>
              </w:rPr>
              <w:t>.getBytes());</w:t>
            </w:r>
          </w:p>
          <w:p w14:paraId="761CD67C"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bs.addContent(content);</w:t>
            </w:r>
          </w:p>
          <w:p w14:paraId="4B5D4AB5"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p>
          <w:p w14:paraId="5507DEBD"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 xml:space="preserve">HashMap&lt;String, Object&gt; params = </w:t>
            </w:r>
            <w:r w:rsidRPr="001C3748">
              <w:rPr>
                <w:rFonts w:ascii="Consolas" w:hAnsi="Consolas" w:cs="Consolas"/>
                <w:bCs/>
                <w:color w:val="7F0055"/>
                <w:sz w:val="20"/>
                <w:szCs w:val="20"/>
              </w:rPr>
              <w:t>new</w:t>
            </w:r>
            <w:r w:rsidRPr="001C3748">
              <w:rPr>
                <w:rFonts w:ascii="Consolas" w:hAnsi="Consolas" w:cs="Consolas"/>
                <w:color w:val="000000"/>
                <w:sz w:val="20"/>
                <w:szCs w:val="20"/>
              </w:rPr>
              <w:t xml:space="preserve"> HashMap&lt;String, Object&gt;();</w:t>
            </w:r>
          </w:p>
          <w:p w14:paraId="29F8E276"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p>
          <w:p w14:paraId="4C148EA0" w14:textId="462138EA"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t>//if the user does not want certificate validation at generating signature,</w:t>
            </w:r>
            <w:r w:rsidR="009C21CF">
              <w:rPr>
                <w:rFonts w:ascii="Consolas" w:hAnsi="Consolas" w:cs="Consolas"/>
                <w:color w:val="3F7F5F"/>
                <w:sz w:val="20"/>
                <w:szCs w:val="20"/>
              </w:rPr>
              <w:t xml:space="preserve"> </w:t>
            </w:r>
            <w:r w:rsidRPr="001C3748">
              <w:rPr>
                <w:rFonts w:ascii="Consolas" w:hAnsi="Consolas" w:cs="Consolas"/>
                <w:color w:val="3F7F5F"/>
                <w:sz w:val="20"/>
                <w:szCs w:val="20"/>
              </w:rPr>
              <w:t xml:space="preserve">he can add </w:t>
            </w:r>
          </w:p>
          <w:p w14:paraId="4BB06E16"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t>//P_VALIDATE_CERTIFICATE_BEFORE_SIGNING parameter with its value set to false</w:t>
            </w:r>
          </w:p>
          <w:p w14:paraId="4A7C134A"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t>//params.put(EParameters.P_VALIDATE_CERTIFICATE_BEFORE_SIGNING, false);</w:t>
            </w:r>
          </w:p>
          <w:p w14:paraId="14FCDACC" w14:textId="77777777" w:rsidR="002A38BD" w:rsidRPr="001C3748" w:rsidRDefault="002A38BD" w:rsidP="002A38BD">
            <w:pPr>
              <w:autoSpaceDE w:val="0"/>
              <w:autoSpaceDN w:val="0"/>
              <w:adjustRightInd w:val="0"/>
              <w:rPr>
                <w:rFonts w:ascii="Consolas" w:hAnsi="Consolas" w:cs="Consolas"/>
                <w:sz w:val="20"/>
                <w:szCs w:val="20"/>
              </w:rPr>
            </w:pPr>
          </w:p>
          <w:p w14:paraId="43628094" w14:textId="0B619B5C"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t>//necessary for certificate validation.</w:t>
            </w:r>
            <w:r w:rsidR="009C21CF">
              <w:rPr>
                <w:rFonts w:ascii="Consolas" w:hAnsi="Consolas" w:cs="Consolas"/>
                <w:color w:val="3F7F5F"/>
                <w:sz w:val="20"/>
                <w:szCs w:val="20"/>
              </w:rPr>
              <w:t xml:space="preserve"> </w:t>
            </w:r>
            <w:r w:rsidRPr="001C3748">
              <w:rPr>
                <w:rFonts w:ascii="Consolas" w:hAnsi="Consolas" w:cs="Consolas"/>
                <w:color w:val="3F7F5F"/>
                <w:sz w:val="20"/>
                <w:szCs w:val="20"/>
              </w:rPr>
              <w:t>By default,</w:t>
            </w:r>
            <w:r w:rsidR="003A39ED">
              <w:rPr>
                <w:rFonts w:ascii="Consolas" w:hAnsi="Consolas" w:cs="Consolas"/>
                <w:color w:val="3F7F5F"/>
                <w:sz w:val="20"/>
                <w:szCs w:val="20"/>
              </w:rPr>
              <w:t xml:space="preserve"> </w:t>
            </w:r>
            <w:r w:rsidRPr="001C3748">
              <w:rPr>
                <w:rFonts w:ascii="Consolas" w:hAnsi="Consolas" w:cs="Consolas"/>
                <w:color w:val="3F7F5F"/>
                <w:sz w:val="20"/>
                <w:szCs w:val="20"/>
              </w:rPr>
              <w:t xml:space="preserve">certificate validation is done </w:t>
            </w:r>
          </w:p>
          <w:p w14:paraId="34EB77A5" w14:textId="1E595E43"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params.put(EParameters.P_CERT_VALIDATION_POLICY,</w:t>
            </w:r>
            <w:r w:rsidR="00B3199A" w:rsidRPr="001C3748">
              <w:rPr>
                <w:rFonts w:ascii="Consolas" w:hAnsi="Consolas" w:cs="Consolas"/>
                <w:color w:val="000000"/>
                <w:sz w:val="20"/>
                <w:szCs w:val="20"/>
              </w:rPr>
              <w:t xml:space="preserve"> </w:t>
            </w:r>
            <w:r w:rsidRPr="001C3748">
              <w:rPr>
                <w:rFonts w:ascii="Consolas" w:hAnsi="Consolas" w:cs="Consolas"/>
                <w:color w:val="000000"/>
                <w:sz w:val="20"/>
                <w:szCs w:val="20"/>
              </w:rPr>
              <w:t>getPolicy());</w:t>
            </w:r>
          </w:p>
          <w:p w14:paraId="4859D287"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p>
          <w:p w14:paraId="38EE59DD" w14:textId="3221D38E"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lastRenderedPageBreak/>
              <w:t>//By default, QC statement is checked</w:t>
            </w:r>
            <w:r w:rsidR="009C21CF">
              <w:rPr>
                <w:rFonts w:ascii="Consolas" w:hAnsi="Consolas" w:cs="Consolas"/>
                <w:color w:val="3F7F5F"/>
                <w:sz w:val="20"/>
                <w:szCs w:val="20"/>
              </w:rPr>
              <w:t xml:space="preserve"> </w:t>
            </w:r>
            <w:r w:rsidRPr="001C3748">
              <w:rPr>
                <w:rFonts w:ascii="Consolas" w:hAnsi="Consolas" w:cs="Consolas"/>
                <w:color w:val="3F7F5F"/>
                <w:sz w:val="20"/>
                <w:szCs w:val="20"/>
              </w:rPr>
              <w:t>and signature won</w:t>
            </w:r>
            <w:r w:rsidR="009C21CF">
              <w:rPr>
                <w:rFonts w:ascii="Consolas" w:hAnsi="Consolas" w:cs="Consolas"/>
                <w:color w:val="3F7F5F"/>
                <w:sz w:val="20"/>
                <w:szCs w:val="20"/>
              </w:rPr>
              <w:t>’</w:t>
            </w:r>
            <w:r w:rsidRPr="001C3748">
              <w:rPr>
                <w:rFonts w:ascii="Consolas" w:hAnsi="Consolas" w:cs="Consolas"/>
                <w:color w:val="3F7F5F"/>
                <w:sz w:val="20"/>
                <w:szCs w:val="20"/>
              </w:rPr>
              <w:t xml:space="preserve">t be created if it is not a </w:t>
            </w:r>
          </w:p>
          <w:p w14:paraId="2AFA3E71"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t xml:space="preserve">//qualified certificate. </w:t>
            </w:r>
          </w:p>
          <w:p w14:paraId="5D3A2FA5" w14:textId="441E0EE3"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bCs/>
                <w:color w:val="7F0055"/>
                <w:sz w:val="20"/>
                <w:szCs w:val="20"/>
              </w:rPr>
              <w:t>boolean</w:t>
            </w:r>
            <w:r w:rsidRPr="001C3748">
              <w:rPr>
                <w:rFonts w:ascii="Consolas" w:hAnsi="Consolas" w:cs="Consolas"/>
                <w:color w:val="000000"/>
                <w:sz w:val="20"/>
                <w:szCs w:val="20"/>
              </w:rPr>
              <w:t xml:space="preserve"> checkQCStatement = </w:t>
            </w:r>
            <w:r w:rsidR="00C00443" w:rsidRPr="001C3748">
              <w:rPr>
                <w:rFonts w:ascii="Consolas" w:hAnsi="Consolas" w:cs="Consolas"/>
                <w:color w:val="000000"/>
                <w:sz w:val="20"/>
                <w:szCs w:val="20"/>
              </w:rPr>
              <w:t>isQualified();</w:t>
            </w:r>
          </w:p>
          <w:p w14:paraId="1C42A86E"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p>
          <w:p w14:paraId="4444557C"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t>//Get qualified or non-qualified certificate.</w:t>
            </w:r>
          </w:p>
          <w:p w14:paraId="32B40711" w14:textId="2AA7141E" w:rsidR="00C00443" w:rsidRPr="001C3748" w:rsidRDefault="00C00443" w:rsidP="00C00443">
            <w:pPr>
              <w:autoSpaceDE w:val="0"/>
              <w:autoSpaceDN w:val="0"/>
              <w:adjustRightInd w:val="0"/>
              <w:rPr>
                <w:rFonts w:ascii="Consolas" w:hAnsi="Consolas" w:cs="Consolas"/>
                <w:color w:val="000000"/>
                <w:sz w:val="20"/>
                <w:szCs w:val="20"/>
              </w:rPr>
            </w:pPr>
            <w:r w:rsidRPr="001C3748">
              <w:rPr>
                <w:rFonts w:ascii="Consolas" w:hAnsi="Consolas" w:cs="Consolas"/>
                <w:color w:val="000000"/>
                <w:sz w:val="20"/>
                <w:szCs w:val="20"/>
              </w:rPr>
              <w:t>ECertificate cert = SmartCardManager.getInstance().getSignatureCertificate(checkQCStatement);</w:t>
            </w:r>
          </w:p>
          <w:p w14:paraId="12AB721A" w14:textId="34E71FCF" w:rsidR="002A38BD" w:rsidRPr="001C3748" w:rsidRDefault="00C00443" w:rsidP="00C00443">
            <w:pPr>
              <w:autoSpaceDE w:val="0"/>
              <w:autoSpaceDN w:val="0"/>
              <w:adjustRightInd w:val="0"/>
              <w:rPr>
                <w:rFonts w:ascii="Consolas" w:hAnsi="Consolas" w:cs="Consolas"/>
                <w:sz w:val="20"/>
                <w:szCs w:val="20"/>
              </w:rPr>
            </w:pPr>
            <w:r w:rsidRPr="001C3748">
              <w:rPr>
                <w:rFonts w:ascii="Consolas" w:hAnsi="Consolas" w:cs="Consolas"/>
                <w:color w:val="000000"/>
                <w:sz w:val="20"/>
                <w:szCs w:val="20"/>
              </w:rPr>
              <w:t>BaseSigner signer = SmartCardManager.getInstance().getSigner(getPin(), cert);</w:t>
            </w:r>
            <w:r w:rsidR="002A38BD" w:rsidRPr="001C3748">
              <w:rPr>
                <w:rFonts w:ascii="Consolas" w:hAnsi="Consolas" w:cs="Consolas"/>
                <w:color w:val="000000"/>
                <w:sz w:val="20"/>
                <w:szCs w:val="20"/>
              </w:rPr>
              <w:tab/>
            </w:r>
            <w:r w:rsidRPr="001C3748">
              <w:rPr>
                <w:rFonts w:ascii="Consolas" w:hAnsi="Consolas" w:cs="Consolas"/>
                <w:color w:val="000000"/>
                <w:sz w:val="20"/>
                <w:szCs w:val="20"/>
              </w:rPr>
              <w:br/>
            </w:r>
            <w:r w:rsidR="002A38BD" w:rsidRPr="001C3748">
              <w:rPr>
                <w:rFonts w:ascii="Consolas" w:hAnsi="Consolas" w:cs="Consolas"/>
                <w:color w:val="000000"/>
                <w:sz w:val="20"/>
                <w:szCs w:val="20"/>
              </w:rPr>
              <w:tab/>
            </w:r>
          </w:p>
          <w:p w14:paraId="5644FC1A"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t>//add signer</w:t>
            </w:r>
          </w:p>
          <w:p w14:paraId="2F88552D" w14:textId="56BDB04C"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t>//Since the specified attributes are mandatory for bes,</w:t>
            </w:r>
            <w:r w:rsidR="009C21CF">
              <w:rPr>
                <w:rFonts w:ascii="Consolas" w:hAnsi="Consolas" w:cs="Consolas"/>
                <w:color w:val="3F7F5F"/>
                <w:sz w:val="20"/>
                <w:szCs w:val="20"/>
              </w:rPr>
              <w:t xml:space="preserve"> </w:t>
            </w:r>
            <w:r w:rsidRPr="001C3748">
              <w:rPr>
                <w:rFonts w:ascii="Consolas" w:hAnsi="Consolas" w:cs="Consolas"/>
                <w:color w:val="3F7F5F"/>
                <w:sz w:val="20"/>
                <w:szCs w:val="20"/>
              </w:rPr>
              <w:t xml:space="preserve">null is given as parameter </w:t>
            </w:r>
          </w:p>
          <w:p w14:paraId="1C38701F"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t>//for optional attributes</w:t>
            </w:r>
          </w:p>
          <w:p w14:paraId="3C3227C2" w14:textId="553273F8"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 xml:space="preserve">bs.addSigner(ESignatureType.TYPE_BES, cert, signer, </w:t>
            </w:r>
            <w:r w:rsidRPr="001C3748">
              <w:rPr>
                <w:rFonts w:ascii="Consolas" w:hAnsi="Consolas" w:cs="Consolas"/>
                <w:bCs/>
                <w:color w:val="7F0055"/>
                <w:sz w:val="20"/>
                <w:szCs w:val="20"/>
              </w:rPr>
              <w:t>null</w:t>
            </w:r>
            <w:r w:rsidRPr="001C3748">
              <w:rPr>
                <w:rFonts w:ascii="Consolas" w:hAnsi="Consolas" w:cs="Consolas"/>
                <w:color w:val="000000"/>
                <w:sz w:val="20"/>
                <w:szCs w:val="20"/>
              </w:rPr>
              <w:t>, params);</w:t>
            </w:r>
          </w:p>
          <w:p w14:paraId="6B2C16CA"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p>
          <w:p w14:paraId="15733101"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SmartCardManager.getInstance().logout();</w:t>
            </w:r>
          </w:p>
          <w:p w14:paraId="7F2BC34F"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p>
          <w:p w14:paraId="4CF0A6A2" w14:textId="397E234F"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bCs/>
                <w:color w:val="7F0055"/>
                <w:sz w:val="20"/>
                <w:szCs w:val="20"/>
              </w:rPr>
              <w:t>byte</w:t>
            </w:r>
            <w:r w:rsidRPr="001C3748">
              <w:rPr>
                <w:rFonts w:ascii="Consolas" w:hAnsi="Consolas" w:cs="Consolas"/>
                <w:color w:val="000000"/>
                <w:sz w:val="20"/>
                <w:szCs w:val="20"/>
              </w:rPr>
              <w:t>[] signedDocument = bs.getEncoded();</w:t>
            </w:r>
          </w:p>
          <w:p w14:paraId="47357549"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p>
          <w:p w14:paraId="68E14297" w14:textId="77777777" w:rsidR="002A38BD" w:rsidRPr="001C3748" w:rsidRDefault="002A38BD" w:rsidP="002A38BD">
            <w:pPr>
              <w:autoSpaceDE w:val="0"/>
              <w:autoSpaceDN w:val="0"/>
              <w:adjustRightInd w:val="0"/>
              <w:rPr>
                <w:rFonts w:ascii="Consolas" w:hAnsi="Consolas" w:cs="Consolas"/>
                <w:sz w:val="20"/>
                <w:szCs w:val="20"/>
              </w:rPr>
            </w:pPr>
            <w:r w:rsidRPr="001C3748">
              <w:rPr>
                <w:rFonts w:ascii="Consolas" w:hAnsi="Consolas" w:cs="Consolas"/>
                <w:color w:val="3F7F5F"/>
                <w:sz w:val="20"/>
                <w:szCs w:val="20"/>
              </w:rPr>
              <w:t>//write the contentinfo to file</w:t>
            </w:r>
          </w:p>
          <w:p w14:paraId="24C4893A" w14:textId="583F95BD" w:rsidR="00B334C3" w:rsidRPr="001C3748" w:rsidRDefault="002A38BD" w:rsidP="002A38BD">
            <w:pPr>
              <w:pStyle w:val="BodyText"/>
              <w:rPr>
                <w:rFonts w:ascii="Consolas" w:hAnsi="Consolas" w:cs="Consolas"/>
                <w:sz w:val="20"/>
                <w:szCs w:val="20"/>
              </w:rPr>
            </w:pPr>
            <w:r w:rsidRPr="001C3748">
              <w:rPr>
                <w:rFonts w:ascii="Consolas" w:hAnsi="Consolas" w:cs="Consolas"/>
                <w:color w:val="000000"/>
                <w:sz w:val="20"/>
                <w:szCs w:val="20"/>
              </w:rPr>
              <w:t>AsnIO.dosyayaz(signedDocument,</w:t>
            </w:r>
            <w:r w:rsidR="00C00443" w:rsidRPr="001C3748">
              <w:rPr>
                <w:rFonts w:ascii="Consolas" w:hAnsi="Consolas" w:cs="Consolas"/>
                <w:sz w:val="20"/>
                <w:szCs w:val="20"/>
              </w:rPr>
              <w:t xml:space="preserve"> </w:t>
            </w:r>
            <w:r w:rsidR="00C00443" w:rsidRPr="001C3748">
              <w:rPr>
                <w:rFonts w:ascii="Consolas" w:hAnsi="Consolas" w:cs="Consolas"/>
                <w:color w:val="000000"/>
                <w:sz w:val="20"/>
                <w:szCs w:val="20"/>
              </w:rPr>
              <w:t xml:space="preserve">getTestDataFolder() </w:t>
            </w:r>
            <w:r w:rsidRPr="001C3748">
              <w:rPr>
                <w:rFonts w:ascii="Consolas" w:hAnsi="Consolas" w:cs="Consolas"/>
                <w:color w:val="000000"/>
                <w:sz w:val="20"/>
                <w:szCs w:val="20"/>
              </w:rPr>
              <w:t xml:space="preserve">+ </w:t>
            </w:r>
            <w:r w:rsidRPr="001C3748">
              <w:rPr>
                <w:rFonts w:ascii="Consolas" w:hAnsi="Consolas" w:cs="Consolas"/>
                <w:color w:val="2A00FF"/>
                <w:sz w:val="20"/>
                <w:szCs w:val="20"/>
              </w:rPr>
              <w:t>"testdata/BES-1.p7s"</w:t>
            </w:r>
            <w:r w:rsidRPr="001C3748">
              <w:rPr>
                <w:rFonts w:ascii="Consolas" w:hAnsi="Consolas" w:cs="Consolas"/>
                <w:color w:val="000000"/>
                <w:sz w:val="20"/>
                <w:szCs w:val="20"/>
              </w:rPr>
              <w:t>);</w:t>
            </w:r>
          </w:p>
        </w:tc>
      </w:tr>
    </w:tbl>
    <w:p w14:paraId="5066ECAC" w14:textId="77777777" w:rsidR="00B334C3" w:rsidRDefault="00B334C3" w:rsidP="00B334C3">
      <w:pPr>
        <w:pStyle w:val="BodyText"/>
        <w:rPr>
          <w:sz w:val="22"/>
          <w:szCs w:val="22"/>
        </w:rPr>
      </w:pPr>
    </w:p>
    <w:p w14:paraId="17926AA3" w14:textId="77777777" w:rsidR="00B334C3" w:rsidRDefault="00B334C3" w:rsidP="00B334C3">
      <w:pPr>
        <w:pStyle w:val="BodyText"/>
        <w:rPr>
          <w:sz w:val="22"/>
          <w:szCs w:val="22"/>
        </w:rPr>
      </w:pPr>
    </w:p>
    <w:p w14:paraId="6711B51F"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74E0D107" w14:textId="77777777" w:rsidTr="006F098C">
        <w:trPr>
          <w:trHeight w:val="4625"/>
        </w:trPr>
        <w:tc>
          <w:tcPr>
            <w:tcW w:w="9546" w:type="dxa"/>
            <w:shd w:val="clear" w:color="auto" w:fill="F8F8F8"/>
          </w:tcPr>
          <w:p w14:paraId="2D5E5229" w14:textId="77777777" w:rsidR="00C564CE" w:rsidRPr="001C3748" w:rsidRDefault="00C564CE" w:rsidP="00C564CE">
            <w:pPr>
              <w:autoSpaceDE w:val="0"/>
              <w:autoSpaceDN w:val="0"/>
              <w:adjustRightInd w:val="0"/>
              <w:rPr>
                <w:rFonts w:ascii="Consolas" w:hAnsi="Consolas" w:cs="Consolas"/>
                <w:noProof/>
                <w:sz w:val="20"/>
                <w:szCs w:val="20"/>
              </w:rPr>
            </w:pPr>
            <w:bookmarkStart w:id="475" w:name="OLE_LINK5"/>
            <w:bookmarkStart w:id="476" w:name="OLE_LINK6"/>
            <w:r w:rsidRPr="001C3748">
              <w:rPr>
                <w:rFonts w:ascii="Consolas" w:hAnsi="Consolas" w:cs="Consolas"/>
                <w:noProof/>
                <w:sz w:val="20"/>
                <w:szCs w:val="20"/>
              </w:rPr>
              <w:t xml:space="preserve">BaseSignedData bs = </w:t>
            </w:r>
            <w:r w:rsidRPr="001C3748">
              <w:rPr>
                <w:rFonts w:ascii="Consolas" w:hAnsi="Consolas" w:cs="Consolas"/>
                <w:noProof/>
                <w:color w:val="0000FF"/>
                <w:sz w:val="20"/>
                <w:szCs w:val="20"/>
              </w:rPr>
              <w:t>new</w:t>
            </w:r>
            <w:r w:rsidRPr="001C3748">
              <w:rPr>
                <w:rFonts w:ascii="Consolas" w:hAnsi="Consolas" w:cs="Consolas"/>
                <w:noProof/>
                <w:sz w:val="20"/>
                <w:szCs w:val="20"/>
              </w:rPr>
              <w:t xml:space="preserve"> BaseSignedData();</w:t>
            </w:r>
          </w:p>
          <w:p w14:paraId="1682B7F4" w14:textId="77777777"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sz w:val="20"/>
                <w:szCs w:val="20"/>
              </w:rPr>
              <w:t xml:space="preserve">ISignable content = </w:t>
            </w:r>
            <w:r w:rsidRPr="001C3748">
              <w:rPr>
                <w:rFonts w:ascii="Consolas" w:hAnsi="Consolas" w:cs="Consolas"/>
                <w:noProof/>
                <w:color w:val="0000FF"/>
                <w:sz w:val="20"/>
                <w:szCs w:val="20"/>
              </w:rPr>
              <w:t>new</w:t>
            </w:r>
            <w:r w:rsidRPr="001C3748">
              <w:rPr>
                <w:rFonts w:ascii="Consolas" w:hAnsi="Consolas" w:cs="Consolas"/>
                <w:noProof/>
                <w:sz w:val="20"/>
                <w:szCs w:val="20"/>
              </w:rPr>
              <w:t xml:space="preserve"> SignableByteArray(</w:t>
            </w:r>
            <w:r w:rsidRPr="001C3748">
              <w:rPr>
                <w:rFonts w:ascii="Consolas" w:hAnsi="Consolas" w:cs="Consolas"/>
                <w:noProof/>
                <w:color w:val="2B91AF"/>
                <w:sz w:val="20"/>
                <w:szCs w:val="20"/>
              </w:rPr>
              <w:t>ASCIIEncoding</w:t>
            </w:r>
            <w:r w:rsidRPr="001C3748">
              <w:rPr>
                <w:rFonts w:ascii="Consolas" w:hAnsi="Consolas" w:cs="Consolas"/>
                <w:noProof/>
                <w:sz w:val="20"/>
                <w:szCs w:val="20"/>
              </w:rPr>
              <w:t>.ASCII.GetBytes(</w:t>
            </w:r>
            <w:r w:rsidRPr="001C3748">
              <w:rPr>
                <w:rFonts w:ascii="Consolas" w:hAnsi="Consolas" w:cs="Consolas"/>
                <w:noProof/>
                <w:color w:val="A31515"/>
                <w:sz w:val="20"/>
                <w:szCs w:val="20"/>
              </w:rPr>
              <w:t>"test"</w:t>
            </w:r>
            <w:r w:rsidRPr="001C3748">
              <w:rPr>
                <w:rFonts w:ascii="Consolas" w:hAnsi="Consolas" w:cs="Consolas"/>
                <w:noProof/>
                <w:sz w:val="20"/>
                <w:szCs w:val="20"/>
              </w:rPr>
              <w:t>));</w:t>
            </w:r>
          </w:p>
          <w:p w14:paraId="2FD7C2F0" w14:textId="77777777"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sz w:val="20"/>
                <w:szCs w:val="20"/>
              </w:rPr>
              <w:t>bs.addContent(content);</w:t>
            </w:r>
          </w:p>
          <w:p w14:paraId="035E4CFB" w14:textId="77777777" w:rsidR="00C564CE" w:rsidRPr="001C3748" w:rsidRDefault="00C564CE" w:rsidP="00C564CE">
            <w:pPr>
              <w:autoSpaceDE w:val="0"/>
              <w:autoSpaceDN w:val="0"/>
              <w:adjustRightInd w:val="0"/>
              <w:rPr>
                <w:rFonts w:ascii="Consolas" w:hAnsi="Consolas" w:cs="Consolas"/>
                <w:noProof/>
                <w:sz w:val="20"/>
                <w:szCs w:val="20"/>
              </w:rPr>
            </w:pPr>
          </w:p>
          <w:p w14:paraId="53BBD9DA" w14:textId="77777777"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Dictionary</w:t>
            </w:r>
            <w:r w:rsidRPr="001C3748">
              <w:rPr>
                <w:rFonts w:ascii="Consolas" w:hAnsi="Consolas" w:cs="Consolas"/>
                <w:noProof/>
                <w:sz w:val="20"/>
                <w:szCs w:val="20"/>
              </w:rPr>
              <w:t>&lt;</w:t>
            </w:r>
            <w:r w:rsidRPr="001C3748">
              <w:rPr>
                <w:rFonts w:ascii="Consolas" w:hAnsi="Consolas" w:cs="Consolas"/>
                <w:noProof/>
                <w:color w:val="2B91AF"/>
                <w:sz w:val="20"/>
                <w:szCs w:val="20"/>
              </w:rPr>
              <w:t>String</w:t>
            </w:r>
            <w:r w:rsidRPr="001C3748">
              <w:rPr>
                <w:rFonts w:ascii="Consolas" w:hAnsi="Consolas" w:cs="Consolas"/>
                <w:noProof/>
                <w:sz w:val="20"/>
                <w:szCs w:val="20"/>
              </w:rPr>
              <w:t xml:space="preserve">, </w:t>
            </w:r>
            <w:r w:rsidRPr="001C3748">
              <w:rPr>
                <w:rFonts w:ascii="Consolas" w:hAnsi="Consolas" w:cs="Consolas"/>
                <w:noProof/>
                <w:color w:val="2B91AF"/>
                <w:sz w:val="20"/>
                <w:szCs w:val="20"/>
              </w:rPr>
              <w:t>Object</w:t>
            </w:r>
            <w:r w:rsidRPr="001C3748">
              <w:rPr>
                <w:rFonts w:ascii="Consolas" w:hAnsi="Consolas" w:cs="Consolas"/>
                <w:noProof/>
                <w:sz w:val="20"/>
                <w:szCs w:val="20"/>
              </w:rPr>
              <w:t xml:space="preserve">&gt; params_ = </w:t>
            </w:r>
            <w:r w:rsidRPr="001C3748">
              <w:rPr>
                <w:rFonts w:ascii="Consolas" w:hAnsi="Consolas" w:cs="Consolas"/>
                <w:noProof/>
                <w:color w:val="0000FF"/>
                <w:sz w:val="20"/>
                <w:szCs w:val="20"/>
              </w:rPr>
              <w:t>new</w:t>
            </w:r>
            <w:r w:rsidRPr="001C3748">
              <w:rPr>
                <w:rFonts w:ascii="Consolas" w:hAnsi="Consolas" w:cs="Consolas"/>
                <w:noProof/>
                <w:sz w:val="20"/>
                <w:szCs w:val="20"/>
              </w:rPr>
              <w:t xml:space="preserve"> </w:t>
            </w:r>
            <w:r w:rsidRPr="001C3748">
              <w:rPr>
                <w:rFonts w:ascii="Consolas" w:hAnsi="Consolas" w:cs="Consolas"/>
                <w:noProof/>
                <w:color w:val="2B91AF"/>
                <w:sz w:val="20"/>
                <w:szCs w:val="20"/>
              </w:rPr>
              <w:t>Dictionary</w:t>
            </w:r>
            <w:r w:rsidRPr="001C3748">
              <w:rPr>
                <w:rFonts w:ascii="Consolas" w:hAnsi="Consolas" w:cs="Consolas"/>
                <w:noProof/>
                <w:sz w:val="20"/>
                <w:szCs w:val="20"/>
              </w:rPr>
              <w:t>&lt;</w:t>
            </w:r>
            <w:r w:rsidRPr="001C3748">
              <w:rPr>
                <w:rFonts w:ascii="Consolas" w:hAnsi="Consolas" w:cs="Consolas"/>
                <w:noProof/>
                <w:color w:val="2B91AF"/>
                <w:sz w:val="20"/>
                <w:szCs w:val="20"/>
              </w:rPr>
              <w:t>String</w:t>
            </w:r>
            <w:r w:rsidRPr="001C3748">
              <w:rPr>
                <w:rFonts w:ascii="Consolas" w:hAnsi="Consolas" w:cs="Consolas"/>
                <w:noProof/>
                <w:sz w:val="20"/>
                <w:szCs w:val="20"/>
              </w:rPr>
              <w:t xml:space="preserve">, </w:t>
            </w:r>
            <w:r w:rsidRPr="001C3748">
              <w:rPr>
                <w:rFonts w:ascii="Consolas" w:hAnsi="Consolas" w:cs="Consolas"/>
                <w:noProof/>
                <w:color w:val="2B91AF"/>
                <w:sz w:val="20"/>
                <w:szCs w:val="20"/>
              </w:rPr>
              <w:t>Object</w:t>
            </w:r>
            <w:r w:rsidRPr="001C3748">
              <w:rPr>
                <w:rFonts w:ascii="Consolas" w:hAnsi="Consolas" w:cs="Consolas"/>
                <w:noProof/>
                <w:sz w:val="20"/>
                <w:szCs w:val="20"/>
              </w:rPr>
              <w:t>&gt;();</w:t>
            </w:r>
          </w:p>
          <w:p w14:paraId="68A16186" w14:textId="74516C6F" w:rsidR="00C564CE" w:rsidRPr="001C3748" w:rsidRDefault="00C564CE" w:rsidP="00C564CE">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//if the user does not want certificate validation at generating signature,</w:t>
            </w:r>
            <w:r w:rsidR="009C21CF">
              <w:rPr>
                <w:rFonts w:ascii="Consolas" w:hAnsi="Consolas" w:cs="Consolas"/>
                <w:noProof/>
                <w:color w:val="008000"/>
                <w:sz w:val="20"/>
                <w:szCs w:val="20"/>
              </w:rPr>
              <w:t xml:space="preserve"> </w:t>
            </w:r>
            <w:r w:rsidRPr="001C3748">
              <w:rPr>
                <w:rFonts w:ascii="Consolas" w:hAnsi="Consolas" w:cs="Consolas"/>
                <w:noProof/>
                <w:color w:val="008000"/>
                <w:sz w:val="20"/>
                <w:szCs w:val="20"/>
              </w:rPr>
              <w:t xml:space="preserve">he can add </w:t>
            </w:r>
          </w:p>
          <w:p w14:paraId="12275003" w14:textId="77777777" w:rsidR="00C564CE" w:rsidRPr="001C3748" w:rsidRDefault="00C564CE" w:rsidP="00C564CE">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//P_VALIDATE_CERTIFICATE_BEFORE_SIGNING parameter with its value set to false</w:t>
            </w:r>
          </w:p>
          <w:p w14:paraId="09354003" w14:textId="77777777"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sz w:val="20"/>
                <w:szCs w:val="20"/>
              </w:rPr>
              <w:t xml:space="preserve">params_[EParameters.P_VALIDATE_CERTIFICATE_BEFORE_SIGNING] = </w:t>
            </w:r>
            <w:r w:rsidRPr="001C3748">
              <w:rPr>
                <w:rFonts w:ascii="Consolas" w:hAnsi="Consolas" w:cs="Consolas"/>
                <w:noProof/>
                <w:color w:val="0000FF"/>
                <w:sz w:val="20"/>
                <w:szCs w:val="20"/>
              </w:rPr>
              <w:t>false</w:t>
            </w:r>
            <w:r w:rsidRPr="001C3748">
              <w:rPr>
                <w:rFonts w:ascii="Consolas" w:hAnsi="Consolas" w:cs="Consolas"/>
                <w:noProof/>
                <w:sz w:val="20"/>
                <w:szCs w:val="20"/>
              </w:rPr>
              <w:t>;</w:t>
            </w:r>
          </w:p>
          <w:p w14:paraId="5AE55A0D" w14:textId="77777777" w:rsidR="00C564CE" w:rsidRPr="001C3748" w:rsidRDefault="00C564CE" w:rsidP="00C564CE">
            <w:pPr>
              <w:autoSpaceDE w:val="0"/>
              <w:autoSpaceDN w:val="0"/>
              <w:adjustRightInd w:val="0"/>
              <w:rPr>
                <w:rFonts w:ascii="Consolas" w:hAnsi="Consolas" w:cs="Consolas"/>
                <w:noProof/>
                <w:sz w:val="20"/>
                <w:szCs w:val="20"/>
              </w:rPr>
            </w:pPr>
          </w:p>
          <w:p w14:paraId="2BBC8FF2" w14:textId="63232484" w:rsidR="00C564CE" w:rsidRPr="001C3748" w:rsidRDefault="00C564CE" w:rsidP="00C564CE">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//necessary for certificate validation.</w:t>
            </w:r>
            <w:r w:rsidR="005E2321">
              <w:rPr>
                <w:rFonts w:ascii="Consolas" w:hAnsi="Consolas" w:cs="Consolas"/>
                <w:noProof/>
                <w:color w:val="008000"/>
                <w:sz w:val="20"/>
                <w:szCs w:val="20"/>
              </w:rPr>
              <w:t xml:space="preserve"> </w:t>
            </w:r>
            <w:r w:rsidRPr="001C3748">
              <w:rPr>
                <w:rFonts w:ascii="Consolas" w:hAnsi="Consolas" w:cs="Consolas"/>
                <w:noProof/>
                <w:color w:val="008000"/>
                <w:sz w:val="20"/>
                <w:szCs w:val="20"/>
              </w:rPr>
              <w:t>By default,</w:t>
            </w:r>
            <w:r w:rsidR="009C21CF">
              <w:rPr>
                <w:rFonts w:ascii="Consolas" w:hAnsi="Consolas" w:cs="Consolas"/>
                <w:noProof/>
                <w:color w:val="008000"/>
                <w:sz w:val="20"/>
                <w:szCs w:val="20"/>
              </w:rPr>
              <w:t xml:space="preserve"> </w:t>
            </w:r>
            <w:r w:rsidRPr="001C3748">
              <w:rPr>
                <w:rFonts w:ascii="Consolas" w:hAnsi="Consolas" w:cs="Consolas"/>
                <w:noProof/>
                <w:color w:val="008000"/>
                <w:sz w:val="20"/>
                <w:szCs w:val="20"/>
              </w:rPr>
              <w:t xml:space="preserve">certificate validation is done </w:t>
            </w:r>
          </w:p>
          <w:p w14:paraId="7BEB0DFA" w14:textId="11125B0D"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sz w:val="20"/>
                <w:szCs w:val="20"/>
              </w:rPr>
              <w:t>params_[EParameters.P_CERT_VALIDATION_POLICY] =</w:t>
            </w:r>
            <w:r w:rsidR="00337CE3" w:rsidRPr="001C3748">
              <w:rPr>
                <w:rFonts w:ascii="Consolas" w:hAnsi="Consolas" w:cs="Consolas"/>
                <w:noProof/>
                <w:sz w:val="20"/>
                <w:szCs w:val="20"/>
              </w:rPr>
              <w:t xml:space="preserve"> </w:t>
            </w:r>
            <w:r w:rsidRPr="001C3748">
              <w:rPr>
                <w:rFonts w:ascii="Consolas" w:hAnsi="Consolas" w:cs="Consolas"/>
                <w:noProof/>
                <w:sz w:val="20"/>
                <w:szCs w:val="20"/>
              </w:rPr>
              <w:t>getPolicy();</w:t>
            </w:r>
          </w:p>
          <w:p w14:paraId="03843293" w14:textId="77777777" w:rsidR="00C564CE" w:rsidRPr="001C3748" w:rsidRDefault="00C564CE" w:rsidP="00C564CE">
            <w:pPr>
              <w:autoSpaceDE w:val="0"/>
              <w:autoSpaceDN w:val="0"/>
              <w:adjustRightInd w:val="0"/>
              <w:rPr>
                <w:rFonts w:ascii="Consolas" w:hAnsi="Consolas" w:cs="Consolas"/>
                <w:noProof/>
                <w:sz w:val="20"/>
                <w:szCs w:val="20"/>
              </w:rPr>
            </w:pPr>
          </w:p>
          <w:p w14:paraId="0194E389" w14:textId="4272EF13" w:rsidR="00C564CE" w:rsidRPr="001C3748" w:rsidRDefault="00C564CE" w:rsidP="00C564CE">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//By default, QC statement is checked</w:t>
            </w:r>
            <w:r w:rsidR="009C21CF">
              <w:rPr>
                <w:rFonts w:ascii="Consolas" w:hAnsi="Consolas" w:cs="Consolas"/>
                <w:noProof/>
                <w:color w:val="008000"/>
                <w:sz w:val="20"/>
                <w:szCs w:val="20"/>
              </w:rPr>
              <w:t xml:space="preserve"> </w:t>
            </w:r>
            <w:r w:rsidRPr="001C3748">
              <w:rPr>
                <w:rFonts w:ascii="Consolas" w:hAnsi="Consolas" w:cs="Consolas"/>
                <w:noProof/>
                <w:color w:val="008000"/>
                <w:sz w:val="20"/>
                <w:szCs w:val="20"/>
              </w:rPr>
              <w:t>and signature won</w:t>
            </w:r>
            <w:r w:rsidR="006429CF">
              <w:rPr>
                <w:rFonts w:ascii="Consolas" w:hAnsi="Consolas" w:cs="Consolas"/>
                <w:noProof/>
                <w:color w:val="008000"/>
                <w:sz w:val="20"/>
                <w:szCs w:val="20"/>
              </w:rPr>
              <w:t>’</w:t>
            </w:r>
            <w:r w:rsidRPr="001C3748">
              <w:rPr>
                <w:rFonts w:ascii="Consolas" w:hAnsi="Consolas" w:cs="Consolas"/>
                <w:noProof/>
                <w:color w:val="008000"/>
                <w:sz w:val="20"/>
                <w:szCs w:val="20"/>
              </w:rPr>
              <w:t xml:space="preserve">t be created if it is not a </w:t>
            </w:r>
          </w:p>
          <w:p w14:paraId="47E99FBD" w14:textId="77777777" w:rsidR="00C564CE" w:rsidRPr="001C3748" w:rsidRDefault="00C564CE" w:rsidP="00C564CE">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 xml:space="preserve">//qualified certificate. </w:t>
            </w:r>
          </w:p>
          <w:p w14:paraId="68A1EC80" w14:textId="77777777" w:rsidR="00C564CE" w:rsidRPr="001C3748" w:rsidRDefault="00C564CE" w:rsidP="00C564CE">
            <w:pPr>
              <w:autoSpaceDE w:val="0"/>
              <w:autoSpaceDN w:val="0"/>
              <w:adjustRightInd w:val="0"/>
              <w:rPr>
                <w:rFonts w:ascii="Consolas" w:hAnsi="Consolas" w:cs="Consolas"/>
                <w:noProof/>
                <w:color w:val="008000"/>
                <w:sz w:val="20"/>
                <w:szCs w:val="20"/>
              </w:rPr>
            </w:pPr>
          </w:p>
          <w:p w14:paraId="26FAE3D0" w14:textId="5C77E59D"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color w:val="0000FF"/>
                <w:sz w:val="20"/>
                <w:szCs w:val="20"/>
              </w:rPr>
              <w:t>bool</w:t>
            </w:r>
            <w:r w:rsidRPr="001C3748">
              <w:rPr>
                <w:rFonts w:ascii="Consolas" w:hAnsi="Consolas" w:cs="Consolas"/>
                <w:noProof/>
                <w:sz w:val="20"/>
                <w:szCs w:val="20"/>
              </w:rPr>
              <w:t xml:space="preserve"> checkQCStatement = </w:t>
            </w:r>
            <w:r w:rsidR="00EB0E95" w:rsidRPr="001C3748">
              <w:rPr>
                <w:rFonts w:ascii="Consolas" w:hAnsi="Consolas" w:cs="Consolas"/>
                <w:noProof/>
                <w:sz w:val="20"/>
                <w:szCs w:val="20"/>
              </w:rPr>
              <w:t>isQualified();</w:t>
            </w:r>
          </w:p>
          <w:p w14:paraId="020258F7" w14:textId="77777777"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sz w:val="20"/>
                <w:szCs w:val="20"/>
              </w:rPr>
              <w:t xml:space="preserve">            </w:t>
            </w:r>
          </w:p>
          <w:p w14:paraId="2F1BAA43" w14:textId="77777777" w:rsidR="00C564CE" w:rsidRPr="001C3748" w:rsidRDefault="00C564CE" w:rsidP="00C564CE">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//Get qualified or non-qualified certificate.</w:t>
            </w:r>
          </w:p>
          <w:p w14:paraId="535F9E76" w14:textId="7B33C858"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ECertificate</w:t>
            </w:r>
            <w:r w:rsidRPr="001C3748">
              <w:rPr>
                <w:rFonts w:ascii="Consolas" w:hAnsi="Consolas" w:cs="Consolas"/>
                <w:noProof/>
                <w:sz w:val="20"/>
                <w:szCs w:val="20"/>
              </w:rPr>
              <w:t xml:space="preserve"> cert = </w:t>
            </w:r>
            <w:r w:rsidR="00353468" w:rsidRPr="001C3748">
              <w:rPr>
                <w:rFonts w:ascii="Consolas" w:hAnsi="Consolas" w:cs="Consolas"/>
                <w:noProof/>
                <w:color w:val="2B91AF"/>
                <w:sz w:val="20"/>
                <w:szCs w:val="20"/>
              </w:rPr>
              <w:t>SmartCardManager</w:t>
            </w:r>
            <w:r w:rsidR="00353468" w:rsidRPr="001C3748">
              <w:rPr>
                <w:rFonts w:ascii="Consolas" w:hAnsi="Consolas" w:cs="Consolas"/>
                <w:noProof/>
                <w:sz w:val="20"/>
                <w:szCs w:val="20"/>
              </w:rPr>
              <w:t>.getInstance().getSignatureCertificate(checkQCStatement);</w:t>
            </w:r>
          </w:p>
          <w:p w14:paraId="377F6492" w14:textId="77777777" w:rsidR="00353468" w:rsidRPr="001C3748" w:rsidRDefault="00353468" w:rsidP="00C564CE">
            <w:pPr>
              <w:autoSpaceDE w:val="0"/>
              <w:autoSpaceDN w:val="0"/>
              <w:adjustRightInd w:val="0"/>
              <w:rPr>
                <w:rFonts w:ascii="Consolas" w:hAnsi="Consolas" w:cs="Consolas"/>
                <w:noProof/>
                <w:sz w:val="20"/>
                <w:szCs w:val="20"/>
              </w:rPr>
            </w:pPr>
          </w:p>
          <w:p w14:paraId="164F08B6" w14:textId="72C08087" w:rsidR="00C564CE"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BaseSigner</w:t>
            </w:r>
            <w:r w:rsidRPr="001C3748">
              <w:rPr>
                <w:rFonts w:ascii="Consolas" w:hAnsi="Consolas" w:cs="Consolas"/>
                <w:noProof/>
                <w:sz w:val="20"/>
                <w:szCs w:val="20"/>
              </w:rPr>
              <w:t xml:space="preserve"> </w:t>
            </w:r>
            <w:r w:rsidR="00353468" w:rsidRPr="001C3748">
              <w:rPr>
                <w:rFonts w:ascii="Consolas" w:hAnsi="Consolas" w:cs="Consolas"/>
                <w:noProof/>
                <w:sz w:val="20"/>
                <w:szCs w:val="20"/>
              </w:rPr>
              <w:t xml:space="preserve">signer = </w:t>
            </w:r>
            <w:r w:rsidR="00353468" w:rsidRPr="001C3748">
              <w:rPr>
                <w:rFonts w:ascii="Consolas" w:hAnsi="Consolas" w:cs="Consolas"/>
                <w:noProof/>
                <w:color w:val="2B91AF"/>
                <w:sz w:val="20"/>
                <w:szCs w:val="20"/>
              </w:rPr>
              <w:t>SmartCardManager</w:t>
            </w:r>
            <w:r w:rsidR="00353468" w:rsidRPr="001C3748">
              <w:rPr>
                <w:rFonts w:ascii="Consolas" w:hAnsi="Consolas" w:cs="Consolas"/>
                <w:noProof/>
                <w:sz w:val="20"/>
                <w:szCs w:val="20"/>
              </w:rPr>
              <w:t>.getInstance().getSigner(getPin(), cert);</w:t>
            </w:r>
          </w:p>
          <w:p w14:paraId="5E0FC283" w14:textId="31A27AA7" w:rsidR="005D3357" w:rsidRDefault="005D3357" w:rsidP="00C564CE">
            <w:pPr>
              <w:autoSpaceDE w:val="0"/>
              <w:autoSpaceDN w:val="0"/>
              <w:adjustRightInd w:val="0"/>
              <w:rPr>
                <w:rFonts w:ascii="Consolas" w:hAnsi="Consolas" w:cs="Consolas"/>
                <w:noProof/>
                <w:sz w:val="20"/>
                <w:szCs w:val="20"/>
              </w:rPr>
            </w:pPr>
          </w:p>
          <w:p w14:paraId="0999875F" w14:textId="79E8C594" w:rsidR="006A7354" w:rsidRDefault="006A7354" w:rsidP="00C564CE">
            <w:pPr>
              <w:autoSpaceDE w:val="0"/>
              <w:autoSpaceDN w:val="0"/>
              <w:adjustRightInd w:val="0"/>
              <w:rPr>
                <w:rFonts w:ascii="Consolas" w:hAnsi="Consolas" w:cs="Consolas"/>
                <w:noProof/>
                <w:sz w:val="20"/>
                <w:szCs w:val="20"/>
              </w:rPr>
            </w:pPr>
          </w:p>
          <w:p w14:paraId="71F0C20A" w14:textId="77777777" w:rsidR="006F098C" w:rsidRPr="001C3748" w:rsidRDefault="006F098C" w:rsidP="00C564CE">
            <w:pPr>
              <w:autoSpaceDE w:val="0"/>
              <w:autoSpaceDN w:val="0"/>
              <w:adjustRightInd w:val="0"/>
              <w:rPr>
                <w:rFonts w:ascii="Consolas" w:hAnsi="Consolas" w:cs="Consolas"/>
                <w:noProof/>
                <w:sz w:val="20"/>
                <w:szCs w:val="20"/>
              </w:rPr>
            </w:pPr>
          </w:p>
          <w:p w14:paraId="710DDA8C" w14:textId="77777777" w:rsidR="00C564CE" w:rsidRPr="001C3748" w:rsidRDefault="00C564CE" w:rsidP="00C564CE">
            <w:pPr>
              <w:autoSpaceDE w:val="0"/>
              <w:autoSpaceDN w:val="0"/>
              <w:adjustRightInd w:val="0"/>
              <w:rPr>
                <w:rFonts w:ascii="Consolas" w:hAnsi="Consolas" w:cs="Consolas"/>
                <w:noProof/>
                <w:sz w:val="20"/>
                <w:szCs w:val="20"/>
              </w:rPr>
            </w:pPr>
          </w:p>
          <w:p w14:paraId="3B86220C" w14:textId="77777777" w:rsidR="00C564CE" w:rsidRPr="001C3748" w:rsidRDefault="00C564CE" w:rsidP="00C564CE">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lastRenderedPageBreak/>
              <w:t>//add signer</w:t>
            </w:r>
          </w:p>
          <w:p w14:paraId="23D5037F" w14:textId="78E33645" w:rsidR="00C564CE" w:rsidRPr="001C3748" w:rsidRDefault="00C564CE" w:rsidP="00C564CE">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//Since the specified attributes are mandatory for bes,</w:t>
            </w:r>
            <w:r w:rsidR="009C21CF">
              <w:rPr>
                <w:rFonts w:ascii="Consolas" w:hAnsi="Consolas" w:cs="Consolas"/>
                <w:noProof/>
                <w:color w:val="008000"/>
                <w:sz w:val="20"/>
                <w:szCs w:val="20"/>
              </w:rPr>
              <w:t xml:space="preserve"> </w:t>
            </w:r>
            <w:r w:rsidRPr="001C3748">
              <w:rPr>
                <w:rFonts w:ascii="Consolas" w:hAnsi="Consolas" w:cs="Consolas"/>
                <w:noProof/>
                <w:color w:val="008000"/>
                <w:sz w:val="20"/>
                <w:szCs w:val="20"/>
              </w:rPr>
              <w:t xml:space="preserve">null is given as parameter </w:t>
            </w:r>
          </w:p>
          <w:p w14:paraId="3DF3F082" w14:textId="77777777" w:rsidR="00C564CE" w:rsidRPr="001C3748" w:rsidRDefault="00C564CE" w:rsidP="00C564CE">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//for optional attributes</w:t>
            </w:r>
          </w:p>
          <w:p w14:paraId="525E8F1B" w14:textId="77777777" w:rsidR="00C564CE" w:rsidRPr="001C3748" w:rsidRDefault="00C564CE" w:rsidP="00C564CE">
            <w:pPr>
              <w:autoSpaceDE w:val="0"/>
              <w:autoSpaceDN w:val="0"/>
              <w:adjustRightInd w:val="0"/>
              <w:rPr>
                <w:rFonts w:ascii="Consolas" w:hAnsi="Consolas" w:cs="Consolas"/>
                <w:noProof/>
                <w:color w:val="0000FF"/>
                <w:sz w:val="20"/>
                <w:szCs w:val="20"/>
              </w:rPr>
            </w:pPr>
            <w:r w:rsidRPr="001C3748">
              <w:rPr>
                <w:rFonts w:ascii="Consolas" w:hAnsi="Consolas" w:cs="Consolas"/>
                <w:noProof/>
                <w:color w:val="0000FF"/>
                <w:sz w:val="20"/>
                <w:szCs w:val="20"/>
              </w:rPr>
              <w:t>try</w:t>
            </w:r>
          </w:p>
          <w:p w14:paraId="10A4DD85" w14:textId="77777777"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sz w:val="20"/>
                <w:szCs w:val="20"/>
              </w:rPr>
              <w:t>{</w:t>
            </w:r>
          </w:p>
          <w:p w14:paraId="1FD30193" w14:textId="4C22CFA5" w:rsidR="00C564CE" w:rsidRPr="001C3748" w:rsidRDefault="00EC55CF" w:rsidP="00C564CE">
            <w:pPr>
              <w:autoSpaceDE w:val="0"/>
              <w:autoSpaceDN w:val="0"/>
              <w:adjustRightInd w:val="0"/>
              <w:rPr>
                <w:rFonts w:ascii="Consolas" w:hAnsi="Consolas" w:cs="Consolas"/>
                <w:noProof/>
                <w:sz w:val="20"/>
                <w:szCs w:val="20"/>
              </w:rPr>
            </w:pPr>
            <w:r w:rsidRPr="001C3748">
              <w:rPr>
                <w:rFonts w:ascii="Consolas" w:hAnsi="Consolas" w:cs="Consolas"/>
                <w:noProof/>
                <w:sz w:val="20"/>
                <w:szCs w:val="20"/>
              </w:rPr>
              <w:t xml:space="preserve">   </w:t>
            </w:r>
            <w:r w:rsidR="00C564CE" w:rsidRPr="001C3748">
              <w:rPr>
                <w:rFonts w:ascii="Consolas" w:hAnsi="Consolas" w:cs="Consolas"/>
                <w:noProof/>
                <w:sz w:val="20"/>
                <w:szCs w:val="20"/>
              </w:rPr>
              <w:t xml:space="preserve">bs.addSigner(ESignatureType.TYPE_BES, cert, signer, </w:t>
            </w:r>
            <w:r w:rsidR="00C564CE" w:rsidRPr="001C3748">
              <w:rPr>
                <w:rFonts w:ascii="Consolas" w:hAnsi="Consolas" w:cs="Consolas"/>
                <w:noProof/>
                <w:color w:val="0000FF"/>
                <w:sz w:val="20"/>
                <w:szCs w:val="20"/>
              </w:rPr>
              <w:t>null</w:t>
            </w:r>
            <w:r w:rsidR="00C564CE" w:rsidRPr="001C3748">
              <w:rPr>
                <w:rFonts w:ascii="Consolas" w:hAnsi="Consolas" w:cs="Consolas"/>
                <w:noProof/>
                <w:sz w:val="20"/>
                <w:szCs w:val="20"/>
              </w:rPr>
              <w:t>, params_);</w:t>
            </w:r>
          </w:p>
          <w:p w14:paraId="7CF01819" w14:textId="77777777"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sz w:val="20"/>
                <w:szCs w:val="20"/>
              </w:rPr>
              <w:t>}</w:t>
            </w:r>
          </w:p>
          <w:p w14:paraId="21D98406" w14:textId="77777777"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color w:val="0000FF"/>
                <w:sz w:val="20"/>
                <w:szCs w:val="20"/>
              </w:rPr>
              <w:t>catch</w:t>
            </w:r>
            <w:r w:rsidRPr="001C3748">
              <w:rPr>
                <w:rFonts w:ascii="Consolas" w:hAnsi="Consolas" w:cs="Consolas"/>
                <w:noProof/>
                <w:sz w:val="20"/>
                <w:szCs w:val="20"/>
              </w:rPr>
              <w:t xml:space="preserve"> (CertificateValidationException cve)</w:t>
            </w:r>
          </w:p>
          <w:p w14:paraId="742DC19A" w14:textId="77777777" w:rsidR="00EC55CF"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sz w:val="20"/>
                <w:szCs w:val="20"/>
              </w:rPr>
              <w:t>{</w:t>
            </w:r>
          </w:p>
          <w:p w14:paraId="30AAA748" w14:textId="470E6E35" w:rsidR="00C564CE" w:rsidRPr="001C3748" w:rsidRDefault="00EC55CF" w:rsidP="00C564CE">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 xml:space="preserve">    </w:t>
            </w:r>
            <w:r w:rsidR="00C564CE" w:rsidRPr="001C3748">
              <w:rPr>
                <w:rFonts w:ascii="Consolas" w:hAnsi="Consolas" w:cs="Consolas"/>
                <w:noProof/>
                <w:color w:val="2B91AF"/>
                <w:sz w:val="20"/>
                <w:szCs w:val="20"/>
              </w:rPr>
              <w:t>Console</w:t>
            </w:r>
            <w:r w:rsidR="00C564CE" w:rsidRPr="001C3748">
              <w:rPr>
                <w:rFonts w:ascii="Consolas" w:hAnsi="Consolas" w:cs="Consolas"/>
                <w:noProof/>
                <w:sz w:val="20"/>
                <w:szCs w:val="20"/>
              </w:rPr>
              <w:t>.WriteLine(cve.getCertStatusInfo().getDetailedMessage());</w:t>
            </w:r>
          </w:p>
          <w:p w14:paraId="40BC4463" w14:textId="22FFD889" w:rsidR="00C564CE" w:rsidRPr="001C3748" w:rsidRDefault="00EC55CF" w:rsidP="00C564CE">
            <w:pPr>
              <w:autoSpaceDE w:val="0"/>
              <w:autoSpaceDN w:val="0"/>
              <w:adjustRightInd w:val="0"/>
              <w:rPr>
                <w:rFonts w:ascii="Consolas" w:hAnsi="Consolas" w:cs="Consolas"/>
                <w:noProof/>
                <w:sz w:val="20"/>
                <w:szCs w:val="20"/>
              </w:rPr>
            </w:pPr>
            <w:r w:rsidRPr="001C3748">
              <w:rPr>
                <w:rFonts w:ascii="Consolas" w:hAnsi="Consolas" w:cs="Consolas"/>
                <w:noProof/>
                <w:sz w:val="20"/>
                <w:szCs w:val="20"/>
              </w:rPr>
              <w:t>}</w:t>
            </w:r>
            <w:r w:rsidR="00C564CE" w:rsidRPr="001C3748">
              <w:rPr>
                <w:rFonts w:ascii="Consolas" w:hAnsi="Consolas" w:cs="Consolas"/>
                <w:noProof/>
                <w:sz w:val="20"/>
                <w:szCs w:val="20"/>
              </w:rPr>
              <w:t xml:space="preserve">            </w:t>
            </w:r>
          </w:p>
          <w:p w14:paraId="1198653B" w14:textId="77777777" w:rsidR="00C564CE" w:rsidRPr="001C3748" w:rsidRDefault="00C564CE" w:rsidP="00C564CE">
            <w:pPr>
              <w:autoSpaceDE w:val="0"/>
              <w:autoSpaceDN w:val="0"/>
              <w:adjustRightInd w:val="0"/>
              <w:rPr>
                <w:rFonts w:ascii="Consolas" w:hAnsi="Consolas" w:cs="Consolas"/>
                <w:noProof/>
                <w:sz w:val="20"/>
                <w:szCs w:val="20"/>
              </w:rPr>
            </w:pPr>
          </w:p>
          <w:p w14:paraId="1E70450E" w14:textId="77777777"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SmartCardManager</w:t>
            </w:r>
            <w:r w:rsidRPr="001C3748">
              <w:rPr>
                <w:rFonts w:ascii="Consolas" w:hAnsi="Consolas" w:cs="Consolas"/>
                <w:noProof/>
                <w:sz w:val="20"/>
                <w:szCs w:val="20"/>
              </w:rPr>
              <w:t>.getInstance().logout();</w:t>
            </w:r>
          </w:p>
          <w:p w14:paraId="5415DB8A" w14:textId="77777777" w:rsidR="00C564CE" w:rsidRPr="001C3748" w:rsidRDefault="00C564CE" w:rsidP="00C564CE">
            <w:pPr>
              <w:autoSpaceDE w:val="0"/>
              <w:autoSpaceDN w:val="0"/>
              <w:adjustRightInd w:val="0"/>
              <w:rPr>
                <w:rFonts w:ascii="Consolas" w:hAnsi="Consolas" w:cs="Consolas"/>
                <w:noProof/>
                <w:sz w:val="20"/>
                <w:szCs w:val="20"/>
              </w:rPr>
            </w:pPr>
          </w:p>
          <w:p w14:paraId="65941279" w14:textId="77777777"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color w:val="0000FF"/>
                <w:sz w:val="20"/>
                <w:szCs w:val="20"/>
              </w:rPr>
              <w:t>byte</w:t>
            </w:r>
            <w:r w:rsidRPr="001C3748">
              <w:rPr>
                <w:rFonts w:ascii="Consolas" w:hAnsi="Consolas" w:cs="Consolas"/>
                <w:noProof/>
                <w:sz w:val="20"/>
                <w:szCs w:val="20"/>
              </w:rPr>
              <w:t>[] signedDocument = bs.getEncoded();</w:t>
            </w:r>
          </w:p>
          <w:p w14:paraId="7C95A7E3" w14:textId="77777777" w:rsidR="00C564CE" w:rsidRPr="001C3748" w:rsidRDefault="00C564CE" w:rsidP="00C564CE">
            <w:pPr>
              <w:autoSpaceDE w:val="0"/>
              <w:autoSpaceDN w:val="0"/>
              <w:adjustRightInd w:val="0"/>
              <w:rPr>
                <w:rFonts w:ascii="Consolas" w:hAnsi="Consolas" w:cs="Consolas"/>
                <w:noProof/>
                <w:sz w:val="20"/>
                <w:szCs w:val="20"/>
              </w:rPr>
            </w:pPr>
          </w:p>
          <w:p w14:paraId="145699F1" w14:textId="77777777" w:rsidR="00C564CE" w:rsidRPr="001C3748" w:rsidRDefault="00C564CE" w:rsidP="00C564CE">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//write the contentinfo to file</w:t>
            </w:r>
          </w:p>
          <w:p w14:paraId="595C6A5F" w14:textId="1C9AA80D" w:rsidR="00C564CE" w:rsidRPr="001C3748" w:rsidRDefault="00C564CE" w:rsidP="00C564CE">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DirectoryInfo</w:t>
            </w:r>
            <w:r w:rsidRPr="001C3748">
              <w:rPr>
                <w:rFonts w:ascii="Consolas" w:hAnsi="Consolas" w:cs="Consolas"/>
                <w:noProof/>
                <w:sz w:val="20"/>
                <w:szCs w:val="20"/>
              </w:rPr>
              <w:t xml:space="preserve"> di = </w:t>
            </w:r>
            <w:r w:rsidRPr="001C3748">
              <w:rPr>
                <w:rFonts w:ascii="Consolas" w:hAnsi="Consolas" w:cs="Consolas"/>
                <w:noProof/>
                <w:color w:val="2B91AF"/>
                <w:sz w:val="20"/>
                <w:szCs w:val="20"/>
              </w:rPr>
              <w:t>Directory</w:t>
            </w:r>
            <w:r w:rsidRPr="001C3748">
              <w:rPr>
                <w:rFonts w:ascii="Consolas" w:hAnsi="Consolas" w:cs="Consolas"/>
                <w:noProof/>
                <w:sz w:val="20"/>
                <w:szCs w:val="20"/>
              </w:rPr>
              <w:t>.CreateDirectory(</w:t>
            </w:r>
            <w:r w:rsidR="00EC55CF" w:rsidRPr="001C3748">
              <w:rPr>
                <w:rFonts w:ascii="Consolas" w:hAnsi="Consolas" w:cs="Consolas"/>
                <w:noProof/>
                <w:sz w:val="20"/>
                <w:szCs w:val="20"/>
              </w:rPr>
              <w:t>testDataDic</w:t>
            </w:r>
            <w:r w:rsidRPr="001C3748">
              <w:rPr>
                <w:rFonts w:ascii="Consolas" w:hAnsi="Consolas" w:cs="Consolas"/>
                <w:noProof/>
                <w:sz w:val="20"/>
                <w:szCs w:val="20"/>
              </w:rPr>
              <w:t>+</w:t>
            </w:r>
            <w:r w:rsidRPr="001C3748">
              <w:rPr>
                <w:rFonts w:ascii="Consolas" w:hAnsi="Consolas" w:cs="Consolas"/>
                <w:noProof/>
                <w:color w:val="A31515"/>
                <w:sz w:val="20"/>
                <w:szCs w:val="20"/>
              </w:rPr>
              <w:t>@"\testVerileri"</w:t>
            </w:r>
            <w:r w:rsidRPr="001C3748">
              <w:rPr>
                <w:rFonts w:ascii="Consolas" w:hAnsi="Consolas" w:cs="Consolas"/>
                <w:noProof/>
                <w:sz w:val="20"/>
                <w:szCs w:val="20"/>
              </w:rPr>
              <w:t>);</w:t>
            </w:r>
          </w:p>
          <w:p w14:paraId="4969A4B7" w14:textId="77777777" w:rsidR="00B334C3" w:rsidRPr="001C3748" w:rsidRDefault="00C564CE" w:rsidP="00C564CE">
            <w:pPr>
              <w:autoSpaceDE w:val="0"/>
              <w:autoSpaceDN w:val="0"/>
              <w:adjustRightInd w:val="0"/>
              <w:rPr>
                <w:rFonts w:ascii="Consolas" w:hAnsi="Consolas" w:cs="Consolas"/>
                <w:sz w:val="20"/>
                <w:szCs w:val="20"/>
              </w:rPr>
            </w:pPr>
            <w:r w:rsidRPr="001C3748">
              <w:rPr>
                <w:rFonts w:ascii="Consolas" w:hAnsi="Consolas" w:cs="Consolas"/>
                <w:noProof/>
                <w:sz w:val="20"/>
                <w:szCs w:val="20"/>
              </w:rPr>
              <w:t xml:space="preserve">            AsnIO.dosyayaz(signedDocument, di.FullName + </w:t>
            </w:r>
            <w:r w:rsidRPr="001C3748">
              <w:rPr>
                <w:rFonts w:ascii="Consolas" w:hAnsi="Consolas" w:cs="Consolas"/>
                <w:noProof/>
                <w:color w:val="A31515"/>
                <w:sz w:val="20"/>
                <w:szCs w:val="20"/>
              </w:rPr>
              <w:t>@"\BES-1.p7s"</w:t>
            </w:r>
            <w:r w:rsidRPr="001C3748">
              <w:rPr>
                <w:rFonts w:ascii="Consolas" w:hAnsi="Consolas" w:cs="Consolas"/>
                <w:noProof/>
                <w:sz w:val="20"/>
                <w:szCs w:val="20"/>
              </w:rPr>
              <w:t>);</w:t>
            </w:r>
            <w:bookmarkEnd w:id="475"/>
            <w:bookmarkEnd w:id="476"/>
          </w:p>
        </w:tc>
      </w:tr>
    </w:tbl>
    <w:p w14:paraId="6FBFDD7F" w14:textId="77777777" w:rsidR="00B334C3" w:rsidRPr="00276C0C" w:rsidRDefault="00B334C3" w:rsidP="00B334C3">
      <w:pPr>
        <w:pStyle w:val="BodyText"/>
        <w:rPr>
          <w:color w:val="FF0000"/>
          <w:sz w:val="22"/>
          <w:szCs w:val="22"/>
        </w:rPr>
      </w:pPr>
    </w:p>
    <w:p w14:paraId="2EA136F7" w14:textId="77777777" w:rsidR="00B334C3" w:rsidRDefault="00B334C3" w:rsidP="00B334C3">
      <w:pPr>
        <w:pStyle w:val="Heading2"/>
      </w:pPr>
      <w:bookmarkStart w:id="477" w:name="_Toc323036310"/>
      <w:bookmarkStart w:id="478" w:name="_Toc86130339"/>
      <w:r>
        <w:t xml:space="preserve">İmzalı Bir Veriye </w:t>
      </w:r>
      <w:r w:rsidRPr="00F14816">
        <w:t>İmza</w:t>
      </w:r>
      <w:r>
        <w:t xml:space="preserve"> Eklenmesi</w:t>
      </w:r>
      <w:bookmarkEnd w:id="477"/>
      <w:bookmarkEnd w:id="478"/>
    </w:p>
    <w:p w14:paraId="79C675DF" w14:textId="77777777" w:rsidR="00B334C3" w:rsidRPr="00276C0C" w:rsidRDefault="00B334C3" w:rsidP="00B334C3">
      <w:pPr>
        <w:pStyle w:val="BodyText"/>
        <w:rPr>
          <w:sz w:val="22"/>
          <w:szCs w:val="22"/>
        </w:rPr>
      </w:pPr>
      <w:r w:rsidRPr="00276C0C">
        <w:rPr>
          <w:sz w:val="22"/>
          <w:szCs w:val="22"/>
        </w:rPr>
        <w:t xml:space="preserve">Bir veri birkaç kişi tarafından imzalanabilir. İmzalar iki şekilde atılabilir. </w:t>
      </w:r>
    </w:p>
    <w:p w14:paraId="4DA4EB8A" w14:textId="77777777" w:rsidR="00B334C3" w:rsidRPr="00276C0C" w:rsidRDefault="00B334C3" w:rsidP="00B334C3">
      <w:pPr>
        <w:pStyle w:val="BodyText"/>
        <w:numPr>
          <w:ilvl w:val="0"/>
          <w:numId w:val="9"/>
        </w:numPr>
        <w:rPr>
          <w:sz w:val="22"/>
          <w:szCs w:val="22"/>
        </w:rPr>
      </w:pPr>
      <w:r w:rsidRPr="00276C0C">
        <w:rPr>
          <w:sz w:val="22"/>
          <w:szCs w:val="22"/>
        </w:rPr>
        <w:t>Paralel İmza Ekleme</w:t>
      </w:r>
    </w:p>
    <w:p w14:paraId="4AECECF7" w14:textId="4157AE1B" w:rsidR="00B334C3" w:rsidRDefault="00B334C3" w:rsidP="00B334C3">
      <w:pPr>
        <w:pStyle w:val="BodyText"/>
        <w:numPr>
          <w:ilvl w:val="0"/>
          <w:numId w:val="9"/>
        </w:numPr>
        <w:rPr>
          <w:sz w:val="22"/>
          <w:szCs w:val="22"/>
        </w:rPr>
      </w:pPr>
      <w:r w:rsidRPr="00276C0C">
        <w:rPr>
          <w:sz w:val="22"/>
          <w:szCs w:val="22"/>
        </w:rPr>
        <w:t>Seri İmza Ekleme</w:t>
      </w:r>
    </w:p>
    <w:p w14:paraId="5BBF1B0C" w14:textId="77777777" w:rsidR="007245E8" w:rsidRPr="00276C0C" w:rsidRDefault="007245E8" w:rsidP="007245E8">
      <w:pPr>
        <w:pStyle w:val="BodyText"/>
        <w:ind w:left="720"/>
        <w:rPr>
          <w:sz w:val="22"/>
          <w:szCs w:val="22"/>
        </w:rPr>
      </w:pPr>
    </w:p>
    <w:p w14:paraId="7E4BA5C8" w14:textId="77777777" w:rsidR="00B334C3" w:rsidRDefault="00B334C3" w:rsidP="00B334C3">
      <w:pPr>
        <w:pStyle w:val="Heading3"/>
      </w:pPr>
      <w:bookmarkStart w:id="479" w:name="_Toc323036311"/>
      <w:bookmarkStart w:id="480" w:name="_Toc86130340"/>
      <w:r w:rsidRPr="00F14816">
        <w:t>Paralel</w:t>
      </w:r>
      <w:r>
        <w:t xml:space="preserve"> İmza</w:t>
      </w:r>
      <w:bookmarkEnd w:id="479"/>
      <w:bookmarkEnd w:id="480"/>
    </w:p>
    <w:p w14:paraId="3723D2A2" w14:textId="056B60B9" w:rsidR="00B334C3" w:rsidRDefault="00B334C3" w:rsidP="00B334C3">
      <w:pPr>
        <w:pStyle w:val="BodyText"/>
        <w:rPr>
          <w:sz w:val="22"/>
          <w:szCs w:val="22"/>
        </w:rPr>
      </w:pPr>
      <w:r w:rsidRPr="00276C0C">
        <w:rPr>
          <w:sz w:val="22"/>
          <w:szCs w:val="22"/>
        </w:rPr>
        <w:t>Bu tür imzalarda bütün imzacıların imzaladıkları veri aynı veridir. Bütün imzalar aynı seviyededir</w:t>
      </w:r>
      <w:r w:rsidR="007C4EA5">
        <w:rPr>
          <w:sz w:val="22"/>
          <w:szCs w:val="22"/>
        </w:rPr>
        <w:t xml:space="preserve"> ve</w:t>
      </w:r>
      <w:r w:rsidRPr="00276C0C">
        <w:rPr>
          <w:sz w:val="22"/>
          <w:szCs w:val="22"/>
        </w:rPr>
        <w:t xml:space="preserve"> </w:t>
      </w:r>
      <w:r w:rsidR="007C4EA5">
        <w:rPr>
          <w:sz w:val="22"/>
          <w:szCs w:val="22"/>
        </w:rPr>
        <w:t>b</w:t>
      </w:r>
      <w:r w:rsidRPr="00276C0C">
        <w:rPr>
          <w:sz w:val="22"/>
          <w:szCs w:val="22"/>
        </w:rPr>
        <w:t>ir imzacının imzası dokümandan çıkartılırsa fark edilemez.</w:t>
      </w:r>
    </w:p>
    <w:p w14:paraId="745456C2" w14:textId="77777777" w:rsidR="00B334C3" w:rsidRDefault="00B334C3" w:rsidP="00B334C3">
      <w:pPr>
        <w:pStyle w:val="BodyText"/>
        <w:rPr>
          <w:sz w:val="22"/>
          <w:szCs w:val="22"/>
        </w:rPr>
      </w:pPr>
    </w:p>
    <w:p w14:paraId="62913C5F"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3B684C81" w14:textId="77777777" w:rsidTr="00177939">
        <w:tc>
          <w:tcPr>
            <w:tcW w:w="9546" w:type="dxa"/>
            <w:shd w:val="clear" w:color="auto" w:fill="F8F8F8"/>
          </w:tcPr>
          <w:p w14:paraId="78C5F7ED" w14:textId="212CEBB2"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signature = </w:t>
            </w: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dosyadanOKU</w:t>
            </w:r>
            <w:r w:rsidRPr="001C3748">
              <w:rPr>
                <w:rFonts w:ascii="Consolas" w:hAnsi="Consolas" w:cs="Consolas"/>
                <w:color w:val="000000"/>
                <w:sz w:val="20"/>
                <w:szCs w:val="20"/>
                <w:lang w:val="tr-TR"/>
              </w:rPr>
              <w:t>(SIGNATURE_FILE);</w:t>
            </w:r>
          </w:p>
          <w:p w14:paraId="5DC5431F"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(signature); </w:t>
            </w:r>
          </w:p>
          <w:p w14:paraId="73ACD83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48EEF17F"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 xml:space="preserve">//create parameters necessary for signature creation </w:t>
            </w:r>
          </w:p>
          <w:p w14:paraId="11B36E6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HashMap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 xml:space="preserve">&gt; params = </w:t>
            </w:r>
            <w:r w:rsidR="00924E0A" w:rsidRPr="001C3748">
              <w:rPr>
                <w:rFonts w:ascii="Consolas" w:hAnsi="Consolas" w:cs="Consolas"/>
                <w:bCs/>
                <w:color w:val="7F0055"/>
                <w:sz w:val="20"/>
                <w:szCs w:val="20"/>
                <w:lang w:val="tr-TR"/>
              </w:rPr>
              <w:t xml:space="preserve">new </w:t>
            </w:r>
            <w:r w:rsidR="00924E0A" w:rsidRPr="00C10E6D">
              <w:rPr>
                <w:rFonts w:ascii="Consolas" w:hAnsi="Consolas" w:cs="Consolas"/>
                <w:bCs/>
                <w:color w:val="005032"/>
                <w:sz w:val="20"/>
                <w:szCs w:val="20"/>
                <w:lang w:val="tr-TR"/>
              </w:rPr>
              <w:t>H</w:t>
            </w:r>
            <w:r w:rsidRPr="001C3748">
              <w:rPr>
                <w:rFonts w:ascii="Consolas" w:hAnsi="Consolas" w:cs="Consolas"/>
                <w:bCs/>
                <w:color w:val="005032"/>
                <w:sz w:val="20"/>
                <w:szCs w:val="20"/>
                <w:lang w:val="tr-TR"/>
              </w:rPr>
              <w:t>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 xml:space="preserve">&gt;(); </w:t>
            </w:r>
          </w:p>
          <w:p w14:paraId="2B9E3F87" w14:textId="5650A019"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005032"/>
                <w:sz w:val="20"/>
                <w:szCs w:val="20"/>
                <w:lang w:val="tr-TR"/>
              </w:rPr>
              <w:t>ValidationPolicy</w:t>
            </w:r>
            <w:r w:rsidRPr="001C3748">
              <w:rPr>
                <w:rFonts w:ascii="Consolas" w:hAnsi="Consolas" w:cs="Consolas"/>
                <w:color w:val="000000"/>
                <w:sz w:val="20"/>
                <w:szCs w:val="20"/>
                <w:lang w:val="tr-TR"/>
              </w:rPr>
              <w:t xml:space="preserve"> policy = </w:t>
            </w:r>
            <w:r w:rsidRPr="001C3748">
              <w:rPr>
                <w:rFonts w:ascii="Consolas" w:hAnsi="Consolas" w:cs="Consolas"/>
                <w:bCs/>
                <w:color w:val="005032"/>
                <w:sz w:val="20"/>
                <w:szCs w:val="20"/>
                <w:lang w:val="tr-TR"/>
              </w:rPr>
              <w:t>PolicyReader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readValidationPolicy</w:t>
            </w:r>
            <w:r w:rsidRPr="001C3748">
              <w:rPr>
                <w:rFonts w:ascii="Consolas" w:hAnsi="Consolas" w:cs="Consolas"/>
                <w:color w:val="000000"/>
                <w:sz w:val="20"/>
                <w:szCs w:val="20"/>
                <w:lang w:val="tr-TR"/>
              </w:rPr>
              <w:t>(</w:t>
            </w:r>
            <w:r w:rsidR="00924E0A" w:rsidRPr="001C3748">
              <w:rPr>
                <w:rFonts w:ascii="Consolas" w:hAnsi="Consolas" w:cs="Consolas"/>
                <w:bCs/>
                <w:color w:val="7F0055"/>
                <w:sz w:val="20"/>
                <w:szCs w:val="20"/>
                <w:lang w:val="tr-TR"/>
              </w:rPr>
              <w:t xml:space="preserve">new </w:t>
            </w:r>
            <w:r w:rsidR="00924E0A" w:rsidRPr="00C10E6D">
              <w:rPr>
                <w:rFonts w:ascii="Consolas" w:hAnsi="Consolas" w:cs="Consolas"/>
                <w:bCs/>
                <w:color w:val="005032"/>
                <w:sz w:val="20"/>
                <w:szCs w:val="20"/>
                <w:lang w:val="tr-TR"/>
              </w:rPr>
              <w:t>F</w:t>
            </w:r>
            <w:r w:rsidRPr="001C3748">
              <w:rPr>
                <w:rFonts w:ascii="Consolas" w:hAnsi="Consolas" w:cs="Consolas"/>
                <w:bCs/>
                <w:color w:val="005032"/>
                <w:sz w:val="20"/>
                <w:szCs w:val="20"/>
                <w:lang w:val="tr-TR"/>
              </w:rPr>
              <w:t>ileInputStream</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POLICY_FILE</w:t>
            </w:r>
            <w:r w:rsidRPr="001C3748">
              <w:rPr>
                <w:rFonts w:ascii="Consolas" w:hAnsi="Consolas" w:cs="Consolas"/>
                <w:color w:val="000000"/>
                <w:sz w:val="20"/>
                <w:szCs w:val="20"/>
                <w:lang w:val="tr-TR"/>
              </w:rPr>
              <w:t xml:space="preserve">)); </w:t>
            </w:r>
          </w:p>
          <w:p w14:paraId="70F7F209" w14:textId="77777777" w:rsidR="00246475" w:rsidRPr="001C3748" w:rsidRDefault="00246475"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P_CERT_VALIDATION_POLICY</w:t>
            </w:r>
            <w:r w:rsidRPr="001C3748">
              <w:rPr>
                <w:rFonts w:ascii="Consolas" w:hAnsi="Consolas" w:cs="Consolas"/>
                <w:color w:val="000000"/>
                <w:sz w:val="20"/>
                <w:szCs w:val="20"/>
                <w:lang w:val="tr-TR"/>
              </w:rPr>
              <w:t>, policy);</w:t>
            </w:r>
          </w:p>
          <w:p w14:paraId="730D34DC" w14:textId="6E1ABE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/*necessary for certificate validation.</w:t>
            </w:r>
            <w:r w:rsidR="009C21CF">
              <w:rPr>
                <w:rFonts w:ascii="Consolas" w:hAnsi="Consolas" w:cs="Consolas"/>
                <w:color w:val="3F7F5F"/>
                <w:sz w:val="20"/>
                <w:szCs w:val="20"/>
                <w:lang w:val="tr-TR"/>
              </w:rPr>
              <w:t xml:space="preserve"> </w:t>
            </w:r>
            <w:r w:rsidRPr="001C3748">
              <w:rPr>
                <w:rFonts w:ascii="Consolas" w:hAnsi="Consolas" w:cs="Consolas"/>
                <w:color w:val="3F7F5F"/>
                <w:sz w:val="20"/>
                <w:szCs w:val="20"/>
                <w:lang w:val="tr-TR"/>
              </w:rPr>
              <w:t>By default,</w:t>
            </w:r>
            <w:r w:rsidR="00E83034">
              <w:rPr>
                <w:rFonts w:ascii="Consolas" w:hAnsi="Consolas" w:cs="Consolas"/>
                <w:color w:val="3F7F5F"/>
                <w:sz w:val="20"/>
                <w:szCs w:val="20"/>
                <w:lang w:val="tr-TR"/>
              </w:rPr>
              <w:t xml:space="preserve"> </w:t>
            </w:r>
            <w:r w:rsidRPr="001C3748">
              <w:rPr>
                <w:rFonts w:ascii="Consolas" w:hAnsi="Consolas" w:cs="Consolas"/>
                <w:color w:val="3F7F5F"/>
                <w:sz w:val="20"/>
                <w:szCs w:val="20"/>
                <w:lang w:val="tr-TR"/>
              </w:rPr>
              <w:t>certificate validation is done.</w:t>
            </w:r>
            <w:r w:rsidR="00E83034">
              <w:rPr>
                <w:rFonts w:ascii="Consolas" w:hAnsi="Consolas" w:cs="Consolas"/>
                <w:color w:val="3F7F5F"/>
                <w:sz w:val="20"/>
                <w:szCs w:val="20"/>
                <w:lang w:val="tr-TR"/>
              </w:rPr>
              <w:t xml:space="preserve"> </w:t>
            </w:r>
            <w:r w:rsidRPr="001C3748">
              <w:rPr>
                <w:rFonts w:ascii="Consolas" w:hAnsi="Consolas" w:cs="Consolas"/>
                <w:color w:val="3F7F5F"/>
                <w:sz w:val="20"/>
                <w:szCs w:val="20"/>
                <w:lang w:val="tr-TR"/>
              </w:rPr>
              <w:t>But if the user does not want certificate validation,</w:t>
            </w:r>
            <w:r w:rsidR="009C21CF">
              <w:rPr>
                <w:rFonts w:ascii="Consolas" w:hAnsi="Consolas" w:cs="Consolas"/>
                <w:color w:val="3F7F5F"/>
                <w:sz w:val="20"/>
                <w:szCs w:val="20"/>
                <w:lang w:val="tr-TR"/>
              </w:rPr>
              <w:t xml:space="preserve"> </w:t>
            </w:r>
            <w:r w:rsidRPr="001C3748">
              <w:rPr>
                <w:rFonts w:ascii="Consolas" w:hAnsi="Consolas" w:cs="Consolas"/>
                <w:color w:val="3F7F5F"/>
                <w:sz w:val="20"/>
                <w:szCs w:val="20"/>
                <w:lang w:val="tr-TR"/>
              </w:rPr>
              <w:t>he can add P_VALIDATE_CERTIFICATE_BEFORE_SIGNING parameter with its value set to false*/</w:t>
            </w:r>
            <w:r w:rsidR="00246475"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2AB33346" w14:textId="03BE591B" w:rsidR="00246475" w:rsidRPr="001C3748" w:rsidRDefault="00246475" w:rsidP="00246475">
            <w:pPr>
              <w:autoSpaceDE w:val="0"/>
              <w:autoSpaceDN w:val="0"/>
              <w:adjustRightInd w:val="0"/>
              <w:rPr>
                <w:rFonts w:ascii="Consolas" w:hAnsi="Consolas" w:cs="Consolas"/>
                <w:sz w:val="20"/>
                <w:szCs w:val="20"/>
              </w:rPr>
            </w:pPr>
            <w:r w:rsidRPr="001C3748">
              <w:rPr>
                <w:rFonts w:ascii="Consolas" w:hAnsi="Consolas" w:cs="Consolas"/>
                <w:color w:val="3F7F5F"/>
                <w:sz w:val="20"/>
                <w:szCs w:val="20"/>
              </w:rPr>
              <w:t>//By default, QC statement is checked</w:t>
            </w:r>
            <w:r w:rsidR="00A24DB6">
              <w:rPr>
                <w:rFonts w:ascii="Consolas" w:hAnsi="Consolas" w:cs="Consolas"/>
                <w:color w:val="3F7F5F"/>
                <w:sz w:val="20"/>
                <w:szCs w:val="20"/>
              </w:rPr>
              <w:t xml:space="preserve"> </w:t>
            </w:r>
            <w:r w:rsidRPr="001C3748">
              <w:rPr>
                <w:rFonts w:ascii="Consolas" w:hAnsi="Consolas" w:cs="Consolas"/>
                <w:color w:val="3F7F5F"/>
                <w:sz w:val="20"/>
                <w:szCs w:val="20"/>
              </w:rPr>
              <w:t>and signature won</w:t>
            </w:r>
            <w:r w:rsidR="00A341A0">
              <w:rPr>
                <w:rFonts w:ascii="Consolas" w:hAnsi="Consolas" w:cs="Consolas"/>
                <w:color w:val="3F7F5F"/>
                <w:sz w:val="20"/>
                <w:szCs w:val="20"/>
              </w:rPr>
              <w:t>’</w:t>
            </w:r>
            <w:r w:rsidRPr="001C3748">
              <w:rPr>
                <w:rFonts w:ascii="Consolas" w:hAnsi="Consolas" w:cs="Consolas"/>
                <w:color w:val="3F7F5F"/>
                <w:sz w:val="20"/>
                <w:szCs w:val="20"/>
              </w:rPr>
              <w:t xml:space="preserve">t be created if it is not a </w:t>
            </w:r>
          </w:p>
          <w:p w14:paraId="78EE797F" w14:textId="77777777" w:rsidR="00A341A0" w:rsidRDefault="00246475" w:rsidP="00246475">
            <w:pPr>
              <w:autoSpaceDE w:val="0"/>
              <w:autoSpaceDN w:val="0"/>
              <w:adjustRightInd w:val="0"/>
              <w:rPr>
                <w:rFonts w:ascii="Consolas" w:hAnsi="Consolas" w:cs="Consolas"/>
                <w:color w:val="3F7F5F"/>
                <w:sz w:val="20"/>
                <w:szCs w:val="20"/>
              </w:rPr>
            </w:pPr>
            <w:r w:rsidRPr="001C3748">
              <w:rPr>
                <w:rFonts w:ascii="Consolas" w:hAnsi="Consolas" w:cs="Consolas"/>
                <w:color w:val="3F7F5F"/>
                <w:sz w:val="20"/>
                <w:szCs w:val="20"/>
              </w:rPr>
              <w:t>//qualified certificate.</w:t>
            </w:r>
          </w:p>
          <w:p w14:paraId="37C2DD4C" w14:textId="4C4E7515" w:rsidR="00246475" w:rsidRPr="001C3748" w:rsidRDefault="00246475" w:rsidP="00246475">
            <w:pPr>
              <w:autoSpaceDE w:val="0"/>
              <w:autoSpaceDN w:val="0"/>
              <w:adjustRightInd w:val="0"/>
              <w:rPr>
                <w:rFonts w:ascii="Consolas" w:hAnsi="Consolas" w:cs="Consolas"/>
                <w:sz w:val="20"/>
                <w:szCs w:val="20"/>
              </w:rPr>
            </w:pPr>
            <w:r w:rsidRPr="001C3748">
              <w:rPr>
                <w:rFonts w:ascii="Consolas" w:hAnsi="Consolas" w:cs="Consolas"/>
                <w:color w:val="3F7F5F"/>
                <w:sz w:val="20"/>
                <w:szCs w:val="20"/>
              </w:rPr>
              <w:t xml:space="preserve"> </w:t>
            </w:r>
          </w:p>
          <w:p w14:paraId="49B0706B" w14:textId="475A1D36" w:rsidR="00246475" w:rsidRPr="001C3748" w:rsidRDefault="00246475" w:rsidP="00246475">
            <w:pPr>
              <w:autoSpaceDE w:val="0"/>
              <w:autoSpaceDN w:val="0"/>
              <w:adjustRightInd w:val="0"/>
              <w:rPr>
                <w:rFonts w:ascii="Consolas" w:hAnsi="Consolas" w:cs="Consolas"/>
                <w:sz w:val="20"/>
                <w:szCs w:val="20"/>
              </w:rPr>
            </w:pPr>
            <w:r w:rsidRPr="001C3748">
              <w:rPr>
                <w:rFonts w:ascii="Consolas" w:hAnsi="Consolas" w:cs="Consolas"/>
                <w:bCs/>
                <w:color w:val="7F0055"/>
                <w:sz w:val="20"/>
                <w:szCs w:val="20"/>
              </w:rPr>
              <w:lastRenderedPageBreak/>
              <w:t>boolean</w:t>
            </w:r>
            <w:r w:rsidRPr="001C3748">
              <w:rPr>
                <w:rFonts w:ascii="Consolas" w:hAnsi="Consolas" w:cs="Consolas"/>
                <w:color w:val="000000"/>
                <w:sz w:val="20"/>
                <w:szCs w:val="20"/>
              </w:rPr>
              <w:t xml:space="preserve"> checkQCStatement = </w:t>
            </w:r>
            <w:r w:rsidR="00083AAE" w:rsidRPr="001C3748">
              <w:rPr>
                <w:rFonts w:ascii="Consolas" w:hAnsi="Consolas" w:cs="Consolas"/>
                <w:color w:val="000000"/>
                <w:sz w:val="20"/>
                <w:szCs w:val="20"/>
              </w:rPr>
              <w:t>isQualified();</w:t>
            </w:r>
          </w:p>
          <w:p w14:paraId="10D5A179" w14:textId="77777777" w:rsidR="00246475" w:rsidRPr="001C3748" w:rsidRDefault="00246475" w:rsidP="00246475">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p>
          <w:p w14:paraId="6EA0684F" w14:textId="77777777" w:rsidR="00246475" w:rsidRPr="001C3748" w:rsidRDefault="00246475" w:rsidP="00246475">
            <w:pPr>
              <w:autoSpaceDE w:val="0"/>
              <w:autoSpaceDN w:val="0"/>
              <w:adjustRightInd w:val="0"/>
              <w:rPr>
                <w:rFonts w:ascii="Consolas" w:hAnsi="Consolas" w:cs="Consolas"/>
                <w:sz w:val="20"/>
                <w:szCs w:val="20"/>
              </w:rPr>
            </w:pPr>
            <w:r w:rsidRPr="001C3748">
              <w:rPr>
                <w:rFonts w:ascii="Consolas" w:hAnsi="Consolas" w:cs="Consolas"/>
                <w:color w:val="3F7F5F"/>
                <w:sz w:val="20"/>
                <w:szCs w:val="20"/>
              </w:rPr>
              <w:t>//Get qualified or non-qualified certificate.</w:t>
            </w:r>
          </w:p>
          <w:p w14:paraId="1ACE983C" w14:textId="77777777" w:rsidR="00246475" w:rsidRPr="001C3748" w:rsidRDefault="00246475" w:rsidP="00246475">
            <w:pPr>
              <w:autoSpaceDE w:val="0"/>
              <w:autoSpaceDN w:val="0"/>
              <w:adjustRightInd w:val="0"/>
              <w:rPr>
                <w:rFonts w:ascii="Consolas" w:hAnsi="Consolas" w:cs="Consolas"/>
                <w:sz w:val="20"/>
                <w:szCs w:val="20"/>
              </w:rPr>
            </w:pPr>
            <w:r w:rsidRPr="001C3748">
              <w:rPr>
                <w:rFonts w:ascii="Consolas" w:hAnsi="Consolas" w:cs="Consolas"/>
                <w:color w:val="000000"/>
                <w:sz w:val="20"/>
                <w:szCs w:val="20"/>
              </w:rPr>
              <w:t>ECertificate cert = SmartCardManager.getInstance().getSignatureCertificate(checkQCStatement, !checkQCStatement);</w:t>
            </w:r>
          </w:p>
          <w:p w14:paraId="02B30141" w14:textId="71B0A39A" w:rsidR="00B334C3" w:rsidRPr="001C3748" w:rsidRDefault="00246475" w:rsidP="00246475">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rPr>
              <w:t>BaseSigner signer = SmartCardManager.getInstance().getSigner(</w:t>
            </w:r>
            <w:r w:rsidR="00083AAE" w:rsidRPr="001C3748">
              <w:rPr>
                <w:rFonts w:ascii="Consolas" w:hAnsi="Consolas" w:cs="Consolas"/>
                <w:color w:val="000000"/>
                <w:sz w:val="20"/>
                <w:szCs w:val="20"/>
              </w:rPr>
              <w:t>getPin</w:t>
            </w:r>
            <w:r w:rsidRPr="001C3748">
              <w:rPr>
                <w:rFonts w:ascii="Consolas" w:hAnsi="Consolas" w:cs="Consolas"/>
                <w:color w:val="000000"/>
                <w:sz w:val="20"/>
                <w:szCs w:val="20"/>
              </w:rPr>
              <w:t>(), cert);</w:t>
            </w:r>
          </w:p>
          <w:p w14:paraId="2843CAB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5600D1DB" w14:textId="4B35C505"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//add signer. Since the specified attributes are mandatory for bes,</w:t>
            </w:r>
            <w:r w:rsidR="009C21CF">
              <w:rPr>
                <w:rFonts w:ascii="Consolas" w:hAnsi="Consolas" w:cs="Consolas"/>
                <w:color w:val="3F7F5F"/>
                <w:sz w:val="20"/>
                <w:szCs w:val="20"/>
                <w:lang w:val="tr-TR"/>
              </w:rPr>
              <w:t xml:space="preserve"> </w:t>
            </w:r>
            <w:r w:rsidRPr="001C3748">
              <w:rPr>
                <w:rFonts w:ascii="Consolas" w:hAnsi="Consolas" w:cs="Consolas"/>
                <w:color w:val="3F7F5F"/>
                <w:sz w:val="20"/>
                <w:szCs w:val="20"/>
                <w:lang w:val="tr-TR"/>
              </w:rPr>
              <w:t xml:space="preserve">null is given as </w:t>
            </w:r>
            <w:r w:rsidR="003737BA" w:rsidRPr="001C3748">
              <w:rPr>
                <w:rFonts w:ascii="Consolas" w:hAnsi="Consolas" w:cs="Consolas"/>
                <w:color w:val="3F7F5F"/>
                <w:sz w:val="20"/>
                <w:szCs w:val="20"/>
                <w:lang w:val="tr-TR"/>
              </w:rPr>
              <w:t>//</w:t>
            </w:r>
            <w:r w:rsidRPr="001C3748">
              <w:rPr>
                <w:rFonts w:ascii="Consolas" w:hAnsi="Consolas" w:cs="Consolas"/>
                <w:color w:val="3F7F5F"/>
                <w:sz w:val="20"/>
                <w:szCs w:val="20"/>
                <w:lang w:val="tr-TR"/>
              </w:rPr>
              <w:t xml:space="preserve">parameter for </w:t>
            </w:r>
            <w:r w:rsidR="003737BA" w:rsidRPr="001C3748">
              <w:rPr>
                <w:rFonts w:ascii="Consolas" w:hAnsi="Consolas" w:cs="Consolas"/>
                <w:color w:val="3F7F5F"/>
                <w:sz w:val="20"/>
                <w:szCs w:val="20"/>
                <w:lang w:val="tr-TR"/>
              </w:rPr>
              <w:t>optional attributes</w:t>
            </w:r>
          </w:p>
          <w:p w14:paraId="787F9938" w14:textId="0B97E4F0"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bs.addSigner(ESignatureType.</w:t>
            </w:r>
            <w:r w:rsidRPr="001C3748">
              <w:rPr>
                <w:rFonts w:ascii="Consolas" w:hAnsi="Consolas" w:cs="Consolas"/>
                <w:i/>
                <w:iCs/>
                <w:color w:val="0000C0"/>
                <w:sz w:val="20"/>
                <w:szCs w:val="20"/>
                <w:lang w:val="tr-TR"/>
              </w:rPr>
              <w:t>TYPE_BES</w:t>
            </w:r>
            <w:r w:rsidRPr="001C3748">
              <w:rPr>
                <w:rFonts w:ascii="Consolas" w:hAnsi="Consolas" w:cs="Consolas"/>
                <w:color w:val="000000"/>
                <w:sz w:val="20"/>
                <w:szCs w:val="20"/>
                <w:lang w:val="tr-TR"/>
              </w:rPr>
              <w:t xml:space="preserve">, cert, signer, </w:t>
            </w:r>
            <w:r w:rsidRPr="001C3748">
              <w:rPr>
                <w:rFonts w:ascii="Consolas" w:hAnsi="Consolas" w:cs="Consolas"/>
                <w:bCs/>
                <w:color w:val="7F0055"/>
                <w:sz w:val="20"/>
                <w:szCs w:val="20"/>
                <w:lang w:val="tr-TR"/>
              </w:rPr>
              <w:t>null</w:t>
            </w:r>
            <w:r w:rsidRPr="001C3748">
              <w:rPr>
                <w:rFonts w:ascii="Consolas" w:hAnsi="Consolas" w:cs="Consolas"/>
                <w:color w:val="000000"/>
                <w:sz w:val="20"/>
                <w:szCs w:val="20"/>
                <w:lang w:val="tr-TR"/>
              </w:rPr>
              <w:t xml:space="preserve">, params); </w:t>
            </w:r>
          </w:p>
          <w:p w14:paraId="5225F14E"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14A70FD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 xml:space="preserve">//write the contentinfo to file </w:t>
            </w:r>
          </w:p>
          <w:p w14:paraId="5DC06EEB" w14:textId="075A7B9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dosyayaz</w:t>
            </w:r>
            <w:r w:rsidRPr="001C3748">
              <w:rPr>
                <w:rFonts w:ascii="Consolas" w:hAnsi="Consolas" w:cs="Consolas"/>
                <w:color w:val="000000"/>
                <w:sz w:val="20"/>
                <w:szCs w:val="20"/>
                <w:lang w:val="tr-TR"/>
              </w:rPr>
              <w:t>(bs.getEncod</w:t>
            </w:r>
            <w:r w:rsidR="00083AAE" w:rsidRPr="001C3748">
              <w:rPr>
                <w:rFonts w:ascii="Consolas" w:hAnsi="Consolas" w:cs="Consolas"/>
                <w:color w:val="000000"/>
                <w:sz w:val="20"/>
                <w:szCs w:val="20"/>
                <w:lang w:val="tr-TR"/>
              </w:rPr>
              <w:t>ed(),NEW_SIGNATURE_ADDED_FILE);</w:t>
            </w:r>
            <w:r w:rsidRPr="001C3748">
              <w:rPr>
                <w:rFonts w:ascii="Consolas" w:hAnsi="Consolas" w:cs="Consolas"/>
                <w:color w:val="000000"/>
                <w:sz w:val="20"/>
                <w:szCs w:val="20"/>
                <w:lang w:val="tr-TR"/>
              </w:rPr>
              <w:t xml:space="preserve"> </w:t>
            </w:r>
          </w:p>
          <w:p w14:paraId="3A6C239C" w14:textId="77777777" w:rsidR="00246475" w:rsidRPr="001C3748" w:rsidRDefault="00246475" w:rsidP="00246475">
            <w:pPr>
              <w:autoSpaceDE w:val="0"/>
              <w:autoSpaceDN w:val="0"/>
              <w:adjustRightInd w:val="0"/>
              <w:rPr>
                <w:rFonts w:ascii="Consolas" w:hAnsi="Consolas" w:cs="Consolas"/>
                <w:sz w:val="20"/>
                <w:szCs w:val="20"/>
              </w:rPr>
            </w:pPr>
          </w:p>
          <w:p w14:paraId="619EE346" w14:textId="77777777" w:rsidR="00246475" w:rsidRPr="001C3748" w:rsidRDefault="00246475" w:rsidP="00246475">
            <w:pPr>
              <w:autoSpaceDE w:val="0"/>
              <w:autoSpaceDN w:val="0"/>
              <w:adjustRightInd w:val="0"/>
              <w:rPr>
                <w:rFonts w:ascii="Consolas" w:hAnsi="Consolas" w:cs="Consolas"/>
                <w:sz w:val="20"/>
                <w:szCs w:val="20"/>
              </w:rPr>
            </w:pPr>
            <w:r w:rsidRPr="001C3748">
              <w:rPr>
                <w:rFonts w:ascii="Consolas" w:hAnsi="Consolas" w:cs="Consolas"/>
                <w:color w:val="000000"/>
                <w:sz w:val="20"/>
                <w:szCs w:val="20"/>
              </w:rPr>
              <w:t>SmartCardManager.getInstance().logout();</w:t>
            </w:r>
          </w:p>
          <w:p w14:paraId="2781D8D6" w14:textId="77777777" w:rsidR="00B334C3" w:rsidRPr="001C3748" w:rsidRDefault="00246475" w:rsidP="00246475">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p>
        </w:tc>
      </w:tr>
    </w:tbl>
    <w:p w14:paraId="2B4BC4A2" w14:textId="77777777" w:rsidR="00B334C3" w:rsidRDefault="00B334C3" w:rsidP="00B334C3">
      <w:pPr>
        <w:pStyle w:val="BodyText"/>
        <w:rPr>
          <w:sz w:val="22"/>
          <w:szCs w:val="22"/>
        </w:rPr>
      </w:pPr>
    </w:p>
    <w:p w14:paraId="14C3578A"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2B9A32AC" w14:textId="77777777" w:rsidTr="00FB750F">
        <w:tc>
          <w:tcPr>
            <w:tcW w:w="9546" w:type="dxa"/>
            <w:shd w:val="clear" w:color="auto" w:fill="F8F8F8"/>
          </w:tcPr>
          <w:p w14:paraId="2502170F" w14:textId="77777777" w:rsidR="00B334C3" w:rsidRPr="001C3748" w:rsidRDefault="00B334C3" w:rsidP="00D0262E">
            <w:pPr>
              <w:autoSpaceDE w:val="0"/>
              <w:autoSpaceDN w:val="0"/>
              <w:adjustRightInd w:val="0"/>
              <w:rPr>
                <w:rFonts w:ascii="Consolas" w:hAnsi="Consolas" w:cs="Consolas"/>
                <w:sz w:val="20"/>
                <w:szCs w:val="20"/>
                <w:lang w:val="tr-TR"/>
              </w:rPr>
            </w:pPr>
            <w:bookmarkStart w:id="481" w:name="OLE_LINK7"/>
            <w:bookmarkStart w:id="482" w:name="OLE_LINK8"/>
            <w:r w:rsidRPr="001C3748">
              <w:rPr>
                <w:rFonts w:ascii="Consolas" w:hAnsi="Consolas" w:cs="Consolas"/>
                <w:color w:val="0000FF"/>
                <w:sz w:val="20"/>
                <w:szCs w:val="20"/>
                <w:lang w:val="tr-TR"/>
              </w:rPr>
              <w:t>byte</w:t>
            </w:r>
            <w:r w:rsidRPr="001C3748">
              <w:rPr>
                <w:rFonts w:ascii="Consolas" w:hAnsi="Consolas" w:cs="Consolas"/>
                <w:sz w:val="20"/>
                <w:szCs w:val="20"/>
                <w:lang w:val="tr-TR"/>
              </w:rPr>
              <w:t xml:space="preserve">[] signature = </w:t>
            </w:r>
            <w:r w:rsidRPr="001C3748">
              <w:rPr>
                <w:rFonts w:ascii="Consolas" w:hAnsi="Consolas" w:cs="Consolas"/>
                <w:color w:val="2B91AF"/>
                <w:sz w:val="20"/>
                <w:szCs w:val="20"/>
                <w:lang w:val="tr-TR"/>
              </w:rPr>
              <w:t>AsnIO</w:t>
            </w:r>
            <w:r w:rsidRPr="001C3748">
              <w:rPr>
                <w:rFonts w:ascii="Consolas" w:hAnsi="Consolas" w:cs="Consolas"/>
                <w:sz w:val="20"/>
                <w:szCs w:val="20"/>
                <w:lang w:val="tr-TR"/>
              </w:rPr>
              <w:t>.dosyadanOKU(SIGNATURE_FILE);</w:t>
            </w:r>
          </w:p>
          <w:p w14:paraId="5C3B70B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 xml:space="preserve"> bs = </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(signature);</w:t>
            </w:r>
          </w:p>
          <w:p w14:paraId="6F5F12C2" w14:textId="77777777" w:rsidR="00B334C3" w:rsidRPr="001C3748" w:rsidRDefault="00B334C3" w:rsidP="00D0262E">
            <w:pPr>
              <w:autoSpaceDE w:val="0"/>
              <w:autoSpaceDN w:val="0"/>
              <w:adjustRightInd w:val="0"/>
              <w:rPr>
                <w:rFonts w:ascii="Consolas" w:hAnsi="Consolas" w:cs="Consolas"/>
                <w:sz w:val="20"/>
                <w:szCs w:val="20"/>
                <w:lang w:val="tr-TR"/>
              </w:rPr>
            </w:pPr>
          </w:p>
          <w:p w14:paraId="2D5FA23A"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8000"/>
                <w:sz w:val="20"/>
                <w:szCs w:val="20"/>
                <w:lang w:val="tr-TR"/>
              </w:rPr>
              <w:t xml:space="preserve">//create parameters necessary for signature creation </w:t>
            </w:r>
          </w:p>
          <w:p w14:paraId="48DF4763"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 xml:space="preserve">&gt; params_ = </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&gt;();</w:t>
            </w:r>
          </w:p>
          <w:p w14:paraId="1932D3E6" w14:textId="5DD7A30E"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ValidationPolicy</w:t>
            </w:r>
            <w:r w:rsidRPr="001C3748">
              <w:rPr>
                <w:rFonts w:ascii="Consolas" w:hAnsi="Consolas" w:cs="Consolas"/>
                <w:sz w:val="20"/>
                <w:szCs w:val="20"/>
                <w:lang w:val="tr-TR"/>
              </w:rPr>
              <w:t xml:space="preserve"> policy = </w:t>
            </w:r>
            <w:r w:rsidRPr="001C3748">
              <w:rPr>
                <w:rFonts w:ascii="Consolas" w:hAnsi="Consolas" w:cs="Consolas"/>
                <w:color w:val="2B91AF"/>
                <w:sz w:val="20"/>
                <w:szCs w:val="20"/>
                <w:lang w:val="tr-TR"/>
              </w:rPr>
              <w:t>PolicyReader</w:t>
            </w:r>
            <w:r w:rsidRPr="001C3748">
              <w:rPr>
                <w:rFonts w:ascii="Consolas" w:hAnsi="Consolas" w:cs="Consolas"/>
                <w:sz w:val="20"/>
                <w:szCs w:val="20"/>
                <w:lang w:val="tr-TR"/>
              </w:rPr>
              <w:t>.readValidationPolicy(</w:t>
            </w:r>
            <w:r w:rsidR="00924E0A" w:rsidRPr="001C3748">
              <w:rPr>
                <w:rFonts w:ascii="Consolas" w:hAnsi="Consolas" w:cs="Consolas"/>
                <w:color w:val="0000FF"/>
                <w:sz w:val="20"/>
                <w:szCs w:val="20"/>
                <w:lang w:val="tr-TR"/>
              </w:rPr>
              <w:t xml:space="preserve">new </w:t>
            </w:r>
            <w:r w:rsidR="00924E0A" w:rsidRPr="00C303F4">
              <w:rPr>
                <w:rFonts w:ascii="Consolas" w:hAnsi="Consolas" w:cs="Consolas"/>
                <w:color w:val="2B91AF"/>
                <w:sz w:val="20"/>
                <w:szCs w:val="20"/>
                <w:lang w:val="tr-TR"/>
              </w:rPr>
              <w:t>F</w:t>
            </w:r>
            <w:r w:rsidRPr="001C3748">
              <w:rPr>
                <w:rFonts w:ascii="Consolas" w:hAnsi="Consolas" w:cs="Consolas"/>
                <w:color w:val="2B91AF"/>
                <w:sz w:val="20"/>
                <w:szCs w:val="20"/>
                <w:lang w:val="tr-TR"/>
              </w:rPr>
              <w:t>ileStream</w:t>
            </w:r>
            <w:r w:rsidRPr="001C3748">
              <w:rPr>
                <w:rFonts w:ascii="Consolas" w:hAnsi="Consolas" w:cs="Consolas"/>
                <w:sz w:val="20"/>
                <w:szCs w:val="20"/>
                <w:lang w:val="tr-TR"/>
              </w:rPr>
              <w:t>(POLICY_FILE,</w:t>
            </w:r>
            <w:r w:rsidR="006D2AF4"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FileMode</w:t>
            </w:r>
            <w:r w:rsidRPr="001C3748">
              <w:rPr>
                <w:rFonts w:ascii="Consolas" w:hAnsi="Consolas" w:cs="Consolas"/>
                <w:sz w:val="20"/>
                <w:szCs w:val="20"/>
                <w:lang w:val="tr-TR"/>
              </w:rPr>
              <w:t xml:space="preserve">.Open, </w:t>
            </w:r>
            <w:r w:rsidRPr="001C3748">
              <w:rPr>
                <w:rFonts w:ascii="Consolas" w:hAnsi="Consolas" w:cs="Consolas"/>
                <w:color w:val="2B91AF"/>
                <w:sz w:val="20"/>
                <w:szCs w:val="20"/>
                <w:lang w:val="tr-TR"/>
              </w:rPr>
              <w:t>FileAccess</w:t>
            </w:r>
            <w:r w:rsidRPr="001C3748">
              <w:rPr>
                <w:rFonts w:ascii="Consolas" w:hAnsi="Consolas" w:cs="Consolas"/>
                <w:sz w:val="20"/>
                <w:szCs w:val="20"/>
                <w:lang w:val="tr-TR"/>
              </w:rPr>
              <w:t>.Read));</w:t>
            </w:r>
          </w:p>
          <w:p w14:paraId="4DF7CC43" w14:textId="77777777" w:rsidR="00B3053B" w:rsidRPr="001C3748" w:rsidRDefault="00B3053B" w:rsidP="00B3053B">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params_[</w:t>
            </w:r>
            <w:r w:rsidRPr="001C3748">
              <w:rPr>
                <w:rFonts w:ascii="Consolas" w:hAnsi="Consolas" w:cs="Consolas"/>
                <w:color w:val="2B91AF"/>
                <w:sz w:val="20"/>
                <w:szCs w:val="20"/>
                <w:lang w:val="tr-TR"/>
              </w:rPr>
              <w:t>EParameters</w:t>
            </w:r>
            <w:r w:rsidRPr="001C3748">
              <w:rPr>
                <w:rFonts w:ascii="Consolas" w:hAnsi="Consolas" w:cs="Consolas"/>
                <w:sz w:val="20"/>
                <w:szCs w:val="20"/>
                <w:lang w:val="tr-TR"/>
              </w:rPr>
              <w:t>.P_CERT_VALIDATION_POLICY] = policy;</w:t>
            </w:r>
          </w:p>
          <w:p w14:paraId="3663F889" w14:textId="77777777" w:rsidR="00B3053B" w:rsidRPr="001C3748" w:rsidRDefault="00B3053B" w:rsidP="00D0262E">
            <w:pPr>
              <w:autoSpaceDE w:val="0"/>
              <w:autoSpaceDN w:val="0"/>
              <w:adjustRightInd w:val="0"/>
              <w:rPr>
                <w:rFonts w:ascii="Consolas" w:hAnsi="Consolas" w:cs="Consolas"/>
                <w:sz w:val="20"/>
                <w:szCs w:val="20"/>
                <w:lang w:val="tr-TR"/>
              </w:rPr>
            </w:pPr>
          </w:p>
          <w:p w14:paraId="34428393" w14:textId="217722F0"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8000"/>
                <w:sz w:val="20"/>
                <w:szCs w:val="20"/>
                <w:lang w:val="tr-TR"/>
              </w:rPr>
              <w:t>/*necessary for certificate validation.</w:t>
            </w:r>
            <w:r w:rsidR="009C21CF">
              <w:rPr>
                <w:rFonts w:ascii="Consolas" w:hAnsi="Consolas" w:cs="Consolas"/>
                <w:color w:val="008000"/>
                <w:sz w:val="20"/>
                <w:szCs w:val="20"/>
                <w:lang w:val="tr-TR"/>
              </w:rPr>
              <w:t xml:space="preserve"> </w:t>
            </w:r>
            <w:r w:rsidRPr="001C3748">
              <w:rPr>
                <w:rFonts w:ascii="Consolas" w:hAnsi="Consolas" w:cs="Consolas"/>
                <w:color w:val="008000"/>
                <w:sz w:val="20"/>
                <w:szCs w:val="20"/>
                <w:lang w:val="tr-TR"/>
              </w:rPr>
              <w:t>By default,</w:t>
            </w:r>
            <w:r w:rsidR="006429CF">
              <w:rPr>
                <w:rFonts w:ascii="Consolas" w:hAnsi="Consolas" w:cs="Consolas"/>
                <w:color w:val="008000"/>
                <w:sz w:val="20"/>
                <w:szCs w:val="20"/>
                <w:lang w:val="tr-TR"/>
              </w:rPr>
              <w:t xml:space="preserve"> </w:t>
            </w:r>
            <w:r w:rsidRPr="001C3748">
              <w:rPr>
                <w:rFonts w:ascii="Consolas" w:hAnsi="Consolas" w:cs="Consolas"/>
                <w:color w:val="008000"/>
                <w:sz w:val="20"/>
                <w:szCs w:val="20"/>
                <w:lang w:val="tr-TR"/>
              </w:rPr>
              <w:t>certificate validation is done.</w:t>
            </w:r>
            <w:r w:rsidR="006429CF">
              <w:rPr>
                <w:rFonts w:ascii="Consolas" w:hAnsi="Consolas" w:cs="Consolas"/>
                <w:color w:val="008000"/>
                <w:sz w:val="20"/>
                <w:szCs w:val="20"/>
                <w:lang w:val="tr-TR"/>
              </w:rPr>
              <w:t xml:space="preserve"> </w:t>
            </w:r>
            <w:r w:rsidRPr="001C3748">
              <w:rPr>
                <w:rFonts w:ascii="Consolas" w:hAnsi="Consolas" w:cs="Consolas"/>
                <w:color w:val="008000"/>
                <w:sz w:val="20"/>
                <w:szCs w:val="20"/>
                <w:lang w:val="tr-TR"/>
              </w:rPr>
              <w:t>But if the user does not want certificate validation,</w:t>
            </w:r>
            <w:r w:rsidR="009C21CF">
              <w:rPr>
                <w:rFonts w:ascii="Consolas" w:hAnsi="Consolas" w:cs="Consolas"/>
                <w:color w:val="008000"/>
                <w:sz w:val="20"/>
                <w:szCs w:val="20"/>
                <w:lang w:val="tr-TR"/>
              </w:rPr>
              <w:t xml:space="preserve"> </w:t>
            </w:r>
            <w:r w:rsidRPr="001C3748">
              <w:rPr>
                <w:rFonts w:ascii="Consolas" w:hAnsi="Consolas" w:cs="Consolas"/>
                <w:color w:val="008000"/>
                <w:sz w:val="20"/>
                <w:szCs w:val="20"/>
                <w:lang w:val="tr-TR"/>
              </w:rPr>
              <w:t>he can add P_VALIDATE_CERTIFICATE_BEFORE_SIGNING parameter with its value set to false*/</w:t>
            </w:r>
          </w:p>
          <w:p w14:paraId="76BE7624" w14:textId="77777777" w:rsidR="005922AF" w:rsidRPr="001C3748" w:rsidRDefault="005922AF" w:rsidP="00D0262E">
            <w:pPr>
              <w:autoSpaceDE w:val="0"/>
              <w:autoSpaceDN w:val="0"/>
              <w:adjustRightInd w:val="0"/>
              <w:rPr>
                <w:rFonts w:ascii="Consolas" w:hAnsi="Consolas" w:cs="Consolas"/>
                <w:color w:val="2B91AF"/>
                <w:sz w:val="20"/>
                <w:szCs w:val="20"/>
                <w:lang w:val="tr-TR"/>
              </w:rPr>
            </w:pPr>
          </w:p>
          <w:p w14:paraId="03C737D2" w14:textId="00EB7B56" w:rsidR="00B3053B" w:rsidRPr="001C3748" w:rsidRDefault="00B3053B" w:rsidP="00B3053B">
            <w:pPr>
              <w:autoSpaceDE w:val="0"/>
              <w:autoSpaceDN w:val="0"/>
              <w:adjustRightInd w:val="0"/>
              <w:rPr>
                <w:rFonts w:ascii="Consolas" w:hAnsi="Consolas" w:cs="Consolas"/>
                <w:noProof/>
                <w:sz w:val="20"/>
                <w:szCs w:val="20"/>
              </w:rPr>
            </w:pPr>
            <w:r w:rsidRPr="001C3748">
              <w:rPr>
                <w:rFonts w:ascii="Consolas" w:hAnsi="Consolas" w:cs="Consolas"/>
                <w:noProof/>
                <w:color w:val="0000FF"/>
                <w:sz w:val="20"/>
                <w:szCs w:val="20"/>
              </w:rPr>
              <w:t>bool</w:t>
            </w:r>
            <w:r w:rsidRPr="001C3748">
              <w:rPr>
                <w:rFonts w:ascii="Consolas" w:hAnsi="Consolas" w:cs="Consolas"/>
                <w:noProof/>
                <w:sz w:val="20"/>
                <w:szCs w:val="20"/>
              </w:rPr>
              <w:t xml:space="preserve"> checkQCStatement = </w:t>
            </w:r>
            <w:r w:rsidR="00713C43" w:rsidRPr="001C3748">
              <w:rPr>
                <w:rFonts w:ascii="Consolas" w:hAnsi="Consolas" w:cs="Consolas"/>
                <w:color w:val="000000"/>
                <w:sz w:val="20"/>
                <w:szCs w:val="20"/>
              </w:rPr>
              <w:t>isQualified();</w:t>
            </w:r>
          </w:p>
          <w:p w14:paraId="0CB526C5" w14:textId="77777777" w:rsidR="00B3053B" w:rsidRPr="001C3748" w:rsidRDefault="00B3053B" w:rsidP="00B3053B">
            <w:pPr>
              <w:autoSpaceDE w:val="0"/>
              <w:autoSpaceDN w:val="0"/>
              <w:adjustRightInd w:val="0"/>
              <w:rPr>
                <w:rFonts w:ascii="Consolas" w:hAnsi="Consolas" w:cs="Consolas"/>
                <w:noProof/>
                <w:sz w:val="20"/>
                <w:szCs w:val="20"/>
              </w:rPr>
            </w:pPr>
            <w:r w:rsidRPr="001C3748">
              <w:rPr>
                <w:rFonts w:ascii="Consolas" w:hAnsi="Consolas" w:cs="Consolas"/>
                <w:noProof/>
                <w:sz w:val="20"/>
                <w:szCs w:val="20"/>
              </w:rPr>
              <w:t xml:space="preserve">            </w:t>
            </w:r>
          </w:p>
          <w:p w14:paraId="1C9CFEE1" w14:textId="77777777" w:rsidR="00B3053B" w:rsidRPr="001C3748" w:rsidRDefault="00B3053B" w:rsidP="00B3053B">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//Get qualified or non-qualified certificate.</w:t>
            </w:r>
          </w:p>
          <w:p w14:paraId="24A71FBA" w14:textId="77777777" w:rsidR="00713C43" w:rsidRPr="001C3748" w:rsidRDefault="00713C43" w:rsidP="00713C43">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ECertificate</w:t>
            </w:r>
            <w:r w:rsidRPr="001C3748">
              <w:rPr>
                <w:rFonts w:ascii="Consolas" w:hAnsi="Consolas" w:cs="Consolas"/>
                <w:noProof/>
                <w:sz w:val="20"/>
                <w:szCs w:val="20"/>
              </w:rPr>
              <w:t xml:space="preserve"> cert = </w:t>
            </w:r>
            <w:r w:rsidRPr="001C3748">
              <w:rPr>
                <w:rFonts w:ascii="Consolas" w:hAnsi="Consolas" w:cs="Consolas"/>
                <w:noProof/>
                <w:color w:val="2B91AF"/>
                <w:sz w:val="20"/>
                <w:szCs w:val="20"/>
              </w:rPr>
              <w:t>SmartCardManager</w:t>
            </w:r>
            <w:r w:rsidRPr="001C3748">
              <w:rPr>
                <w:rFonts w:ascii="Consolas" w:hAnsi="Consolas" w:cs="Consolas"/>
                <w:noProof/>
                <w:sz w:val="20"/>
                <w:szCs w:val="20"/>
              </w:rPr>
              <w:t>.getInstance().getSignatureCertificate(checkQCStatement);</w:t>
            </w:r>
          </w:p>
          <w:p w14:paraId="3A78FA3D" w14:textId="77777777" w:rsidR="00713C43" w:rsidRPr="001C3748" w:rsidRDefault="00713C43" w:rsidP="00713C43">
            <w:pPr>
              <w:autoSpaceDE w:val="0"/>
              <w:autoSpaceDN w:val="0"/>
              <w:adjustRightInd w:val="0"/>
              <w:rPr>
                <w:rFonts w:ascii="Consolas" w:hAnsi="Consolas" w:cs="Consolas"/>
                <w:noProof/>
                <w:sz w:val="20"/>
                <w:szCs w:val="20"/>
              </w:rPr>
            </w:pPr>
          </w:p>
          <w:p w14:paraId="4E24BD91" w14:textId="77777777" w:rsidR="00713C43" w:rsidRPr="001C3748" w:rsidRDefault="00713C43" w:rsidP="00713C43">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BaseSigner</w:t>
            </w:r>
            <w:r w:rsidRPr="001C3748">
              <w:rPr>
                <w:rFonts w:ascii="Consolas" w:hAnsi="Consolas" w:cs="Consolas"/>
                <w:noProof/>
                <w:sz w:val="20"/>
                <w:szCs w:val="20"/>
              </w:rPr>
              <w:t xml:space="preserve"> signer = </w:t>
            </w:r>
            <w:r w:rsidRPr="001C3748">
              <w:rPr>
                <w:rFonts w:ascii="Consolas" w:hAnsi="Consolas" w:cs="Consolas"/>
                <w:noProof/>
                <w:color w:val="2B91AF"/>
                <w:sz w:val="20"/>
                <w:szCs w:val="20"/>
              </w:rPr>
              <w:t>SmartCardManager</w:t>
            </w:r>
            <w:r w:rsidRPr="001C3748">
              <w:rPr>
                <w:rFonts w:ascii="Consolas" w:hAnsi="Consolas" w:cs="Consolas"/>
                <w:noProof/>
                <w:sz w:val="20"/>
                <w:szCs w:val="20"/>
              </w:rPr>
              <w:t>.getInstance().getSigner(getPin(), cert);</w:t>
            </w:r>
          </w:p>
          <w:p w14:paraId="7D51D0B6" w14:textId="77777777" w:rsidR="00B334C3" w:rsidRPr="001C3748" w:rsidRDefault="00B334C3" w:rsidP="00D0262E">
            <w:pPr>
              <w:autoSpaceDE w:val="0"/>
              <w:autoSpaceDN w:val="0"/>
              <w:adjustRightInd w:val="0"/>
              <w:rPr>
                <w:rFonts w:ascii="Consolas" w:hAnsi="Consolas" w:cs="Consolas"/>
                <w:sz w:val="20"/>
                <w:szCs w:val="20"/>
                <w:lang w:val="tr-TR"/>
              </w:rPr>
            </w:pPr>
          </w:p>
          <w:p w14:paraId="6CD71189" w14:textId="3A19F0D3"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8000"/>
                <w:sz w:val="20"/>
                <w:szCs w:val="20"/>
                <w:lang w:val="tr-TR"/>
              </w:rPr>
              <w:t>//add signer. Since the specified attributes are mandatory for bes,</w:t>
            </w:r>
            <w:r w:rsidR="009C21CF">
              <w:rPr>
                <w:rFonts w:ascii="Consolas" w:hAnsi="Consolas" w:cs="Consolas"/>
                <w:color w:val="008000"/>
                <w:sz w:val="20"/>
                <w:szCs w:val="20"/>
                <w:lang w:val="tr-TR"/>
              </w:rPr>
              <w:t xml:space="preserve"> </w:t>
            </w:r>
            <w:r w:rsidRPr="001C3748">
              <w:rPr>
                <w:rFonts w:ascii="Consolas" w:hAnsi="Consolas" w:cs="Consolas"/>
                <w:color w:val="008000"/>
                <w:sz w:val="20"/>
                <w:szCs w:val="20"/>
                <w:lang w:val="tr-TR"/>
              </w:rPr>
              <w:t xml:space="preserve">null is given as </w:t>
            </w:r>
            <w:r w:rsidR="003737BA" w:rsidRPr="001C3748">
              <w:rPr>
                <w:rFonts w:ascii="Consolas" w:hAnsi="Consolas" w:cs="Consolas"/>
                <w:color w:val="3F7F5F"/>
                <w:sz w:val="20"/>
                <w:szCs w:val="20"/>
                <w:lang w:val="tr-TR"/>
              </w:rPr>
              <w:t>//</w:t>
            </w:r>
            <w:r w:rsidRPr="001C3748">
              <w:rPr>
                <w:rFonts w:ascii="Consolas" w:hAnsi="Consolas" w:cs="Consolas"/>
                <w:color w:val="008000"/>
                <w:sz w:val="20"/>
                <w:szCs w:val="20"/>
                <w:lang w:val="tr-TR"/>
              </w:rPr>
              <w:t xml:space="preserve">parameter for </w:t>
            </w:r>
            <w:r w:rsidR="00C303F4" w:rsidRPr="001C3748">
              <w:rPr>
                <w:rFonts w:ascii="Consolas" w:hAnsi="Consolas" w:cs="Consolas"/>
                <w:color w:val="008000"/>
                <w:sz w:val="20"/>
                <w:szCs w:val="20"/>
                <w:lang w:val="tr-TR"/>
              </w:rPr>
              <w:t>optional attributes</w:t>
            </w:r>
            <w:r w:rsidRPr="001C3748">
              <w:rPr>
                <w:rFonts w:ascii="Consolas" w:hAnsi="Consolas" w:cs="Consolas"/>
                <w:color w:val="008000"/>
                <w:sz w:val="20"/>
                <w:szCs w:val="20"/>
                <w:lang w:val="tr-TR"/>
              </w:rPr>
              <w:t xml:space="preserve"> </w:t>
            </w:r>
          </w:p>
          <w:p w14:paraId="11C8973A"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bs.addSigner(</w:t>
            </w:r>
            <w:r w:rsidRPr="001C3748">
              <w:rPr>
                <w:rFonts w:ascii="Consolas" w:hAnsi="Consolas" w:cs="Consolas"/>
                <w:color w:val="2B91AF"/>
                <w:sz w:val="20"/>
                <w:szCs w:val="20"/>
                <w:lang w:val="tr-TR"/>
              </w:rPr>
              <w:t>ESignatureType</w:t>
            </w:r>
            <w:r w:rsidRPr="001C3748">
              <w:rPr>
                <w:rFonts w:ascii="Consolas" w:hAnsi="Consolas" w:cs="Consolas"/>
                <w:sz w:val="20"/>
                <w:szCs w:val="20"/>
                <w:lang w:val="tr-TR"/>
              </w:rPr>
              <w:t xml:space="preserve">.TYPE_BES, cert, signer, </w:t>
            </w:r>
            <w:r w:rsidRPr="001C3748">
              <w:rPr>
                <w:rFonts w:ascii="Consolas" w:hAnsi="Consolas" w:cs="Consolas"/>
                <w:color w:val="0000FF"/>
                <w:sz w:val="20"/>
                <w:szCs w:val="20"/>
                <w:lang w:val="tr-TR"/>
              </w:rPr>
              <w:t>null</w:t>
            </w:r>
            <w:r w:rsidRPr="001C3748">
              <w:rPr>
                <w:rFonts w:ascii="Consolas" w:hAnsi="Consolas" w:cs="Consolas"/>
                <w:sz w:val="20"/>
                <w:szCs w:val="20"/>
                <w:lang w:val="tr-TR"/>
              </w:rPr>
              <w:t>, params_);</w:t>
            </w:r>
          </w:p>
          <w:p w14:paraId="575E599F" w14:textId="77777777" w:rsidR="00B334C3" w:rsidRPr="001C3748" w:rsidRDefault="00B334C3" w:rsidP="00D0262E">
            <w:pPr>
              <w:autoSpaceDE w:val="0"/>
              <w:autoSpaceDN w:val="0"/>
              <w:adjustRightInd w:val="0"/>
              <w:rPr>
                <w:rFonts w:ascii="Consolas" w:hAnsi="Consolas" w:cs="Consolas"/>
                <w:sz w:val="20"/>
                <w:szCs w:val="20"/>
                <w:lang w:val="tr-TR"/>
              </w:rPr>
            </w:pPr>
          </w:p>
          <w:p w14:paraId="59A1028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8000"/>
                <w:sz w:val="20"/>
                <w:szCs w:val="20"/>
                <w:lang w:val="tr-TR"/>
              </w:rPr>
              <w:t xml:space="preserve">//write the contentinfo to file </w:t>
            </w:r>
          </w:p>
          <w:p w14:paraId="10EABFC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AsnIO</w:t>
            </w:r>
            <w:r w:rsidRPr="001C3748">
              <w:rPr>
                <w:rFonts w:ascii="Consolas" w:hAnsi="Consolas" w:cs="Consolas"/>
                <w:sz w:val="20"/>
                <w:szCs w:val="20"/>
                <w:lang w:val="tr-TR"/>
              </w:rPr>
              <w:t>.dosyayaz(bs.getEncoded(), NEW_SIGNATURE_ADDED_FILE);</w:t>
            </w:r>
          </w:p>
          <w:p w14:paraId="18CADFE6" w14:textId="77777777" w:rsidR="00B3053B" w:rsidRPr="001C3748" w:rsidRDefault="00B3053B" w:rsidP="00B3053B">
            <w:pPr>
              <w:autoSpaceDE w:val="0"/>
              <w:autoSpaceDN w:val="0"/>
              <w:adjustRightInd w:val="0"/>
              <w:rPr>
                <w:rFonts w:ascii="Consolas" w:hAnsi="Consolas" w:cs="Consolas"/>
                <w:noProof/>
                <w:sz w:val="20"/>
                <w:szCs w:val="20"/>
              </w:rPr>
            </w:pPr>
          </w:p>
          <w:p w14:paraId="39FC4868" w14:textId="77777777" w:rsidR="00B3053B" w:rsidRPr="001C3748" w:rsidRDefault="00B3053B" w:rsidP="00B3053B">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SmartCardManager</w:t>
            </w:r>
            <w:r w:rsidRPr="001C3748">
              <w:rPr>
                <w:rFonts w:ascii="Consolas" w:hAnsi="Consolas" w:cs="Consolas"/>
                <w:noProof/>
                <w:sz w:val="20"/>
                <w:szCs w:val="20"/>
              </w:rPr>
              <w:t>.getInstance().logout();</w:t>
            </w:r>
          </w:p>
          <w:bookmarkEnd w:id="481"/>
          <w:bookmarkEnd w:id="482"/>
          <w:p w14:paraId="1E728D0F" w14:textId="77777777" w:rsidR="00B334C3" w:rsidRPr="001C3748" w:rsidRDefault="00B334C3" w:rsidP="00D0262E">
            <w:pPr>
              <w:autoSpaceDE w:val="0"/>
              <w:autoSpaceDN w:val="0"/>
              <w:adjustRightInd w:val="0"/>
              <w:rPr>
                <w:rFonts w:ascii="Consolas" w:hAnsi="Consolas" w:cs="Consolas"/>
                <w:sz w:val="20"/>
                <w:szCs w:val="20"/>
              </w:rPr>
            </w:pPr>
          </w:p>
        </w:tc>
      </w:tr>
    </w:tbl>
    <w:p w14:paraId="0FE33D1E" w14:textId="77777777" w:rsidR="00B334C3" w:rsidRDefault="00B334C3" w:rsidP="00B334C3">
      <w:pPr>
        <w:pStyle w:val="Heading3"/>
      </w:pPr>
      <w:bookmarkStart w:id="483" w:name="_Toc323036312"/>
      <w:bookmarkStart w:id="484" w:name="_Toc86130341"/>
      <w:r>
        <w:lastRenderedPageBreak/>
        <w:t xml:space="preserve">Seri </w:t>
      </w:r>
      <w:r w:rsidRPr="00F14816">
        <w:t>İmza</w:t>
      </w:r>
      <w:bookmarkEnd w:id="483"/>
      <w:bookmarkEnd w:id="484"/>
    </w:p>
    <w:p w14:paraId="1BAC717B" w14:textId="550B9039" w:rsidR="00B334C3" w:rsidRPr="00276C0C" w:rsidRDefault="00B334C3" w:rsidP="00B334C3">
      <w:pPr>
        <w:pStyle w:val="BodyText"/>
        <w:rPr>
          <w:sz w:val="22"/>
          <w:szCs w:val="22"/>
        </w:rPr>
      </w:pPr>
      <w:r w:rsidRPr="00276C0C">
        <w:rPr>
          <w:sz w:val="22"/>
          <w:szCs w:val="22"/>
        </w:rPr>
        <w:t>Seri imza eklerken, imzanın eklendiği seviyeye kadar olan bütün imzacıların imzası ve imzalanmak istenen veri imzalanır. Dolayısıyla bir imzacının imzası çıkartılırsa o imzacıdan sonra imza atan imzacıların da imzalarının çıkartılması gerekmektedir.</w:t>
      </w:r>
    </w:p>
    <w:p w14:paraId="418A3D65" w14:textId="5F79425A" w:rsidR="00B334C3" w:rsidRDefault="00B334C3" w:rsidP="00B334C3">
      <w:pPr>
        <w:pStyle w:val="BodyText"/>
        <w:rPr>
          <w:sz w:val="22"/>
          <w:szCs w:val="22"/>
        </w:rPr>
      </w:pPr>
      <w:r w:rsidRPr="00276C0C">
        <w:rPr>
          <w:sz w:val="22"/>
          <w:szCs w:val="22"/>
        </w:rPr>
        <w:t xml:space="preserve">Aşağıdaki kod örneğinde </w:t>
      </w:r>
      <w:r w:rsidR="000B247C">
        <w:rPr>
          <w:sz w:val="22"/>
          <w:szCs w:val="22"/>
        </w:rPr>
        <w:t>ilk imzacıya seri imza eklenmektedir</w:t>
      </w:r>
      <w:r w:rsidRPr="00276C0C">
        <w:rPr>
          <w:sz w:val="22"/>
          <w:szCs w:val="22"/>
        </w:rPr>
        <w:t>.</w:t>
      </w:r>
    </w:p>
    <w:p w14:paraId="6F6230FE" w14:textId="77777777" w:rsidR="00B334C3" w:rsidRDefault="00B334C3" w:rsidP="00B334C3">
      <w:pPr>
        <w:pStyle w:val="BodyText"/>
        <w:rPr>
          <w:b/>
          <w:sz w:val="22"/>
          <w:szCs w:val="22"/>
        </w:rPr>
      </w:pPr>
    </w:p>
    <w:p w14:paraId="24FE704B"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438A9747" w14:textId="77777777" w:rsidTr="00BB21A4">
        <w:trPr>
          <w:trHeight w:val="6722"/>
        </w:trPr>
        <w:tc>
          <w:tcPr>
            <w:tcW w:w="9546" w:type="dxa"/>
            <w:shd w:val="clear" w:color="auto" w:fill="F8F8F8"/>
          </w:tcPr>
          <w:p w14:paraId="5026B600" w14:textId="7C0FD538"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signature = </w:t>
            </w: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dosyadanOKU</w:t>
            </w:r>
            <w:r w:rsidRPr="001C3748">
              <w:rPr>
                <w:rFonts w:ascii="Consolas" w:hAnsi="Consolas" w:cs="Consolas"/>
                <w:color w:val="000000"/>
                <w:sz w:val="20"/>
                <w:szCs w:val="20"/>
                <w:lang w:val="tr-TR"/>
              </w:rPr>
              <w:t>(SIGNATURE_FILE);</w:t>
            </w:r>
          </w:p>
          <w:p w14:paraId="7821062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(signature);</w:t>
            </w:r>
          </w:p>
          <w:p w14:paraId="25F5CC14"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61A2E0DF"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 xml:space="preserve">//create parameters necessary for signature creation </w:t>
            </w:r>
          </w:p>
          <w:p w14:paraId="4099C16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HashMap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 xml:space="preserve">&gt; params = </w:t>
            </w:r>
            <w:r w:rsidR="00924E0A" w:rsidRPr="001C3748">
              <w:rPr>
                <w:rFonts w:ascii="Consolas" w:hAnsi="Consolas" w:cs="Consolas"/>
                <w:bCs/>
                <w:color w:val="7F0055"/>
                <w:sz w:val="20"/>
                <w:szCs w:val="20"/>
                <w:lang w:val="tr-TR"/>
              </w:rPr>
              <w:t xml:space="preserve">new </w:t>
            </w:r>
            <w:r w:rsidR="00924E0A" w:rsidRPr="00C303F4">
              <w:rPr>
                <w:rFonts w:ascii="Consolas" w:hAnsi="Consolas" w:cs="Consolas"/>
                <w:bCs/>
                <w:color w:val="005032"/>
                <w:sz w:val="20"/>
                <w:szCs w:val="20"/>
                <w:lang w:val="tr-TR"/>
              </w:rPr>
              <w:t>H</w:t>
            </w:r>
            <w:r w:rsidRPr="001C3748">
              <w:rPr>
                <w:rFonts w:ascii="Consolas" w:hAnsi="Consolas" w:cs="Consolas"/>
                <w:bCs/>
                <w:color w:val="005032"/>
                <w:sz w:val="20"/>
                <w:szCs w:val="20"/>
                <w:lang w:val="tr-TR"/>
              </w:rPr>
              <w:t>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 xml:space="preserve">&gt;(); </w:t>
            </w:r>
          </w:p>
          <w:p w14:paraId="659D3F98" w14:textId="01E31CD8" w:rsidR="00121827"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005032"/>
                <w:sz w:val="20"/>
                <w:szCs w:val="20"/>
                <w:lang w:val="tr-TR"/>
              </w:rPr>
              <w:t>ValidationPolicy</w:t>
            </w:r>
            <w:r w:rsidRPr="001C3748">
              <w:rPr>
                <w:rFonts w:ascii="Consolas" w:hAnsi="Consolas" w:cs="Consolas"/>
                <w:color w:val="000000"/>
                <w:sz w:val="20"/>
                <w:szCs w:val="20"/>
                <w:lang w:val="tr-TR"/>
              </w:rPr>
              <w:t xml:space="preserve"> policy = </w:t>
            </w:r>
            <w:r w:rsidRPr="001C3748">
              <w:rPr>
                <w:rFonts w:ascii="Consolas" w:hAnsi="Consolas" w:cs="Consolas"/>
                <w:bCs/>
                <w:color w:val="005032"/>
                <w:sz w:val="20"/>
                <w:szCs w:val="20"/>
                <w:lang w:val="tr-TR"/>
              </w:rPr>
              <w:t>PolicyReader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readValidationPolicy</w:t>
            </w:r>
            <w:r w:rsidRPr="001C3748">
              <w:rPr>
                <w:rFonts w:ascii="Consolas" w:hAnsi="Consolas" w:cs="Consolas"/>
                <w:color w:val="000000"/>
                <w:sz w:val="20"/>
                <w:szCs w:val="20"/>
                <w:lang w:val="tr-TR"/>
              </w:rPr>
              <w:t>(</w:t>
            </w:r>
            <w:r w:rsidR="00924E0A" w:rsidRPr="001C3748">
              <w:rPr>
                <w:rFonts w:ascii="Consolas" w:hAnsi="Consolas" w:cs="Consolas"/>
                <w:bCs/>
                <w:color w:val="7F0055"/>
                <w:sz w:val="20"/>
                <w:szCs w:val="20"/>
                <w:lang w:val="tr-TR"/>
              </w:rPr>
              <w:t xml:space="preserve">new </w:t>
            </w:r>
            <w:r w:rsidR="00924E0A" w:rsidRPr="00C303F4">
              <w:rPr>
                <w:rFonts w:ascii="Consolas" w:hAnsi="Consolas" w:cs="Consolas"/>
                <w:bCs/>
                <w:color w:val="005032"/>
                <w:sz w:val="20"/>
                <w:szCs w:val="20"/>
                <w:lang w:val="tr-TR"/>
              </w:rPr>
              <w:t>F</w:t>
            </w:r>
            <w:r w:rsidRPr="001C3748">
              <w:rPr>
                <w:rFonts w:ascii="Consolas" w:hAnsi="Consolas" w:cs="Consolas"/>
                <w:bCs/>
                <w:color w:val="005032"/>
                <w:sz w:val="20"/>
                <w:szCs w:val="20"/>
                <w:lang w:val="tr-TR"/>
              </w:rPr>
              <w:t>ileInputStream</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POLICY_FILE</w:t>
            </w:r>
            <w:r w:rsidRPr="001C3748">
              <w:rPr>
                <w:rFonts w:ascii="Consolas" w:hAnsi="Consolas" w:cs="Consolas"/>
                <w:color w:val="000000"/>
                <w:sz w:val="20"/>
                <w:szCs w:val="20"/>
                <w:lang w:val="tr-TR"/>
              </w:rPr>
              <w:t>));</w:t>
            </w:r>
          </w:p>
          <w:p w14:paraId="5C9D8661" w14:textId="77777777" w:rsidR="00B334C3" w:rsidRPr="001C3748" w:rsidRDefault="00121827"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P_CERT_VALIDATION_POLICY</w:t>
            </w:r>
            <w:r w:rsidRPr="001C3748">
              <w:rPr>
                <w:rFonts w:ascii="Consolas" w:hAnsi="Consolas" w:cs="Consolas"/>
                <w:color w:val="000000"/>
                <w:sz w:val="20"/>
                <w:szCs w:val="20"/>
                <w:lang w:val="tr-TR"/>
              </w:rPr>
              <w:t>, policy);</w:t>
            </w:r>
            <w:r w:rsidR="00B334C3" w:rsidRPr="001C3748">
              <w:rPr>
                <w:rFonts w:ascii="Consolas" w:hAnsi="Consolas" w:cs="Consolas"/>
                <w:color w:val="000000"/>
                <w:sz w:val="20"/>
                <w:szCs w:val="20"/>
                <w:lang w:val="tr-TR"/>
              </w:rPr>
              <w:t xml:space="preserve"> </w:t>
            </w:r>
          </w:p>
          <w:p w14:paraId="2239211D" w14:textId="563CB7D0"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/*necessary for certificate validation.</w:t>
            </w:r>
            <w:r w:rsidR="009C21CF">
              <w:rPr>
                <w:rFonts w:ascii="Consolas" w:hAnsi="Consolas" w:cs="Consolas"/>
                <w:color w:val="3F7F5F"/>
                <w:sz w:val="20"/>
                <w:szCs w:val="20"/>
                <w:lang w:val="tr-TR"/>
              </w:rPr>
              <w:t xml:space="preserve"> </w:t>
            </w:r>
            <w:r w:rsidRPr="001C3748">
              <w:rPr>
                <w:rFonts w:ascii="Consolas" w:hAnsi="Consolas" w:cs="Consolas"/>
                <w:color w:val="3F7F5F"/>
                <w:sz w:val="20"/>
                <w:szCs w:val="20"/>
                <w:lang w:val="tr-TR"/>
              </w:rPr>
              <w:t>By default,</w:t>
            </w:r>
            <w:r w:rsidR="009C1515">
              <w:rPr>
                <w:rFonts w:ascii="Consolas" w:hAnsi="Consolas" w:cs="Consolas"/>
                <w:color w:val="3F7F5F"/>
                <w:sz w:val="20"/>
                <w:szCs w:val="20"/>
                <w:lang w:val="tr-TR"/>
              </w:rPr>
              <w:t xml:space="preserve"> </w:t>
            </w:r>
            <w:r w:rsidRPr="001C3748">
              <w:rPr>
                <w:rFonts w:ascii="Consolas" w:hAnsi="Consolas" w:cs="Consolas"/>
                <w:color w:val="3F7F5F"/>
                <w:sz w:val="20"/>
                <w:szCs w:val="20"/>
                <w:lang w:val="tr-TR"/>
              </w:rPr>
              <w:t>certificate validation is done.</w:t>
            </w:r>
            <w:r w:rsidR="009C1515">
              <w:rPr>
                <w:rFonts w:ascii="Consolas" w:hAnsi="Consolas" w:cs="Consolas"/>
                <w:color w:val="3F7F5F"/>
                <w:sz w:val="20"/>
                <w:szCs w:val="20"/>
                <w:lang w:val="tr-TR"/>
              </w:rPr>
              <w:t xml:space="preserve"> </w:t>
            </w:r>
            <w:r w:rsidRPr="001C3748">
              <w:rPr>
                <w:rFonts w:ascii="Consolas" w:hAnsi="Consolas" w:cs="Consolas"/>
                <w:color w:val="3F7F5F"/>
                <w:sz w:val="20"/>
                <w:szCs w:val="20"/>
                <w:lang w:val="tr-TR"/>
              </w:rPr>
              <w:t>But if the user does not want certificate validation,</w:t>
            </w:r>
            <w:r w:rsidR="005E2321">
              <w:rPr>
                <w:rFonts w:ascii="Consolas" w:hAnsi="Consolas" w:cs="Consolas"/>
                <w:color w:val="3F7F5F"/>
                <w:sz w:val="20"/>
                <w:szCs w:val="20"/>
                <w:lang w:val="tr-TR"/>
              </w:rPr>
              <w:t xml:space="preserve"> </w:t>
            </w:r>
            <w:r w:rsidRPr="001C3748">
              <w:rPr>
                <w:rFonts w:ascii="Consolas" w:hAnsi="Consolas" w:cs="Consolas"/>
                <w:color w:val="3F7F5F"/>
                <w:sz w:val="20"/>
                <w:szCs w:val="20"/>
                <w:lang w:val="tr-TR"/>
              </w:rPr>
              <w:t>he can add P_VALIDATE_CERTIFICATE_BEFORE_SIGNING parameter with its value set to false*/</w:t>
            </w:r>
          </w:p>
          <w:p w14:paraId="04B82244"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27073E2E" w14:textId="264A1E5F" w:rsidR="00634BF9" w:rsidRPr="001C3748" w:rsidRDefault="00634BF9" w:rsidP="00634BF9">
            <w:pPr>
              <w:autoSpaceDE w:val="0"/>
              <w:autoSpaceDN w:val="0"/>
              <w:adjustRightInd w:val="0"/>
              <w:rPr>
                <w:rFonts w:ascii="Consolas" w:hAnsi="Consolas" w:cs="Consolas"/>
                <w:sz w:val="20"/>
                <w:szCs w:val="20"/>
              </w:rPr>
            </w:pPr>
            <w:r w:rsidRPr="001C3748">
              <w:rPr>
                <w:rFonts w:ascii="Consolas" w:hAnsi="Consolas" w:cs="Consolas"/>
                <w:color w:val="3F7F5F"/>
                <w:sz w:val="20"/>
                <w:szCs w:val="20"/>
              </w:rPr>
              <w:t>//By default, QC statement is checked</w:t>
            </w:r>
            <w:r w:rsidR="009228F2">
              <w:rPr>
                <w:rFonts w:ascii="Consolas" w:hAnsi="Consolas" w:cs="Consolas"/>
                <w:color w:val="3F7F5F"/>
                <w:sz w:val="20"/>
                <w:szCs w:val="20"/>
              </w:rPr>
              <w:t xml:space="preserve"> </w:t>
            </w:r>
            <w:r w:rsidRPr="001C3748">
              <w:rPr>
                <w:rFonts w:ascii="Consolas" w:hAnsi="Consolas" w:cs="Consolas"/>
                <w:color w:val="3F7F5F"/>
                <w:sz w:val="20"/>
                <w:szCs w:val="20"/>
              </w:rPr>
              <w:t>and signature won</w:t>
            </w:r>
            <w:r w:rsidR="009228F2">
              <w:rPr>
                <w:rFonts w:ascii="Consolas" w:hAnsi="Consolas" w:cs="Consolas"/>
                <w:color w:val="3F7F5F"/>
                <w:sz w:val="20"/>
                <w:szCs w:val="20"/>
              </w:rPr>
              <w:t>’</w:t>
            </w:r>
            <w:r w:rsidRPr="001C3748">
              <w:rPr>
                <w:rFonts w:ascii="Consolas" w:hAnsi="Consolas" w:cs="Consolas"/>
                <w:color w:val="3F7F5F"/>
                <w:sz w:val="20"/>
                <w:szCs w:val="20"/>
              </w:rPr>
              <w:t xml:space="preserve">t be created if it is not a </w:t>
            </w:r>
          </w:p>
          <w:p w14:paraId="5BE93C62" w14:textId="77777777" w:rsidR="00634BF9" w:rsidRPr="001C3748" w:rsidRDefault="00634BF9" w:rsidP="00634BF9">
            <w:pPr>
              <w:autoSpaceDE w:val="0"/>
              <w:autoSpaceDN w:val="0"/>
              <w:adjustRightInd w:val="0"/>
              <w:rPr>
                <w:rFonts w:ascii="Consolas" w:hAnsi="Consolas" w:cs="Consolas"/>
                <w:sz w:val="20"/>
                <w:szCs w:val="20"/>
              </w:rPr>
            </w:pPr>
            <w:r w:rsidRPr="001C3748">
              <w:rPr>
                <w:rFonts w:ascii="Consolas" w:hAnsi="Consolas" w:cs="Consolas"/>
                <w:color w:val="3F7F5F"/>
                <w:sz w:val="20"/>
                <w:szCs w:val="20"/>
              </w:rPr>
              <w:t xml:space="preserve">//qualified certificate. </w:t>
            </w:r>
          </w:p>
          <w:p w14:paraId="1DBE54FE" w14:textId="6B4744AA" w:rsidR="00634BF9" w:rsidRPr="001C3748" w:rsidRDefault="00634BF9" w:rsidP="00634BF9">
            <w:pPr>
              <w:autoSpaceDE w:val="0"/>
              <w:autoSpaceDN w:val="0"/>
              <w:adjustRightInd w:val="0"/>
              <w:rPr>
                <w:rFonts w:ascii="Consolas" w:hAnsi="Consolas" w:cs="Consolas"/>
                <w:sz w:val="20"/>
                <w:szCs w:val="20"/>
              </w:rPr>
            </w:pPr>
            <w:r w:rsidRPr="001C3748">
              <w:rPr>
                <w:rFonts w:ascii="Consolas" w:hAnsi="Consolas" w:cs="Consolas"/>
                <w:bCs/>
                <w:color w:val="7F0055"/>
                <w:sz w:val="20"/>
                <w:szCs w:val="20"/>
              </w:rPr>
              <w:t>boolean</w:t>
            </w:r>
            <w:r w:rsidRPr="001C3748">
              <w:rPr>
                <w:rFonts w:ascii="Consolas" w:hAnsi="Consolas" w:cs="Consolas"/>
                <w:color w:val="000000"/>
                <w:sz w:val="20"/>
                <w:szCs w:val="20"/>
              </w:rPr>
              <w:t xml:space="preserve"> checkQCStatement = </w:t>
            </w:r>
            <w:r w:rsidR="00476F46" w:rsidRPr="001C3748">
              <w:rPr>
                <w:rFonts w:ascii="Consolas" w:hAnsi="Consolas" w:cs="Consolas"/>
                <w:color w:val="000000"/>
                <w:sz w:val="20"/>
                <w:szCs w:val="20"/>
              </w:rPr>
              <w:t>isQualified();</w:t>
            </w:r>
          </w:p>
          <w:p w14:paraId="29CF6280" w14:textId="77777777" w:rsidR="00634BF9" w:rsidRPr="001C3748" w:rsidRDefault="00634BF9" w:rsidP="00634BF9">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p>
          <w:p w14:paraId="14029441" w14:textId="77777777" w:rsidR="00634BF9" w:rsidRPr="001C3748" w:rsidRDefault="00634BF9" w:rsidP="00634BF9">
            <w:pPr>
              <w:autoSpaceDE w:val="0"/>
              <w:autoSpaceDN w:val="0"/>
              <w:adjustRightInd w:val="0"/>
              <w:rPr>
                <w:rFonts w:ascii="Consolas" w:hAnsi="Consolas" w:cs="Consolas"/>
                <w:sz w:val="20"/>
                <w:szCs w:val="20"/>
              </w:rPr>
            </w:pPr>
            <w:r w:rsidRPr="001C3748">
              <w:rPr>
                <w:rFonts w:ascii="Consolas" w:hAnsi="Consolas" w:cs="Consolas"/>
                <w:color w:val="3F7F5F"/>
                <w:sz w:val="20"/>
                <w:szCs w:val="20"/>
              </w:rPr>
              <w:t>//Get qualified or non-qualified certificate.</w:t>
            </w:r>
          </w:p>
          <w:p w14:paraId="6683E2EA" w14:textId="77777777" w:rsidR="00476F46" w:rsidRPr="001C3748" w:rsidRDefault="00476F46" w:rsidP="00476F46">
            <w:pPr>
              <w:autoSpaceDE w:val="0"/>
              <w:autoSpaceDN w:val="0"/>
              <w:adjustRightInd w:val="0"/>
              <w:rPr>
                <w:rFonts w:ascii="Consolas" w:hAnsi="Consolas" w:cs="Consolas"/>
                <w:color w:val="000000"/>
                <w:sz w:val="20"/>
                <w:szCs w:val="20"/>
              </w:rPr>
            </w:pPr>
            <w:r w:rsidRPr="001C3748">
              <w:rPr>
                <w:rFonts w:ascii="Consolas" w:hAnsi="Consolas" w:cs="Consolas"/>
                <w:color w:val="000000"/>
                <w:sz w:val="20"/>
                <w:szCs w:val="20"/>
              </w:rPr>
              <w:t>ECertificate cert = SmartCardManager.getInstance().getSignatureCertificate(checkQCStatement);</w:t>
            </w:r>
          </w:p>
          <w:p w14:paraId="14E825C7" w14:textId="77777777" w:rsidR="00476F46" w:rsidRPr="001C3748" w:rsidRDefault="00476F46" w:rsidP="00476F46">
            <w:pPr>
              <w:autoSpaceDE w:val="0"/>
              <w:autoSpaceDN w:val="0"/>
              <w:adjustRightInd w:val="0"/>
              <w:rPr>
                <w:rFonts w:ascii="Consolas" w:hAnsi="Consolas" w:cs="Consolas"/>
                <w:color w:val="000000"/>
                <w:sz w:val="20"/>
                <w:szCs w:val="20"/>
                <w:lang w:val="tr-TR"/>
              </w:rPr>
            </w:pPr>
            <w:r w:rsidRPr="001C3748">
              <w:rPr>
                <w:rFonts w:ascii="Consolas" w:hAnsi="Consolas" w:cs="Consolas"/>
                <w:color w:val="000000"/>
                <w:sz w:val="20"/>
                <w:szCs w:val="20"/>
              </w:rPr>
              <w:t>BaseSigner signer = SmartCardManager.getInstance().getSigner(getPin(), cert);</w:t>
            </w:r>
            <w:r w:rsidR="00B334C3" w:rsidRPr="001C3748">
              <w:rPr>
                <w:rFonts w:ascii="Consolas" w:hAnsi="Consolas" w:cs="Consolas"/>
                <w:color w:val="000000"/>
                <w:sz w:val="20"/>
                <w:szCs w:val="20"/>
                <w:lang w:val="tr-TR"/>
              </w:rPr>
              <w:tab/>
            </w:r>
          </w:p>
          <w:p w14:paraId="3EB8792E" w14:textId="28FE095A" w:rsidR="00B334C3" w:rsidRPr="001C3748" w:rsidRDefault="00B334C3" w:rsidP="00476F46">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p>
          <w:p w14:paraId="460DAF5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Signer</w:t>
            </w:r>
            <w:r w:rsidRPr="001C3748">
              <w:rPr>
                <w:rFonts w:ascii="Consolas" w:hAnsi="Consolas" w:cs="Consolas"/>
                <w:color w:val="000000"/>
                <w:sz w:val="20"/>
                <w:szCs w:val="20"/>
                <w:lang w:val="tr-TR"/>
              </w:rPr>
              <w:t xml:space="preserve"> firstSigner = bs.getSignerList().get(0); </w:t>
            </w:r>
          </w:p>
          <w:p w14:paraId="160D0124" w14:textId="77777777" w:rsidR="00B334C3" w:rsidRPr="001C3748" w:rsidRDefault="00B334C3" w:rsidP="00D0262E">
            <w:pPr>
              <w:autoSpaceDE w:val="0"/>
              <w:autoSpaceDN w:val="0"/>
              <w:adjustRightInd w:val="0"/>
              <w:rPr>
                <w:rFonts w:ascii="Consolas" w:hAnsi="Consolas" w:cs="Consolas"/>
                <w:sz w:val="20"/>
                <w:szCs w:val="20"/>
                <w:lang w:val="tr-TR"/>
              </w:rPr>
            </w:pPr>
          </w:p>
          <w:p w14:paraId="0BF175B5" w14:textId="047BF623"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firstSigner.addCounterSigner(ESignatureType.</w:t>
            </w:r>
            <w:r w:rsidRPr="001C3748">
              <w:rPr>
                <w:rFonts w:ascii="Consolas" w:hAnsi="Consolas" w:cs="Consolas"/>
                <w:i/>
                <w:iCs/>
                <w:color w:val="0000C0"/>
                <w:sz w:val="20"/>
                <w:szCs w:val="20"/>
                <w:lang w:val="tr-TR"/>
              </w:rPr>
              <w:t>TYPE_BES</w:t>
            </w:r>
            <w:r w:rsidRPr="001C3748">
              <w:rPr>
                <w:rFonts w:ascii="Consolas" w:hAnsi="Consolas" w:cs="Consolas"/>
                <w:color w:val="000000"/>
                <w:sz w:val="20"/>
                <w:szCs w:val="20"/>
                <w:lang w:val="tr-TR"/>
              </w:rPr>
              <w:t xml:space="preserve">, cert, signer, </w:t>
            </w:r>
            <w:r w:rsidRPr="001C3748">
              <w:rPr>
                <w:rFonts w:ascii="Consolas" w:hAnsi="Consolas" w:cs="Consolas"/>
                <w:bCs/>
                <w:color w:val="7F0055"/>
                <w:sz w:val="20"/>
                <w:szCs w:val="20"/>
                <w:lang w:val="tr-TR"/>
              </w:rPr>
              <w:t>null</w:t>
            </w:r>
            <w:r w:rsidRPr="001C3748">
              <w:rPr>
                <w:rFonts w:ascii="Consolas" w:hAnsi="Consolas" w:cs="Consolas"/>
                <w:color w:val="000000"/>
                <w:sz w:val="20"/>
                <w:szCs w:val="20"/>
                <w:lang w:val="tr-TR"/>
              </w:rPr>
              <w:t xml:space="preserve">, params); </w:t>
            </w:r>
          </w:p>
          <w:p w14:paraId="493D5A0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51B2832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 xml:space="preserve">//write the contentinfo to file </w:t>
            </w:r>
          </w:p>
          <w:p w14:paraId="485E17C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dosyayaz</w:t>
            </w:r>
            <w:r w:rsidRPr="001C3748">
              <w:rPr>
                <w:rFonts w:ascii="Consolas" w:hAnsi="Consolas" w:cs="Consolas"/>
                <w:color w:val="000000"/>
                <w:sz w:val="20"/>
                <w:szCs w:val="20"/>
                <w:lang w:val="tr-TR"/>
              </w:rPr>
              <w:t>(bs.getEncoded(),NEW_SIGNATURE_ADDED_FILE);</w:t>
            </w:r>
            <w:r w:rsidRPr="001C3748">
              <w:rPr>
                <w:rFonts w:ascii="Consolas" w:hAnsi="Consolas" w:cs="Consolas"/>
                <w:color w:val="000000"/>
                <w:sz w:val="20"/>
                <w:szCs w:val="20"/>
                <w:lang w:val="tr-TR"/>
              </w:rPr>
              <w:tab/>
            </w:r>
          </w:p>
          <w:p w14:paraId="5CC3185D" w14:textId="77777777" w:rsidR="00B334C3" w:rsidRPr="001C3748" w:rsidRDefault="00634BF9" w:rsidP="00634BF9">
            <w:pPr>
              <w:autoSpaceDE w:val="0"/>
              <w:autoSpaceDN w:val="0"/>
              <w:adjustRightInd w:val="0"/>
              <w:rPr>
                <w:rFonts w:ascii="Consolas" w:hAnsi="Consolas" w:cs="Consolas"/>
                <w:sz w:val="20"/>
                <w:szCs w:val="20"/>
              </w:rPr>
            </w:pPr>
            <w:r w:rsidRPr="001C3748">
              <w:rPr>
                <w:rFonts w:ascii="Consolas" w:hAnsi="Consolas" w:cs="Consolas"/>
                <w:color w:val="000000"/>
                <w:sz w:val="20"/>
                <w:szCs w:val="20"/>
              </w:rPr>
              <w:t>SmartCardManager.getInstance().logout();</w:t>
            </w:r>
          </w:p>
        </w:tc>
      </w:tr>
    </w:tbl>
    <w:p w14:paraId="3F194042" w14:textId="233CAA6D" w:rsidR="00D658B4" w:rsidRDefault="00D658B4" w:rsidP="00B334C3">
      <w:pPr>
        <w:pStyle w:val="BodyText"/>
        <w:rPr>
          <w:b/>
          <w:sz w:val="22"/>
          <w:szCs w:val="22"/>
        </w:rPr>
      </w:pPr>
    </w:p>
    <w:p w14:paraId="2A9FA5D0" w14:textId="77777777" w:rsidR="000C7F76" w:rsidRDefault="000C7F76" w:rsidP="00141B0B">
      <w:pPr>
        <w:pStyle w:val="BodyText"/>
        <w:rPr>
          <w:b/>
          <w:sz w:val="22"/>
          <w:szCs w:val="22"/>
        </w:rPr>
      </w:pPr>
    </w:p>
    <w:p w14:paraId="6356D994" w14:textId="77777777" w:rsidR="000C7F76" w:rsidRDefault="000C7F76" w:rsidP="00141B0B">
      <w:pPr>
        <w:pStyle w:val="BodyText"/>
        <w:rPr>
          <w:b/>
          <w:sz w:val="22"/>
          <w:szCs w:val="22"/>
        </w:rPr>
      </w:pPr>
    </w:p>
    <w:p w14:paraId="5095CDA1" w14:textId="77777777" w:rsidR="000C7F76" w:rsidRDefault="000C7F76" w:rsidP="00141B0B">
      <w:pPr>
        <w:pStyle w:val="BodyText"/>
        <w:rPr>
          <w:b/>
          <w:sz w:val="22"/>
          <w:szCs w:val="22"/>
        </w:rPr>
      </w:pPr>
    </w:p>
    <w:p w14:paraId="45FAF473" w14:textId="77777777" w:rsidR="000C7F76" w:rsidRDefault="000C7F76" w:rsidP="00141B0B">
      <w:pPr>
        <w:pStyle w:val="BodyText"/>
        <w:rPr>
          <w:b/>
          <w:sz w:val="22"/>
          <w:szCs w:val="22"/>
        </w:rPr>
      </w:pPr>
    </w:p>
    <w:p w14:paraId="0A53D4EE" w14:textId="485F536C" w:rsidR="000C7F76" w:rsidRDefault="000C7F76" w:rsidP="00141B0B">
      <w:pPr>
        <w:pStyle w:val="BodyText"/>
        <w:rPr>
          <w:b/>
          <w:sz w:val="22"/>
          <w:szCs w:val="22"/>
        </w:rPr>
      </w:pPr>
    </w:p>
    <w:p w14:paraId="0C102D4E" w14:textId="63A6BF5B" w:rsidR="00BB21A4" w:rsidRDefault="00BB21A4" w:rsidP="00141B0B">
      <w:pPr>
        <w:pStyle w:val="BodyText"/>
        <w:rPr>
          <w:b/>
          <w:sz w:val="22"/>
          <w:szCs w:val="22"/>
        </w:rPr>
      </w:pPr>
    </w:p>
    <w:p w14:paraId="0F0804D7" w14:textId="77777777" w:rsidR="00BB21A4" w:rsidRDefault="00BB21A4" w:rsidP="00141B0B">
      <w:pPr>
        <w:pStyle w:val="BodyText"/>
        <w:rPr>
          <w:b/>
          <w:sz w:val="22"/>
          <w:szCs w:val="22"/>
        </w:rPr>
      </w:pPr>
    </w:p>
    <w:p w14:paraId="31316C46" w14:textId="77777777" w:rsidR="000C7F76" w:rsidRDefault="000C7F76" w:rsidP="00141B0B">
      <w:pPr>
        <w:pStyle w:val="BodyText"/>
        <w:rPr>
          <w:b/>
          <w:sz w:val="22"/>
          <w:szCs w:val="22"/>
        </w:rPr>
      </w:pPr>
    </w:p>
    <w:p w14:paraId="0B0CCB12" w14:textId="1170D894" w:rsidR="00141B0B" w:rsidRPr="003E6009" w:rsidRDefault="00141B0B" w:rsidP="00141B0B">
      <w:pPr>
        <w:pStyle w:val="BodyText"/>
        <w:rPr>
          <w:b/>
          <w:sz w:val="22"/>
          <w:szCs w:val="22"/>
        </w:rPr>
      </w:pPr>
      <w:r>
        <w:rPr>
          <w:b/>
          <w:sz w:val="22"/>
          <w:szCs w:val="22"/>
        </w:rPr>
        <w:lastRenderedPageBreak/>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41B0B" w:rsidRPr="001C3748" w14:paraId="3042D1ED" w14:textId="77777777" w:rsidTr="000C7F76">
        <w:trPr>
          <w:trHeight w:val="6609"/>
        </w:trPr>
        <w:tc>
          <w:tcPr>
            <w:tcW w:w="9546" w:type="dxa"/>
            <w:shd w:val="clear" w:color="auto" w:fill="F8F8F8"/>
          </w:tcPr>
          <w:p w14:paraId="04D72A30" w14:textId="77777777"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byte</w:t>
            </w:r>
            <w:r w:rsidRPr="001C3748">
              <w:rPr>
                <w:rFonts w:ascii="Consolas" w:hAnsi="Consolas" w:cs="Consolas"/>
                <w:sz w:val="20"/>
                <w:szCs w:val="20"/>
                <w:lang w:val="tr-TR"/>
              </w:rPr>
              <w:t xml:space="preserve">[] signature = </w:t>
            </w:r>
            <w:r w:rsidRPr="001C3748">
              <w:rPr>
                <w:rFonts w:ascii="Consolas" w:hAnsi="Consolas" w:cs="Consolas"/>
                <w:color w:val="2B91AF"/>
                <w:sz w:val="20"/>
                <w:szCs w:val="20"/>
                <w:lang w:val="tr-TR"/>
              </w:rPr>
              <w:t>AsnIO</w:t>
            </w:r>
            <w:r w:rsidRPr="001C3748">
              <w:rPr>
                <w:rFonts w:ascii="Consolas" w:hAnsi="Consolas" w:cs="Consolas"/>
                <w:sz w:val="20"/>
                <w:szCs w:val="20"/>
                <w:lang w:val="tr-TR"/>
              </w:rPr>
              <w:t>.dosyadanOKU(SIGNATURE_FILE);</w:t>
            </w:r>
          </w:p>
          <w:p w14:paraId="4D7A3333" w14:textId="77777777"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 xml:space="preserve"> bs = </w:t>
            </w:r>
            <w:r w:rsidRPr="001C3748">
              <w:rPr>
                <w:rFonts w:ascii="Consolas" w:hAnsi="Consolas" w:cs="Consolas"/>
                <w:color w:val="0000FF"/>
                <w:sz w:val="20"/>
                <w:szCs w:val="20"/>
                <w:lang w:val="tr-TR"/>
              </w:rPr>
              <w:t xml:space="preserve">new </w:t>
            </w: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(signature);</w:t>
            </w:r>
          </w:p>
          <w:p w14:paraId="640B1B78" w14:textId="77777777" w:rsidR="00141B0B" w:rsidRPr="001C3748" w:rsidRDefault="00141B0B" w:rsidP="00BB09E0">
            <w:pPr>
              <w:autoSpaceDE w:val="0"/>
              <w:autoSpaceDN w:val="0"/>
              <w:adjustRightInd w:val="0"/>
              <w:rPr>
                <w:rFonts w:ascii="Consolas" w:hAnsi="Consolas" w:cs="Consolas"/>
                <w:sz w:val="20"/>
                <w:szCs w:val="20"/>
                <w:lang w:val="tr-TR"/>
              </w:rPr>
            </w:pPr>
          </w:p>
          <w:p w14:paraId="1929B2AC" w14:textId="77777777"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color w:val="008000"/>
                <w:sz w:val="20"/>
                <w:szCs w:val="20"/>
                <w:lang w:val="tr-TR"/>
              </w:rPr>
              <w:t xml:space="preserve">//create parameters necessary for signature creation </w:t>
            </w:r>
          </w:p>
          <w:p w14:paraId="6FB82F6C" w14:textId="77777777"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 xml:space="preserve">&gt; params_ = </w:t>
            </w:r>
            <w:r w:rsidRPr="001C3748">
              <w:rPr>
                <w:rFonts w:ascii="Consolas" w:hAnsi="Consolas" w:cs="Consolas"/>
                <w:color w:val="0000FF"/>
                <w:sz w:val="20"/>
                <w:szCs w:val="20"/>
                <w:lang w:val="tr-TR"/>
              </w:rPr>
              <w:t xml:space="preserve">new </w:t>
            </w: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&gt;();</w:t>
            </w:r>
          </w:p>
          <w:p w14:paraId="0A94B05F" w14:textId="61F23292"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ValidationPolicy</w:t>
            </w:r>
            <w:r w:rsidRPr="001C3748">
              <w:rPr>
                <w:rFonts w:ascii="Consolas" w:hAnsi="Consolas" w:cs="Consolas"/>
                <w:sz w:val="20"/>
                <w:szCs w:val="20"/>
                <w:lang w:val="tr-TR"/>
              </w:rPr>
              <w:t xml:space="preserve"> policy = </w:t>
            </w:r>
            <w:r w:rsidRPr="001C3748">
              <w:rPr>
                <w:rFonts w:ascii="Consolas" w:hAnsi="Consolas" w:cs="Consolas"/>
                <w:color w:val="2B91AF"/>
                <w:sz w:val="20"/>
                <w:szCs w:val="20"/>
                <w:lang w:val="tr-TR"/>
              </w:rPr>
              <w:t>PolicyReader</w:t>
            </w:r>
            <w:r w:rsidRPr="001C3748">
              <w:rPr>
                <w:rFonts w:ascii="Consolas" w:hAnsi="Consolas" w:cs="Consolas"/>
                <w:sz w:val="20"/>
                <w:szCs w:val="20"/>
                <w:lang w:val="tr-TR"/>
              </w:rPr>
              <w:t>.readValidationPolicy(</w:t>
            </w:r>
            <w:r w:rsidRPr="001C3748">
              <w:rPr>
                <w:rFonts w:ascii="Consolas" w:hAnsi="Consolas" w:cs="Consolas"/>
                <w:color w:val="0000FF"/>
                <w:sz w:val="20"/>
                <w:szCs w:val="20"/>
                <w:lang w:val="tr-TR"/>
              </w:rPr>
              <w:t xml:space="preserve">new </w:t>
            </w:r>
            <w:r w:rsidRPr="009E5B9C">
              <w:rPr>
                <w:rFonts w:ascii="Consolas" w:hAnsi="Consolas" w:cs="Consolas"/>
                <w:color w:val="2B91AF"/>
                <w:sz w:val="20"/>
                <w:szCs w:val="20"/>
                <w:lang w:val="tr-TR"/>
              </w:rPr>
              <w:t>F</w:t>
            </w:r>
            <w:r w:rsidRPr="001C3748">
              <w:rPr>
                <w:rFonts w:ascii="Consolas" w:hAnsi="Consolas" w:cs="Consolas"/>
                <w:color w:val="2B91AF"/>
                <w:sz w:val="20"/>
                <w:szCs w:val="20"/>
                <w:lang w:val="tr-TR"/>
              </w:rPr>
              <w:t>ileStream</w:t>
            </w:r>
            <w:r w:rsidRPr="001C3748">
              <w:rPr>
                <w:rFonts w:ascii="Consolas" w:hAnsi="Consolas" w:cs="Consolas"/>
                <w:sz w:val="20"/>
                <w:szCs w:val="20"/>
                <w:lang w:val="tr-TR"/>
              </w:rPr>
              <w:t>(POLICY_FILE,</w:t>
            </w:r>
            <w:r w:rsidR="009E5B9C">
              <w:rPr>
                <w:rFonts w:ascii="Consolas" w:hAnsi="Consolas" w:cs="Consolas"/>
                <w:sz w:val="20"/>
                <w:szCs w:val="20"/>
                <w:lang w:val="tr-TR"/>
              </w:rPr>
              <w:t xml:space="preserve"> </w:t>
            </w:r>
            <w:r w:rsidRPr="001C3748">
              <w:rPr>
                <w:rFonts w:ascii="Consolas" w:hAnsi="Consolas" w:cs="Consolas"/>
                <w:color w:val="2B91AF"/>
                <w:sz w:val="20"/>
                <w:szCs w:val="20"/>
                <w:lang w:val="tr-TR"/>
              </w:rPr>
              <w:t>FileMode</w:t>
            </w:r>
            <w:r w:rsidRPr="001C3748">
              <w:rPr>
                <w:rFonts w:ascii="Consolas" w:hAnsi="Consolas" w:cs="Consolas"/>
                <w:sz w:val="20"/>
                <w:szCs w:val="20"/>
                <w:lang w:val="tr-TR"/>
              </w:rPr>
              <w:t xml:space="preserve">.Open, </w:t>
            </w:r>
            <w:r w:rsidRPr="001C3748">
              <w:rPr>
                <w:rFonts w:ascii="Consolas" w:hAnsi="Consolas" w:cs="Consolas"/>
                <w:color w:val="2B91AF"/>
                <w:sz w:val="20"/>
                <w:szCs w:val="20"/>
                <w:lang w:val="tr-TR"/>
              </w:rPr>
              <w:t>FileAccess</w:t>
            </w:r>
            <w:r w:rsidRPr="001C3748">
              <w:rPr>
                <w:rFonts w:ascii="Consolas" w:hAnsi="Consolas" w:cs="Consolas"/>
                <w:sz w:val="20"/>
                <w:szCs w:val="20"/>
                <w:lang w:val="tr-TR"/>
              </w:rPr>
              <w:t>.Read));</w:t>
            </w:r>
          </w:p>
          <w:p w14:paraId="053EEE4D" w14:textId="77777777"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params_[</w:t>
            </w:r>
            <w:r w:rsidRPr="001C3748">
              <w:rPr>
                <w:rFonts w:ascii="Consolas" w:hAnsi="Consolas" w:cs="Consolas"/>
                <w:color w:val="2B91AF"/>
                <w:sz w:val="20"/>
                <w:szCs w:val="20"/>
                <w:lang w:val="tr-TR"/>
              </w:rPr>
              <w:t>EParameters</w:t>
            </w:r>
            <w:r w:rsidRPr="001C3748">
              <w:rPr>
                <w:rFonts w:ascii="Consolas" w:hAnsi="Consolas" w:cs="Consolas"/>
                <w:sz w:val="20"/>
                <w:szCs w:val="20"/>
                <w:lang w:val="tr-TR"/>
              </w:rPr>
              <w:t>.P_CERT_VALIDATION_POLICY] = policy;</w:t>
            </w:r>
          </w:p>
          <w:p w14:paraId="5A48C5E1" w14:textId="3026BDCE"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color w:val="008000"/>
                <w:sz w:val="20"/>
                <w:szCs w:val="20"/>
                <w:lang w:val="tr-TR"/>
              </w:rPr>
              <w:t>/*necessary for certificate validation.</w:t>
            </w:r>
            <w:r w:rsidR="00C02628">
              <w:rPr>
                <w:rFonts w:ascii="Consolas" w:hAnsi="Consolas" w:cs="Consolas"/>
                <w:color w:val="008000"/>
                <w:sz w:val="20"/>
                <w:szCs w:val="20"/>
                <w:lang w:val="tr-TR"/>
              </w:rPr>
              <w:t xml:space="preserve"> </w:t>
            </w:r>
            <w:r w:rsidRPr="001C3748">
              <w:rPr>
                <w:rFonts w:ascii="Consolas" w:hAnsi="Consolas" w:cs="Consolas"/>
                <w:color w:val="008000"/>
                <w:sz w:val="20"/>
                <w:szCs w:val="20"/>
                <w:lang w:val="tr-TR"/>
              </w:rPr>
              <w:t>By default,</w:t>
            </w:r>
            <w:r w:rsidR="00C02628">
              <w:rPr>
                <w:rFonts w:ascii="Consolas" w:hAnsi="Consolas" w:cs="Consolas"/>
                <w:color w:val="008000"/>
                <w:sz w:val="20"/>
                <w:szCs w:val="20"/>
                <w:lang w:val="tr-TR"/>
              </w:rPr>
              <w:t xml:space="preserve"> </w:t>
            </w:r>
            <w:r w:rsidRPr="001C3748">
              <w:rPr>
                <w:rFonts w:ascii="Consolas" w:hAnsi="Consolas" w:cs="Consolas"/>
                <w:color w:val="008000"/>
                <w:sz w:val="20"/>
                <w:szCs w:val="20"/>
                <w:lang w:val="tr-TR"/>
              </w:rPr>
              <w:t>certificate validation is done.</w:t>
            </w:r>
            <w:r w:rsidR="00C02628">
              <w:rPr>
                <w:rFonts w:ascii="Consolas" w:hAnsi="Consolas" w:cs="Consolas"/>
                <w:color w:val="008000"/>
                <w:sz w:val="20"/>
                <w:szCs w:val="20"/>
                <w:lang w:val="tr-TR"/>
              </w:rPr>
              <w:t xml:space="preserve"> </w:t>
            </w:r>
            <w:r w:rsidRPr="001C3748">
              <w:rPr>
                <w:rFonts w:ascii="Consolas" w:hAnsi="Consolas" w:cs="Consolas"/>
                <w:color w:val="008000"/>
                <w:sz w:val="20"/>
                <w:szCs w:val="20"/>
                <w:lang w:val="tr-TR"/>
              </w:rPr>
              <w:t>But if the user does not want certificate validation,</w:t>
            </w:r>
            <w:r w:rsidR="00C02628">
              <w:rPr>
                <w:rFonts w:ascii="Consolas" w:hAnsi="Consolas" w:cs="Consolas"/>
                <w:color w:val="008000"/>
                <w:sz w:val="20"/>
                <w:szCs w:val="20"/>
                <w:lang w:val="tr-TR"/>
              </w:rPr>
              <w:t xml:space="preserve"> </w:t>
            </w:r>
            <w:r w:rsidRPr="001C3748">
              <w:rPr>
                <w:rFonts w:ascii="Consolas" w:hAnsi="Consolas" w:cs="Consolas"/>
                <w:color w:val="008000"/>
                <w:sz w:val="20"/>
                <w:szCs w:val="20"/>
                <w:lang w:val="tr-TR"/>
              </w:rPr>
              <w:t>he can add P_VALIDATE_CERTIFICATE_BEFORE_SIGNING parameter with its value set to false*/</w:t>
            </w:r>
          </w:p>
          <w:p w14:paraId="34DC34A3" w14:textId="77777777" w:rsidR="00141B0B" w:rsidRPr="001C3748" w:rsidRDefault="00141B0B" w:rsidP="00BB09E0">
            <w:pPr>
              <w:autoSpaceDE w:val="0"/>
              <w:autoSpaceDN w:val="0"/>
              <w:adjustRightInd w:val="0"/>
              <w:rPr>
                <w:rFonts w:ascii="Consolas" w:hAnsi="Consolas" w:cs="Consolas"/>
                <w:color w:val="2B91AF"/>
                <w:sz w:val="20"/>
                <w:szCs w:val="20"/>
                <w:lang w:val="tr-TR"/>
              </w:rPr>
            </w:pPr>
          </w:p>
          <w:p w14:paraId="7EDC1A44" w14:textId="77777777" w:rsidR="00141B0B" w:rsidRPr="001C3748" w:rsidRDefault="00141B0B" w:rsidP="00BB09E0">
            <w:pPr>
              <w:autoSpaceDE w:val="0"/>
              <w:autoSpaceDN w:val="0"/>
              <w:adjustRightInd w:val="0"/>
              <w:rPr>
                <w:rFonts w:ascii="Consolas" w:hAnsi="Consolas" w:cs="Consolas"/>
                <w:noProof/>
                <w:sz w:val="20"/>
                <w:szCs w:val="20"/>
              </w:rPr>
            </w:pPr>
            <w:r w:rsidRPr="001C3748">
              <w:rPr>
                <w:rFonts w:ascii="Consolas" w:hAnsi="Consolas" w:cs="Consolas"/>
                <w:noProof/>
                <w:color w:val="0000FF"/>
                <w:sz w:val="20"/>
                <w:szCs w:val="20"/>
              </w:rPr>
              <w:t>bool</w:t>
            </w:r>
            <w:r w:rsidRPr="001C3748">
              <w:rPr>
                <w:rFonts w:ascii="Consolas" w:hAnsi="Consolas" w:cs="Consolas"/>
                <w:noProof/>
                <w:sz w:val="20"/>
                <w:szCs w:val="20"/>
              </w:rPr>
              <w:t xml:space="preserve"> checkQCStatement = </w:t>
            </w:r>
            <w:r w:rsidRPr="001C3748">
              <w:rPr>
                <w:rFonts w:ascii="Consolas" w:hAnsi="Consolas" w:cs="Consolas"/>
                <w:noProof/>
                <w:color w:val="2B91AF"/>
                <w:sz w:val="20"/>
                <w:szCs w:val="20"/>
              </w:rPr>
              <w:t>isQualified();</w:t>
            </w:r>
          </w:p>
          <w:p w14:paraId="5CE8A6BA" w14:textId="77777777" w:rsidR="00141B0B" w:rsidRPr="001C3748" w:rsidRDefault="00141B0B" w:rsidP="00BB09E0">
            <w:pPr>
              <w:autoSpaceDE w:val="0"/>
              <w:autoSpaceDN w:val="0"/>
              <w:adjustRightInd w:val="0"/>
              <w:rPr>
                <w:rFonts w:ascii="Consolas" w:hAnsi="Consolas" w:cs="Consolas"/>
                <w:noProof/>
                <w:sz w:val="20"/>
                <w:szCs w:val="20"/>
              </w:rPr>
            </w:pPr>
            <w:r w:rsidRPr="001C3748">
              <w:rPr>
                <w:rFonts w:ascii="Consolas" w:hAnsi="Consolas" w:cs="Consolas"/>
                <w:noProof/>
                <w:sz w:val="20"/>
                <w:szCs w:val="20"/>
              </w:rPr>
              <w:t xml:space="preserve">            </w:t>
            </w:r>
          </w:p>
          <w:p w14:paraId="64510981" w14:textId="77777777" w:rsidR="00141B0B" w:rsidRPr="001C3748" w:rsidRDefault="00141B0B" w:rsidP="00BB09E0">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//Get qualified or non-qualified certificate.</w:t>
            </w:r>
          </w:p>
          <w:p w14:paraId="13E69533" w14:textId="77777777" w:rsidR="00141B0B" w:rsidRPr="001C3748" w:rsidRDefault="00141B0B" w:rsidP="00BB09E0">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ECertificate</w:t>
            </w:r>
            <w:r w:rsidRPr="001C3748">
              <w:rPr>
                <w:rFonts w:ascii="Consolas" w:hAnsi="Consolas" w:cs="Consolas"/>
                <w:noProof/>
                <w:sz w:val="20"/>
                <w:szCs w:val="20"/>
              </w:rPr>
              <w:t xml:space="preserve"> cert = </w:t>
            </w:r>
            <w:r w:rsidRPr="001C3748">
              <w:rPr>
                <w:rFonts w:ascii="Consolas" w:hAnsi="Consolas" w:cs="Consolas"/>
                <w:noProof/>
                <w:color w:val="2B91AF"/>
                <w:sz w:val="20"/>
                <w:szCs w:val="20"/>
              </w:rPr>
              <w:t>SmartCardManager</w:t>
            </w:r>
            <w:r w:rsidRPr="001C3748">
              <w:rPr>
                <w:rFonts w:ascii="Consolas" w:hAnsi="Consolas" w:cs="Consolas"/>
                <w:noProof/>
                <w:sz w:val="20"/>
                <w:szCs w:val="20"/>
              </w:rPr>
              <w:t>.getInstance().getSignatureCertificate(checkQCStatement);</w:t>
            </w:r>
          </w:p>
          <w:p w14:paraId="0FF67842" w14:textId="77777777" w:rsidR="00141B0B" w:rsidRPr="001C3748" w:rsidRDefault="00141B0B" w:rsidP="00BB09E0">
            <w:pPr>
              <w:autoSpaceDE w:val="0"/>
              <w:autoSpaceDN w:val="0"/>
              <w:adjustRightInd w:val="0"/>
              <w:rPr>
                <w:rFonts w:ascii="Consolas" w:hAnsi="Consolas" w:cs="Consolas"/>
                <w:noProof/>
                <w:sz w:val="20"/>
                <w:szCs w:val="20"/>
              </w:rPr>
            </w:pPr>
          </w:p>
          <w:p w14:paraId="7D702E53" w14:textId="77777777" w:rsidR="00141B0B" w:rsidRPr="001C3748" w:rsidRDefault="00141B0B" w:rsidP="00BB09E0">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BaseSigner</w:t>
            </w:r>
            <w:r w:rsidRPr="001C3748">
              <w:rPr>
                <w:rFonts w:ascii="Consolas" w:hAnsi="Consolas" w:cs="Consolas"/>
                <w:noProof/>
                <w:sz w:val="20"/>
                <w:szCs w:val="20"/>
              </w:rPr>
              <w:t xml:space="preserve"> signer = </w:t>
            </w:r>
            <w:r w:rsidRPr="001C3748">
              <w:rPr>
                <w:rFonts w:ascii="Consolas" w:hAnsi="Consolas" w:cs="Consolas"/>
                <w:noProof/>
                <w:color w:val="2B91AF"/>
                <w:sz w:val="20"/>
                <w:szCs w:val="20"/>
              </w:rPr>
              <w:t>SmartCardManager</w:t>
            </w:r>
            <w:r w:rsidRPr="001C3748">
              <w:rPr>
                <w:rFonts w:ascii="Consolas" w:hAnsi="Consolas" w:cs="Consolas"/>
                <w:noProof/>
                <w:sz w:val="20"/>
                <w:szCs w:val="20"/>
              </w:rPr>
              <w:t>.getInstance().getSigner(getPin(), cert);</w:t>
            </w:r>
          </w:p>
          <w:p w14:paraId="53AE28C0" w14:textId="77777777" w:rsidR="00141B0B" w:rsidRPr="001C3748" w:rsidRDefault="00141B0B" w:rsidP="00BB09E0">
            <w:pPr>
              <w:autoSpaceDE w:val="0"/>
              <w:autoSpaceDN w:val="0"/>
              <w:adjustRightInd w:val="0"/>
              <w:rPr>
                <w:rFonts w:ascii="Consolas" w:hAnsi="Consolas" w:cs="Consolas"/>
                <w:sz w:val="20"/>
                <w:szCs w:val="20"/>
                <w:lang w:val="tr-TR"/>
              </w:rPr>
            </w:pPr>
          </w:p>
          <w:p w14:paraId="5B5E3EAA" w14:textId="77777777"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Signer</w:t>
            </w:r>
            <w:r w:rsidRPr="001C3748">
              <w:rPr>
                <w:rFonts w:ascii="Consolas" w:hAnsi="Consolas" w:cs="Consolas"/>
                <w:sz w:val="20"/>
                <w:szCs w:val="20"/>
                <w:lang w:val="tr-TR"/>
              </w:rPr>
              <w:t xml:space="preserve"> firstSigner = bs.getSignerList()[0];</w:t>
            </w:r>
          </w:p>
          <w:p w14:paraId="4996F5B2" w14:textId="77777777" w:rsidR="00141B0B" w:rsidRPr="001C3748" w:rsidRDefault="00141B0B" w:rsidP="00BB09E0">
            <w:pPr>
              <w:autoSpaceDE w:val="0"/>
              <w:autoSpaceDN w:val="0"/>
              <w:adjustRightInd w:val="0"/>
              <w:rPr>
                <w:rFonts w:ascii="Consolas" w:hAnsi="Consolas" w:cs="Consolas"/>
                <w:sz w:val="20"/>
                <w:szCs w:val="20"/>
                <w:lang w:val="tr-TR"/>
              </w:rPr>
            </w:pPr>
          </w:p>
          <w:p w14:paraId="3F5C83C2" w14:textId="77777777"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firstSigner.addCounterSigner(</w:t>
            </w:r>
            <w:r w:rsidRPr="001C3748">
              <w:rPr>
                <w:rFonts w:ascii="Consolas" w:hAnsi="Consolas" w:cs="Consolas"/>
                <w:color w:val="2B91AF"/>
                <w:sz w:val="20"/>
                <w:szCs w:val="20"/>
                <w:lang w:val="tr-TR"/>
              </w:rPr>
              <w:t>ESignatureType</w:t>
            </w:r>
            <w:r w:rsidRPr="001C3748">
              <w:rPr>
                <w:rFonts w:ascii="Consolas" w:hAnsi="Consolas" w:cs="Consolas"/>
                <w:sz w:val="20"/>
                <w:szCs w:val="20"/>
                <w:lang w:val="tr-TR"/>
              </w:rPr>
              <w:t xml:space="preserve">.TYPE_BES, cert, signer, </w:t>
            </w:r>
            <w:r w:rsidRPr="001C3748">
              <w:rPr>
                <w:rFonts w:ascii="Consolas" w:hAnsi="Consolas" w:cs="Consolas"/>
                <w:color w:val="0000FF"/>
                <w:sz w:val="20"/>
                <w:szCs w:val="20"/>
                <w:lang w:val="tr-TR"/>
              </w:rPr>
              <w:t>null</w:t>
            </w:r>
            <w:r w:rsidRPr="001C3748">
              <w:rPr>
                <w:rFonts w:ascii="Consolas" w:hAnsi="Consolas" w:cs="Consolas"/>
                <w:sz w:val="20"/>
                <w:szCs w:val="20"/>
                <w:lang w:val="tr-TR"/>
              </w:rPr>
              <w:t>, params_);</w:t>
            </w:r>
          </w:p>
          <w:p w14:paraId="5B377800" w14:textId="77777777" w:rsidR="00141B0B" w:rsidRPr="001C3748" w:rsidRDefault="00141B0B" w:rsidP="00BB09E0">
            <w:pPr>
              <w:autoSpaceDE w:val="0"/>
              <w:autoSpaceDN w:val="0"/>
              <w:adjustRightInd w:val="0"/>
              <w:rPr>
                <w:rFonts w:ascii="Consolas" w:hAnsi="Consolas" w:cs="Consolas"/>
                <w:sz w:val="20"/>
                <w:szCs w:val="20"/>
                <w:lang w:val="tr-TR"/>
              </w:rPr>
            </w:pPr>
          </w:p>
          <w:p w14:paraId="7A037F9F" w14:textId="77777777"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color w:val="008000"/>
                <w:sz w:val="20"/>
                <w:szCs w:val="20"/>
                <w:lang w:val="tr-TR"/>
              </w:rPr>
              <w:t xml:space="preserve">//write the contentinfo to file </w:t>
            </w:r>
          </w:p>
          <w:p w14:paraId="7343FEFB" w14:textId="77777777" w:rsidR="00141B0B" w:rsidRPr="001C3748" w:rsidRDefault="00141B0B"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AsnIO</w:t>
            </w:r>
            <w:r w:rsidRPr="001C3748">
              <w:rPr>
                <w:rFonts w:ascii="Consolas" w:hAnsi="Consolas" w:cs="Consolas"/>
                <w:sz w:val="20"/>
                <w:szCs w:val="20"/>
                <w:lang w:val="tr-TR"/>
              </w:rPr>
              <w:t>.dosyayaz(bs.getEncoded(), NEW_SIGNATURE_ADDED_FILE);</w:t>
            </w:r>
          </w:p>
          <w:p w14:paraId="1299C5B8" w14:textId="77777777" w:rsidR="00141B0B" w:rsidRPr="001C3748" w:rsidRDefault="00141B0B" w:rsidP="00BB09E0">
            <w:pPr>
              <w:autoSpaceDE w:val="0"/>
              <w:autoSpaceDN w:val="0"/>
              <w:adjustRightInd w:val="0"/>
              <w:rPr>
                <w:rFonts w:ascii="Consolas" w:hAnsi="Consolas" w:cs="Consolas"/>
                <w:color w:val="000000"/>
                <w:sz w:val="20"/>
                <w:szCs w:val="20"/>
              </w:rPr>
            </w:pPr>
            <w:r w:rsidRPr="001C3748">
              <w:rPr>
                <w:rFonts w:ascii="Consolas" w:hAnsi="Consolas" w:cs="Consolas"/>
                <w:color w:val="000000"/>
                <w:sz w:val="20"/>
                <w:szCs w:val="20"/>
              </w:rPr>
              <w:t>SmartCardManager.getInstance().logout();</w:t>
            </w:r>
          </w:p>
        </w:tc>
      </w:tr>
    </w:tbl>
    <w:p w14:paraId="3D8B3D17" w14:textId="77777777" w:rsidR="00141B0B" w:rsidRDefault="00141B0B" w:rsidP="00B334C3">
      <w:pPr>
        <w:pStyle w:val="BodyText"/>
        <w:rPr>
          <w:b/>
          <w:sz w:val="22"/>
          <w:szCs w:val="22"/>
        </w:rPr>
      </w:pPr>
    </w:p>
    <w:p w14:paraId="600D0997" w14:textId="1512F45A" w:rsidR="00B334C3" w:rsidRDefault="00B334C3" w:rsidP="00B334C3">
      <w:pPr>
        <w:pStyle w:val="Heading2"/>
      </w:pPr>
      <w:bookmarkStart w:id="485" w:name="_Toc323036313"/>
      <w:bookmarkStart w:id="486" w:name="_Toc86130342"/>
      <w:r>
        <w:t xml:space="preserve">Ayrık </w:t>
      </w:r>
      <w:r w:rsidRPr="00F14816">
        <w:t>İmza</w:t>
      </w:r>
      <w:bookmarkEnd w:id="485"/>
      <w:bookmarkEnd w:id="486"/>
      <w:r w:rsidR="000C7F76">
        <w:t xml:space="preserve"> </w:t>
      </w:r>
    </w:p>
    <w:p w14:paraId="6F35C46A" w14:textId="77777777" w:rsidR="00B334C3" w:rsidRPr="000A5B55" w:rsidRDefault="00B334C3" w:rsidP="00B334C3">
      <w:pPr>
        <w:jc w:val="both"/>
        <w:rPr>
          <w:rFonts w:cs="Arial"/>
        </w:rPr>
      </w:pPr>
      <w:r w:rsidRPr="000A5B55">
        <w:rPr>
          <w:rFonts w:cs="Arial"/>
        </w:rPr>
        <w:t xml:space="preserve">Ayrık imzada imzalanacak veri </w:t>
      </w:r>
      <w:r w:rsidRPr="000C00AF">
        <w:rPr>
          <w:rFonts w:eastAsia="Times New Roman" w:cs="Arial"/>
          <w:i/>
        </w:rPr>
        <w:t>BaseSignedData.addContent(…)</w:t>
      </w:r>
      <w:r w:rsidRPr="000A5B55">
        <w:rPr>
          <w:rFonts w:cs="Arial"/>
        </w:rPr>
        <w:t xml:space="preserve"> fonksiyonunun ikinci parametresi</w:t>
      </w:r>
      <w:r w:rsidRPr="00D872AB">
        <w:rPr>
          <w:rFonts w:ascii="Courier New" w:eastAsia="Times New Roman" w:hAnsi="Courier New" w:cs="Courier New"/>
          <w:i/>
        </w:rPr>
        <w:t xml:space="preserve"> </w:t>
      </w:r>
      <w:r w:rsidRPr="000C00AF">
        <w:rPr>
          <w:rFonts w:eastAsia="Times New Roman" w:cs="Arial"/>
          <w:iCs/>
        </w:rPr>
        <w:t>false</w:t>
      </w:r>
      <w:r w:rsidRPr="000A5B55">
        <w:rPr>
          <w:rFonts w:cs="Arial"/>
        </w:rPr>
        <w:t xml:space="preserve"> verilerek atanır.</w:t>
      </w:r>
    </w:p>
    <w:p w14:paraId="4A42F89B" w14:textId="08912BE7" w:rsidR="007245E8" w:rsidRDefault="00B334C3" w:rsidP="00B334C3">
      <w:pPr>
        <w:jc w:val="both"/>
        <w:rPr>
          <w:rFonts w:cs="Arial"/>
        </w:rPr>
      </w:pPr>
      <w:r w:rsidRPr="000A5B55">
        <w:rPr>
          <w:rFonts w:cs="Arial"/>
        </w:rPr>
        <w:t>Dahili imza ile büyük boyutlu dosyalar imzalanamaz. İmzanın yapısı gereği imzalanacak verinin hepsi belleğe alınmaktadır. Bundan dolayı büyük boyutlu dosyaların imzalanması için ayr</w:t>
      </w:r>
      <w:r w:rsidR="007245E8">
        <w:rPr>
          <w:rFonts w:cs="Arial"/>
        </w:rPr>
        <w:t>ık imza kullan</w:t>
      </w:r>
      <w:r w:rsidR="000C7F76">
        <w:rPr>
          <w:rFonts w:cs="Arial"/>
        </w:rPr>
        <w:t>ılması</w:t>
      </w:r>
      <w:r w:rsidR="007245E8">
        <w:rPr>
          <w:rFonts w:cs="Arial"/>
        </w:rPr>
        <w:t xml:space="preserve"> gerekmektedir.</w:t>
      </w:r>
    </w:p>
    <w:p w14:paraId="189E8CD3" w14:textId="77777777" w:rsidR="007245E8" w:rsidRPr="007245E8" w:rsidRDefault="007245E8" w:rsidP="00B334C3">
      <w:pPr>
        <w:jc w:val="both"/>
        <w:rPr>
          <w:rFonts w:cs="Arial"/>
          <w:sz w:val="16"/>
          <w:szCs w:val="16"/>
        </w:rPr>
      </w:pPr>
    </w:p>
    <w:p w14:paraId="277DA6CC"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130820E9" w14:textId="77777777" w:rsidTr="00585A72">
        <w:tc>
          <w:tcPr>
            <w:tcW w:w="9546" w:type="dxa"/>
            <w:shd w:val="clear" w:color="auto" w:fill="F8F8F8"/>
          </w:tcPr>
          <w:p w14:paraId="1A74B71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w:t>
            </w:r>
          </w:p>
          <w:p w14:paraId="0AA135DE"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659C3BD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File</w:t>
            </w:r>
            <w:r w:rsidRPr="001C3748">
              <w:rPr>
                <w:rFonts w:ascii="Consolas" w:hAnsi="Consolas" w:cs="Consolas"/>
                <w:color w:val="000000"/>
                <w:sz w:val="20"/>
                <w:szCs w:val="20"/>
                <w:lang w:val="tr-TR"/>
              </w:rPr>
              <w:t xml:space="preserve"> file = </w:t>
            </w:r>
            <w:r w:rsidR="00924E0A" w:rsidRPr="001C3748">
              <w:rPr>
                <w:rFonts w:ascii="Consolas" w:hAnsi="Consolas" w:cs="Consolas"/>
                <w:bCs/>
                <w:color w:val="7F0055"/>
                <w:sz w:val="20"/>
                <w:szCs w:val="20"/>
                <w:lang w:val="tr-TR"/>
              </w:rPr>
              <w:t xml:space="preserve">new </w:t>
            </w:r>
            <w:r w:rsidR="00924E0A" w:rsidRPr="005E2321">
              <w:rPr>
                <w:rFonts w:ascii="Consolas" w:hAnsi="Consolas" w:cs="Consolas"/>
                <w:bCs/>
                <w:color w:val="005032"/>
                <w:sz w:val="20"/>
                <w:szCs w:val="20"/>
                <w:lang w:val="tr-TR"/>
              </w:rPr>
              <w:t>F</w:t>
            </w:r>
            <w:r w:rsidRPr="001C3748">
              <w:rPr>
                <w:rFonts w:ascii="Consolas" w:hAnsi="Consolas" w:cs="Consolas"/>
                <w:bCs/>
                <w:color w:val="005032"/>
                <w:sz w:val="20"/>
                <w:szCs w:val="20"/>
                <w:lang w:val="tr-TR"/>
              </w:rPr>
              <w:t>ile</w:t>
            </w:r>
            <w:r w:rsidRPr="001C3748">
              <w:rPr>
                <w:rFonts w:ascii="Consolas" w:hAnsi="Consolas" w:cs="Consolas"/>
                <w:color w:val="000000"/>
                <w:sz w:val="20"/>
                <w:szCs w:val="20"/>
                <w:lang w:val="tr-TR"/>
              </w:rPr>
              <w:t>(MOVIE_FILE);</w:t>
            </w:r>
          </w:p>
          <w:p w14:paraId="35AFCDA4" w14:textId="5D36779E"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323F70"/>
                <w:sz w:val="20"/>
                <w:szCs w:val="20"/>
                <w:lang w:val="tr-TR"/>
              </w:rPr>
              <w:t>ISignable</w:t>
            </w:r>
            <w:r w:rsidRPr="001C3748">
              <w:rPr>
                <w:rFonts w:ascii="Consolas" w:hAnsi="Consolas" w:cs="Consolas"/>
                <w:color w:val="000000"/>
                <w:sz w:val="20"/>
                <w:szCs w:val="20"/>
                <w:lang w:val="tr-TR"/>
              </w:rPr>
              <w:t xml:space="preserve"> signable = </w:t>
            </w:r>
            <w:r w:rsidR="00924E0A" w:rsidRPr="001C3748">
              <w:rPr>
                <w:rFonts w:ascii="Consolas" w:hAnsi="Consolas" w:cs="Consolas"/>
                <w:bCs/>
                <w:color w:val="7F0055"/>
                <w:sz w:val="20"/>
                <w:szCs w:val="20"/>
                <w:lang w:val="tr-TR"/>
              </w:rPr>
              <w:t xml:space="preserve">new </w:t>
            </w:r>
            <w:r w:rsidR="00924E0A" w:rsidRPr="005E2321">
              <w:rPr>
                <w:rFonts w:ascii="Consolas" w:hAnsi="Consolas" w:cs="Consolas"/>
                <w:bCs/>
                <w:color w:val="005032"/>
                <w:sz w:val="20"/>
                <w:szCs w:val="20"/>
                <w:lang w:val="tr-TR"/>
              </w:rPr>
              <w:t>S</w:t>
            </w:r>
            <w:r w:rsidRPr="001C3748">
              <w:rPr>
                <w:rFonts w:ascii="Consolas" w:hAnsi="Consolas" w:cs="Consolas"/>
                <w:bCs/>
                <w:color w:val="005032"/>
                <w:sz w:val="20"/>
                <w:szCs w:val="20"/>
                <w:lang w:val="tr-TR"/>
              </w:rPr>
              <w:t>ignableFile</w:t>
            </w:r>
            <w:r w:rsidRPr="001C3748">
              <w:rPr>
                <w:rFonts w:ascii="Consolas" w:hAnsi="Consolas" w:cs="Consolas"/>
                <w:color w:val="000000"/>
                <w:sz w:val="20"/>
                <w:szCs w:val="20"/>
                <w:lang w:val="tr-TR"/>
              </w:rPr>
              <w:t>(file,</w:t>
            </w:r>
            <w:r w:rsidR="00C10E6D">
              <w:rPr>
                <w:rFonts w:ascii="Consolas" w:hAnsi="Consolas" w:cs="Consolas"/>
                <w:color w:val="000000"/>
                <w:sz w:val="20"/>
                <w:szCs w:val="20"/>
                <w:lang w:val="tr-TR"/>
              </w:rPr>
              <w:t xml:space="preserve"> </w:t>
            </w:r>
            <w:r w:rsidRPr="001C3748">
              <w:rPr>
                <w:rFonts w:ascii="Consolas" w:hAnsi="Consolas" w:cs="Consolas"/>
                <w:color w:val="000000"/>
                <w:sz w:val="20"/>
                <w:szCs w:val="20"/>
                <w:lang w:val="tr-TR"/>
              </w:rPr>
              <w:t>2048);</w:t>
            </w:r>
          </w:p>
          <w:p w14:paraId="3470EB10" w14:textId="3A1489D2"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bs.addContent(signable,</w:t>
            </w:r>
            <w:r w:rsidR="005E2321">
              <w:rPr>
                <w:rFonts w:ascii="Consolas" w:hAnsi="Consolas" w:cs="Consolas"/>
                <w:color w:val="000000"/>
                <w:sz w:val="20"/>
                <w:szCs w:val="20"/>
                <w:lang w:val="tr-TR"/>
              </w:rPr>
              <w:t xml:space="preserve"> </w:t>
            </w:r>
            <w:r w:rsidRPr="001C3748">
              <w:rPr>
                <w:rFonts w:ascii="Consolas" w:hAnsi="Consolas" w:cs="Consolas"/>
                <w:bCs/>
                <w:color w:val="7F0055"/>
                <w:sz w:val="20"/>
                <w:szCs w:val="20"/>
                <w:lang w:val="tr-TR"/>
              </w:rPr>
              <w:t>false</w:t>
            </w:r>
            <w:r w:rsidRPr="001C3748">
              <w:rPr>
                <w:rFonts w:ascii="Consolas" w:hAnsi="Consolas" w:cs="Consolas"/>
                <w:color w:val="000000"/>
                <w:sz w:val="20"/>
                <w:szCs w:val="20"/>
                <w:lang w:val="tr-TR"/>
              </w:rPr>
              <w:t>);</w:t>
            </w:r>
          </w:p>
          <w:p w14:paraId="6AF6A08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12791B1C" w14:textId="5986891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//create parameters necessary for signature creation</w:t>
            </w:r>
          </w:p>
          <w:p w14:paraId="4B11C05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HashMap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 xml:space="preserve">&gt; params = </w:t>
            </w:r>
            <w:r w:rsidR="00924E0A" w:rsidRPr="001C3748">
              <w:rPr>
                <w:rFonts w:ascii="Consolas" w:hAnsi="Consolas" w:cs="Consolas"/>
                <w:bCs/>
                <w:color w:val="7F0055"/>
                <w:sz w:val="20"/>
                <w:szCs w:val="20"/>
                <w:lang w:val="tr-TR"/>
              </w:rPr>
              <w:t xml:space="preserve">new </w:t>
            </w:r>
            <w:r w:rsidR="00924E0A" w:rsidRPr="005E2321">
              <w:rPr>
                <w:rFonts w:ascii="Consolas" w:hAnsi="Consolas" w:cs="Consolas"/>
                <w:bCs/>
                <w:color w:val="005032"/>
                <w:sz w:val="20"/>
                <w:szCs w:val="20"/>
                <w:lang w:val="tr-TR"/>
              </w:rPr>
              <w:t>H</w:t>
            </w:r>
            <w:r w:rsidRPr="001C3748">
              <w:rPr>
                <w:rFonts w:ascii="Consolas" w:hAnsi="Consolas" w:cs="Consolas"/>
                <w:bCs/>
                <w:color w:val="005032"/>
                <w:sz w:val="20"/>
                <w:szCs w:val="20"/>
                <w:lang w:val="tr-TR"/>
              </w:rPr>
              <w:t>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&gt;();</w:t>
            </w:r>
          </w:p>
          <w:p w14:paraId="030C81CE"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lastRenderedPageBreak/>
              <w:tab/>
            </w:r>
            <w:r w:rsidRPr="001C3748">
              <w:rPr>
                <w:rFonts w:ascii="Consolas" w:hAnsi="Consolas" w:cs="Consolas"/>
                <w:color w:val="000000"/>
                <w:sz w:val="20"/>
                <w:szCs w:val="20"/>
                <w:lang w:val="tr-TR"/>
              </w:rPr>
              <w:tab/>
            </w:r>
          </w:p>
          <w:p w14:paraId="11DC7828" w14:textId="4E9D3F90"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ValidationPolicy</w:t>
            </w:r>
            <w:r w:rsidRPr="001C3748">
              <w:rPr>
                <w:rFonts w:ascii="Consolas" w:hAnsi="Consolas" w:cs="Consolas"/>
                <w:color w:val="000000"/>
                <w:sz w:val="20"/>
                <w:szCs w:val="20"/>
                <w:lang w:val="tr-TR"/>
              </w:rPr>
              <w:t xml:space="preserve"> policy = </w:t>
            </w:r>
            <w:r w:rsidRPr="001C3748">
              <w:rPr>
                <w:rFonts w:ascii="Consolas" w:hAnsi="Consolas" w:cs="Consolas"/>
                <w:bCs/>
                <w:color w:val="005032"/>
                <w:sz w:val="20"/>
                <w:szCs w:val="20"/>
                <w:lang w:val="tr-TR"/>
              </w:rPr>
              <w:t>PolicyReader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readValidationPolicy</w:t>
            </w:r>
            <w:r w:rsidRPr="001C3748">
              <w:rPr>
                <w:rFonts w:ascii="Consolas" w:hAnsi="Consolas" w:cs="Consolas"/>
                <w:color w:val="000000"/>
                <w:sz w:val="20"/>
                <w:szCs w:val="20"/>
                <w:lang w:val="tr-TR"/>
              </w:rPr>
              <w:t>(</w:t>
            </w:r>
            <w:r w:rsidR="00924E0A" w:rsidRPr="001C3748">
              <w:rPr>
                <w:rFonts w:ascii="Consolas" w:hAnsi="Consolas" w:cs="Consolas"/>
                <w:bCs/>
                <w:color w:val="7F0055"/>
                <w:sz w:val="20"/>
                <w:szCs w:val="20"/>
                <w:lang w:val="tr-TR"/>
              </w:rPr>
              <w:t xml:space="preserve">new </w:t>
            </w:r>
            <w:r w:rsidR="00924E0A" w:rsidRPr="00C10E6D">
              <w:rPr>
                <w:rFonts w:ascii="Consolas" w:hAnsi="Consolas" w:cs="Consolas"/>
                <w:bCs/>
                <w:color w:val="005032"/>
                <w:sz w:val="20"/>
                <w:szCs w:val="20"/>
                <w:lang w:val="tr-TR"/>
              </w:rPr>
              <w:t>F</w:t>
            </w:r>
            <w:r w:rsidRPr="001C3748">
              <w:rPr>
                <w:rFonts w:ascii="Consolas" w:hAnsi="Consolas" w:cs="Consolas"/>
                <w:bCs/>
                <w:color w:val="005032"/>
                <w:sz w:val="20"/>
                <w:szCs w:val="20"/>
                <w:lang w:val="tr-TR"/>
              </w:rPr>
              <w:t>ileInputStream</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POLICY_FILE</w:t>
            </w:r>
            <w:r w:rsidRPr="001C3748">
              <w:rPr>
                <w:rFonts w:ascii="Consolas" w:hAnsi="Consolas" w:cs="Consolas"/>
                <w:color w:val="000000"/>
                <w:sz w:val="20"/>
                <w:szCs w:val="20"/>
                <w:lang w:val="tr-TR"/>
              </w:rPr>
              <w:t xml:space="preserve">)); </w:t>
            </w:r>
          </w:p>
          <w:p w14:paraId="51FA527A"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P_CERT_VALIDATION_POLICY</w:t>
            </w:r>
            <w:r w:rsidRPr="001C3748">
              <w:rPr>
                <w:rFonts w:ascii="Consolas" w:hAnsi="Consolas" w:cs="Consolas"/>
                <w:color w:val="000000"/>
                <w:sz w:val="20"/>
                <w:szCs w:val="20"/>
                <w:lang w:val="tr-TR"/>
              </w:rPr>
              <w:t>, policy);</w:t>
            </w:r>
          </w:p>
          <w:p w14:paraId="0B3AE8C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6E015862" w14:textId="5425F10C" w:rsidR="00303633" w:rsidRPr="001C3748" w:rsidRDefault="00303633" w:rsidP="00303633">
            <w:pPr>
              <w:autoSpaceDE w:val="0"/>
              <w:autoSpaceDN w:val="0"/>
              <w:adjustRightInd w:val="0"/>
              <w:rPr>
                <w:rFonts w:ascii="Consolas" w:hAnsi="Consolas" w:cs="Consolas"/>
                <w:sz w:val="20"/>
                <w:szCs w:val="20"/>
              </w:rPr>
            </w:pPr>
            <w:r w:rsidRPr="001C3748">
              <w:rPr>
                <w:rFonts w:ascii="Consolas" w:hAnsi="Consolas" w:cs="Consolas"/>
                <w:color w:val="3F7F5F"/>
                <w:sz w:val="20"/>
                <w:szCs w:val="20"/>
              </w:rPr>
              <w:t>//By default, QC statement is checked</w:t>
            </w:r>
            <w:r w:rsidR="00C02628">
              <w:rPr>
                <w:rFonts w:ascii="Consolas" w:hAnsi="Consolas" w:cs="Consolas"/>
                <w:color w:val="3F7F5F"/>
                <w:sz w:val="20"/>
                <w:szCs w:val="20"/>
              </w:rPr>
              <w:t xml:space="preserve"> </w:t>
            </w:r>
            <w:r w:rsidRPr="001C3748">
              <w:rPr>
                <w:rFonts w:ascii="Consolas" w:hAnsi="Consolas" w:cs="Consolas"/>
                <w:color w:val="3F7F5F"/>
                <w:sz w:val="20"/>
                <w:szCs w:val="20"/>
              </w:rPr>
              <w:t>and signature won</w:t>
            </w:r>
            <w:r w:rsidR="00C02628">
              <w:rPr>
                <w:rFonts w:ascii="Consolas" w:hAnsi="Consolas" w:cs="Consolas"/>
                <w:color w:val="3F7F5F"/>
                <w:sz w:val="20"/>
                <w:szCs w:val="20"/>
              </w:rPr>
              <w:t>’</w:t>
            </w:r>
            <w:r w:rsidRPr="001C3748">
              <w:rPr>
                <w:rFonts w:ascii="Consolas" w:hAnsi="Consolas" w:cs="Consolas"/>
                <w:color w:val="3F7F5F"/>
                <w:sz w:val="20"/>
                <w:szCs w:val="20"/>
              </w:rPr>
              <w:t xml:space="preserve">t be created if it is not a </w:t>
            </w:r>
          </w:p>
          <w:p w14:paraId="44A8A0FC" w14:textId="77777777" w:rsidR="00303633" w:rsidRPr="001C3748" w:rsidRDefault="00303633" w:rsidP="00303633">
            <w:pPr>
              <w:autoSpaceDE w:val="0"/>
              <w:autoSpaceDN w:val="0"/>
              <w:adjustRightInd w:val="0"/>
              <w:rPr>
                <w:rFonts w:ascii="Consolas" w:hAnsi="Consolas" w:cs="Consolas"/>
                <w:sz w:val="20"/>
                <w:szCs w:val="20"/>
              </w:rPr>
            </w:pPr>
            <w:r w:rsidRPr="001C3748">
              <w:rPr>
                <w:rFonts w:ascii="Consolas" w:hAnsi="Consolas" w:cs="Consolas"/>
                <w:color w:val="3F7F5F"/>
                <w:sz w:val="20"/>
                <w:szCs w:val="20"/>
              </w:rPr>
              <w:t xml:space="preserve">//qualified certificate. </w:t>
            </w:r>
          </w:p>
          <w:p w14:paraId="1434C748" w14:textId="03A87810" w:rsidR="00303633" w:rsidRPr="001C3748" w:rsidRDefault="00303633" w:rsidP="00303633">
            <w:pPr>
              <w:autoSpaceDE w:val="0"/>
              <w:autoSpaceDN w:val="0"/>
              <w:adjustRightInd w:val="0"/>
              <w:rPr>
                <w:rFonts w:ascii="Consolas" w:hAnsi="Consolas" w:cs="Consolas"/>
                <w:sz w:val="20"/>
                <w:szCs w:val="20"/>
              </w:rPr>
            </w:pPr>
            <w:r w:rsidRPr="001C3748">
              <w:rPr>
                <w:rFonts w:ascii="Consolas" w:hAnsi="Consolas" w:cs="Consolas"/>
                <w:bCs/>
                <w:color w:val="7F0055"/>
                <w:sz w:val="20"/>
                <w:szCs w:val="20"/>
              </w:rPr>
              <w:t>boolean</w:t>
            </w:r>
            <w:r w:rsidRPr="001C3748">
              <w:rPr>
                <w:rFonts w:ascii="Consolas" w:hAnsi="Consolas" w:cs="Consolas"/>
                <w:color w:val="000000"/>
                <w:sz w:val="20"/>
                <w:szCs w:val="20"/>
              </w:rPr>
              <w:t xml:space="preserve"> checkQCStatement = </w:t>
            </w:r>
            <w:r w:rsidR="004C4FC5" w:rsidRPr="001C3748">
              <w:rPr>
                <w:rFonts w:ascii="Consolas" w:hAnsi="Consolas" w:cs="Consolas"/>
                <w:color w:val="000000"/>
                <w:sz w:val="20"/>
                <w:szCs w:val="20"/>
              </w:rPr>
              <w:t>isQualified();</w:t>
            </w:r>
          </w:p>
          <w:p w14:paraId="47CDBF91" w14:textId="77777777" w:rsidR="00303633" w:rsidRPr="001C3748" w:rsidRDefault="00303633" w:rsidP="00303633">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color w:val="000000"/>
                <w:sz w:val="20"/>
                <w:szCs w:val="20"/>
              </w:rPr>
              <w:tab/>
            </w:r>
          </w:p>
          <w:p w14:paraId="3B3AF02C" w14:textId="77777777" w:rsidR="00303633" w:rsidRPr="001C3748" w:rsidRDefault="00303633" w:rsidP="00303633">
            <w:pPr>
              <w:autoSpaceDE w:val="0"/>
              <w:autoSpaceDN w:val="0"/>
              <w:adjustRightInd w:val="0"/>
              <w:rPr>
                <w:rFonts w:ascii="Consolas" w:hAnsi="Consolas" w:cs="Consolas"/>
                <w:sz w:val="20"/>
                <w:szCs w:val="20"/>
              </w:rPr>
            </w:pPr>
            <w:r w:rsidRPr="001C3748">
              <w:rPr>
                <w:rFonts w:ascii="Consolas" w:hAnsi="Consolas" w:cs="Consolas"/>
                <w:color w:val="3F7F5F"/>
                <w:sz w:val="20"/>
                <w:szCs w:val="20"/>
              </w:rPr>
              <w:t>//Get qualified or non-qualified certificate.</w:t>
            </w:r>
          </w:p>
          <w:p w14:paraId="2884E4AD" w14:textId="77777777" w:rsidR="004C4FC5" w:rsidRPr="001C3748" w:rsidRDefault="004C4FC5" w:rsidP="004C4FC5">
            <w:pPr>
              <w:autoSpaceDE w:val="0"/>
              <w:autoSpaceDN w:val="0"/>
              <w:adjustRightInd w:val="0"/>
              <w:rPr>
                <w:rFonts w:ascii="Consolas" w:hAnsi="Consolas" w:cs="Consolas"/>
                <w:color w:val="000000"/>
                <w:sz w:val="20"/>
                <w:szCs w:val="20"/>
              </w:rPr>
            </w:pPr>
            <w:r w:rsidRPr="001C3748">
              <w:rPr>
                <w:rFonts w:ascii="Consolas" w:hAnsi="Consolas" w:cs="Consolas"/>
                <w:color w:val="000000"/>
                <w:sz w:val="20"/>
                <w:szCs w:val="20"/>
              </w:rPr>
              <w:t>ECertificate cert = SmartCardManager.getInstance().getSignatureCertificate(checkQCStatement);</w:t>
            </w:r>
          </w:p>
          <w:p w14:paraId="7E487D4E" w14:textId="0D45887C" w:rsidR="00B334C3" w:rsidRPr="001C3748" w:rsidRDefault="004C4FC5" w:rsidP="004C4FC5">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rPr>
              <w:t>BaseSigner signer = SmartCardManager.getInstance().getSigner(getPin(), cert);</w:t>
            </w:r>
            <w:r w:rsidRPr="001C3748">
              <w:rPr>
                <w:rFonts w:ascii="Consolas" w:hAnsi="Consolas" w:cs="Consolas"/>
                <w:color w:val="000000"/>
                <w:sz w:val="20"/>
                <w:szCs w:val="20"/>
              </w:rPr>
              <w:tab/>
            </w:r>
            <w:r w:rsidR="00B334C3" w:rsidRPr="001C3748">
              <w:rPr>
                <w:rFonts w:ascii="Consolas" w:hAnsi="Consolas" w:cs="Consolas"/>
                <w:color w:val="000000"/>
                <w:sz w:val="20"/>
                <w:szCs w:val="20"/>
                <w:lang w:val="tr-TR"/>
              </w:rPr>
              <w:tab/>
            </w:r>
            <w:r w:rsidR="00B334C3" w:rsidRPr="001C3748">
              <w:rPr>
                <w:rFonts w:ascii="Consolas" w:hAnsi="Consolas" w:cs="Consolas"/>
                <w:color w:val="000000"/>
                <w:sz w:val="20"/>
                <w:szCs w:val="20"/>
                <w:lang w:val="tr-TR"/>
              </w:rPr>
              <w:tab/>
            </w:r>
          </w:p>
          <w:p w14:paraId="3DFC0B4D"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bs.addSigner(ESignatureType.</w:t>
            </w:r>
            <w:r w:rsidRPr="001C3748">
              <w:rPr>
                <w:rFonts w:ascii="Consolas" w:hAnsi="Consolas" w:cs="Consolas"/>
                <w:i/>
                <w:iCs/>
                <w:color w:val="0000C0"/>
                <w:sz w:val="20"/>
                <w:szCs w:val="20"/>
                <w:lang w:val="tr-TR"/>
              </w:rPr>
              <w:t>TYPE_BES</w:t>
            </w:r>
            <w:r w:rsidRPr="001C3748">
              <w:rPr>
                <w:rFonts w:ascii="Consolas" w:hAnsi="Consolas" w:cs="Consolas"/>
                <w:color w:val="000000"/>
                <w:sz w:val="20"/>
                <w:szCs w:val="20"/>
                <w:lang w:val="tr-TR"/>
              </w:rPr>
              <w:t xml:space="preserve">, cert, signer, </w:t>
            </w:r>
            <w:r w:rsidRPr="001C3748">
              <w:rPr>
                <w:rFonts w:ascii="Consolas" w:hAnsi="Consolas" w:cs="Consolas"/>
                <w:bCs/>
                <w:color w:val="7F0055"/>
                <w:sz w:val="20"/>
                <w:szCs w:val="20"/>
                <w:lang w:val="tr-TR"/>
              </w:rPr>
              <w:t>null</w:t>
            </w:r>
            <w:r w:rsidRPr="001C3748">
              <w:rPr>
                <w:rFonts w:ascii="Consolas" w:hAnsi="Consolas" w:cs="Consolas"/>
                <w:color w:val="000000"/>
                <w:sz w:val="20"/>
                <w:szCs w:val="20"/>
                <w:lang w:val="tr-TR"/>
              </w:rPr>
              <w:t>, params);</w:t>
            </w:r>
          </w:p>
          <w:p w14:paraId="094A6D75"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p>
          <w:p w14:paraId="0755C4E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dosyayaz</w:t>
            </w:r>
            <w:r w:rsidRPr="001C3748">
              <w:rPr>
                <w:rFonts w:ascii="Consolas" w:hAnsi="Consolas" w:cs="Consolas"/>
                <w:color w:val="000000"/>
                <w:sz w:val="20"/>
                <w:szCs w:val="20"/>
                <w:lang w:val="tr-TR"/>
              </w:rPr>
              <w:t>(bs.getEncoded(), SIGNATURE_FILE);</w:t>
            </w:r>
          </w:p>
          <w:p w14:paraId="006E6EAA"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27982675" w14:textId="77777777" w:rsidR="00B334C3" w:rsidRPr="001C3748" w:rsidRDefault="00303633" w:rsidP="00D0262E">
            <w:pPr>
              <w:pStyle w:val="BodyText"/>
              <w:rPr>
                <w:rFonts w:ascii="Consolas" w:hAnsi="Consolas" w:cs="Consolas"/>
                <w:sz w:val="20"/>
                <w:szCs w:val="20"/>
              </w:rPr>
            </w:pPr>
            <w:r w:rsidRPr="001C3748">
              <w:rPr>
                <w:rFonts w:ascii="Consolas" w:hAnsi="Consolas" w:cs="Consolas"/>
                <w:color w:val="000000"/>
                <w:sz w:val="20"/>
                <w:szCs w:val="20"/>
              </w:rPr>
              <w:t>SmartCardManager.getInstance().logout();</w:t>
            </w:r>
          </w:p>
        </w:tc>
      </w:tr>
    </w:tbl>
    <w:p w14:paraId="39E357C9" w14:textId="77777777" w:rsidR="00B334C3" w:rsidRDefault="00B334C3" w:rsidP="00B334C3">
      <w:pPr>
        <w:jc w:val="both"/>
        <w:rPr>
          <w:rFonts w:cs="Arial"/>
          <w:color w:val="FF0000"/>
        </w:rPr>
      </w:pPr>
    </w:p>
    <w:p w14:paraId="61AB80A3"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29888424" w14:textId="77777777" w:rsidTr="00F0182F">
        <w:trPr>
          <w:trHeight w:val="6715"/>
        </w:trPr>
        <w:tc>
          <w:tcPr>
            <w:tcW w:w="9546" w:type="dxa"/>
            <w:shd w:val="clear" w:color="auto" w:fill="F8F8F8"/>
          </w:tcPr>
          <w:p w14:paraId="0B72E1CF" w14:textId="77777777" w:rsidR="00B334C3" w:rsidRPr="001C3748" w:rsidRDefault="00B334C3" w:rsidP="00D0262E">
            <w:pPr>
              <w:autoSpaceDE w:val="0"/>
              <w:autoSpaceDN w:val="0"/>
              <w:adjustRightInd w:val="0"/>
              <w:rPr>
                <w:rFonts w:ascii="Consolas" w:hAnsi="Consolas" w:cs="Consolas"/>
                <w:sz w:val="20"/>
                <w:szCs w:val="20"/>
                <w:lang w:val="tr-TR"/>
              </w:rPr>
            </w:pPr>
            <w:bookmarkStart w:id="487" w:name="OLE_LINK11"/>
            <w:bookmarkStart w:id="488" w:name="OLE_LINK12"/>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 xml:space="preserve"> bs = </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w:t>
            </w:r>
          </w:p>
          <w:p w14:paraId="514D6796" w14:textId="77777777" w:rsidR="00B334C3" w:rsidRPr="001C3748" w:rsidRDefault="00B334C3" w:rsidP="00D0262E">
            <w:pPr>
              <w:autoSpaceDE w:val="0"/>
              <w:autoSpaceDN w:val="0"/>
              <w:adjustRightInd w:val="0"/>
              <w:rPr>
                <w:rFonts w:ascii="Consolas" w:hAnsi="Consolas" w:cs="Consolas"/>
                <w:sz w:val="20"/>
                <w:szCs w:val="20"/>
                <w:lang w:val="tr-TR"/>
              </w:rPr>
            </w:pPr>
          </w:p>
          <w:p w14:paraId="218BD7D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FileInfo</w:t>
            </w:r>
            <w:r w:rsidRPr="001C3748">
              <w:rPr>
                <w:rFonts w:ascii="Consolas" w:hAnsi="Consolas" w:cs="Consolas"/>
                <w:sz w:val="20"/>
                <w:szCs w:val="20"/>
                <w:lang w:val="tr-TR"/>
              </w:rPr>
              <w:t xml:space="preserve"> file = </w:t>
            </w:r>
            <w:r w:rsidR="00924E0A" w:rsidRPr="001C3748">
              <w:rPr>
                <w:rFonts w:ascii="Consolas" w:hAnsi="Consolas" w:cs="Consolas"/>
                <w:color w:val="0000FF"/>
                <w:sz w:val="20"/>
                <w:szCs w:val="20"/>
                <w:lang w:val="tr-TR"/>
              </w:rPr>
              <w:t xml:space="preserve">new </w:t>
            </w:r>
            <w:r w:rsidR="00924E0A" w:rsidRPr="005E2321">
              <w:rPr>
                <w:rFonts w:ascii="Consolas" w:hAnsi="Consolas" w:cs="Consolas"/>
                <w:color w:val="2B91AF"/>
                <w:sz w:val="20"/>
                <w:szCs w:val="20"/>
                <w:lang w:val="tr-TR"/>
              </w:rPr>
              <w:t>F</w:t>
            </w:r>
            <w:r w:rsidRPr="001C3748">
              <w:rPr>
                <w:rFonts w:ascii="Consolas" w:hAnsi="Consolas" w:cs="Consolas"/>
                <w:color w:val="2B91AF"/>
                <w:sz w:val="20"/>
                <w:szCs w:val="20"/>
                <w:lang w:val="tr-TR"/>
              </w:rPr>
              <w:t>ileInfo</w:t>
            </w:r>
            <w:r w:rsidRPr="001C3748">
              <w:rPr>
                <w:rFonts w:ascii="Consolas" w:hAnsi="Consolas" w:cs="Consolas"/>
                <w:sz w:val="20"/>
                <w:szCs w:val="20"/>
                <w:lang w:val="tr-TR"/>
              </w:rPr>
              <w:t>(MOVIE_FILE);</w:t>
            </w:r>
          </w:p>
          <w:p w14:paraId="0CE3E744"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ISignable</w:t>
            </w:r>
            <w:r w:rsidRPr="001C3748">
              <w:rPr>
                <w:rFonts w:ascii="Consolas" w:hAnsi="Consolas" w:cs="Consolas"/>
                <w:sz w:val="20"/>
                <w:szCs w:val="20"/>
                <w:lang w:val="tr-TR"/>
              </w:rPr>
              <w:t xml:space="preserve"> signable = </w:t>
            </w:r>
            <w:r w:rsidR="00924E0A" w:rsidRPr="001C3748">
              <w:rPr>
                <w:rFonts w:ascii="Consolas" w:hAnsi="Consolas" w:cs="Consolas"/>
                <w:color w:val="0000FF"/>
                <w:sz w:val="20"/>
                <w:szCs w:val="20"/>
                <w:lang w:val="tr-TR"/>
              </w:rPr>
              <w:t xml:space="preserve">new </w:t>
            </w:r>
            <w:r w:rsidR="00924E0A" w:rsidRPr="005E2321">
              <w:rPr>
                <w:rFonts w:ascii="Consolas" w:hAnsi="Consolas" w:cs="Consolas"/>
                <w:color w:val="2B91AF"/>
                <w:sz w:val="20"/>
                <w:szCs w:val="20"/>
                <w:lang w:val="tr-TR"/>
              </w:rPr>
              <w:t>S</w:t>
            </w:r>
            <w:r w:rsidRPr="001C3748">
              <w:rPr>
                <w:rFonts w:ascii="Consolas" w:hAnsi="Consolas" w:cs="Consolas"/>
                <w:color w:val="2B91AF"/>
                <w:sz w:val="20"/>
                <w:szCs w:val="20"/>
                <w:lang w:val="tr-TR"/>
              </w:rPr>
              <w:t>ignableFile</w:t>
            </w:r>
            <w:r w:rsidRPr="001C3748">
              <w:rPr>
                <w:rFonts w:ascii="Consolas" w:hAnsi="Consolas" w:cs="Consolas"/>
                <w:sz w:val="20"/>
                <w:szCs w:val="20"/>
                <w:lang w:val="tr-TR"/>
              </w:rPr>
              <w:t>(file, 2048);</w:t>
            </w:r>
          </w:p>
          <w:p w14:paraId="1E2BC9DD"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 xml:space="preserve">bs.addContent(signable, </w:t>
            </w:r>
            <w:r w:rsidRPr="001C3748">
              <w:rPr>
                <w:rFonts w:ascii="Consolas" w:hAnsi="Consolas" w:cs="Consolas"/>
                <w:color w:val="0000FF"/>
                <w:sz w:val="20"/>
                <w:szCs w:val="20"/>
                <w:lang w:val="tr-TR"/>
              </w:rPr>
              <w:t>false</w:t>
            </w:r>
            <w:r w:rsidRPr="001C3748">
              <w:rPr>
                <w:rFonts w:ascii="Consolas" w:hAnsi="Consolas" w:cs="Consolas"/>
                <w:sz w:val="20"/>
                <w:szCs w:val="20"/>
                <w:lang w:val="tr-TR"/>
              </w:rPr>
              <w:t>);</w:t>
            </w:r>
          </w:p>
          <w:p w14:paraId="10EBD291" w14:textId="77777777" w:rsidR="00B334C3" w:rsidRPr="001C3748" w:rsidRDefault="00B334C3" w:rsidP="00D0262E">
            <w:pPr>
              <w:autoSpaceDE w:val="0"/>
              <w:autoSpaceDN w:val="0"/>
              <w:adjustRightInd w:val="0"/>
              <w:rPr>
                <w:rFonts w:ascii="Consolas" w:hAnsi="Consolas" w:cs="Consolas"/>
                <w:sz w:val="20"/>
                <w:szCs w:val="20"/>
                <w:lang w:val="tr-TR"/>
              </w:rPr>
            </w:pPr>
          </w:p>
          <w:p w14:paraId="41F9CFC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8000"/>
                <w:sz w:val="20"/>
                <w:szCs w:val="20"/>
                <w:lang w:val="tr-TR"/>
              </w:rPr>
              <w:t>//create parameters necessary for signature creation</w:t>
            </w:r>
          </w:p>
          <w:p w14:paraId="27A3F91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 xml:space="preserve">&gt; params_ = </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&gt;();</w:t>
            </w:r>
          </w:p>
          <w:p w14:paraId="58983A0D" w14:textId="77777777" w:rsidR="00B334C3" w:rsidRPr="001C3748" w:rsidRDefault="00B334C3" w:rsidP="00D0262E">
            <w:pPr>
              <w:autoSpaceDE w:val="0"/>
              <w:autoSpaceDN w:val="0"/>
              <w:adjustRightInd w:val="0"/>
              <w:rPr>
                <w:rFonts w:ascii="Consolas" w:hAnsi="Consolas" w:cs="Consolas"/>
                <w:sz w:val="20"/>
                <w:szCs w:val="20"/>
                <w:lang w:val="tr-TR"/>
              </w:rPr>
            </w:pPr>
          </w:p>
          <w:p w14:paraId="7C1E68A3" w14:textId="67AF08BF"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ValidationPolicy</w:t>
            </w:r>
            <w:r w:rsidRPr="001C3748">
              <w:rPr>
                <w:rFonts w:ascii="Consolas" w:hAnsi="Consolas" w:cs="Consolas"/>
                <w:sz w:val="20"/>
                <w:szCs w:val="20"/>
                <w:lang w:val="tr-TR"/>
              </w:rPr>
              <w:t xml:space="preserve"> policy = </w:t>
            </w:r>
            <w:r w:rsidRPr="001C3748">
              <w:rPr>
                <w:rFonts w:ascii="Consolas" w:hAnsi="Consolas" w:cs="Consolas"/>
                <w:color w:val="2B91AF"/>
                <w:sz w:val="20"/>
                <w:szCs w:val="20"/>
                <w:lang w:val="tr-TR"/>
              </w:rPr>
              <w:t>PolicyReader</w:t>
            </w:r>
            <w:r w:rsidRPr="001C3748">
              <w:rPr>
                <w:rFonts w:ascii="Consolas" w:hAnsi="Consolas" w:cs="Consolas"/>
                <w:sz w:val="20"/>
                <w:szCs w:val="20"/>
                <w:lang w:val="tr-TR"/>
              </w:rPr>
              <w:t>.readValidationPolicy(</w:t>
            </w:r>
            <w:r w:rsidR="00924E0A" w:rsidRPr="001C3748">
              <w:rPr>
                <w:rFonts w:ascii="Consolas" w:hAnsi="Consolas" w:cs="Consolas"/>
                <w:color w:val="0000FF"/>
                <w:sz w:val="20"/>
                <w:szCs w:val="20"/>
                <w:lang w:val="tr-TR"/>
              </w:rPr>
              <w:t xml:space="preserve">new </w:t>
            </w:r>
            <w:r w:rsidR="00924E0A" w:rsidRPr="005E2321">
              <w:rPr>
                <w:rFonts w:ascii="Consolas" w:hAnsi="Consolas" w:cs="Consolas"/>
                <w:color w:val="2B91AF"/>
                <w:sz w:val="20"/>
                <w:szCs w:val="20"/>
                <w:lang w:val="tr-TR"/>
              </w:rPr>
              <w:t>F</w:t>
            </w:r>
            <w:r w:rsidRPr="001C3748">
              <w:rPr>
                <w:rFonts w:ascii="Consolas" w:hAnsi="Consolas" w:cs="Consolas"/>
                <w:color w:val="2B91AF"/>
                <w:sz w:val="20"/>
                <w:szCs w:val="20"/>
                <w:lang w:val="tr-TR"/>
              </w:rPr>
              <w:t>ileStream</w:t>
            </w:r>
            <w:r w:rsidRPr="001C3748">
              <w:rPr>
                <w:rFonts w:ascii="Consolas" w:hAnsi="Consolas" w:cs="Consolas"/>
                <w:sz w:val="20"/>
                <w:szCs w:val="20"/>
                <w:lang w:val="tr-TR"/>
              </w:rPr>
              <w:t>(POLICY_FILE,</w:t>
            </w:r>
            <w:r w:rsidR="00C10E6D">
              <w:rPr>
                <w:rFonts w:ascii="Consolas" w:hAnsi="Consolas" w:cs="Consolas"/>
                <w:sz w:val="20"/>
                <w:szCs w:val="20"/>
                <w:lang w:val="tr-TR"/>
              </w:rPr>
              <w:t xml:space="preserve"> </w:t>
            </w:r>
            <w:r w:rsidRPr="001C3748">
              <w:rPr>
                <w:rFonts w:ascii="Consolas" w:hAnsi="Consolas" w:cs="Consolas"/>
                <w:color w:val="2B91AF"/>
                <w:sz w:val="20"/>
                <w:szCs w:val="20"/>
                <w:lang w:val="tr-TR"/>
              </w:rPr>
              <w:t>FileMode</w:t>
            </w:r>
            <w:r w:rsidRPr="001C3748">
              <w:rPr>
                <w:rFonts w:ascii="Consolas" w:hAnsi="Consolas" w:cs="Consolas"/>
                <w:sz w:val="20"/>
                <w:szCs w:val="20"/>
                <w:lang w:val="tr-TR"/>
              </w:rPr>
              <w:t xml:space="preserve">.Open, </w:t>
            </w:r>
            <w:r w:rsidRPr="001C3748">
              <w:rPr>
                <w:rFonts w:ascii="Consolas" w:hAnsi="Consolas" w:cs="Consolas"/>
                <w:color w:val="2B91AF"/>
                <w:sz w:val="20"/>
                <w:szCs w:val="20"/>
                <w:lang w:val="tr-TR"/>
              </w:rPr>
              <w:t>FileAccess</w:t>
            </w:r>
            <w:r w:rsidRPr="001C3748">
              <w:rPr>
                <w:rFonts w:ascii="Consolas" w:hAnsi="Consolas" w:cs="Consolas"/>
                <w:sz w:val="20"/>
                <w:szCs w:val="20"/>
                <w:lang w:val="tr-TR"/>
              </w:rPr>
              <w:t>.Read));</w:t>
            </w:r>
          </w:p>
          <w:p w14:paraId="35A124B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params_[</w:t>
            </w:r>
            <w:r w:rsidRPr="001C3748">
              <w:rPr>
                <w:rFonts w:ascii="Consolas" w:hAnsi="Consolas" w:cs="Consolas"/>
                <w:color w:val="2B91AF"/>
                <w:sz w:val="20"/>
                <w:szCs w:val="20"/>
                <w:lang w:val="tr-TR"/>
              </w:rPr>
              <w:t>EParameters</w:t>
            </w:r>
            <w:r w:rsidRPr="001C3748">
              <w:rPr>
                <w:rFonts w:ascii="Consolas" w:hAnsi="Consolas" w:cs="Consolas"/>
                <w:sz w:val="20"/>
                <w:szCs w:val="20"/>
                <w:lang w:val="tr-TR"/>
              </w:rPr>
              <w:t>.P_CERT_VALIDATION_POLICY] = policy;</w:t>
            </w:r>
          </w:p>
          <w:p w14:paraId="020A1863" w14:textId="77777777" w:rsidR="00B334C3" w:rsidRPr="001C3748" w:rsidRDefault="00B334C3" w:rsidP="00D0262E">
            <w:pPr>
              <w:autoSpaceDE w:val="0"/>
              <w:autoSpaceDN w:val="0"/>
              <w:adjustRightInd w:val="0"/>
              <w:rPr>
                <w:rFonts w:ascii="Consolas" w:hAnsi="Consolas" w:cs="Consolas"/>
                <w:sz w:val="20"/>
                <w:szCs w:val="20"/>
                <w:lang w:val="tr-TR"/>
              </w:rPr>
            </w:pPr>
          </w:p>
          <w:p w14:paraId="58563F44" w14:textId="1E74943E" w:rsidR="00303633" w:rsidRPr="001C3748" w:rsidRDefault="00303633" w:rsidP="00303633">
            <w:pPr>
              <w:autoSpaceDE w:val="0"/>
              <w:autoSpaceDN w:val="0"/>
              <w:adjustRightInd w:val="0"/>
              <w:rPr>
                <w:rFonts w:ascii="Consolas" w:hAnsi="Consolas" w:cs="Consolas"/>
                <w:noProof/>
                <w:sz w:val="20"/>
                <w:szCs w:val="20"/>
              </w:rPr>
            </w:pPr>
            <w:r w:rsidRPr="001C3748">
              <w:rPr>
                <w:rFonts w:ascii="Consolas" w:hAnsi="Consolas" w:cs="Consolas"/>
                <w:noProof/>
                <w:color w:val="0000FF"/>
                <w:sz w:val="20"/>
                <w:szCs w:val="20"/>
              </w:rPr>
              <w:t>bool</w:t>
            </w:r>
            <w:r w:rsidRPr="001C3748">
              <w:rPr>
                <w:rFonts w:ascii="Consolas" w:hAnsi="Consolas" w:cs="Consolas"/>
                <w:noProof/>
                <w:sz w:val="20"/>
                <w:szCs w:val="20"/>
              </w:rPr>
              <w:t xml:space="preserve"> checkQCStatement = </w:t>
            </w:r>
            <w:r w:rsidR="00BB6092" w:rsidRPr="001C3748">
              <w:rPr>
                <w:rFonts w:ascii="Consolas" w:hAnsi="Consolas" w:cs="Consolas"/>
                <w:noProof/>
                <w:sz w:val="20"/>
                <w:szCs w:val="20"/>
              </w:rPr>
              <w:t>isQualified();</w:t>
            </w:r>
          </w:p>
          <w:p w14:paraId="7FC60179" w14:textId="77777777" w:rsidR="00303633" w:rsidRPr="001C3748" w:rsidRDefault="00303633" w:rsidP="00303633">
            <w:pPr>
              <w:autoSpaceDE w:val="0"/>
              <w:autoSpaceDN w:val="0"/>
              <w:adjustRightInd w:val="0"/>
              <w:rPr>
                <w:rFonts w:ascii="Consolas" w:hAnsi="Consolas" w:cs="Consolas"/>
                <w:noProof/>
                <w:sz w:val="20"/>
                <w:szCs w:val="20"/>
              </w:rPr>
            </w:pPr>
            <w:r w:rsidRPr="001C3748">
              <w:rPr>
                <w:rFonts w:ascii="Consolas" w:hAnsi="Consolas" w:cs="Consolas"/>
                <w:noProof/>
                <w:sz w:val="20"/>
                <w:szCs w:val="20"/>
              </w:rPr>
              <w:t xml:space="preserve">            </w:t>
            </w:r>
          </w:p>
          <w:p w14:paraId="6A3373C5" w14:textId="77777777" w:rsidR="00303633" w:rsidRPr="001C3748" w:rsidRDefault="00303633" w:rsidP="00303633">
            <w:pPr>
              <w:autoSpaceDE w:val="0"/>
              <w:autoSpaceDN w:val="0"/>
              <w:adjustRightInd w:val="0"/>
              <w:rPr>
                <w:rFonts w:ascii="Consolas" w:hAnsi="Consolas" w:cs="Consolas"/>
                <w:noProof/>
                <w:color w:val="008000"/>
                <w:sz w:val="20"/>
                <w:szCs w:val="20"/>
              </w:rPr>
            </w:pPr>
            <w:r w:rsidRPr="001C3748">
              <w:rPr>
                <w:rFonts w:ascii="Consolas" w:hAnsi="Consolas" w:cs="Consolas"/>
                <w:noProof/>
                <w:color w:val="008000"/>
                <w:sz w:val="20"/>
                <w:szCs w:val="20"/>
              </w:rPr>
              <w:t>//Get qualified or non-qualified certificate.</w:t>
            </w:r>
          </w:p>
          <w:p w14:paraId="0A603D67" w14:textId="77777777" w:rsidR="0070365D" w:rsidRPr="001C3748" w:rsidRDefault="0070365D" w:rsidP="0070365D">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ECertificate</w:t>
            </w:r>
            <w:r w:rsidRPr="001C3748">
              <w:rPr>
                <w:rFonts w:ascii="Consolas" w:hAnsi="Consolas" w:cs="Consolas"/>
                <w:noProof/>
                <w:sz w:val="20"/>
                <w:szCs w:val="20"/>
              </w:rPr>
              <w:t xml:space="preserve"> cert = </w:t>
            </w:r>
            <w:r w:rsidRPr="001C3748">
              <w:rPr>
                <w:rFonts w:ascii="Consolas" w:hAnsi="Consolas" w:cs="Consolas"/>
                <w:noProof/>
                <w:color w:val="2B91AF"/>
                <w:sz w:val="20"/>
                <w:szCs w:val="20"/>
              </w:rPr>
              <w:t>SmartCardManager</w:t>
            </w:r>
            <w:r w:rsidRPr="001C3748">
              <w:rPr>
                <w:rFonts w:ascii="Consolas" w:hAnsi="Consolas" w:cs="Consolas"/>
                <w:noProof/>
                <w:sz w:val="20"/>
                <w:szCs w:val="20"/>
              </w:rPr>
              <w:t>.getInstance().getSignatureCertificate(checkQCStatement);</w:t>
            </w:r>
          </w:p>
          <w:p w14:paraId="292046E0" w14:textId="77777777" w:rsidR="0070365D" w:rsidRPr="001C3748" w:rsidRDefault="0070365D" w:rsidP="0070365D">
            <w:pPr>
              <w:autoSpaceDE w:val="0"/>
              <w:autoSpaceDN w:val="0"/>
              <w:adjustRightInd w:val="0"/>
              <w:rPr>
                <w:rFonts w:ascii="Consolas" w:hAnsi="Consolas" w:cs="Consolas"/>
                <w:noProof/>
                <w:sz w:val="20"/>
                <w:szCs w:val="20"/>
              </w:rPr>
            </w:pPr>
          </w:p>
          <w:p w14:paraId="564BCA87" w14:textId="77777777" w:rsidR="0070365D" w:rsidRPr="001C3748" w:rsidRDefault="0070365D" w:rsidP="0070365D">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BaseSigner</w:t>
            </w:r>
            <w:r w:rsidRPr="001C3748">
              <w:rPr>
                <w:rFonts w:ascii="Consolas" w:hAnsi="Consolas" w:cs="Consolas"/>
                <w:noProof/>
                <w:sz w:val="20"/>
                <w:szCs w:val="20"/>
              </w:rPr>
              <w:t xml:space="preserve"> signer = </w:t>
            </w:r>
            <w:r w:rsidRPr="001C3748">
              <w:rPr>
                <w:rFonts w:ascii="Consolas" w:hAnsi="Consolas" w:cs="Consolas"/>
                <w:noProof/>
                <w:color w:val="2B91AF"/>
                <w:sz w:val="20"/>
                <w:szCs w:val="20"/>
              </w:rPr>
              <w:t>SmartCardManager</w:t>
            </w:r>
            <w:r w:rsidRPr="001C3748">
              <w:rPr>
                <w:rFonts w:ascii="Consolas" w:hAnsi="Consolas" w:cs="Consolas"/>
                <w:noProof/>
                <w:sz w:val="20"/>
                <w:szCs w:val="20"/>
              </w:rPr>
              <w:t>.getInstance().getSigner(getPin(), cert);</w:t>
            </w:r>
          </w:p>
          <w:p w14:paraId="58488A78" w14:textId="77777777" w:rsidR="007405E6" w:rsidRPr="001C3748" w:rsidRDefault="007405E6" w:rsidP="00303633">
            <w:pPr>
              <w:autoSpaceDE w:val="0"/>
              <w:autoSpaceDN w:val="0"/>
              <w:adjustRightInd w:val="0"/>
              <w:rPr>
                <w:rFonts w:ascii="Consolas" w:hAnsi="Consolas" w:cs="Consolas"/>
                <w:sz w:val="20"/>
                <w:szCs w:val="20"/>
                <w:lang w:val="tr-TR"/>
              </w:rPr>
            </w:pPr>
          </w:p>
          <w:p w14:paraId="71F50E5C"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bs.addSigner(</w:t>
            </w:r>
            <w:r w:rsidRPr="001C3748">
              <w:rPr>
                <w:rFonts w:ascii="Consolas" w:hAnsi="Consolas" w:cs="Consolas"/>
                <w:color w:val="2B91AF"/>
                <w:sz w:val="20"/>
                <w:szCs w:val="20"/>
                <w:lang w:val="tr-TR"/>
              </w:rPr>
              <w:t>ESignatureType</w:t>
            </w:r>
            <w:r w:rsidRPr="001C3748">
              <w:rPr>
                <w:rFonts w:ascii="Consolas" w:hAnsi="Consolas" w:cs="Consolas"/>
                <w:sz w:val="20"/>
                <w:szCs w:val="20"/>
                <w:lang w:val="tr-TR"/>
              </w:rPr>
              <w:t xml:space="preserve">.TYPE_BES, cert, signer, </w:t>
            </w:r>
            <w:r w:rsidRPr="001C3748">
              <w:rPr>
                <w:rFonts w:ascii="Consolas" w:hAnsi="Consolas" w:cs="Consolas"/>
                <w:color w:val="0000FF"/>
                <w:sz w:val="20"/>
                <w:szCs w:val="20"/>
                <w:lang w:val="tr-TR"/>
              </w:rPr>
              <w:t>null</w:t>
            </w:r>
            <w:r w:rsidRPr="001C3748">
              <w:rPr>
                <w:rFonts w:ascii="Consolas" w:hAnsi="Consolas" w:cs="Consolas"/>
                <w:sz w:val="20"/>
                <w:szCs w:val="20"/>
                <w:lang w:val="tr-TR"/>
              </w:rPr>
              <w:t>, params_);</w:t>
            </w:r>
          </w:p>
          <w:p w14:paraId="6134C76C" w14:textId="77777777" w:rsidR="00B334C3" w:rsidRPr="001C3748" w:rsidRDefault="00B334C3" w:rsidP="00D0262E">
            <w:pPr>
              <w:autoSpaceDE w:val="0"/>
              <w:autoSpaceDN w:val="0"/>
              <w:adjustRightInd w:val="0"/>
              <w:rPr>
                <w:rFonts w:ascii="Consolas" w:hAnsi="Consolas" w:cs="Consolas"/>
                <w:sz w:val="20"/>
                <w:szCs w:val="20"/>
                <w:lang w:val="tr-TR"/>
              </w:rPr>
            </w:pPr>
          </w:p>
          <w:p w14:paraId="40D3589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AsnIO</w:t>
            </w:r>
            <w:r w:rsidRPr="001C3748">
              <w:rPr>
                <w:rFonts w:ascii="Consolas" w:hAnsi="Consolas" w:cs="Consolas"/>
                <w:sz w:val="20"/>
                <w:szCs w:val="20"/>
                <w:lang w:val="tr-TR"/>
              </w:rPr>
              <w:t>.dosyayaz(bs.getEncoded(), SIGNATURE_FILE);</w:t>
            </w:r>
          </w:p>
          <w:p w14:paraId="06F9A6D2" w14:textId="77777777" w:rsidR="00B334C3" w:rsidRPr="001C3748" w:rsidRDefault="00B334C3" w:rsidP="00D0262E">
            <w:pPr>
              <w:autoSpaceDE w:val="0"/>
              <w:autoSpaceDN w:val="0"/>
              <w:adjustRightInd w:val="0"/>
              <w:rPr>
                <w:rFonts w:ascii="Consolas" w:hAnsi="Consolas" w:cs="Consolas"/>
                <w:sz w:val="20"/>
                <w:szCs w:val="20"/>
                <w:lang w:val="tr-TR"/>
              </w:rPr>
            </w:pPr>
          </w:p>
          <w:p w14:paraId="3281683C" w14:textId="77777777" w:rsidR="00B334C3" w:rsidRPr="001C3748" w:rsidRDefault="00303633" w:rsidP="00D0262E">
            <w:pPr>
              <w:autoSpaceDE w:val="0"/>
              <w:autoSpaceDN w:val="0"/>
              <w:adjustRightInd w:val="0"/>
              <w:rPr>
                <w:rFonts w:ascii="Consolas" w:hAnsi="Consolas" w:cs="Consolas"/>
                <w:sz w:val="20"/>
                <w:szCs w:val="20"/>
              </w:rPr>
            </w:pPr>
            <w:r w:rsidRPr="001C3748">
              <w:rPr>
                <w:rFonts w:ascii="Consolas" w:hAnsi="Consolas" w:cs="Consolas"/>
                <w:color w:val="000000"/>
                <w:sz w:val="20"/>
                <w:szCs w:val="20"/>
              </w:rPr>
              <w:t>SmartCardManager.getInstance().logout();</w:t>
            </w:r>
            <w:bookmarkEnd w:id="487"/>
            <w:bookmarkEnd w:id="488"/>
          </w:p>
        </w:tc>
      </w:tr>
    </w:tbl>
    <w:p w14:paraId="75421159" w14:textId="24BBA24F" w:rsidR="00B334C3" w:rsidRPr="007348E6" w:rsidRDefault="00B334C3" w:rsidP="00B334C3">
      <w:pPr>
        <w:jc w:val="both"/>
        <w:rPr>
          <w:rFonts w:cs="Arial"/>
          <w:color w:val="FF0000"/>
          <w:sz w:val="16"/>
          <w:szCs w:val="16"/>
        </w:rPr>
      </w:pPr>
    </w:p>
    <w:p w14:paraId="02A06CFC" w14:textId="77777777" w:rsidR="00B334C3" w:rsidRDefault="00B334C3" w:rsidP="00B334C3">
      <w:pPr>
        <w:pStyle w:val="Heading2"/>
      </w:pPr>
      <w:bookmarkStart w:id="489" w:name="_Toc323036314"/>
      <w:bookmarkStart w:id="490" w:name="_Toc86130343"/>
      <w:r>
        <w:lastRenderedPageBreak/>
        <w:t>Farklı İmza Tiplerinin Oluşturulması</w:t>
      </w:r>
      <w:bookmarkEnd w:id="489"/>
      <w:bookmarkEnd w:id="490"/>
    </w:p>
    <w:p w14:paraId="5F81B784" w14:textId="684ED6EF" w:rsidR="00B334C3" w:rsidRDefault="00A27AD6" w:rsidP="00B334C3">
      <w:pPr>
        <w:pStyle w:val="BodyText"/>
        <w:rPr>
          <w:sz w:val="22"/>
          <w:szCs w:val="22"/>
        </w:rPr>
      </w:pPr>
      <w:r w:rsidRPr="000C207A">
        <w:rPr>
          <w:sz w:val="22"/>
          <w:szCs w:val="22"/>
        </w:rPr>
        <w:t>API tarafından desteklenen imza tiplerinden</w:t>
      </w:r>
      <w:r w:rsidR="00B334C3" w:rsidRPr="000C207A">
        <w:rPr>
          <w:sz w:val="22"/>
          <w:szCs w:val="22"/>
        </w:rPr>
        <w:t xml:space="preserve"> çok </w:t>
      </w:r>
      <w:r w:rsidRPr="000C207A">
        <w:rPr>
          <w:sz w:val="22"/>
          <w:szCs w:val="22"/>
        </w:rPr>
        <w:t>kullanılanlar hakkında kısa</w:t>
      </w:r>
      <w:r w:rsidR="00B334C3" w:rsidRPr="000C207A">
        <w:rPr>
          <w:sz w:val="22"/>
          <w:szCs w:val="22"/>
        </w:rPr>
        <w:t xml:space="preserve"> açıklamaları burada bulabilirsiniz. Hangi imzanın size uygun olduğuna </w:t>
      </w:r>
      <w:r w:rsidRPr="000C207A">
        <w:rPr>
          <w:sz w:val="22"/>
          <w:szCs w:val="22"/>
        </w:rPr>
        <w:t>karar vermek</w:t>
      </w:r>
      <w:r w:rsidR="00B334C3" w:rsidRPr="000C207A">
        <w:rPr>
          <w:sz w:val="22"/>
          <w:szCs w:val="22"/>
        </w:rPr>
        <w:t xml:space="preserve"> için </w:t>
      </w:r>
      <w:r w:rsidR="00B334C3" w:rsidRPr="008B1599">
        <w:rPr>
          <w:b/>
          <w:bCs/>
          <w:sz w:val="22"/>
          <w:szCs w:val="22"/>
        </w:rPr>
        <w:t>E-imza Profilleri</w:t>
      </w:r>
      <w:r w:rsidR="00B334C3" w:rsidRPr="000C207A">
        <w:rPr>
          <w:sz w:val="22"/>
          <w:szCs w:val="22"/>
        </w:rPr>
        <w:t xml:space="preserve"> d</w:t>
      </w:r>
      <w:r w:rsidR="00E27B00">
        <w:rPr>
          <w:sz w:val="22"/>
          <w:szCs w:val="22"/>
        </w:rPr>
        <w:t>o</w:t>
      </w:r>
      <w:r w:rsidR="00B334C3" w:rsidRPr="000C207A">
        <w:rPr>
          <w:sz w:val="22"/>
          <w:szCs w:val="22"/>
        </w:rPr>
        <w:t xml:space="preserve">kümanını inceleyebilirsiniz. İmza tipleri hakkında </w:t>
      </w:r>
      <w:r w:rsidRPr="000C207A">
        <w:rPr>
          <w:sz w:val="22"/>
          <w:szCs w:val="22"/>
        </w:rPr>
        <w:t>daha geniş</w:t>
      </w:r>
      <w:r w:rsidR="00B334C3" w:rsidRPr="000C207A">
        <w:rPr>
          <w:sz w:val="22"/>
          <w:szCs w:val="22"/>
        </w:rPr>
        <w:t xml:space="preserve"> bilgi için ise </w:t>
      </w:r>
      <w:r w:rsidR="00B334C3" w:rsidRPr="00A93551">
        <w:rPr>
          <w:b/>
          <w:bCs/>
          <w:iCs/>
          <w:sz w:val="22"/>
          <w:szCs w:val="22"/>
        </w:rPr>
        <w:t>ETSI TS 101 733</w:t>
      </w:r>
      <w:r w:rsidR="00B334C3" w:rsidRPr="000C207A">
        <w:rPr>
          <w:sz w:val="22"/>
          <w:szCs w:val="22"/>
        </w:rPr>
        <w:t xml:space="preserve"> d</w:t>
      </w:r>
      <w:r w:rsidR="00E27B00">
        <w:rPr>
          <w:sz w:val="22"/>
          <w:szCs w:val="22"/>
        </w:rPr>
        <w:t>o</w:t>
      </w:r>
      <w:r w:rsidR="00B334C3" w:rsidRPr="000C207A">
        <w:rPr>
          <w:sz w:val="22"/>
          <w:szCs w:val="22"/>
        </w:rPr>
        <w:t>kümanına bakınız</w:t>
      </w:r>
      <w:r w:rsidR="007245E8">
        <w:rPr>
          <w:sz w:val="22"/>
          <w:szCs w:val="22"/>
        </w:rPr>
        <w:t>.</w:t>
      </w:r>
    </w:p>
    <w:p w14:paraId="18352DCE" w14:textId="77777777" w:rsidR="007245E8" w:rsidRPr="000C207A" w:rsidRDefault="007245E8" w:rsidP="00B334C3">
      <w:pPr>
        <w:pStyle w:val="BodyText"/>
        <w:rPr>
          <w:sz w:val="22"/>
          <w:szCs w:val="22"/>
        </w:rPr>
      </w:pPr>
    </w:p>
    <w:p w14:paraId="0E6A3719" w14:textId="77777777" w:rsidR="00B334C3" w:rsidRDefault="00B334C3" w:rsidP="00B334C3">
      <w:pPr>
        <w:pStyle w:val="Heading3"/>
      </w:pPr>
      <w:bookmarkStart w:id="491" w:name="_Toc323036315"/>
      <w:bookmarkStart w:id="492" w:name="_Toc86130344"/>
      <w:r w:rsidRPr="009908C7">
        <w:t>BES</w:t>
      </w:r>
      <w:bookmarkEnd w:id="491"/>
      <w:bookmarkEnd w:id="492"/>
    </w:p>
    <w:p w14:paraId="1BD07308" w14:textId="67889EEE" w:rsidR="00B334C3" w:rsidRDefault="00B334C3" w:rsidP="00B334C3">
      <w:pPr>
        <w:pStyle w:val="BodyText"/>
        <w:rPr>
          <w:sz w:val="22"/>
          <w:szCs w:val="22"/>
        </w:rPr>
      </w:pPr>
      <w:r w:rsidRPr="000C207A">
        <w:rPr>
          <w:sz w:val="22"/>
          <w:szCs w:val="22"/>
        </w:rPr>
        <w:t>BES imza, en basit imza türüdür. BES imza sadece o kişinin imzayı attığını garanti eder. İmza zamanı belli olmadığından ancak sertifika geçerli iken imza doğrulanabilir. Sertifika iptal edildiğinde veya sertifika süresi dolduğunda imza doğrulanamaz. BES imza içersine zaman bilgisi eklenebilir</w:t>
      </w:r>
      <w:r w:rsidR="0050366E">
        <w:rPr>
          <w:sz w:val="22"/>
          <w:szCs w:val="22"/>
        </w:rPr>
        <w:t xml:space="preserve"> fakat</w:t>
      </w:r>
      <w:r w:rsidRPr="000C207A">
        <w:rPr>
          <w:sz w:val="22"/>
          <w:szCs w:val="22"/>
        </w:rPr>
        <w:t xml:space="preserve"> eklenen zamanın herhangi bir hukuki yükümlülüğü, kesinliği yoktur. </w:t>
      </w:r>
      <w:r w:rsidR="00001033">
        <w:rPr>
          <w:sz w:val="22"/>
          <w:szCs w:val="22"/>
        </w:rPr>
        <w:t>Eklenen bu zaman bilgisi, sadece b</w:t>
      </w:r>
      <w:r w:rsidRPr="000C207A">
        <w:rPr>
          <w:sz w:val="22"/>
          <w:szCs w:val="22"/>
        </w:rPr>
        <w:t>eyan edilen zaman şeklinde kullanılabilir.</w:t>
      </w:r>
    </w:p>
    <w:p w14:paraId="091CAF97" w14:textId="77777777" w:rsidR="007245E8" w:rsidRDefault="007245E8" w:rsidP="00B334C3">
      <w:pPr>
        <w:pStyle w:val="BodyText"/>
        <w:rPr>
          <w:sz w:val="22"/>
          <w:szCs w:val="22"/>
        </w:rPr>
      </w:pPr>
    </w:p>
    <w:p w14:paraId="26D9AF2F"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48D3EF1B" w14:textId="77777777" w:rsidTr="00CD4CAF">
        <w:tc>
          <w:tcPr>
            <w:tcW w:w="9546" w:type="dxa"/>
            <w:shd w:val="clear" w:color="auto" w:fill="F8F8F8"/>
          </w:tcPr>
          <w:p w14:paraId="0822572C"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w:t>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2876F63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bs.addContent(</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SignableByteArray</w:t>
            </w:r>
            <w:r w:rsidRPr="001C3748">
              <w:rPr>
                <w:rFonts w:ascii="Consolas" w:hAnsi="Consolas" w:cs="Consolas"/>
                <w:color w:val="000000"/>
                <w:sz w:val="20"/>
                <w:szCs w:val="20"/>
                <w:lang w:val="tr-TR"/>
              </w:rPr>
              <w:t>(</w:t>
            </w:r>
            <w:r w:rsidRPr="001C3748">
              <w:rPr>
                <w:rFonts w:ascii="Consolas" w:hAnsi="Consolas" w:cs="Consolas"/>
                <w:color w:val="2A00FF"/>
                <w:sz w:val="20"/>
                <w:szCs w:val="20"/>
                <w:lang w:val="tr-TR"/>
              </w:rPr>
              <w:t>"test"</w:t>
            </w:r>
            <w:r w:rsidRPr="001C3748">
              <w:rPr>
                <w:rFonts w:ascii="Consolas" w:hAnsi="Consolas" w:cs="Consolas"/>
                <w:color w:val="000000"/>
                <w:sz w:val="20"/>
                <w:szCs w:val="20"/>
                <w:lang w:val="tr-TR"/>
              </w:rPr>
              <w:t xml:space="preserve">.getBytes())); </w:t>
            </w:r>
          </w:p>
          <w:p w14:paraId="76CFB36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19217A90" w14:textId="749DB616"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//Since SigningTime attribute is optional,</w:t>
            </w:r>
            <w:r w:rsidR="000C79BF">
              <w:rPr>
                <w:rFonts w:ascii="Consolas" w:hAnsi="Consolas" w:cs="Consolas"/>
                <w:color w:val="3F7F5F"/>
                <w:sz w:val="20"/>
                <w:szCs w:val="20"/>
                <w:lang w:val="tr-TR"/>
              </w:rPr>
              <w:t xml:space="preserve"> </w:t>
            </w:r>
            <w:r w:rsidRPr="001C3748">
              <w:rPr>
                <w:rFonts w:ascii="Consolas" w:hAnsi="Consolas" w:cs="Consolas"/>
                <w:color w:val="3F7F5F"/>
                <w:sz w:val="20"/>
                <w:szCs w:val="20"/>
                <w:lang w:val="tr-TR"/>
              </w:rPr>
              <w:t>add it to optional attributes list</w:t>
            </w:r>
          </w:p>
          <w:p w14:paraId="3467B69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323F70"/>
                <w:sz w:val="20"/>
                <w:szCs w:val="20"/>
                <w:lang w:val="tr-TR"/>
              </w:rPr>
              <w:t>List</w:t>
            </w:r>
            <w:r w:rsidRPr="001C3748">
              <w:rPr>
                <w:rFonts w:ascii="Consolas" w:hAnsi="Consolas" w:cs="Consolas"/>
                <w:color w:val="000000"/>
                <w:sz w:val="20"/>
                <w:szCs w:val="20"/>
                <w:lang w:val="tr-TR"/>
              </w:rPr>
              <w:t>&lt;</w:t>
            </w:r>
            <w:r w:rsidRPr="001C3748">
              <w:rPr>
                <w:rFonts w:ascii="Consolas" w:hAnsi="Consolas" w:cs="Consolas"/>
                <w:bCs/>
                <w:color w:val="323F70"/>
                <w:sz w:val="20"/>
                <w:szCs w:val="20"/>
                <w:lang w:val="tr-TR"/>
              </w:rPr>
              <w:t>IAttribute</w:t>
            </w:r>
            <w:r w:rsidRPr="001C3748">
              <w:rPr>
                <w:rFonts w:ascii="Consolas" w:hAnsi="Consolas" w:cs="Consolas"/>
                <w:color w:val="000000"/>
                <w:sz w:val="20"/>
                <w:szCs w:val="20"/>
                <w:lang w:val="tr-TR"/>
              </w:rPr>
              <w:t xml:space="preserve">&gt; optionalAttributes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ArrayList</w:t>
            </w:r>
            <w:r w:rsidRPr="001C3748">
              <w:rPr>
                <w:rFonts w:ascii="Consolas" w:hAnsi="Consolas" w:cs="Consolas"/>
                <w:color w:val="000000"/>
                <w:sz w:val="20"/>
                <w:szCs w:val="20"/>
                <w:lang w:val="tr-TR"/>
              </w:rPr>
              <w:t>&lt;</w:t>
            </w:r>
            <w:r w:rsidRPr="001C3748">
              <w:rPr>
                <w:rFonts w:ascii="Consolas" w:hAnsi="Consolas" w:cs="Consolas"/>
                <w:bCs/>
                <w:color w:val="323F70"/>
                <w:sz w:val="20"/>
                <w:szCs w:val="20"/>
                <w:lang w:val="tr-TR"/>
              </w:rPr>
              <w:t>IAttribute</w:t>
            </w:r>
            <w:r w:rsidRPr="001C3748">
              <w:rPr>
                <w:rFonts w:ascii="Consolas" w:hAnsi="Consolas" w:cs="Consolas"/>
                <w:color w:val="000000"/>
                <w:sz w:val="20"/>
                <w:szCs w:val="20"/>
                <w:lang w:val="tr-TR"/>
              </w:rPr>
              <w:t>&gt;();</w:t>
            </w:r>
          </w:p>
          <w:p w14:paraId="09D37A6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optionalAttributes.add(</w:t>
            </w:r>
            <w:r w:rsidR="00924E0A" w:rsidRPr="001C3748">
              <w:rPr>
                <w:rFonts w:ascii="Consolas" w:hAnsi="Consolas" w:cs="Consolas"/>
                <w:bCs/>
                <w:color w:val="7F0055"/>
                <w:sz w:val="20"/>
                <w:szCs w:val="20"/>
                <w:lang w:val="tr-TR"/>
              </w:rPr>
              <w:t xml:space="preserve">new </w:t>
            </w:r>
            <w:r w:rsidR="00924E0A" w:rsidRPr="004A1EC4">
              <w:rPr>
                <w:rFonts w:ascii="Consolas" w:hAnsi="Consolas" w:cs="Consolas"/>
                <w:bCs/>
                <w:color w:val="005032"/>
                <w:sz w:val="20"/>
                <w:szCs w:val="20"/>
                <w:lang w:val="tr-TR"/>
              </w:rPr>
              <w:t>S</w:t>
            </w:r>
            <w:r w:rsidRPr="001C3748">
              <w:rPr>
                <w:rFonts w:ascii="Consolas" w:hAnsi="Consolas" w:cs="Consolas"/>
                <w:bCs/>
                <w:color w:val="005032"/>
                <w:sz w:val="20"/>
                <w:szCs w:val="20"/>
                <w:lang w:val="tr-TR"/>
              </w:rPr>
              <w:t>igningTimeAttr</w:t>
            </w:r>
            <w:r w:rsidRPr="001C3748">
              <w:rPr>
                <w:rFonts w:ascii="Consolas" w:hAnsi="Consolas" w:cs="Consolas"/>
                <w:color w:val="000000"/>
                <w:sz w:val="20"/>
                <w:szCs w:val="20"/>
                <w:lang w:val="tr-TR"/>
              </w:rPr>
              <w:t>(</w:t>
            </w:r>
            <w:r w:rsidRPr="001C3748">
              <w:rPr>
                <w:rFonts w:ascii="Consolas" w:hAnsi="Consolas" w:cs="Consolas"/>
                <w:bCs/>
                <w:color w:val="005032"/>
                <w:sz w:val="20"/>
                <w:szCs w:val="20"/>
                <w:lang w:val="tr-TR"/>
              </w:rPr>
              <w:t>Calendar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getInstance</w:t>
            </w:r>
            <w:r w:rsidRPr="001C3748">
              <w:rPr>
                <w:rFonts w:ascii="Consolas" w:hAnsi="Consolas" w:cs="Consolas"/>
                <w:color w:val="000000"/>
                <w:sz w:val="20"/>
                <w:szCs w:val="20"/>
                <w:lang w:val="tr-TR"/>
              </w:rPr>
              <w:t>()));</w:t>
            </w:r>
          </w:p>
          <w:p w14:paraId="110B447E"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784F5A6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HashMap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 xml:space="preserve">&gt; params = </w:t>
            </w:r>
            <w:r w:rsidR="00924E0A" w:rsidRPr="001C3748">
              <w:rPr>
                <w:rFonts w:ascii="Consolas" w:hAnsi="Consolas" w:cs="Consolas"/>
                <w:bCs/>
                <w:color w:val="7F0055"/>
                <w:sz w:val="20"/>
                <w:szCs w:val="20"/>
                <w:lang w:val="tr-TR"/>
              </w:rPr>
              <w:t xml:space="preserve">new </w:t>
            </w:r>
            <w:r w:rsidR="00924E0A" w:rsidRPr="004A1EC4">
              <w:rPr>
                <w:rFonts w:ascii="Consolas" w:hAnsi="Consolas" w:cs="Consolas"/>
                <w:bCs/>
                <w:color w:val="005032"/>
                <w:sz w:val="20"/>
                <w:szCs w:val="20"/>
                <w:lang w:val="tr-TR"/>
              </w:rPr>
              <w:t>H</w:t>
            </w:r>
            <w:r w:rsidRPr="001C3748">
              <w:rPr>
                <w:rFonts w:ascii="Consolas" w:hAnsi="Consolas" w:cs="Consolas"/>
                <w:bCs/>
                <w:color w:val="005032"/>
                <w:sz w:val="20"/>
                <w:szCs w:val="20"/>
                <w:lang w:val="tr-TR"/>
              </w:rPr>
              <w:t>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&gt;();</w:t>
            </w:r>
          </w:p>
          <w:p w14:paraId="174C304F"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P_CERT_VALIDATION_POLICY</w:t>
            </w:r>
            <w:r w:rsidRPr="001C3748">
              <w:rPr>
                <w:rFonts w:ascii="Consolas" w:hAnsi="Consolas" w:cs="Consolas"/>
                <w:color w:val="000000"/>
                <w:sz w:val="20"/>
                <w:szCs w:val="20"/>
                <w:lang w:val="tr-TR"/>
              </w:rPr>
              <w:t xml:space="preserve">, </w:t>
            </w:r>
            <w:r w:rsidRPr="001C3748">
              <w:rPr>
                <w:rFonts w:ascii="Consolas" w:hAnsi="Consolas" w:cs="Consolas"/>
                <w:i/>
                <w:iCs/>
                <w:color w:val="0000C0"/>
                <w:sz w:val="20"/>
                <w:szCs w:val="20"/>
                <w:lang w:val="tr-TR"/>
              </w:rPr>
              <w:t>VALIDATION_POLICY</w:t>
            </w:r>
            <w:r w:rsidRPr="001C3748">
              <w:rPr>
                <w:rFonts w:ascii="Consolas" w:hAnsi="Consolas" w:cs="Consolas"/>
                <w:color w:val="000000"/>
                <w:sz w:val="20"/>
                <w:szCs w:val="20"/>
                <w:lang w:val="tr-TR"/>
              </w:rPr>
              <w:t>);</w:t>
            </w:r>
          </w:p>
          <w:p w14:paraId="60E60929"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73FA482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bs.addSigner(ESignatureType.</w:t>
            </w:r>
            <w:r w:rsidRPr="001C3748">
              <w:rPr>
                <w:rFonts w:ascii="Consolas" w:hAnsi="Consolas" w:cs="Consolas"/>
                <w:i/>
                <w:iCs/>
                <w:color w:val="0000C0"/>
                <w:sz w:val="20"/>
                <w:szCs w:val="20"/>
                <w:lang w:val="tr-TR"/>
              </w:rPr>
              <w:t>TYPE_BES</w:t>
            </w:r>
            <w:r w:rsidRPr="001C3748">
              <w:rPr>
                <w:rFonts w:ascii="Consolas" w:hAnsi="Consolas" w:cs="Consolas"/>
                <w:color w:val="000000"/>
                <w:sz w:val="20"/>
                <w:szCs w:val="20"/>
                <w:lang w:val="tr-TR"/>
              </w:rPr>
              <w:t xml:space="preserve">, </w:t>
            </w:r>
            <w:r w:rsidR="00FB2DFC" w:rsidRPr="001C3748">
              <w:rPr>
                <w:rFonts w:ascii="Consolas" w:hAnsi="Consolas" w:cs="Consolas"/>
                <w:noProof/>
                <w:sz w:val="20"/>
                <w:szCs w:val="20"/>
              </w:rPr>
              <w:t>cert, signer</w:t>
            </w:r>
            <w:r w:rsidRPr="001C3748">
              <w:rPr>
                <w:rFonts w:ascii="Consolas" w:hAnsi="Consolas" w:cs="Consolas"/>
                <w:color w:val="000000"/>
                <w:sz w:val="20"/>
                <w:szCs w:val="20"/>
                <w:lang w:val="tr-TR"/>
              </w:rPr>
              <w:t>, optionalAttributes, params);</w:t>
            </w:r>
          </w:p>
          <w:p w14:paraId="63AEED56" w14:textId="77777777" w:rsidR="00B334C3" w:rsidRPr="001C3748" w:rsidRDefault="00B334C3" w:rsidP="00D0262E">
            <w:pPr>
              <w:autoSpaceDE w:val="0"/>
              <w:autoSpaceDN w:val="0"/>
              <w:adjustRightInd w:val="0"/>
              <w:rPr>
                <w:rFonts w:ascii="Consolas" w:hAnsi="Consolas" w:cs="Consolas"/>
                <w:sz w:val="20"/>
                <w:szCs w:val="20"/>
                <w:lang w:val="tr-TR"/>
              </w:rPr>
            </w:pPr>
          </w:p>
        </w:tc>
      </w:tr>
    </w:tbl>
    <w:p w14:paraId="0588CA1C" w14:textId="77777777" w:rsidR="00B334C3" w:rsidRDefault="00B334C3" w:rsidP="00B334C3">
      <w:pPr>
        <w:pStyle w:val="BodyText"/>
        <w:rPr>
          <w:sz w:val="22"/>
          <w:szCs w:val="22"/>
        </w:rPr>
      </w:pPr>
    </w:p>
    <w:p w14:paraId="6BBE4BD7"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6E522D8D" w14:textId="77777777" w:rsidTr="00CD4CAF">
        <w:tc>
          <w:tcPr>
            <w:tcW w:w="9546" w:type="dxa"/>
            <w:shd w:val="clear" w:color="auto" w:fill="F8F8F8"/>
          </w:tcPr>
          <w:p w14:paraId="7E7075B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 xml:space="preserve"> bs = </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w:t>
            </w:r>
          </w:p>
          <w:p w14:paraId="3B61863D"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bs.addContent(</w:t>
            </w:r>
            <w:r w:rsidR="00924E0A" w:rsidRPr="001C3748">
              <w:rPr>
                <w:rFonts w:ascii="Consolas" w:hAnsi="Consolas" w:cs="Consolas"/>
                <w:color w:val="0000FF"/>
                <w:sz w:val="20"/>
                <w:szCs w:val="20"/>
                <w:lang w:val="tr-TR"/>
              </w:rPr>
              <w:t xml:space="preserve">new </w:t>
            </w:r>
            <w:r w:rsidR="00924E0A" w:rsidRPr="004A1EC4">
              <w:rPr>
                <w:rFonts w:ascii="Consolas" w:hAnsi="Consolas" w:cs="Consolas"/>
                <w:color w:val="2B91AF"/>
                <w:sz w:val="20"/>
                <w:szCs w:val="20"/>
                <w:lang w:val="tr-TR"/>
              </w:rPr>
              <w:t>S</w:t>
            </w:r>
            <w:r w:rsidRPr="001C3748">
              <w:rPr>
                <w:rFonts w:ascii="Consolas" w:hAnsi="Consolas" w:cs="Consolas"/>
                <w:color w:val="2B91AF"/>
                <w:sz w:val="20"/>
                <w:szCs w:val="20"/>
                <w:lang w:val="tr-TR"/>
              </w:rPr>
              <w:t>ignableByteArray</w:t>
            </w:r>
            <w:r w:rsidRPr="001C3748">
              <w:rPr>
                <w:rFonts w:ascii="Consolas" w:hAnsi="Consolas" w:cs="Consolas"/>
                <w:sz w:val="20"/>
                <w:szCs w:val="20"/>
                <w:lang w:val="tr-TR"/>
              </w:rPr>
              <w:t>(</w:t>
            </w:r>
            <w:r w:rsidRPr="001C3748">
              <w:rPr>
                <w:rFonts w:ascii="Consolas" w:hAnsi="Consolas" w:cs="Consolas"/>
                <w:color w:val="2B91AF"/>
                <w:sz w:val="20"/>
                <w:szCs w:val="20"/>
                <w:lang w:val="tr-TR"/>
              </w:rPr>
              <w:t>Encoding</w:t>
            </w:r>
            <w:r w:rsidRPr="001C3748">
              <w:rPr>
                <w:rFonts w:ascii="Consolas" w:hAnsi="Consolas" w:cs="Consolas"/>
                <w:sz w:val="20"/>
                <w:szCs w:val="20"/>
                <w:lang w:val="tr-TR"/>
              </w:rPr>
              <w:t>.ASCII.GetBytes(</w:t>
            </w:r>
            <w:r w:rsidRPr="001C3748">
              <w:rPr>
                <w:rFonts w:ascii="Consolas" w:hAnsi="Consolas" w:cs="Consolas"/>
                <w:color w:val="A31515"/>
                <w:sz w:val="20"/>
                <w:szCs w:val="20"/>
                <w:lang w:val="tr-TR"/>
              </w:rPr>
              <w:t>"test"</w:t>
            </w:r>
            <w:r w:rsidRPr="001C3748">
              <w:rPr>
                <w:rFonts w:ascii="Consolas" w:hAnsi="Consolas" w:cs="Consolas"/>
                <w:sz w:val="20"/>
                <w:szCs w:val="20"/>
                <w:lang w:val="tr-TR"/>
              </w:rPr>
              <w:t>)));</w:t>
            </w:r>
          </w:p>
          <w:p w14:paraId="27679D04" w14:textId="77777777" w:rsidR="00B334C3" w:rsidRPr="001C3748" w:rsidRDefault="00B334C3" w:rsidP="00D0262E">
            <w:pPr>
              <w:autoSpaceDE w:val="0"/>
              <w:autoSpaceDN w:val="0"/>
              <w:adjustRightInd w:val="0"/>
              <w:rPr>
                <w:rFonts w:ascii="Consolas" w:hAnsi="Consolas" w:cs="Consolas"/>
                <w:sz w:val="20"/>
                <w:szCs w:val="20"/>
                <w:lang w:val="tr-TR"/>
              </w:rPr>
            </w:pPr>
          </w:p>
          <w:p w14:paraId="4CFF6789" w14:textId="615F5C1B"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8000"/>
                <w:sz w:val="20"/>
                <w:szCs w:val="20"/>
                <w:lang w:val="tr-TR"/>
              </w:rPr>
              <w:t>//Since SigningTime attribute is optional,</w:t>
            </w:r>
            <w:r w:rsidR="000C79BF">
              <w:rPr>
                <w:rFonts w:ascii="Consolas" w:hAnsi="Consolas" w:cs="Consolas"/>
                <w:color w:val="008000"/>
                <w:sz w:val="20"/>
                <w:szCs w:val="20"/>
                <w:lang w:val="tr-TR"/>
              </w:rPr>
              <w:t xml:space="preserve"> </w:t>
            </w:r>
            <w:r w:rsidRPr="001C3748">
              <w:rPr>
                <w:rFonts w:ascii="Consolas" w:hAnsi="Consolas" w:cs="Consolas"/>
                <w:color w:val="008000"/>
                <w:sz w:val="20"/>
                <w:szCs w:val="20"/>
                <w:lang w:val="tr-TR"/>
              </w:rPr>
              <w:t>add it to optional attributes list</w:t>
            </w:r>
          </w:p>
          <w:p w14:paraId="7D33DEBD"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List</w:t>
            </w:r>
            <w:r w:rsidRPr="001C3748">
              <w:rPr>
                <w:rFonts w:ascii="Consolas" w:hAnsi="Consolas" w:cs="Consolas"/>
                <w:sz w:val="20"/>
                <w:szCs w:val="20"/>
                <w:lang w:val="tr-TR"/>
              </w:rPr>
              <w:t>&lt;</w:t>
            </w:r>
            <w:r w:rsidRPr="001C3748">
              <w:rPr>
                <w:rFonts w:ascii="Consolas" w:hAnsi="Consolas" w:cs="Consolas"/>
                <w:color w:val="2B91AF"/>
                <w:sz w:val="20"/>
                <w:szCs w:val="20"/>
                <w:lang w:val="tr-TR"/>
              </w:rPr>
              <w:t>IAttribute</w:t>
            </w:r>
            <w:r w:rsidRPr="001C3748">
              <w:rPr>
                <w:rFonts w:ascii="Consolas" w:hAnsi="Consolas" w:cs="Consolas"/>
                <w:sz w:val="20"/>
                <w:szCs w:val="20"/>
                <w:lang w:val="tr-TR"/>
              </w:rPr>
              <w:t xml:space="preserve">&gt; optionalAttributes = </w:t>
            </w:r>
            <w:r w:rsidR="00924E0A" w:rsidRPr="001C3748">
              <w:rPr>
                <w:rFonts w:ascii="Consolas" w:hAnsi="Consolas" w:cs="Consolas"/>
                <w:color w:val="0000FF"/>
                <w:sz w:val="20"/>
                <w:szCs w:val="20"/>
                <w:lang w:val="tr-TR"/>
              </w:rPr>
              <w:t xml:space="preserve">new </w:t>
            </w:r>
            <w:r w:rsidR="00924E0A" w:rsidRPr="004A1EC4">
              <w:rPr>
                <w:rFonts w:ascii="Consolas" w:hAnsi="Consolas" w:cs="Consolas"/>
                <w:color w:val="2B91AF"/>
                <w:sz w:val="20"/>
                <w:szCs w:val="20"/>
                <w:lang w:val="tr-TR"/>
              </w:rPr>
              <w:t>L</w:t>
            </w:r>
            <w:r w:rsidRPr="001C3748">
              <w:rPr>
                <w:rFonts w:ascii="Consolas" w:hAnsi="Consolas" w:cs="Consolas"/>
                <w:color w:val="2B91AF"/>
                <w:sz w:val="20"/>
                <w:szCs w:val="20"/>
                <w:lang w:val="tr-TR"/>
              </w:rPr>
              <w:t>ist</w:t>
            </w:r>
            <w:r w:rsidRPr="001C3748">
              <w:rPr>
                <w:rFonts w:ascii="Consolas" w:hAnsi="Consolas" w:cs="Consolas"/>
                <w:sz w:val="20"/>
                <w:szCs w:val="20"/>
                <w:lang w:val="tr-TR"/>
              </w:rPr>
              <w:t>&lt;</w:t>
            </w:r>
            <w:r w:rsidRPr="001C3748">
              <w:rPr>
                <w:rFonts w:ascii="Consolas" w:hAnsi="Consolas" w:cs="Consolas"/>
                <w:color w:val="2B91AF"/>
                <w:sz w:val="20"/>
                <w:szCs w:val="20"/>
                <w:lang w:val="tr-TR"/>
              </w:rPr>
              <w:t>IAttribute</w:t>
            </w:r>
            <w:r w:rsidRPr="001C3748">
              <w:rPr>
                <w:rFonts w:ascii="Consolas" w:hAnsi="Consolas" w:cs="Consolas"/>
                <w:sz w:val="20"/>
                <w:szCs w:val="20"/>
                <w:lang w:val="tr-TR"/>
              </w:rPr>
              <w:t>&gt;();</w:t>
            </w:r>
          </w:p>
          <w:p w14:paraId="49F4EF0C"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optionalAttributes.Add(</w:t>
            </w:r>
            <w:r w:rsidR="00924E0A" w:rsidRPr="001C3748">
              <w:rPr>
                <w:rFonts w:ascii="Consolas" w:hAnsi="Consolas" w:cs="Consolas"/>
                <w:color w:val="0000FF"/>
                <w:sz w:val="20"/>
                <w:szCs w:val="20"/>
                <w:lang w:val="tr-TR"/>
              </w:rPr>
              <w:t xml:space="preserve">new </w:t>
            </w:r>
            <w:r w:rsidR="00924E0A" w:rsidRPr="004A1EC4">
              <w:rPr>
                <w:rFonts w:ascii="Consolas" w:hAnsi="Consolas" w:cs="Consolas"/>
                <w:color w:val="2B91AF"/>
                <w:sz w:val="20"/>
                <w:szCs w:val="20"/>
                <w:lang w:val="tr-TR"/>
              </w:rPr>
              <w:t>S</w:t>
            </w:r>
            <w:r w:rsidRPr="001C3748">
              <w:rPr>
                <w:rFonts w:ascii="Consolas" w:hAnsi="Consolas" w:cs="Consolas"/>
                <w:color w:val="2B91AF"/>
                <w:sz w:val="20"/>
                <w:szCs w:val="20"/>
                <w:lang w:val="tr-TR"/>
              </w:rPr>
              <w:t>igningTimeAttr</w:t>
            </w:r>
            <w:r w:rsidRPr="001C3748">
              <w:rPr>
                <w:rFonts w:ascii="Consolas" w:hAnsi="Consolas" w:cs="Consolas"/>
                <w:sz w:val="20"/>
                <w:szCs w:val="20"/>
                <w:lang w:val="tr-TR"/>
              </w:rPr>
              <w:t>(</w:t>
            </w:r>
            <w:r w:rsidRPr="001C3748">
              <w:rPr>
                <w:rFonts w:ascii="Consolas" w:hAnsi="Consolas" w:cs="Consolas"/>
                <w:color w:val="2B91AF"/>
                <w:sz w:val="20"/>
                <w:szCs w:val="20"/>
                <w:lang w:val="tr-TR"/>
              </w:rPr>
              <w:t>DateTime</w:t>
            </w:r>
            <w:r w:rsidRPr="001C3748">
              <w:rPr>
                <w:rFonts w:ascii="Consolas" w:hAnsi="Consolas" w:cs="Consolas"/>
                <w:sz w:val="20"/>
                <w:szCs w:val="20"/>
                <w:lang w:val="tr-TR"/>
              </w:rPr>
              <w:t>.UtcNow));</w:t>
            </w:r>
          </w:p>
          <w:p w14:paraId="548378E6" w14:textId="77777777" w:rsidR="00B334C3" w:rsidRPr="001C3748" w:rsidRDefault="00B334C3" w:rsidP="00D0262E">
            <w:pPr>
              <w:autoSpaceDE w:val="0"/>
              <w:autoSpaceDN w:val="0"/>
              <w:adjustRightInd w:val="0"/>
              <w:rPr>
                <w:rFonts w:ascii="Consolas" w:hAnsi="Consolas" w:cs="Consolas"/>
                <w:sz w:val="20"/>
                <w:szCs w:val="20"/>
                <w:lang w:val="tr-TR"/>
              </w:rPr>
            </w:pPr>
          </w:p>
          <w:p w14:paraId="52C1EBB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 xml:space="preserve">&gt; params_ = </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&gt;();</w:t>
            </w:r>
          </w:p>
          <w:p w14:paraId="747CB55A"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params_[</w:t>
            </w:r>
            <w:r w:rsidRPr="001C3748">
              <w:rPr>
                <w:rFonts w:ascii="Consolas" w:hAnsi="Consolas" w:cs="Consolas"/>
                <w:color w:val="2B91AF"/>
                <w:sz w:val="20"/>
                <w:szCs w:val="20"/>
                <w:lang w:val="tr-TR"/>
              </w:rPr>
              <w:t>EParameters</w:t>
            </w:r>
            <w:r w:rsidRPr="001C3748">
              <w:rPr>
                <w:rFonts w:ascii="Consolas" w:hAnsi="Consolas" w:cs="Consolas"/>
                <w:sz w:val="20"/>
                <w:szCs w:val="20"/>
                <w:lang w:val="tr-TR"/>
              </w:rPr>
              <w:t>.P_CERT_VALIDATION_POLICY] = VALIDATION_POLICY;</w:t>
            </w:r>
          </w:p>
          <w:p w14:paraId="6F4630C8" w14:textId="77777777" w:rsidR="00B334C3" w:rsidRPr="001C3748" w:rsidRDefault="00B334C3" w:rsidP="00D0262E">
            <w:pPr>
              <w:autoSpaceDE w:val="0"/>
              <w:autoSpaceDN w:val="0"/>
              <w:adjustRightInd w:val="0"/>
              <w:rPr>
                <w:rFonts w:ascii="Consolas" w:hAnsi="Consolas" w:cs="Consolas"/>
                <w:sz w:val="20"/>
                <w:szCs w:val="20"/>
                <w:lang w:val="tr-TR"/>
              </w:rPr>
            </w:pPr>
          </w:p>
          <w:p w14:paraId="72CA68D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bs.addSigner(</w:t>
            </w:r>
            <w:r w:rsidRPr="001C3748">
              <w:rPr>
                <w:rFonts w:ascii="Consolas" w:hAnsi="Consolas" w:cs="Consolas"/>
                <w:color w:val="2B91AF"/>
                <w:sz w:val="20"/>
                <w:szCs w:val="20"/>
                <w:lang w:val="tr-TR"/>
              </w:rPr>
              <w:t>ESignatureType</w:t>
            </w:r>
            <w:r w:rsidRPr="001C3748">
              <w:rPr>
                <w:rFonts w:ascii="Consolas" w:hAnsi="Consolas" w:cs="Consolas"/>
                <w:sz w:val="20"/>
                <w:szCs w:val="20"/>
                <w:lang w:val="tr-TR"/>
              </w:rPr>
              <w:t>.TYPE_BES</w:t>
            </w:r>
            <w:r w:rsidR="00FB2DFC" w:rsidRPr="001C3748">
              <w:rPr>
                <w:rFonts w:ascii="Consolas" w:hAnsi="Consolas" w:cs="Consolas"/>
                <w:sz w:val="20"/>
                <w:szCs w:val="20"/>
                <w:lang w:val="tr-TR"/>
              </w:rPr>
              <w:t>,</w:t>
            </w:r>
            <w:r w:rsidR="00FB2DFC" w:rsidRPr="001C3748">
              <w:rPr>
                <w:rFonts w:ascii="Consolas" w:hAnsi="Consolas" w:cs="Consolas"/>
                <w:noProof/>
                <w:sz w:val="20"/>
                <w:szCs w:val="20"/>
              </w:rPr>
              <w:t xml:space="preserve"> cert, signer</w:t>
            </w:r>
            <w:r w:rsidRPr="001C3748">
              <w:rPr>
                <w:rFonts w:ascii="Consolas" w:hAnsi="Consolas" w:cs="Consolas"/>
                <w:sz w:val="20"/>
                <w:szCs w:val="20"/>
                <w:lang w:val="tr-TR"/>
              </w:rPr>
              <w:t>,</w:t>
            </w:r>
            <w:r w:rsidR="00FB2DFC" w:rsidRPr="001C3748">
              <w:rPr>
                <w:rFonts w:ascii="Consolas" w:hAnsi="Consolas" w:cs="Consolas"/>
                <w:sz w:val="20"/>
                <w:szCs w:val="20"/>
                <w:lang w:val="tr-TR"/>
              </w:rPr>
              <w:t xml:space="preserve"> </w:t>
            </w:r>
            <w:r w:rsidRPr="001C3748">
              <w:rPr>
                <w:rFonts w:ascii="Consolas" w:hAnsi="Consolas" w:cs="Consolas"/>
                <w:sz w:val="20"/>
                <w:szCs w:val="20"/>
                <w:lang w:val="tr-TR"/>
              </w:rPr>
              <w:t>optionalAttributes, params_);</w:t>
            </w:r>
          </w:p>
          <w:p w14:paraId="5A2591AB" w14:textId="77777777" w:rsidR="00B334C3" w:rsidRPr="001C3748" w:rsidRDefault="00B334C3" w:rsidP="00D0262E">
            <w:pPr>
              <w:autoSpaceDE w:val="0"/>
              <w:autoSpaceDN w:val="0"/>
              <w:adjustRightInd w:val="0"/>
              <w:rPr>
                <w:rFonts w:ascii="Consolas" w:hAnsi="Consolas" w:cs="Consolas"/>
                <w:sz w:val="20"/>
                <w:szCs w:val="20"/>
              </w:rPr>
            </w:pPr>
          </w:p>
        </w:tc>
      </w:tr>
    </w:tbl>
    <w:p w14:paraId="61AA71A8" w14:textId="77777777" w:rsidR="00B334C3" w:rsidRPr="00896CA3" w:rsidRDefault="00B334C3" w:rsidP="00B334C3">
      <w:pPr>
        <w:pStyle w:val="BodyText"/>
        <w:rPr>
          <w:sz w:val="16"/>
          <w:szCs w:val="16"/>
        </w:rPr>
      </w:pPr>
    </w:p>
    <w:p w14:paraId="0B03CEFD" w14:textId="77777777" w:rsidR="00690A46" w:rsidRDefault="00690A46" w:rsidP="00B334C3">
      <w:pPr>
        <w:pStyle w:val="BodyText"/>
        <w:rPr>
          <w:sz w:val="22"/>
          <w:szCs w:val="22"/>
        </w:rPr>
      </w:pPr>
    </w:p>
    <w:p w14:paraId="2AB4D73B" w14:textId="77777777" w:rsidR="00690A46" w:rsidRDefault="00690A46" w:rsidP="00B334C3">
      <w:pPr>
        <w:pStyle w:val="BodyText"/>
        <w:rPr>
          <w:sz w:val="22"/>
          <w:szCs w:val="22"/>
        </w:rPr>
      </w:pPr>
    </w:p>
    <w:p w14:paraId="62D7288C" w14:textId="76EE3003" w:rsidR="00B334C3" w:rsidRDefault="00B334C3" w:rsidP="00B334C3">
      <w:pPr>
        <w:pStyle w:val="BodyText"/>
        <w:rPr>
          <w:sz w:val="22"/>
          <w:szCs w:val="22"/>
        </w:rPr>
      </w:pPr>
      <w:r w:rsidRPr="006C54C3">
        <w:rPr>
          <w:sz w:val="22"/>
          <w:szCs w:val="22"/>
        </w:rPr>
        <w:lastRenderedPageBreak/>
        <w:t>İmzanın beyan edilen zamanını almak için aşağıdaki örnek kod kullanılabilir.</w:t>
      </w:r>
    </w:p>
    <w:p w14:paraId="733B7FFD" w14:textId="77777777" w:rsidR="00B334C3" w:rsidRDefault="00B334C3" w:rsidP="00B334C3">
      <w:pPr>
        <w:pStyle w:val="BodyText"/>
        <w:rPr>
          <w:sz w:val="22"/>
          <w:szCs w:val="22"/>
        </w:rPr>
      </w:pPr>
    </w:p>
    <w:p w14:paraId="4CA9F3C9"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0E5E77DD" w14:textId="77777777" w:rsidTr="00D778C8">
        <w:trPr>
          <w:trHeight w:val="1960"/>
        </w:trPr>
        <w:tc>
          <w:tcPr>
            <w:tcW w:w="9546" w:type="dxa"/>
            <w:shd w:val="clear" w:color="auto" w:fill="F8F8F8"/>
          </w:tcPr>
          <w:p w14:paraId="2EFA4EFF" w14:textId="77777777" w:rsidR="00FB2DFC" w:rsidRPr="001C3748" w:rsidRDefault="00FB2DFC" w:rsidP="00FB2DFC">
            <w:pPr>
              <w:autoSpaceDE w:val="0"/>
              <w:autoSpaceDN w:val="0"/>
              <w:adjustRightInd w:val="0"/>
              <w:rPr>
                <w:rFonts w:ascii="Consolas" w:hAnsi="Consolas" w:cs="Consolas"/>
                <w:sz w:val="20"/>
                <w:szCs w:val="20"/>
              </w:rPr>
            </w:pPr>
            <w:r w:rsidRPr="001C3748">
              <w:rPr>
                <w:rFonts w:ascii="Consolas" w:hAnsi="Consolas" w:cs="Consolas"/>
                <w:bCs/>
                <w:color w:val="7F0055"/>
                <w:sz w:val="20"/>
                <w:szCs w:val="20"/>
              </w:rPr>
              <w:t>byte</w:t>
            </w:r>
            <w:r w:rsidRPr="001C3748">
              <w:rPr>
                <w:rFonts w:ascii="Consolas" w:hAnsi="Consolas" w:cs="Consolas"/>
                <w:color w:val="000000"/>
                <w:sz w:val="20"/>
                <w:szCs w:val="20"/>
              </w:rPr>
              <w:t>[] input = AsnIO.dosyadanOKU(</w:t>
            </w:r>
            <w:r w:rsidRPr="001C3748">
              <w:rPr>
                <w:rFonts w:ascii="Consolas" w:hAnsi="Consolas" w:cs="Consolas"/>
                <w:sz w:val="20"/>
                <w:szCs w:val="20"/>
              </w:rPr>
              <w:t>BESwithSIGNING_TIME</w:t>
            </w:r>
            <w:r w:rsidRPr="001C3748">
              <w:rPr>
                <w:rFonts w:ascii="Consolas" w:hAnsi="Consolas" w:cs="Consolas"/>
                <w:color w:val="000000"/>
                <w:sz w:val="20"/>
                <w:szCs w:val="20"/>
              </w:rPr>
              <w:t>);</w:t>
            </w:r>
          </w:p>
          <w:p w14:paraId="53B55278" w14:textId="77777777" w:rsidR="00B334C3" w:rsidRPr="001C3748" w:rsidRDefault="00B334C3" w:rsidP="00FB2DFC">
            <w:pPr>
              <w:autoSpaceDE w:val="0"/>
              <w:autoSpaceDN w:val="0"/>
              <w:adjustRightInd w:val="0"/>
              <w:rPr>
                <w:rFonts w:ascii="Consolas" w:hAnsi="Consolas" w:cs="Consolas"/>
                <w:color w:val="000000"/>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input</w:t>
            </w:r>
            <w:r w:rsidRPr="001C3748">
              <w:rPr>
                <w:rFonts w:ascii="Consolas" w:hAnsi="Consolas" w:cs="Consolas"/>
                <w:color w:val="000000"/>
                <w:sz w:val="20"/>
                <w:szCs w:val="20"/>
                <w:lang w:val="tr-TR"/>
              </w:rPr>
              <w:t>);</w:t>
            </w:r>
          </w:p>
          <w:p w14:paraId="25F07799" w14:textId="77777777" w:rsidR="00F06FA6" w:rsidRPr="001C3748" w:rsidRDefault="00F06FA6" w:rsidP="00FB2DFC">
            <w:pPr>
              <w:autoSpaceDE w:val="0"/>
              <w:autoSpaceDN w:val="0"/>
              <w:adjustRightInd w:val="0"/>
              <w:rPr>
                <w:rFonts w:ascii="Consolas" w:hAnsi="Consolas" w:cs="Consolas"/>
                <w:sz w:val="20"/>
                <w:szCs w:val="20"/>
                <w:lang w:val="tr-TR"/>
              </w:rPr>
            </w:pPr>
          </w:p>
          <w:p w14:paraId="4F7FA3DB" w14:textId="456950E8"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323F70"/>
                <w:sz w:val="20"/>
                <w:szCs w:val="20"/>
                <w:lang w:val="tr-TR"/>
              </w:rPr>
              <w:t>List</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EAttribute</w:t>
            </w:r>
            <w:r w:rsidR="002D6018" w:rsidRPr="001C3748">
              <w:rPr>
                <w:rFonts w:ascii="Consolas" w:hAnsi="Consolas" w:cs="Consolas"/>
                <w:color w:val="000000"/>
                <w:sz w:val="20"/>
                <w:szCs w:val="20"/>
                <w:lang w:val="tr-TR"/>
              </w:rPr>
              <w:t xml:space="preserve">&gt; attrs = </w:t>
            </w:r>
            <w:r w:rsidRPr="001C3748">
              <w:rPr>
                <w:rFonts w:ascii="Consolas" w:hAnsi="Consolas" w:cs="Consolas"/>
                <w:color w:val="000000"/>
                <w:sz w:val="20"/>
                <w:szCs w:val="20"/>
                <w:lang w:val="tr-TR"/>
              </w:rPr>
              <w:t>bs.getSignerList().get(0).getSignedAttribute(</w:t>
            </w:r>
            <w:r w:rsidRPr="001C3748">
              <w:rPr>
                <w:rFonts w:ascii="Consolas" w:hAnsi="Consolas" w:cs="Consolas"/>
                <w:bCs/>
                <w:color w:val="005032"/>
                <w:sz w:val="20"/>
                <w:szCs w:val="20"/>
                <w:lang w:val="tr-TR"/>
              </w:rPr>
              <w:t>SigningTimeAttr</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OID</w:t>
            </w:r>
            <w:r w:rsidRPr="001C3748">
              <w:rPr>
                <w:rFonts w:ascii="Consolas" w:hAnsi="Consolas" w:cs="Consolas"/>
                <w:color w:val="000000"/>
                <w:sz w:val="20"/>
                <w:szCs w:val="20"/>
                <w:lang w:val="tr-TR"/>
              </w:rPr>
              <w:t>);</w:t>
            </w:r>
          </w:p>
          <w:p w14:paraId="76012B8B" w14:textId="77777777" w:rsidR="00F06FA6" w:rsidRPr="001C3748" w:rsidRDefault="00F06FA6" w:rsidP="00D0262E">
            <w:pPr>
              <w:autoSpaceDE w:val="0"/>
              <w:autoSpaceDN w:val="0"/>
              <w:adjustRightInd w:val="0"/>
              <w:rPr>
                <w:rFonts w:ascii="Consolas" w:hAnsi="Consolas" w:cs="Consolas"/>
                <w:sz w:val="20"/>
                <w:szCs w:val="20"/>
                <w:lang w:val="tr-TR"/>
              </w:rPr>
            </w:pPr>
          </w:p>
          <w:p w14:paraId="6EBDE5FE"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Calendar</w:t>
            </w:r>
            <w:r w:rsidRPr="001C3748">
              <w:rPr>
                <w:rFonts w:ascii="Consolas" w:hAnsi="Consolas" w:cs="Consolas"/>
                <w:color w:val="000000"/>
                <w:sz w:val="20"/>
                <w:szCs w:val="20"/>
                <w:lang w:val="tr-TR"/>
              </w:rPr>
              <w:t xml:space="preserve"> time = </w:t>
            </w:r>
            <w:r w:rsidRPr="001C3748">
              <w:rPr>
                <w:rFonts w:ascii="Consolas" w:hAnsi="Consolas" w:cs="Consolas"/>
                <w:bCs/>
                <w:color w:val="005032"/>
                <w:sz w:val="20"/>
                <w:szCs w:val="20"/>
                <w:lang w:val="tr-TR"/>
              </w:rPr>
              <w:t>SigningTimeAttr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toTime</w:t>
            </w:r>
            <w:r w:rsidRPr="001C3748">
              <w:rPr>
                <w:rFonts w:ascii="Consolas" w:hAnsi="Consolas" w:cs="Consolas"/>
                <w:color w:val="000000"/>
                <w:sz w:val="20"/>
                <w:szCs w:val="20"/>
                <w:lang w:val="tr-TR"/>
              </w:rPr>
              <w:t>(attrs.get(0));</w:t>
            </w:r>
          </w:p>
          <w:p w14:paraId="062D2E8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.println(time.getTime().toString());</w:t>
            </w:r>
          </w:p>
        </w:tc>
      </w:tr>
    </w:tbl>
    <w:p w14:paraId="6565EE99" w14:textId="77777777" w:rsidR="00C757C0" w:rsidRDefault="00C757C0" w:rsidP="00B334C3">
      <w:pPr>
        <w:pStyle w:val="BodyText"/>
        <w:rPr>
          <w:b/>
          <w:sz w:val="22"/>
          <w:szCs w:val="22"/>
        </w:rPr>
      </w:pPr>
    </w:p>
    <w:p w14:paraId="19E66378" w14:textId="287681FF"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160BCCBB" w14:textId="77777777" w:rsidTr="00CD4CAF">
        <w:tc>
          <w:tcPr>
            <w:tcW w:w="9546" w:type="dxa"/>
            <w:shd w:val="clear" w:color="auto" w:fill="F8F8F8"/>
          </w:tcPr>
          <w:p w14:paraId="3682A15A"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0000FF"/>
                <w:sz w:val="20"/>
                <w:szCs w:val="20"/>
              </w:rPr>
              <w:t>byte</w:t>
            </w:r>
            <w:r w:rsidRPr="001C3748">
              <w:rPr>
                <w:rFonts w:ascii="Consolas" w:hAnsi="Consolas" w:cs="Consolas"/>
                <w:sz w:val="20"/>
                <w:szCs w:val="20"/>
              </w:rPr>
              <w:t xml:space="preserve">[] input = </w:t>
            </w:r>
            <w:r w:rsidRPr="001C3748">
              <w:rPr>
                <w:rFonts w:ascii="Consolas" w:hAnsi="Consolas" w:cs="Consolas"/>
                <w:color w:val="2B91AF"/>
                <w:sz w:val="20"/>
                <w:szCs w:val="20"/>
              </w:rPr>
              <w:t>AsnIO</w:t>
            </w:r>
            <w:r w:rsidRPr="001C3748">
              <w:rPr>
                <w:rFonts w:ascii="Consolas" w:hAnsi="Consolas" w:cs="Consolas"/>
                <w:sz w:val="20"/>
                <w:szCs w:val="20"/>
              </w:rPr>
              <w:t>.dosyadanOKU(BESwithSIGNING_TIME);</w:t>
            </w:r>
          </w:p>
          <w:p w14:paraId="4C74BA5C"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BaseSignedData</w:t>
            </w:r>
            <w:r w:rsidRPr="001C3748">
              <w:rPr>
                <w:rFonts w:ascii="Consolas" w:hAnsi="Consolas" w:cs="Consolas"/>
                <w:sz w:val="20"/>
                <w:szCs w:val="20"/>
              </w:rPr>
              <w:t xml:space="preserve"> bs = </w:t>
            </w:r>
            <w:r w:rsidRPr="001C3748">
              <w:rPr>
                <w:rFonts w:ascii="Consolas" w:hAnsi="Consolas" w:cs="Consolas"/>
                <w:color w:val="0000FF"/>
                <w:sz w:val="20"/>
                <w:szCs w:val="20"/>
              </w:rPr>
              <w:t>new</w:t>
            </w:r>
            <w:r w:rsidR="00924E0A" w:rsidRPr="001C3748">
              <w:rPr>
                <w:rFonts w:ascii="Consolas" w:hAnsi="Consolas" w:cs="Consolas"/>
                <w:color w:val="0000FF"/>
                <w:sz w:val="20"/>
                <w:szCs w:val="20"/>
              </w:rPr>
              <w:t xml:space="preserve"> </w:t>
            </w:r>
            <w:r w:rsidRPr="001C3748">
              <w:rPr>
                <w:rFonts w:ascii="Consolas" w:hAnsi="Consolas" w:cs="Consolas"/>
                <w:color w:val="2B91AF"/>
                <w:sz w:val="20"/>
                <w:szCs w:val="20"/>
              </w:rPr>
              <w:t>BaseSignedData</w:t>
            </w:r>
            <w:r w:rsidRPr="001C3748">
              <w:rPr>
                <w:rFonts w:ascii="Consolas" w:hAnsi="Consolas" w:cs="Consolas"/>
                <w:sz w:val="20"/>
                <w:szCs w:val="20"/>
              </w:rPr>
              <w:t>(input);</w:t>
            </w:r>
          </w:p>
          <w:p w14:paraId="329D39A6" w14:textId="77777777" w:rsidR="002D6018" w:rsidRPr="001C3748" w:rsidRDefault="002D6018" w:rsidP="00D0262E">
            <w:pPr>
              <w:autoSpaceDE w:val="0"/>
              <w:autoSpaceDN w:val="0"/>
              <w:adjustRightInd w:val="0"/>
              <w:rPr>
                <w:rFonts w:ascii="Consolas" w:hAnsi="Consolas" w:cs="Consolas"/>
                <w:sz w:val="20"/>
                <w:szCs w:val="20"/>
              </w:rPr>
            </w:pPr>
          </w:p>
          <w:p w14:paraId="351E2BE5"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List</w:t>
            </w:r>
            <w:r w:rsidRPr="001C3748">
              <w:rPr>
                <w:rFonts w:ascii="Consolas" w:hAnsi="Consolas" w:cs="Consolas"/>
                <w:sz w:val="20"/>
                <w:szCs w:val="20"/>
              </w:rPr>
              <w:t>&lt;</w:t>
            </w:r>
            <w:r w:rsidRPr="001C3748">
              <w:rPr>
                <w:rFonts w:ascii="Consolas" w:hAnsi="Consolas" w:cs="Consolas"/>
                <w:color w:val="2B91AF"/>
                <w:sz w:val="20"/>
                <w:szCs w:val="20"/>
              </w:rPr>
              <w:t>EAttribute</w:t>
            </w:r>
            <w:r w:rsidRPr="001C3748">
              <w:rPr>
                <w:rFonts w:ascii="Consolas" w:hAnsi="Consolas" w:cs="Consolas"/>
                <w:sz w:val="20"/>
                <w:szCs w:val="20"/>
              </w:rPr>
              <w:t>&gt; attrs = bs.getSignerList()[0].</w:t>
            </w:r>
          </w:p>
          <w:p w14:paraId="6186CD2D" w14:textId="54B963E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sz w:val="20"/>
                <w:szCs w:val="20"/>
              </w:rPr>
              <w:t xml:space="preserve">                         getSignedAttribute(</w:t>
            </w:r>
            <w:r w:rsidRPr="001C3748">
              <w:rPr>
                <w:rFonts w:ascii="Consolas" w:hAnsi="Consolas" w:cs="Consolas"/>
                <w:color w:val="2B91AF"/>
                <w:sz w:val="20"/>
                <w:szCs w:val="20"/>
              </w:rPr>
              <w:t>AttributeOIDs</w:t>
            </w:r>
            <w:r w:rsidRPr="001C3748">
              <w:rPr>
                <w:rFonts w:ascii="Consolas" w:hAnsi="Consolas" w:cs="Consolas"/>
                <w:sz w:val="20"/>
                <w:szCs w:val="20"/>
              </w:rPr>
              <w:t>.id_signingTime);</w:t>
            </w:r>
          </w:p>
          <w:p w14:paraId="673A8383" w14:textId="77777777" w:rsidR="002D6018" w:rsidRPr="001C3748" w:rsidRDefault="002D6018" w:rsidP="00D0262E">
            <w:pPr>
              <w:autoSpaceDE w:val="0"/>
              <w:autoSpaceDN w:val="0"/>
              <w:adjustRightInd w:val="0"/>
              <w:rPr>
                <w:rFonts w:ascii="Consolas" w:hAnsi="Consolas" w:cs="Consolas"/>
                <w:sz w:val="20"/>
                <w:szCs w:val="20"/>
              </w:rPr>
            </w:pPr>
          </w:p>
          <w:p w14:paraId="0B7A2126"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DateTime</w:t>
            </w:r>
            <w:r w:rsidRPr="001C3748">
              <w:rPr>
                <w:rFonts w:ascii="Consolas" w:hAnsi="Consolas" w:cs="Consolas"/>
                <w:sz w:val="20"/>
                <w:szCs w:val="20"/>
              </w:rPr>
              <w:t xml:space="preserve">? time = </w:t>
            </w:r>
            <w:r w:rsidRPr="001C3748">
              <w:rPr>
                <w:rFonts w:ascii="Consolas" w:hAnsi="Consolas" w:cs="Consolas"/>
                <w:color w:val="2B91AF"/>
                <w:sz w:val="20"/>
                <w:szCs w:val="20"/>
              </w:rPr>
              <w:t>SigningTimeAttr</w:t>
            </w:r>
            <w:r w:rsidRPr="001C3748">
              <w:rPr>
                <w:rFonts w:ascii="Consolas" w:hAnsi="Consolas" w:cs="Consolas"/>
                <w:sz w:val="20"/>
                <w:szCs w:val="20"/>
              </w:rPr>
              <w:t>.toTime(attrs[0]);</w:t>
            </w:r>
          </w:p>
          <w:p w14:paraId="67567490"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Console</w:t>
            </w:r>
            <w:r w:rsidRPr="001C3748">
              <w:rPr>
                <w:rFonts w:ascii="Consolas" w:hAnsi="Consolas" w:cs="Consolas"/>
                <w:sz w:val="20"/>
                <w:szCs w:val="20"/>
              </w:rPr>
              <w:t>.WriteLine(time.Value.ToString());</w:t>
            </w:r>
          </w:p>
          <w:p w14:paraId="7AC29645" w14:textId="77777777" w:rsidR="00B334C3" w:rsidRPr="001C3748" w:rsidRDefault="00B334C3" w:rsidP="00D0262E">
            <w:pPr>
              <w:autoSpaceDE w:val="0"/>
              <w:autoSpaceDN w:val="0"/>
              <w:adjustRightInd w:val="0"/>
              <w:rPr>
                <w:rFonts w:ascii="Consolas" w:hAnsi="Consolas" w:cs="Consolas"/>
                <w:sz w:val="20"/>
                <w:szCs w:val="20"/>
              </w:rPr>
            </w:pPr>
          </w:p>
        </w:tc>
      </w:tr>
    </w:tbl>
    <w:p w14:paraId="5DB9D88E" w14:textId="77777777" w:rsidR="00B334C3" w:rsidRDefault="00B334C3" w:rsidP="00B334C3">
      <w:pPr>
        <w:pStyle w:val="BodyText"/>
        <w:rPr>
          <w:sz w:val="22"/>
          <w:szCs w:val="22"/>
        </w:rPr>
      </w:pPr>
    </w:p>
    <w:p w14:paraId="3DB5A963" w14:textId="25050C1D" w:rsidR="00B334C3" w:rsidRDefault="00B334C3" w:rsidP="00B334C3">
      <w:pPr>
        <w:pStyle w:val="BodyText"/>
        <w:rPr>
          <w:sz w:val="22"/>
          <w:szCs w:val="22"/>
        </w:rPr>
      </w:pPr>
      <w:r w:rsidRPr="006C54C3">
        <w:rPr>
          <w:sz w:val="22"/>
          <w:szCs w:val="22"/>
        </w:rPr>
        <w:t xml:space="preserve">Beyan edilen zamanın kullanımında oluşabilecek kötü senaryo </w:t>
      </w:r>
      <w:r w:rsidR="009075D8">
        <w:rPr>
          <w:sz w:val="22"/>
          <w:szCs w:val="22"/>
        </w:rPr>
        <w:fldChar w:fldCharType="begin"/>
      </w:r>
      <w:r>
        <w:rPr>
          <w:sz w:val="22"/>
          <w:szCs w:val="22"/>
        </w:rPr>
        <w:instrText xml:space="preserve"> REF _Ref320877515 \h </w:instrText>
      </w:r>
      <w:r w:rsidR="009075D8">
        <w:rPr>
          <w:sz w:val="22"/>
          <w:szCs w:val="22"/>
        </w:rPr>
      </w:r>
      <w:r w:rsidR="009075D8">
        <w:rPr>
          <w:sz w:val="22"/>
          <w:szCs w:val="22"/>
        </w:rPr>
        <w:fldChar w:fldCharType="separate"/>
      </w:r>
      <w:r w:rsidR="001853D1">
        <w:t xml:space="preserve">Şekil </w:t>
      </w:r>
      <w:r w:rsidR="001853D1">
        <w:rPr>
          <w:noProof/>
        </w:rPr>
        <w:t>17</w:t>
      </w:r>
      <w:r w:rsidR="009075D8">
        <w:rPr>
          <w:sz w:val="22"/>
          <w:szCs w:val="22"/>
        </w:rPr>
        <w:fldChar w:fldCharType="end"/>
      </w:r>
      <w:r>
        <w:rPr>
          <w:sz w:val="22"/>
          <w:szCs w:val="22"/>
        </w:rPr>
        <w:t>’</w:t>
      </w:r>
      <w:r w:rsidRPr="006C54C3">
        <w:rPr>
          <w:sz w:val="22"/>
          <w:szCs w:val="22"/>
        </w:rPr>
        <w:t>d</w:t>
      </w:r>
      <w:r w:rsidR="0050366E">
        <w:rPr>
          <w:sz w:val="22"/>
          <w:szCs w:val="22"/>
        </w:rPr>
        <w:t>e</w:t>
      </w:r>
      <w:r w:rsidRPr="006C54C3">
        <w:rPr>
          <w:sz w:val="22"/>
          <w:szCs w:val="22"/>
        </w:rPr>
        <w:t>ki gibidir. İmza atıldığı sırada imzacı sertifikası iptal edilmiştir; yalnız kullanıcı imza zamanı olarak daha önceki bir zamanı beyan etmiştir. Beyan edilen zamana güvenildiği durumda geçersiz olan bu imza doğrulanacaktır.</w:t>
      </w:r>
    </w:p>
    <w:p w14:paraId="7D3000B8" w14:textId="77777777" w:rsidR="00B334C3" w:rsidRPr="000C207A" w:rsidRDefault="00B334C3" w:rsidP="00B334C3">
      <w:pPr>
        <w:pStyle w:val="BodyText"/>
        <w:rPr>
          <w:sz w:val="22"/>
          <w:szCs w:val="22"/>
        </w:rPr>
      </w:pPr>
    </w:p>
    <w:p w14:paraId="3598972B" w14:textId="77777777" w:rsidR="00B334C3" w:rsidRDefault="00B334C3" w:rsidP="00B334C3">
      <w:pPr>
        <w:keepNext/>
        <w:jc w:val="center"/>
      </w:pPr>
      <w:r>
        <w:rPr>
          <w:rFonts w:cs="Arial"/>
          <w:noProof/>
          <w:color w:val="000000"/>
          <w:sz w:val="24"/>
          <w:szCs w:val="24"/>
          <w:lang w:val="en-US" w:eastAsia="en-US"/>
        </w:rPr>
        <w:drawing>
          <wp:inline distT="0" distB="0" distL="0" distR="0" wp14:anchorId="1000B9D1" wp14:editId="52B4F78F">
            <wp:extent cx="4172365" cy="2237830"/>
            <wp:effectExtent l="95250" t="76200" r="152400" b="16256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4198619" cy="2251911"/>
                    </a:xfrm>
                    <a:prstGeom prst="rect">
                      <a:avLst/>
                    </a:prstGeom>
                    <a:noFill/>
                    <a:ln w="0">
                      <a:solidFill>
                        <a:schemeClr val="tx1"/>
                      </a:solidFill>
                      <a:miter lim="800000"/>
                      <a:headEnd/>
                      <a:tailEnd/>
                    </a:ln>
                    <a:effectLst>
                      <a:outerShdw blurRad="114300" dist="76200" dir="3360000" algn="ctr" rotWithShape="0">
                        <a:srgbClr val="000000">
                          <a:alpha val="74000"/>
                        </a:srgbClr>
                      </a:outerShdw>
                    </a:effectLst>
                  </pic:spPr>
                </pic:pic>
              </a:graphicData>
            </a:graphic>
          </wp:inline>
        </w:drawing>
      </w:r>
    </w:p>
    <w:p w14:paraId="39EC1E12" w14:textId="3E0A71C3" w:rsidR="00B334C3" w:rsidRDefault="00B334C3" w:rsidP="00B334C3">
      <w:pPr>
        <w:pStyle w:val="Caption"/>
      </w:pPr>
      <w:bookmarkStart w:id="493" w:name="_Ref320877515"/>
      <w:r>
        <w:t xml:space="preserve">Şekil </w:t>
      </w:r>
      <w:fldSimple w:instr=" SEQ Şekil \* ARABIC ">
        <w:r w:rsidR="001853D1">
          <w:rPr>
            <w:noProof/>
          </w:rPr>
          <w:t>17</w:t>
        </w:r>
      </w:fldSimple>
      <w:bookmarkEnd w:id="493"/>
      <w:r w:rsidR="007245E8">
        <w:rPr>
          <w:noProof/>
        </w:rPr>
        <w:t>:</w:t>
      </w:r>
      <w:r>
        <w:t xml:space="preserve"> Yanlış Beyan </w:t>
      </w:r>
      <w:r w:rsidR="0078181D">
        <w:t>ile</w:t>
      </w:r>
      <w:r>
        <w:t xml:space="preserve"> Kötü Kullanım Senaryosu</w:t>
      </w:r>
    </w:p>
    <w:p w14:paraId="69DF89C4" w14:textId="77777777" w:rsidR="00B334C3" w:rsidRDefault="00B334C3" w:rsidP="00B334C3">
      <w:pPr>
        <w:pStyle w:val="Heading3"/>
      </w:pPr>
      <w:bookmarkStart w:id="494" w:name="_Toc323036316"/>
      <w:bookmarkStart w:id="495" w:name="_Toc86130345"/>
      <w:r>
        <w:lastRenderedPageBreak/>
        <w:t>EST</w:t>
      </w:r>
      <w:bookmarkEnd w:id="494"/>
      <w:bookmarkEnd w:id="495"/>
    </w:p>
    <w:p w14:paraId="3FB51532" w14:textId="65764A0C" w:rsidR="00B334C3" w:rsidRDefault="00B334C3" w:rsidP="00B334C3">
      <w:pPr>
        <w:pStyle w:val="BodyText"/>
        <w:rPr>
          <w:sz w:val="22"/>
          <w:szCs w:val="22"/>
        </w:rPr>
      </w:pPr>
      <w:r w:rsidRPr="00DB30BC">
        <w:rPr>
          <w:sz w:val="22"/>
          <w:szCs w:val="22"/>
        </w:rPr>
        <w:t>EST</w:t>
      </w:r>
      <w:r w:rsidR="00C03D64">
        <w:rPr>
          <w:sz w:val="22"/>
          <w:szCs w:val="22"/>
        </w:rPr>
        <w:t xml:space="preserve"> </w:t>
      </w:r>
      <w:r w:rsidRPr="00DB30BC">
        <w:rPr>
          <w:sz w:val="22"/>
          <w:szCs w:val="22"/>
        </w:rPr>
        <w:t>imza, BES</w:t>
      </w:r>
      <w:r w:rsidR="00C03D64">
        <w:rPr>
          <w:sz w:val="22"/>
          <w:szCs w:val="22"/>
        </w:rPr>
        <w:t xml:space="preserve"> </w:t>
      </w:r>
      <w:r w:rsidRPr="00DB30BC">
        <w:rPr>
          <w:sz w:val="22"/>
          <w:szCs w:val="22"/>
        </w:rPr>
        <w:t>imzadan türemiştir. İçerisinde imzalama zamanını gösterir zaman damgası</w:t>
      </w:r>
      <w:r w:rsidR="00DE1702">
        <w:rPr>
          <w:sz w:val="22"/>
          <w:szCs w:val="22"/>
        </w:rPr>
        <w:t xml:space="preserve"> </w:t>
      </w:r>
      <w:r w:rsidRPr="00DB30BC">
        <w:rPr>
          <w:sz w:val="22"/>
          <w:szCs w:val="22"/>
        </w:rPr>
        <w:t>bulundurmaktadır. İmza</w:t>
      </w:r>
      <w:r w:rsidR="00C03D64">
        <w:rPr>
          <w:sz w:val="22"/>
          <w:szCs w:val="22"/>
        </w:rPr>
        <w:t xml:space="preserve"> </w:t>
      </w:r>
      <w:r w:rsidRPr="00DB30BC">
        <w:rPr>
          <w:sz w:val="22"/>
          <w:szCs w:val="22"/>
        </w:rPr>
        <w:t>atılırken zam</w:t>
      </w:r>
      <w:r>
        <w:rPr>
          <w:sz w:val="22"/>
          <w:szCs w:val="22"/>
        </w:rPr>
        <w:t xml:space="preserve">an damgası ayarlarının </w:t>
      </w:r>
      <w:r w:rsidRPr="00DB30BC">
        <w:rPr>
          <w:sz w:val="22"/>
          <w:szCs w:val="22"/>
        </w:rPr>
        <w:t>verilmesi gerekmektedir. Aşağıdaki örnek kodda bir EST imzanın nasıl atılacağını bulabilirsiniz.</w:t>
      </w:r>
    </w:p>
    <w:p w14:paraId="268B4EFD" w14:textId="77777777" w:rsidR="00CD4CAF" w:rsidRDefault="00CD4CAF" w:rsidP="00B334C3">
      <w:pPr>
        <w:pStyle w:val="BodyText"/>
        <w:rPr>
          <w:b/>
          <w:sz w:val="22"/>
          <w:szCs w:val="22"/>
        </w:rPr>
      </w:pPr>
    </w:p>
    <w:p w14:paraId="20FAF5B5" w14:textId="73EB5791"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030E5862" w14:textId="77777777" w:rsidTr="006823DB">
        <w:tc>
          <w:tcPr>
            <w:tcW w:w="9546" w:type="dxa"/>
            <w:shd w:val="clear" w:color="auto" w:fill="F8F8F8"/>
          </w:tcPr>
          <w:p w14:paraId="56B0F2B9"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w:t>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5D5C987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bs.addContent(</w:t>
            </w:r>
            <w:r w:rsidR="00924E0A" w:rsidRPr="001C3748">
              <w:rPr>
                <w:rFonts w:ascii="Consolas" w:hAnsi="Consolas" w:cs="Consolas"/>
                <w:bCs/>
                <w:color w:val="7F0055"/>
                <w:sz w:val="20"/>
                <w:szCs w:val="20"/>
                <w:lang w:val="tr-TR"/>
              </w:rPr>
              <w:t xml:space="preserve">new </w:t>
            </w:r>
            <w:r w:rsidR="00924E0A" w:rsidRPr="00F23E62">
              <w:rPr>
                <w:rFonts w:ascii="Consolas" w:hAnsi="Consolas" w:cs="Consolas"/>
                <w:bCs/>
                <w:color w:val="005032"/>
                <w:sz w:val="20"/>
                <w:szCs w:val="20"/>
                <w:lang w:val="tr-TR"/>
              </w:rPr>
              <w:t>S</w:t>
            </w:r>
            <w:r w:rsidRPr="001C3748">
              <w:rPr>
                <w:rFonts w:ascii="Consolas" w:hAnsi="Consolas" w:cs="Consolas"/>
                <w:bCs/>
                <w:color w:val="005032"/>
                <w:sz w:val="20"/>
                <w:szCs w:val="20"/>
                <w:lang w:val="tr-TR"/>
              </w:rPr>
              <w:t>ignableByteArray</w:t>
            </w:r>
            <w:r w:rsidRPr="001C3748">
              <w:rPr>
                <w:rFonts w:ascii="Consolas" w:hAnsi="Consolas" w:cs="Consolas"/>
                <w:color w:val="000000"/>
                <w:sz w:val="20"/>
                <w:szCs w:val="20"/>
                <w:lang w:val="tr-TR"/>
              </w:rPr>
              <w:t>(</w:t>
            </w:r>
            <w:r w:rsidRPr="001C3748">
              <w:rPr>
                <w:rFonts w:ascii="Consolas" w:hAnsi="Consolas" w:cs="Consolas"/>
                <w:color w:val="2A00FF"/>
                <w:sz w:val="20"/>
                <w:szCs w:val="20"/>
                <w:lang w:val="tr-TR"/>
              </w:rPr>
              <w:t>"test"</w:t>
            </w:r>
            <w:r w:rsidRPr="001C3748">
              <w:rPr>
                <w:rFonts w:ascii="Consolas" w:hAnsi="Consolas" w:cs="Consolas"/>
                <w:color w:val="000000"/>
                <w:sz w:val="20"/>
                <w:szCs w:val="20"/>
                <w:lang w:val="tr-TR"/>
              </w:rPr>
              <w:t>.getBytes()));</w:t>
            </w:r>
          </w:p>
          <w:p w14:paraId="445217B3"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739DAB31" w14:textId="77777777" w:rsidR="006540E6"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005032"/>
                <w:sz w:val="20"/>
                <w:szCs w:val="20"/>
                <w:lang w:val="tr-TR"/>
              </w:rPr>
              <w:t>HashMap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 xml:space="preserve">&gt; params = </w:t>
            </w:r>
            <w:r w:rsidR="00924E0A" w:rsidRPr="001C3748">
              <w:rPr>
                <w:rFonts w:ascii="Consolas" w:hAnsi="Consolas" w:cs="Consolas"/>
                <w:bCs/>
                <w:color w:val="7F0055"/>
                <w:sz w:val="20"/>
                <w:szCs w:val="20"/>
                <w:lang w:val="tr-TR"/>
              </w:rPr>
              <w:t xml:space="preserve">new </w:t>
            </w:r>
            <w:r w:rsidR="00924E0A" w:rsidRPr="00F23E62">
              <w:rPr>
                <w:rFonts w:ascii="Consolas" w:hAnsi="Consolas" w:cs="Consolas"/>
                <w:bCs/>
                <w:color w:val="005032"/>
                <w:sz w:val="20"/>
                <w:szCs w:val="20"/>
                <w:lang w:val="tr-TR"/>
              </w:rPr>
              <w:t>H</w:t>
            </w:r>
            <w:r w:rsidRPr="001C3748">
              <w:rPr>
                <w:rFonts w:ascii="Consolas" w:hAnsi="Consolas" w:cs="Consolas"/>
                <w:bCs/>
                <w:color w:val="005032"/>
                <w:sz w:val="20"/>
                <w:szCs w:val="20"/>
                <w:lang w:val="tr-TR"/>
              </w:rPr>
              <w:t>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&gt;();</w:t>
            </w:r>
          </w:p>
          <w:p w14:paraId="1C63FB48" w14:textId="02BD6C5E"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42ABB70C" w14:textId="3EC06C75"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//for getting signaturetimestamp</w:t>
            </w:r>
          </w:p>
          <w:p w14:paraId="509A228C" w14:textId="40FFD6BA"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005032"/>
                <w:sz w:val="20"/>
                <w:szCs w:val="20"/>
                <w:lang w:val="tr-TR"/>
              </w:rPr>
              <w:t>TSSettings</w:t>
            </w:r>
            <w:r w:rsidRPr="001C3748">
              <w:rPr>
                <w:rFonts w:ascii="Consolas" w:hAnsi="Consolas" w:cs="Consolas"/>
                <w:color w:val="000000"/>
                <w:sz w:val="20"/>
                <w:szCs w:val="20"/>
                <w:lang w:val="tr-TR"/>
              </w:rPr>
              <w:t xml:space="preserve"> tsSettings = </w:t>
            </w:r>
            <w:r w:rsidR="00924E0A" w:rsidRPr="001C3748">
              <w:rPr>
                <w:rFonts w:ascii="Consolas" w:hAnsi="Consolas" w:cs="Consolas"/>
                <w:bCs/>
                <w:color w:val="7F0055"/>
                <w:sz w:val="20"/>
                <w:szCs w:val="20"/>
                <w:lang w:val="tr-TR"/>
              </w:rPr>
              <w:t xml:space="preserve">new </w:t>
            </w:r>
            <w:r w:rsidR="00924E0A" w:rsidRPr="00685574">
              <w:rPr>
                <w:rFonts w:ascii="Consolas" w:hAnsi="Consolas" w:cs="Consolas"/>
                <w:bCs/>
                <w:color w:val="005032"/>
                <w:sz w:val="20"/>
                <w:szCs w:val="20"/>
                <w:lang w:val="tr-TR"/>
              </w:rPr>
              <w:t>T</w:t>
            </w:r>
            <w:r w:rsidRPr="001C3748">
              <w:rPr>
                <w:rFonts w:ascii="Consolas" w:hAnsi="Consolas" w:cs="Consolas"/>
                <w:bCs/>
                <w:color w:val="005032"/>
                <w:sz w:val="20"/>
                <w:szCs w:val="20"/>
                <w:lang w:val="tr-TR"/>
              </w:rPr>
              <w:t>SSettings</w:t>
            </w:r>
            <w:r w:rsidRPr="001C3748">
              <w:rPr>
                <w:rFonts w:ascii="Consolas" w:hAnsi="Consolas" w:cs="Consolas"/>
                <w:color w:val="000000"/>
                <w:sz w:val="20"/>
                <w:szCs w:val="20"/>
                <w:lang w:val="tr-TR"/>
              </w:rPr>
              <w:t>(</w:t>
            </w:r>
            <w:r w:rsidRPr="001C3748">
              <w:rPr>
                <w:rFonts w:ascii="Consolas" w:hAnsi="Consolas" w:cs="Consolas"/>
                <w:color w:val="2A00FF"/>
                <w:sz w:val="20"/>
                <w:szCs w:val="20"/>
                <w:lang w:val="tr-TR"/>
              </w:rPr>
              <w:t>"http://</w:t>
            </w:r>
            <w:r w:rsidR="00907394">
              <w:rPr>
                <w:rFonts w:ascii="Consolas" w:hAnsi="Consolas" w:cs="Consolas"/>
                <w:color w:val="2A00FF"/>
                <w:sz w:val="20"/>
                <w:szCs w:val="20"/>
                <w:lang w:val="tr-TR"/>
              </w:rPr>
              <w:t>t</w:t>
            </w:r>
            <w:r w:rsidRPr="001C3748">
              <w:rPr>
                <w:rFonts w:ascii="Consolas" w:hAnsi="Consolas" w:cs="Consolas"/>
                <w:color w:val="2A00FF"/>
                <w:sz w:val="20"/>
                <w:szCs w:val="20"/>
                <w:lang w:val="tr-TR"/>
              </w:rPr>
              <w:t>zd.</w:t>
            </w:r>
            <w:r w:rsidR="00907394">
              <w:rPr>
                <w:rFonts w:ascii="Consolas" w:hAnsi="Consolas" w:cs="Consolas"/>
                <w:color w:val="2A00FF"/>
                <w:sz w:val="20"/>
                <w:szCs w:val="20"/>
                <w:lang w:val="tr-TR"/>
              </w:rPr>
              <w:t>kamusm.gov.tr</w:t>
            </w:r>
            <w:r w:rsidRPr="001C3748">
              <w:rPr>
                <w:rFonts w:ascii="Consolas" w:hAnsi="Consolas" w:cs="Consolas"/>
                <w:color w:val="2A00FF"/>
                <w:sz w:val="20"/>
                <w:szCs w:val="20"/>
                <w:lang w:val="tr-TR"/>
              </w:rPr>
              <w:t>"</w:t>
            </w:r>
            <w:r w:rsidRPr="001C3748">
              <w:rPr>
                <w:rFonts w:ascii="Consolas" w:hAnsi="Consolas" w:cs="Consolas"/>
                <w:color w:val="000000"/>
                <w:sz w:val="20"/>
                <w:szCs w:val="20"/>
                <w:lang w:val="tr-TR"/>
              </w:rPr>
              <w:t>, 1,</w:t>
            </w:r>
          </w:p>
          <w:p w14:paraId="442C30DF" w14:textId="215257EA"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A00FF"/>
                <w:sz w:val="20"/>
                <w:szCs w:val="20"/>
                <w:lang w:val="tr-TR"/>
              </w:rPr>
              <w:t>"12345678"</w:t>
            </w:r>
            <w:r w:rsidRPr="001C3748">
              <w:rPr>
                <w:rFonts w:ascii="Consolas" w:hAnsi="Consolas" w:cs="Consolas"/>
                <w:color w:val="000000"/>
                <w:sz w:val="20"/>
                <w:szCs w:val="20"/>
                <w:lang w:val="tr-TR"/>
              </w:rPr>
              <w:t>.toCharArray()</w:t>
            </w:r>
            <w:r w:rsidR="00E318BA" w:rsidRPr="001C3748">
              <w:rPr>
                <w:rFonts w:ascii="Consolas" w:hAnsi="Consolas" w:cs="Consolas"/>
                <w:color w:val="000000"/>
                <w:sz w:val="20"/>
                <w:szCs w:val="20"/>
                <w:lang w:val="tr-TR"/>
              </w:rPr>
              <w:t>,</w:t>
            </w:r>
            <w:r w:rsidR="00CF264F">
              <w:rPr>
                <w:rFonts w:ascii="Consolas" w:hAnsi="Consolas" w:cs="Consolas"/>
                <w:color w:val="000000"/>
                <w:sz w:val="20"/>
                <w:szCs w:val="20"/>
                <w:lang w:val="tr-TR"/>
              </w:rPr>
              <w:t xml:space="preserve"> </w:t>
            </w:r>
            <w:r w:rsidR="00E318BA" w:rsidRPr="001C3748">
              <w:rPr>
                <w:rFonts w:ascii="Consolas" w:hAnsi="Consolas" w:cs="Consolas"/>
                <w:color w:val="000000"/>
                <w:sz w:val="20"/>
                <w:szCs w:val="20"/>
                <w:lang w:val="tr-TR"/>
              </w:rPr>
              <w:t>DigestAlg.SHA</w:t>
            </w:r>
            <w:r w:rsidR="005B4C57">
              <w:rPr>
                <w:rFonts w:ascii="Consolas" w:hAnsi="Consolas" w:cs="Consolas"/>
                <w:color w:val="000000"/>
                <w:sz w:val="20"/>
                <w:szCs w:val="20"/>
                <w:lang w:val="tr-TR"/>
              </w:rPr>
              <w:t>256</w:t>
            </w:r>
            <w:r w:rsidRPr="001C3748">
              <w:rPr>
                <w:rFonts w:ascii="Consolas" w:hAnsi="Consolas" w:cs="Consolas"/>
                <w:color w:val="000000"/>
                <w:sz w:val="20"/>
                <w:szCs w:val="20"/>
                <w:lang w:val="tr-TR"/>
              </w:rPr>
              <w:t>);</w:t>
            </w:r>
          </w:p>
          <w:p w14:paraId="6E5BB6F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P_TSS_INFO</w:t>
            </w:r>
            <w:r w:rsidRPr="001C3748">
              <w:rPr>
                <w:rFonts w:ascii="Consolas" w:hAnsi="Consolas" w:cs="Consolas"/>
                <w:color w:val="000000"/>
                <w:sz w:val="20"/>
                <w:szCs w:val="20"/>
                <w:lang w:val="tr-TR"/>
              </w:rPr>
              <w:t>, tsSettings);</w:t>
            </w:r>
            <w:r w:rsidRPr="001C3748">
              <w:rPr>
                <w:rFonts w:ascii="Consolas" w:hAnsi="Consolas" w:cs="Consolas"/>
                <w:color w:val="000000"/>
                <w:sz w:val="20"/>
                <w:szCs w:val="20"/>
                <w:lang w:val="tr-TR"/>
              </w:rPr>
              <w:tab/>
            </w:r>
          </w:p>
          <w:p w14:paraId="4F865D3F" w14:textId="0F4C394F"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P_CERT_VALIDATION_POLICY</w:t>
            </w:r>
            <w:r w:rsidRPr="001C3748">
              <w:rPr>
                <w:rFonts w:ascii="Consolas" w:hAnsi="Consolas" w:cs="Consolas"/>
                <w:color w:val="000000"/>
                <w:sz w:val="20"/>
                <w:szCs w:val="20"/>
                <w:lang w:val="tr-TR"/>
              </w:rPr>
              <w:t>,</w:t>
            </w:r>
            <w:r w:rsidR="008C5585" w:rsidRPr="001C3748">
              <w:rPr>
                <w:rFonts w:ascii="Consolas" w:hAnsi="Consolas" w:cs="Consolas"/>
                <w:color w:val="000000"/>
                <w:sz w:val="20"/>
                <w:szCs w:val="20"/>
                <w:lang w:val="tr-TR"/>
              </w:rPr>
              <w:t xml:space="preserve"> </w:t>
            </w:r>
            <w:r w:rsidRPr="001C3748">
              <w:rPr>
                <w:rFonts w:ascii="Consolas" w:hAnsi="Consolas" w:cs="Consolas"/>
                <w:i/>
                <w:iCs/>
                <w:color w:val="000000"/>
                <w:sz w:val="20"/>
                <w:szCs w:val="20"/>
                <w:lang w:val="tr-TR"/>
              </w:rPr>
              <w:t>getPolicy</w:t>
            </w:r>
            <w:r w:rsidRPr="001C3748">
              <w:rPr>
                <w:rFonts w:ascii="Consolas" w:hAnsi="Consolas" w:cs="Consolas"/>
                <w:color w:val="000000"/>
                <w:sz w:val="20"/>
                <w:szCs w:val="20"/>
                <w:lang w:val="tr-TR"/>
              </w:rPr>
              <w:t>());</w:t>
            </w:r>
          </w:p>
          <w:p w14:paraId="70B4132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474E994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//add signer</w:t>
            </w:r>
          </w:p>
          <w:p w14:paraId="2D5B0CF0" w14:textId="77777777" w:rsidR="00B334C3" w:rsidRPr="001C3748" w:rsidRDefault="00B334C3" w:rsidP="00DE1702">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bs.addSigner(ESignatureType.</w:t>
            </w:r>
            <w:r w:rsidRPr="001C3748">
              <w:rPr>
                <w:rFonts w:ascii="Consolas" w:hAnsi="Consolas" w:cs="Consolas"/>
                <w:i/>
                <w:iCs/>
                <w:color w:val="0000C0"/>
                <w:sz w:val="20"/>
                <w:szCs w:val="20"/>
                <w:lang w:val="tr-TR"/>
              </w:rPr>
              <w:t>TYPE_EST</w:t>
            </w:r>
            <w:r w:rsidRPr="001C3748">
              <w:rPr>
                <w:rFonts w:ascii="Consolas" w:hAnsi="Consolas" w:cs="Consolas"/>
                <w:color w:val="000000"/>
                <w:sz w:val="20"/>
                <w:szCs w:val="20"/>
                <w:lang w:val="tr-TR"/>
              </w:rPr>
              <w:t xml:space="preserve">, </w:t>
            </w:r>
            <w:r w:rsidR="00DE1702" w:rsidRPr="001C3748">
              <w:rPr>
                <w:rFonts w:ascii="Consolas" w:hAnsi="Consolas" w:cs="Consolas"/>
                <w:color w:val="000000"/>
                <w:sz w:val="20"/>
                <w:szCs w:val="20"/>
                <w:lang w:val="tr-TR"/>
              </w:rPr>
              <w:t>cert, signer,</w:t>
            </w:r>
            <w:r w:rsidRPr="001C3748">
              <w:rPr>
                <w:rFonts w:ascii="Consolas" w:hAnsi="Consolas" w:cs="Consolas"/>
                <w:color w:val="000000"/>
                <w:sz w:val="20"/>
                <w:szCs w:val="20"/>
                <w:lang w:val="tr-TR"/>
              </w:rPr>
              <w:t xml:space="preserve"> </w:t>
            </w:r>
            <w:r w:rsidRPr="001C3748">
              <w:rPr>
                <w:rFonts w:ascii="Consolas" w:hAnsi="Consolas" w:cs="Consolas"/>
                <w:bCs/>
                <w:color w:val="7F0055"/>
                <w:sz w:val="20"/>
                <w:szCs w:val="20"/>
                <w:lang w:val="tr-TR"/>
              </w:rPr>
              <w:t>null</w:t>
            </w:r>
            <w:r w:rsidRPr="001C3748">
              <w:rPr>
                <w:rFonts w:ascii="Consolas" w:hAnsi="Consolas" w:cs="Consolas"/>
                <w:color w:val="000000"/>
                <w:sz w:val="20"/>
                <w:szCs w:val="20"/>
                <w:lang w:val="tr-TR"/>
              </w:rPr>
              <w:t>, params);</w:t>
            </w:r>
          </w:p>
          <w:p w14:paraId="190C2C5B" w14:textId="77777777" w:rsidR="00B334C3" w:rsidRPr="001C3748" w:rsidRDefault="00B334C3" w:rsidP="00D0262E">
            <w:pPr>
              <w:autoSpaceDE w:val="0"/>
              <w:autoSpaceDN w:val="0"/>
              <w:adjustRightInd w:val="0"/>
              <w:rPr>
                <w:rFonts w:ascii="Consolas" w:hAnsi="Consolas" w:cs="Consolas"/>
                <w:sz w:val="20"/>
                <w:szCs w:val="20"/>
                <w:lang w:val="tr-TR"/>
              </w:rPr>
            </w:pPr>
          </w:p>
        </w:tc>
      </w:tr>
    </w:tbl>
    <w:p w14:paraId="4F49A0CE" w14:textId="77777777" w:rsidR="00C11BFA" w:rsidRPr="00CD4CAF" w:rsidRDefault="00C11BFA" w:rsidP="00B334C3">
      <w:pPr>
        <w:pStyle w:val="BodyText"/>
        <w:rPr>
          <w:sz w:val="16"/>
          <w:szCs w:val="16"/>
        </w:rPr>
      </w:pPr>
    </w:p>
    <w:p w14:paraId="0A1B6719"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64077850" w14:textId="77777777" w:rsidTr="006823DB">
        <w:tc>
          <w:tcPr>
            <w:tcW w:w="9546" w:type="dxa"/>
            <w:shd w:val="clear" w:color="auto" w:fill="F8F8F8"/>
          </w:tcPr>
          <w:p w14:paraId="584EE69F"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BaseSignedData</w:t>
            </w:r>
            <w:r w:rsidRPr="001C3748">
              <w:rPr>
                <w:rFonts w:ascii="Consolas" w:hAnsi="Consolas" w:cs="Consolas"/>
                <w:sz w:val="20"/>
                <w:szCs w:val="20"/>
              </w:rPr>
              <w:t xml:space="preserve"> bs = </w:t>
            </w:r>
            <w:r w:rsidRPr="001C3748">
              <w:rPr>
                <w:rFonts w:ascii="Consolas" w:hAnsi="Consolas" w:cs="Consolas"/>
                <w:color w:val="0000FF"/>
                <w:sz w:val="20"/>
                <w:szCs w:val="20"/>
              </w:rPr>
              <w:t>new</w:t>
            </w:r>
            <w:r w:rsidR="00924E0A" w:rsidRPr="001C3748">
              <w:rPr>
                <w:rFonts w:ascii="Consolas" w:hAnsi="Consolas" w:cs="Consolas"/>
                <w:color w:val="0000FF"/>
                <w:sz w:val="20"/>
                <w:szCs w:val="20"/>
              </w:rPr>
              <w:t xml:space="preserve"> </w:t>
            </w:r>
            <w:r w:rsidRPr="001C3748">
              <w:rPr>
                <w:rFonts w:ascii="Consolas" w:hAnsi="Consolas" w:cs="Consolas"/>
                <w:color w:val="2B91AF"/>
                <w:sz w:val="20"/>
                <w:szCs w:val="20"/>
              </w:rPr>
              <w:t>BaseSignedData</w:t>
            </w:r>
            <w:r w:rsidRPr="001C3748">
              <w:rPr>
                <w:rFonts w:ascii="Consolas" w:hAnsi="Consolas" w:cs="Consolas"/>
                <w:sz w:val="20"/>
                <w:szCs w:val="20"/>
              </w:rPr>
              <w:t>();</w:t>
            </w:r>
          </w:p>
          <w:p w14:paraId="65F258F8"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sz w:val="20"/>
                <w:szCs w:val="20"/>
              </w:rPr>
              <w:t>bs.addContent(</w:t>
            </w:r>
            <w:r w:rsidRPr="001C3748">
              <w:rPr>
                <w:rFonts w:ascii="Consolas" w:hAnsi="Consolas" w:cs="Consolas"/>
                <w:color w:val="0000FF"/>
                <w:sz w:val="20"/>
                <w:szCs w:val="20"/>
              </w:rPr>
              <w:t>new</w:t>
            </w:r>
            <w:r w:rsidR="00924E0A" w:rsidRPr="001C3748">
              <w:rPr>
                <w:rFonts w:ascii="Consolas" w:hAnsi="Consolas" w:cs="Consolas"/>
                <w:color w:val="0000FF"/>
                <w:sz w:val="20"/>
                <w:szCs w:val="20"/>
              </w:rPr>
              <w:t xml:space="preserve"> </w:t>
            </w:r>
            <w:r w:rsidRPr="001C3748">
              <w:rPr>
                <w:rFonts w:ascii="Consolas" w:hAnsi="Consolas" w:cs="Consolas"/>
                <w:color w:val="2B91AF"/>
                <w:sz w:val="20"/>
                <w:szCs w:val="20"/>
              </w:rPr>
              <w:t>SignableByteArray</w:t>
            </w:r>
            <w:r w:rsidRPr="001C3748">
              <w:rPr>
                <w:rFonts w:ascii="Consolas" w:hAnsi="Consolas" w:cs="Consolas"/>
                <w:sz w:val="20"/>
                <w:szCs w:val="20"/>
              </w:rPr>
              <w:t>(</w:t>
            </w:r>
            <w:r w:rsidRPr="001C3748">
              <w:rPr>
                <w:rFonts w:ascii="Consolas" w:hAnsi="Consolas" w:cs="Consolas"/>
                <w:color w:val="2B91AF"/>
                <w:sz w:val="20"/>
                <w:szCs w:val="20"/>
              </w:rPr>
              <w:t>Encoding</w:t>
            </w:r>
            <w:r w:rsidRPr="001C3748">
              <w:rPr>
                <w:rFonts w:ascii="Consolas" w:hAnsi="Consolas" w:cs="Consolas"/>
                <w:sz w:val="20"/>
                <w:szCs w:val="20"/>
              </w:rPr>
              <w:t>.ASCII.GetBytes(</w:t>
            </w:r>
            <w:r w:rsidRPr="001C3748">
              <w:rPr>
                <w:rFonts w:ascii="Consolas" w:hAnsi="Consolas" w:cs="Consolas"/>
                <w:color w:val="A31515"/>
                <w:sz w:val="20"/>
                <w:szCs w:val="20"/>
              </w:rPr>
              <w:t>"test"</w:t>
            </w:r>
            <w:r w:rsidRPr="001C3748">
              <w:rPr>
                <w:rFonts w:ascii="Consolas" w:hAnsi="Consolas" w:cs="Consolas"/>
                <w:sz w:val="20"/>
                <w:szCs w:val="20"/>
              </w:rPr>
              <w:t>)));</w:t>
            </w:r>
          </w:p>
          <w:p w14:paraId="0BBB02C8" w14:textId="77777777" w:rsidR="00D363AF" w:rsidRPr="001C3748" w:rsidRDefault="00D363AF" w:rsidP="00D0262E">
            <w:pPr>
              <w:autoSpaceDE w:val="0"/>
              <w:autoSpaceDN w:val="0"/>
              <w:adjustRightInd w:val="0"/>
              <w:rPr>
                <w:rFonts w:ascii="Consolas" w:hAnsi="Consolas" w:cs="Consolas"/>
                <w:sz w:val="20"/>
                <w:szCs w:val="20"/>
              </w:rPr>
            </w:pPr>
          </w:p>
          <w:p w14:paraId="1D4C21ED"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Dictionary</w:t>
            </w:r>
            <w:r w:rsidRPr="001C3748">
              <w:rPr>
                <w:rFonts w:ascii="Consolas" w:hAnsi="Consolas" w:cs="Consolas"/>
                <w:sz w:val="20"/>
                <w:szCs w:val="20"/>
              </w:rPr>
              <w:t>&lt;</w:t>
            </w:r>
            <w:r w:rsidRPr="001C3748">
              <w:rPr>
                <w:rFonts w:ascii="Consolas" w:hAnsi="Consolas" w:cs="Consolas"/>
                <w:color w:val="2B91AF"/>
                <w:sz w:val="20"/>
                <w:szCs w:val="20"/>
              </w:rPr>
              <w:t>String</w:t>
            </w:r>
            <w:r w:rsidRPr="001C3748">
              <w:rPr>
                <w:rFonts w:ascii="Consolas" w:hAnsi="Consolas" w:cs="Consolas"/>
                <w:sz w:val="20"/>
                <w:szCs w:val="20"/>
              </w:rPr>
              <w:t xml:space="preserve">, </w:t>
            </w:r>
            <w:r w:rsidRPr="001C3748">
              <w:rPr>
                <w:rFonts w:ascii="Consolas" w:hAnsi="Consolas" w:cs="Consolas"/>
                <w:color w:val="2B91AF"/>
                <w:sz w:val="20"/>
                <w:szCs w:val="20"/>
              </w:rPr>
              <w:t>Object</w:t>
            </w:r>
            <w:r w:rsidRPr="001C3748">
              <w:rPr>
                <w:rFonts w:ascii="Consolas" w:hAnsi="Consolas" w:cs="Consolas"/>
                <w:sz w:val="20"/>
                <w:szCs w:val="20"/>
              </w:rPr>
              <w:t xml:space="preserve">&gt; params_ = </w:t>
            </w:r>
            <w:r w:rsidRPr="001C3748">
              <w:rPr>
                <w:rFonts w:ascii="Consolas" w:hAnsi="Consolas" w:cs="Consolas"/>
                <w:color w:val="0000FF"/>
                <w:sz w:val="20"/>
                <w:szCs w:val="20"/>
              </w:rPr>
              <w:t>new</w:t>
            </w:r>
            <w:r w:rsidR="00924E0A" w:rsidRPr="001C3748">
              <w:rPr>
                <w:rFonts w:ascii="Consolas" w:hAnsi="Consolas" w:cs="Consolas"/>
                <w:color w:val="0000FF"/>
                <w:sz w:val="20"/>
                <w:szCs w:val="20"/>
              </w:rPr>
              <w:t xml:space="preserve"> </w:t>
            </w:r>
            <w:r w:rsidRPr="001C3748">
              <w:rPr>
                <w:rFonts w:ascii="Consolas" w:hAnsi="Consolas" w:cs="Consolas"/>
                <w:color w:val="2B91AF"/>
                <w:sz w:val="20"/>
                <w:szCs w:val="20"/>
              </w:rPr>
              <w:t>Dictionary</w:t>
            </w:r>
            <w:r w:rsidRPr="001C3748">
              <w:rPr>
                <w:rFonts w:ascii="Consolas" w:hAnsi="Consolas" w:cs="Consolas"/>
                <w:sz w:val="20"/>
                <w:szCs w:val="20"/>
              </w:rPr>
              <w:t>&lt;</w:t>
            </w:r>
            <w:r w:rsidRPr="001C3748">
              <w:rPr>
                <w:rFonts w:ascii="Consolas" w:hAnsi="Consolas" w:cs="Consolas"/>
                <w:color w:val="2B91AF"/>
                <w:sz w:val="20"/>
                <w:szCs w:val="20"/>
              </w:rPr>
              <w:t>String</w:t>
            </w:r>
            <w:r w:rsidRPr="001C3748">
              <w:rPr>
                <w:rFonts w:ascii="Consolas" w:hAnsi="Consolas" w:cs="Consolas"/>
                <w:sz w:val="20"/>
                <w:szCs w:val="20"/>
              </w:rPr>
              <w:t xml:space="preserve">, </w:t>
            </w:r>
            <w:r w:rsidRPr="001C3748">
              <w:rPr>
                <w:rFonts w:ascii="Consolas" w:hAnsi="Consolas" w:cs="Consolas"/>
                <w:color w:val="2B91AF"/>
                <w:sz w:val="20"/>
                <w:szCs w:val="20"/>
              </w:rPr>
              <w:t>Object</w:t>
            </w:r>
            <w:r w:rsidRPr="001C3748">
              <w:rPr>
                <w:rFonts w:ascii="Consolas" w:hAnsi="Consolas" w:cs="Consolas"/>
                <w:sz w:val="20"/>
                <w:szCs w:val="20"/>
              </w:rPr>
              <w:t>&gt;();</w:t>
            </w:r>
          </w:p>
          <w:p w14:paraId="722EE2AD" w14:textId="77777777" w:rsidR="00D363AF" w:rsidRPr="001C3748" w:rsidRDefault="00D363AF" w:rsidP="00D0262E">
            <w:pPr>
              <w:autoSpaceDE w:val="0"/>
              <w:autoSpaceDN w:val="0"/>
              <w:adjustRightInd w:val="0"/>
              <w:rPr>
                <w:rFonts w:ascii="Consolas" w:hAnsi="Consolas" w:cs="Consolas"/>
                <w:sz w:val="20"/>
                <w:szCs w:val="20"/>
              </w:rPr>
            </w:pPr>
          </w:p>
          <w:p w14:paraId="0CBE2FEE" w14:textId="52F253FB"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008000"/>
                <w:sz w:val="20"/>
                <w:szCs w:val="20"/>
              </w:rPr>
              <w:t>//for getting signaturetimestamp</w:t>
            </w:r>
          </w:p>
          <w:p w14:paraId="77418517" w14:textId="23CF780F"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TSSettings</w:t>
            </w:r>
            <w:r w:rsidRPr="001C3748">
              <w:rPr>
                <w:rFonts w:ascii="Consolas" w:hAnsi="Consolas" w:cs="Consolas"/>
                <w:sz w:val="20"/>
                <w:szCs w:val="20"/>
              </w:rPr>
              <w:t xml:space="preserve"> tsSettings = </w:t>
            </w:r>
            <w:r w:rsidR="00924E0A" w:rsidRPr="001C3748">
              <w:rPr>
                <w:rFonts w:ascii="Consolas" w:hAnsi="Consolas" w:cs="Consolas"/>
                <w:color w:val="0000FF"/>
                <w:sz w:val="20"/>
                <w:szCs w:val="20"/>
              </w:rPr>
              <w:t xml:space="preserve">new </w:t>
            </w:r>
            <w:r w:rsidR="00924E0A" w:rsidRPr="00685574">
              <w:rPr>
                <w:rFonts w:ascii="Consolas" w:hAnsi="Consolas" w:cs="Consolas"/>
                <w:color w:val="2B91AF"/>
                <w:sz w:val="20"/>
                <w:szCs w:val="20"/>
              </w:rPr>
              <w:t>T</w:t>
            </w:r>
            <w:r w:rsidRPr="001C3748">
              <w:rPr>
                <w:rFonts w:ascii="Consolas" w:hAnsi="Consolas" w:cs="Consolas"/>
                <w:color w:val="2B91AF"/>
                <w:sz w:val="20"/>
                <w:szCs w:val="20"/>
              </w:rPr>
              <w:t>SSettings</w:t>
            </w:r>
            <w:r w:rsidRPr="00685574">
              <w:rPr>
                <w:rFonts w:ascii="Consolas" w:hAnsi="Consolas" w:cs="Consolas"/>
                <w:sz w:val="20"/>
                <w:szCs w:val="20"/>
              </w:rPr>
              <w:t>(</w:t>
            </w:r>
            <w:r w:rsidR="0011082D" w:rsidRPr="00685574">
              <w:rPr>
                <w:rFonts w:ascii="Consolas" w:hAnsi="Consolas" w:cs="Consolas"/>
                <w:color w:val="A31515"/>
                <w:sz w:val="20"/>
                <w:szCs w:val="20"/>
              </w:rPr>
              <w:t>"http://tzd.kamusm.gov.tr"</w:t>
            </w:r>
            <w:r w:rsidRPr="00685574">
              <w:rPr>
                <w:rFonts w:ascii="Consolas" w:hAnsi="Consolas" w:cs="Consolas"/>
                <w:sz w:val="20"/>
                <w:szCs w:val="20"/>
              </w:rPr>
              <w:t>,</w:t>
            </w:r>
            <w:r w:rsidRPr="001C3748">
              <w:rPr>
                <w:rFonts w:ascii="Consolas" w:hAnsi="Consolas" w:cs="Consolas"/>
                <w:sz w:val="20"/>
                <w:szCs w:val="20"/>
              </w:rPr>
              <w:t xml:space="preserve"> 1, </w:t>
            </w:r>
            <w:r w:rsidRPr="001C3748">
              <w:rPr>
                <w:rFonts w:ascii="Consolas" w:hAnsi="Consolas" w:cs="Consolas"/>
                <w:color w:val="A31515"/>
                <w:sz w:val="20"/>
                <w:szCs w:val="20"/>
              </w:rPr>
              <w:t>"12345678"</w:t>
            </w:r>
            <w:r w:rsidR="00E318BA" w:rsidRPr="001C3748">
              <w:rPr>
                <w:rFonts w:ascii="Consolas" w:hAnsi="Consolas" w:cs="Consolas"/>
                <w:color w:val="000000"/>
                <w:sz w:val="20"/>
                <w:szCs w:val="20"/>
                <w:lang w:val="tr-TR"/>
              </w:rPr>
              <w:t>,</w:t>
            </w:r>
            <w:r w:rsidR="0011082D">
              <w:rPr>
                <w:rFonts w:ascii="Consolas" w:hAnsi="Consolas" w:cs="Consolas"/>
                <w:color w:val="000000"/>
                <w:sz w:val="20"/>
                <w:szCs w:val="20"/>
                <w:lang w:val="tr-TR"/>
              </w:rPr>
              <w:t xml:space="preserve"> </w:t>
            </w:r>
            <w:r w:rsidR="00E318BA" w:rsidRPr="001C3748">
              <w:rPr>
                <w:rFonts w:ascii="Consolas" w:hAnsi="Consolas" w:cs="Consolas"/>
                <w:color w:val="000000"/>
                <w:sz w:val="20"/>
                <w:szCs w:val="20"/>
                <w:lang w:val="tr-TR"/>
              </w:rPr>
              <w:t>DigestAlg.SHA</w:t>
            </w:r>
            <w:r w:rsidR="005B4C57">
              <w:rPr>
                <w:rFonts w:ascii="Consolas" w:hAnsi="Consolas" w:cs="Consolas"/>
                <w:color w:val="000000"/>
                <w:sz w:val="20"/>
                <w:szCs w:val="20"/>
                <w:lang w:val="tr-TR"/>
              </w:rPr>
              <w:t>256</w:t>
            </w:r>
            <w:r w:rsidRPr="001C3748">
              <w:rPr>
                <w:rFonts w:ascii="Consolas" w:hAnsi="Consolas" w:cs="Consolas"/>
                <w:sz w:val="20"/>
                <w:szCs w:val="20"/>
              </w:rPr>
              <w:t>);</w:t>
            </w:r>
          </w:p>
          <w:p w14:paraId="279BB613"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sz w:val="20"/>
                <w:szCs w:val="20"/>
              </w:rPr>
              <w:t>params_[</w:t>
            </w:r>
            <w:r w:rsidRPr="001C3748">
              <w:rPr>
                <w:rFonts w:ascii="Consolas" w:hAnsi="Consolas" w:cs="Consolas"/>
                <w:color w:val="2B91AF"/>
                <w:sz w:val="20"/>
                <w:szCs w:val="20"/>
              </w:rPr>
              <w:t>EParameters</w:t>
            </w:r>
            <w:r w:rsidRPr="001C3748">
              <w:rPr>
                <w:rFonts w:ascii="Consolas" w:hAnsi="Consolas" w:cs="Consolas"/>
                <w:sz w:val="20"/>
                <w:szCs w:val="20"/>
              </w:rPr>
              <w:t>.P_TSS_INFO] = tsSettings;</w:t>
            </w:r>
          </w:p>
          <w:p w14:paraId="1BA4ADFA" w14:textId="0EE0F2FE"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sz w:val="20"/>
                <w:szCs w:val="20"/>
              </w:rPr>
              <w:t>params_[</w:t>
            </w:r>
            <w:r w:rsidRPr="001C3748">
              <w:rPr>
                <w:rFonts w:ascii="Consolas" w:hAnsi="Consolas" w:cs="Consolas"/>
                <w:color w:val="2B91AF"/>
                <w:sz w:val="20"/>
                <w:szCs w:val="20"/>
              </w:rPr>
              <w:t>EParameters</w:t>
            </w:r>
            <w:r w:rsidRPr="001C3748">
              <w:rPr>
                <w:rFonts w:ascii="Consolas" w:hAnsi="Consolas" w:cs="Consolas"/>
                <w:sz w:val="20"/>
                <w:szCs w:val="20"/>
              </w:rPr>
              <w:t>.P_CERT_VALIDATION_POLICY] =</w:t>
            </w:r>
            <w:r w:rsidR="00D653BB" w:rsidRPr="001C3748">
              <w:rPr>
                <w:rFonts w:ascii="Consolas" w:hAnsi="Consolas" w:cs="Consolas"/>
                <w:sz w:val="20"/>
                <w:szCs w:val="20"/>
              </w:rPr>
              <w:t xml:space="preserve"> </w:t>
            </w:r>
            <w:r w:rsidRPr="001C3748">
              <w:rPr>
                <w:rFonts w:ascii="Consolas" w:hAnsi="Consolas" w:cs="Consolas"/>
                <w:sz w:val="20"/>
                <w:szCs w:val="20"/>
              </w:rPr>
              <w:t>getPolicy();</w:t>
            </w:r>
          </w:p>
          <w:p w14:paraId="17B316B5" w14:textId="77777777" w:rsidR="00B334C3" w:rsidRPr="001C3748" w:rsidRDefault="00B334C3" w:rsidP="00D0262E">
            <w:pPr>
              <w:autoSpaceDE w:val="0"/>
              <w:autoSpaceDN w:val="0"/>
              <w:adjustRightInd w:val="0"/>
              <w:rPr>
                <w:rFonts w:ascii="Consolas" w:hAnsi="Consolas" w:cs="Consolas"/>
                <w:sz w:val="20"/>
                <w:szCs w:val="20"/>
              </w:rPr>
            </w:pPr>
          </w:p>
          <w:p w14:paraId="4C7ACAC9"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008000"/>
                <w:sz w:val="20"/>
                <w:szCs w:val="20"/>
              </w:rPr>
              <w:t>//add signer</w:t>
            </w:r>
          </w:p>
          <w:p w14:paraId="1DC2613B"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sz w:val="20"/>
                <w:szCs w:val="20"/>
              </w:rPr>
              <w:t>bs.addSigner(</w:t>
            </w:r>
            <w:r w:rsidRPr="001C3748">
              <w:rPr>
                <w:rFonts w:ascii="Consolas" w:hAnsi="Consolas" w:cs="Consolas"/>
                <w:color w:val="2B91AF"/>
                <w:sz w:val="20"/>
                <w:szCs w:val="20"/>
              </w:rPr>
              <w:t>ESignatureType</w:t>
            </w:r>
            <w:r w:rsidRPr="001C3748">
              <w:rPr>
                <w:rFonts w:ascii="Consolas" w:hAnsi="Consolas" w:cs="Consolas"/>
                <w:sz w:val="20"/>
                <w:szCs w:val="20"/>
              </w:rPr>
              <w:t xml:space="preserve">.TYPE_EST, </w:t>
            </w:r>
            <w:r w:rsidR="00DE1702" w:rsidRPr="001C3748">
              <w:rPr>
                <w:rFonts w:ascii="Consolas" w:hAnsi="Consolas" w:cs="Consolas"/>
                <w:color w:val="000000"/>
                <w:sz w:val="20"/>
                <w:szCs w:val="20"/>
                <w:lang w:val="tr-TR"/>
              </w:rPr>
              <w:t xml:space="preserve">cert, signer, </w:t>
            </w:r>
            <w:r w:rsidRPr="001C3748">
              <w:rPr>
                <w:rFonts w:ascii="Consolas" w:hAnsi="Consolas" w:cs="Consolas"/>
                <w:color w:val="0000FF"/>
                <w:sz w:val="20"/>
                <w:szCs w:val="20"/>
              </w:rPr>
              <w:t>null</w:t>
            </w:r>
            <w:r w:rsidRPr="001C3748">
              <w:rPr>
                <w:rFonts w:ascii="Consolas" w:hAnsi="Consolas" w:cs="Consolas"/>
                <w:sz w:val="20"/>
                <w:szCs w:val="20"/>
              </w:rPr>
              <w:t>, params_);</w:t>
            </w:r>
          </w:p>
          <w:p w14:paraId="4518D09A" w14:textId="77777777" w:rsidR="00B334C3" w:rsidRPr="001C3748" w:rsidRDefault="00B334C3" w:rsidP="00D0262E">
            <w:pPr>
              <w:autoSpaceDE w:val="0"/>
              <w:autoSpaceDN w:val="0"/>
              <w:adjustRightInd w:val="0"/>
              <w:rPr>
                <w:rFonts w:ascii="Consolas" w:hAnsi="Consolas" w:cs="Consolas"/>
                <w:sz w:val="20"/>
                <w:szCs w:val="20"/>
              </w:rPr>
            </w:pPr>
          </w:p>
        </w:tc>
      </w:tr>
    </w:tbl>
    <w:p w14:paraId="5AC03992" w14:textId="77777777" w:rsidR="0021289D" w:rsidRDefault="0021289D" w:rsidP="00B334C3">
      <w:pPr>
        <w:pStyle w:val="BodyText"/>
        <w:rPr>
          <w:sz w:val="22"/>
          <w:szCs w:val="22"/>
        </w:rPr>
      </w:pPr>
    </w:p>
    <w:p w14:paraId="3B7682AC" w14:textId="22F7CE5E" w:rsidR="00B334C3" w:rsidRDefault="004674B4" w:rsidP="00B334C3">
      <w:pPr>
        <w:pStyle w:val="BodyText"/>
        <w:rPr>
          <w:sz w:val="22"/>
          <w:szCs w:val="22"/>
        </w:rPr>
      </w:pPr>
      <w:r w:rsidRPr="00DB30BC">
        <w:rPr>
          <w:sz w:val="22"/>
          <w:szCs w:val="22"/>
        </w:rPr>
        <w:t>BES tipi imzadan farklı olarak</w:t>
      </w:r>
      <w:r>
        <w:rPr>
          <w:sz w:val="22"/>
          <w:szCs w:val="22"/>
        </w:rPr>
        <w:t xml:space="preserve"> </w:t>
      </w:r>
      <w:r w:rsidR="00D85001">
        <w:rPr>
          <w:sz w:val="22"/>
          <w:szCs w:val="22"/>
        </w:rPr>
        <w:t>EST tipi i</w:t>
      </w:r>
      <w:r w:rsidR="00B334C3" w:rsidRPr="00DB30BC">
        <w:rPr>
          <w:sz w:val="22"/>
          <w:szCs w:val="22"/>
        </w:rPr>
        <w:t>mza</w:t>
      </w:r>
      <w:r w:rsidR="00D85001">
        <w:rPr>
          <w:sz w:val="22"/>
          <w:szCs w:val="22"/>
        </w:rPr>
        <w:t>da imza</w:t>
      </w:r>
      <w:r w:rsidR="00B334C3" w:rsidRPr="00DB30BC">
        <w:rPr>
          <w:sz w:val="22"/>
          <w:szCs w:val="22"/>
        </w:rPr>
        <w:t xml:space="preserve"> zamanı belli olduğundan</w:t>
      </w:r>
      <w:r>
        <w:rPr>
          <w:sz w:val="22"/>
          <w:szCs w:val="22"/>
        </w:rPr>
        <w:t>,</w:t>
      </w:r>
      <w:r w:rsidR="00B334C3" w:rsidRPr="00DB30BC">
        <w:rPr>
          <w:sz w:val="22"/>
          <w:szCs w:val="22"/>
        </w:rPr>
        <w:t xml:space="preserve"> sertifika doğrulamada kesin sonuçlara ulaşılabilir. Aşağıdaki örnek kod ile imza zamanını alabilirsiniz.</w:t>
      </w:r>
    </w:p>
    <w:p w14:paraId="4C7FD9B9" w14:textId="65A04E7C" w:rsidR="00B334C3" w:rsidRDefault="00B334C3" w:rsidP="00B334C3">
      <w:pPr>
        <w:pStyle w:val="BodyText"/>
        <w:rPr>
          <w:sz w:val="22"/>
          <w:szCs w:val="22"/>
        </w:rPr>
      </w:pPr>
    </w:p>
    <w:p w14:paraId="48FD1CEA" w14:textId="77777777" w:rsidR="0021289D" w:rsidRPr="003E6009" w:rsidRDefault="0021289D" w:rsidP="0021289D">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21289D" w:rsidRPr="001C3748" w14:paraId="7B99584E" w14:textId="77777777" w:rsidTr="00F23E62">
        <w:trPr>
          <w:trHeight w:val="1016"/>
        </w:trPr>
        <w:tc>
          <w:tcPr>
            <w:tcW w:w="9546" w:type="dxa"/>
            <w:shd w:val="clear" w:color="auto" w:fill="F8F8F8"/>
          </w:tcPr>
          <w:p w14:paraId="314B064A" w14:textId="77777777" w:rsidR="0021289D" w:rsidRPr="001C3748" w:rsidRDefault="0021289D" w:rsidP="00BB09E0">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 xml:space="preserve">new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input</w:t>
            </w:r>
            <w:r w:rsidRPr="001C3748">
              <w:rPr>
                <w:rFonts w:ascii="Consolas" w:hAnsi="Consolas" w:cs="Consolas"/>
                <w:color w:val="000000"/>
                <w:sz w:val="20"/>
                <w:szCs w:val="20"/>
                <w:lang w:val="tr-TR"/>
              </w:rPr>
              <w:t>);</w:t>
            </w:r>
          </w:p>
          <w:p w14:paraId="263D1116" w14:textId="77777777" w:rsidR="0021289D" w:rsidRPr="001C3748" w:rsidRDefault="0021289D" w:rsidP="00BB09E0">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EST</w:t>
            </w:r>
            <w:r w:rsidRPr="001C3748">
              <w:rPr>
                <w:rFonts w:ascii="Consolas" w:hAnsi="Consolas" w:cs="Consolas"/>
                <w:color w:val="000000"/>
                <w:sz w:val="20"/>
                <w:szCs w:val="20"/>
                <w:lang w:val="tr-TR"/>
              </w:rPr>
              <w:t xml:space="preserve"> estSign = (</w:t>
            </w:r>
            <w:r w:rsidRPr="001C3748">
              <w:rPr>
                <w:rFonts w:ascii="Consolas" w:hAnsi="Consolas" w:cs="Consolas"/>
                <w:bCs/>
                <w:color w:val="005032"/>
                <w:sz w:val="20"/>
                <w:szCs w:val="20"/>
                <w:lang w:val="tr-TR"/>
              </w:rPr>
              <w:t>EST</w:t>
            </w:r>
            <w:r w:rsidRPr="001C3748">
              <w:rPr>
                <w:rFonts w:ascii="Consolas" w:hAnsi="Consolas" w:cs="Consolas"/>
                <w:color w:val="000000"/>
                <w:sz w:val="20"/>
                <w:szCs w:val="20"/>
                <w:lang w:val="tr-TR"/>
              </w:rPr>
              <w:t>)bs.getSignerList().get(0);</w:t>
            </w:r>
          </w:p>
          <w:p w14:paraId="0FC5486B" w14:textId="77777777" w:rsidR="0021289D" w:rsidRPr="001C3748" w:rsidRDefault="0021289D" w:rsidP="00BB09E0">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Calendar</w:t>
            </w:r>
            <w:r w:rsidRPr="001C3748">
              <w:rPr>
                <w:rFonts w:ascii="Consolas" w:hAnsi="Consolas" w:cs="Consolas"/>
                <w:color w:val="000000"/>
                <w:sz w:val="20"/>
                <w:szCs w:val="20"/>
                <w:lang w:val="tr-TR"/>
              </w:rPr>
              <w:t xml:space="preserve"> time = estSign.getTime();</w:t>
            </w:r>
          </w:p>
          <w:p w14:paraId="1E77F908" w14:textId="77777777" w:rsidR="0021289D" w:rsidRPr="001C3748" w:rsidRDefault="0021289D" w:rsidP="00BB09E0">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.println(time.getTime().toString());</w:t>
            </w:r>
          </w:p>
        </w:tc>
      </w:tr>
    </w:tbl>
    <w:p w14:paraId="44DDB593" w14:textId="77777777" w:rsidR="0021289D" w:rsidRPr="003E6009" w:rsidRDefault="0021289D" w:rsidP="0021289D">
      <w:pPr>
        <w:pStyle w:val="BodyText"/>
        <w:rPr>
          <w:b/>
          <w:sz w:val="22"/>
          <w:szCs w:val="22"/>
        </w:rPr>
      </w:pPr>
      <w:r>
        <w:rPr>
          <w:b/>
          <w:sz w:val="22"/>
          <w:szCs w:val="22"/>
        </w:rPr>
        <w:lastRenderedPageBreak/>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21289D" w:rsidRPr="001C3748" w14:paraId="3A4785B9" w14:textId="77777777" w:rsidTr="00BF22DA">
        <w:trPr>
          <w:trHeight w:val="1000"/>
        </w:trPr>
        <w:tc>
          <w:tcPr>
            <w:tcW w:w="9546" w:type="dxa"/>
            <w:shd w:val="clear" w:color="auto" w:fill="F8F8F8"/>
          </w:tcPr>
          <w:p w14:paraId="088BB161" w14:textId="77777777" w:rsidR="0021289D" w:rsidRPr="001C3748" w:rsidRDefault="0021289D" w:rsidP="00BB09E0">
            <w:pPr>
              <w:autoSpaceDE w:val="0"/>
              <w:autoSpaceDN w:val="0"/>
              <w:adjustRightInd w:val="0"/>
              <w:rPr>
                <w:rFonts w:ascii="Consolas" w:hAnsi="Consolas" w:cs="Consolas"/>
                <w:sz w:val="20"/>
                <w:szCs w:val="20"/>
              </w:rPr>
            </w:pPr>
            <w:r w:rsidRPr="001C3748">
              <w:rPr>
                <w:rFonts w:ascii="Consolas" w:hAnsi="Consolas" w:cs="Consolas"/>
                <w:color w:val="2B91AF"/>
                <w:sz w:val="20"/>
                <w:szCs w:val="20"/>
              </w:rPr>
              <w:t>BaseSignedData</w:t>
            </w:r>
            <w:r w:rsidRPr="001C3748">
              <w:rPr>
                <w:rFonts w:ascii="Consolas" w:hAnsi="Consolas" w:cs="Consolas"/>
                <w:sz w:val="20"/>
                <w:szCs w:val="20"/>
              </w:rPr>
              <w:t xml:space="preserve"> bs = </w:t>
            </w:r>
            <w:r w:rsidRPr="001C3748">
              <w:rPr>
                <w:rFonts w:ascii="Consolas" w:hAnsi="Consolas" w:cs="Consolas"/>
                <w:color w:val="0000FF"/>
                <w:sz w:val="20"/>
                <w:szCs w:val="20"/>
              </w:rPr>
              <w:t xml:space="preserve">new </w:t>
            </w:r>
            <w:r w:rsidRPr="001C3748">
              <w:rPr>
                <w:rFonts w:ascii="Consolas" w:hAnsi="Consolas" w:cs="Consolas"/>
                <w:color w:val="2B91AF"/>
                <w:sz w:val="20"/>
                <w:szCs w:val="20"/>
              </w:rPr>
              <w:t>BaseSignedData</w:t>
            </w:r>
            <w:r w:rsidRPr="001C3748">
              <w:rPr>
                <w:rFonts w:ascii="Consolas" w:hAnsi="Consolas" w:cs="Consolas"/>
                <w:sz w:val="20"/>
                <w:szCs w:val="20"/>
              </w:rPr>
              <w:t>(input);</w:t>
            </w:r>
          </w:p>
          <w:p w14:paraId="72209C12" w14:textId="77777777" w:rsidR="0021289D" w:rsidRPr="001C3748" w:rsidRDefault="0021289D" w:rsidP="00BB09E0">
            <w:pPr>
              <w:autoSpaceDE w:val="0"/>
              <w:autoSpaceDN w:val="0"/>
              <w:adjustRightInd w:val="0"/>
              <w:rPr>
                <w:rFonts w:ascii="Consolas" w:hAnsi="Consolas" w:cs="Consolas"/>
                <w:sz w:val="20"/>
                <w:szCs w:val="20"/>
              </w:rPr>
            </w:pPr>
            <w:r w:rsidRPr="001C3748">
              <w:rPr>
                <w:rFonts w:ascii="Consolas" w:hAnsi="Consolas" w:cs="Consolas"/>
                <w:color w:val="2B91AF"/>
                <w:sz w:val="20"/>
                <w:szCs w:val="20"/>
              </w:rPr>
              <w:t>EST</w:t>
            </w:r>
            <w:r w:rsidRPr="001C3748">
              <w:rPr>
                <w:rFonts w:ascii="Consolas" w:hAnsi="Consolas" w:cs="Consolas"/>
                <w:sz w:val="20"/>
                <w:szCs w:val="20"/>
              </w:rPr>
              <w:t xml:space="preserve"> estSign = (</w:t>
            </w:r>
            <w:r w:rsidRPr="001C3748">
              <w:rPr>
                <w:rFonts w:ascii="Consolas" w:hAnsi="Consolas" w:cs="Consolas"/>
                <w:color w:val="2B91AF"/>
                <w:sz w:val="20"/>
                <w:szCs w:val="20"/>
              </w:rPr>
              <w:t>EST</w:t>
            </w:r>
            <w:r w:rsidRPr="001C3748">
              <w:rPr>
                <w:rFonts w:ascii="Consolas" w:hAnsi="Consolas" w:cs="Consolas"/>
                <w:sz w:val="20"/>
                <w:szCs w:val="20"/>
              </w:rPr>
              <w:t>)bs.getSignerList()[0];</w:t>
            </w:r>
          </w:p>
          <w:p w14:paraId="68104377" w14:textId="77777777" w:rsidR="0021289D" w:rsidRPr="001C3748" w:rsidRDefault="0021289D" w:rsidP="00BB09E0">
            <w:pPr>
              <w:autoSpaceDE w:val="0"/>
              <w:autoSpaceDN w:val="0"/>
              <w:adjustRightInd w:val="0"/>
              <w:rPr>
                <w:rFonts w:ascii="Consolas" w:hAnsi="Consolas" w:cs="Consolas"/>
                <w:sz w:val="20"/>
                <w:szCs w:val="20"/>
              </w:rPr>
            </w:pPr>
            <w:r w:rsidRPr="001C3748">
              <w:rPr>
                <w:rFonts w:ascii="Consolas" w:hAnsi="Consolas" w:cs="Consolas"/>
                <w:color w:val="2B91AF"/>
                <w:sz w:val="20"/>
                <w:szCs w:val="20"/>
              </w:rPr>
              <w:t>Console</w:t>
            </w:r>
            <w:r w:rsidRPr="001C3748">
              <w:rPr>
                <w:rFonts w:ascii="Consolas" w:hAnsi="Consolas" w:cs="Consolas"/>
                <w:sz w:val="20"/>
                <w:szCs w:val="20"/>
              </w:rPr>
              <w:t>.WriteLine(time.Value.ToString());</w:t>
            </w:r>
          </w:p>
          <w:p w14:paraId="52F91FD8" w14:textId="77777777" w:rsidR="0021289D" w:rsidRPr="001C3748" w:rsidRDefault="0021289D" w:rsidP="00BB09E0">
            <w:pPr>
              <w:autoSpaceDE w:val="0"/>
              <w:autoSpaceDN w:val="0"/>
              <w:adjustRightInd w:val="0"/>
              <w:rPr>
                <w:rFonts w:ascii="Consolas" w:hAnsi="Consolas" w:cs="Consolas"/>
                <w:sz w:val="20"/>
                <w:szCs w:val="20"/>
              </w:rPr>
            </w:pPr>
            <w:r w:rsidRPr="001C3748">
              <w:rPr>
                <w:rFonts w:ascii="Consolas" w:hAnsi="Consolas" w:cs="Consolas"/>
                <w:color w:val="2B91AF"/>
                <w:sz w:val="20"/>
                <w:szCs w:val="20"/>
              </w:rPr>
              <w:t>DateTime</w:t>
            </w:r>
            <w:r w:rsidRPr="001C3748">
              <w:rPr>
                <w:rFonts w:ascii="Consolas" w:hAnsi="Consolas" w:cs="Consolas"/>
                <w:sz w:val="20"/>
                <w:szCs w:val="20"/>
              </w:rPr>
              <w:t>? time = estSign.getTime();</w:t>
            </w:r>
          </w:p>
        </w:tc>
      </w:tr>
    </w:tbl>
    <w:p w14:paraId="06B347B0" w14:textId="77777777" w:rsidR="00D831D0" w:rsidRDefault="00D831D0" w:rsidP="00B334C3">
      <w:pPr>
        <w:pStyle w:val="BodyText"/>
        <w:rPr>
          <w:sz w:val="22"/>
          <w:szCs w:val="22"/>
        </w:rPr>
      </w:pPr>
    </w:p>
    <w:p w14:paraId="133238A3" w14:textId="77777777" w:rsidR="00B334C3" w:rsidRDefault="00B334C3" w:rsidP="00B334C3">
      <w:pPr>
        <w:pStyle w:val="Heading3"/>
      </w:pPr>
      <w:bookmarkStart w:id="496" w:name="_Toc323036317"/>
      <w:bookmarkStart w:id="497" w:name="_Toc86130346"/>
      <w:r w:rsidRPr="00F14816">
        <w:t>ESXLong</w:t>
      </w:r>
      <w:bookmarkEnd w:id="496"/>
      <w:bookmarkEnd w:id="497"/>
    </w:p>
    <w:p w14:paraId="08B37A91" w14:textId="7E27F72A" w:rsidR="00B334C3" w:rsidRDefault="00B334C3" w:rsidP="00B334C3">
      <w:pPr>
        <w:pStyle w:val="BodyText"/>
        <w:rPr>
          <w:sz w:val="22"/>
          <w:szCs w:val="22"/>
        </w:rPr>
      </w:pPr>
      <w:r w:rsidRPr="005D152C">
        <w:rPr>
          <w:sz w:val="22"/>
          <w:szCs w:val="22"/>
        </w:rPr>
        <w:t>ESXLong imza aynı zamanda bir EST imzadır. ESXLong</w:t>
      </w:r>
      <w:r w:rsidR="002E039D">
        <w:rPr>
          <w:sz w:val="22"/>
          <w:szCs w:val="22"/>
        </w:rPr>
        <w:t xml:space="preserve"> imza</w:t>
      </w:r>
      <w:r w:rsidRPr="005D152C">
        <w:rPr>
          <w:sz w:val="22"/>
          <w:szCs w:val="22"/>
        </w:rPr>
        <w:t>, EST</w:t>
      </w:r>
      <w:r w:rsidR="00B55612">
        <w:rPr>
          <w:sz w:val="22"/>
          <w:szCs w:val="22"/>
        </w:rPr>
        <w:t xml:space="preserve"> </w:t>
      </w:r>
      <w:r w:rsidRPr="005D152C">
        <w:rPr>
          <w:sz w:val="22"/>
          <w:szCs w:val="22"/>
        </w:rPr>
        <w:t xml:space="preserve">imzadan farklı olarak imza içerisinde sertifika doğrulamada kullanılacak doğrulama verisini içerir. </w:t>
      </w:r>
      <w:r>
        <w:rPr>
          <w:sz w:val="22"/>
          <w:szCs w:val="22"/>
        </w:rPr>
        <w:t xml:space="preserve">Bundan dolayı ESXLong imza atılırken veya bir imza ESXLong’a çevrilirken sertifika doğrulama işlemi yapılmak zorundadır. </w:t>
      </w:r>
      <w:r w:rsidRPr="005D152C">
        <w:rPr>
          <w:sz w:val="22"/>
          <w:szCs w:val="22"/>
        </w:rPr>
        <w:t>Sertifika ömrü dolduktan sonra doğrulamada kullanılacak veriye ulaşmada sorunlar çıkabilir.  ESXLong imza</w:t>
      </w:r>
      <w:r w:rsidR="00750E44">
        <w:rPr>
          <w:sz w:val="22"/>
          <w:szCs w:val="22"/>
        </w:rPr>
        <w:t>,</w:t>
      </w:r>
      <w:r w:rsidRPr="005D152C">
        <w:rPr>
          <w:sz w:val="22"/>
          <w:szCs w:val="22"/>
        </w:rPr>
        <w:t xml:space="preserve"> doğrulama verisini içinde barındırdığından bu tür sorunların çıkmasını engeller.</w:t>
      </w:r>
      <w:r w:rsidR="00CD50AD">
        <w:rPr>
          <w:sz w:val="22"/>
          <w:szCs w:val="22"/>
        </w:rPr>
        <w:t xml:space="preserve"> </w:t>
      </w:r>
      <w:r>
        <w:rPr>
          <w:sz w:val="22"/>
          <w:szCs w:val="22"/>
        </w:rPr>
        <w:t>EST imza atılırken kullanılan örnek kodun aynısı</w:t>
      </w:r>
      <w:r w:rsidR="00750E44">
        <w:rPr>
          <w:sz w:val="22"/>
          <w:szCs w:val="22"/>
        </w:rPr>
        <w:t>,</w:t>
      </w:r>
      <w:r>
        <w:rPr>
          <w:sz w:val="22"/>
          <w:szCs w:val="22"/>
        </w:rPr>
        <w:t xml:space="preserve"> sadece eklenecek imza türü</w:t>
      </w:r>
      <w:r w:rsidR="002E039D">
        <w:rPr>
          <w:sz w:val="22"/>
          <w:szCs w:val="22"/>
        </w:rPr>
        <w:t xml:space="preserve"> ESXLong olarak</w:t>
      </w:r>
      <w:r>
        <w:rPr>
          <w:sz w:val="22"/>
          <w:szCs w:val="22"/>
        </w:rPr>
        <w:t xml:space="preserve"> değiştirilerek kullanılabilir.</w:t>
      </w:r>
    </w:p>
    <w:p w14:paraId="56A3073C" w14:textId="77777777" w:rsidR="00694549" w:rsidRPr="00694549" w:rsidRDefault="00694549" w:rsidP="00B334C3">
      <w:pPr>
        <w:pStyle w:val="BodyText"/>
        <w:rPr>
          <w:sz w:val="16"/>
          <w:szCs w:val="16"/>
        </w:rPr>
      </w:pPr>
    </w:p>
    <w:p w14:paraId="6871CCBD" w14:textId="77777777" w:rsidR="00B334C3" w:rsidRDefault="00B334C3" w:rsidP="00B334C3">
      <w:pPr>
        <w:pStyle w:val="Heading3"/>
      </w:pPr>
      <w:bookmarkStart w:id="498" w:name="_Toc323036318"/>
      <w:bookmarkStart w:id="499" w:name="_Toc86130347"/>
      <w:r>
        <w:t>ESA</w:t>
      </w:r>
      <w:bookmarkEnd w:id="498"/>
      <w:bookmarkEnd w:id="499"/>
    </w:p>
    <w:p w14:paraId="70C8541C" w14:textId="48C43FE5" w:rsidR="00B334C3" w:rsidRPr="005D152C" w:rsidRDefault="00514B8B" w:rsidP="001229C7">
      <w:pPr>
        <w:pStyle w:val="BodyText"/>
        <w:rPr>
          <w:sz w:val="22"/>
          <w:szCs w:val="22"/>
        </w:rPr>
      </w:pPr>
      <w:r w:rsidRPr="005D152C">
        <w:rPr>
          <w:sz w:val="22"/>
          <w:szCs w:val="22"/>
        </w:rPr>
        <w:t>ESA tipi</w:t>
      </w:r>
      <w:r w:rsidR="000705A2">
        <w:rPr>
          <w:sz w:val="22"/>
          <w:szCs w:val="22"/>
        </w:rPr>
        <w:t xml:space="preserve"> imza,</w:t>
      </w:r>
      <w:r w:rsidR="00B334C3" w:rsidRPr="005D152C">
        <w:rPr>
          <w:sz w:val="22"/>
          <w:szCs w:val="22"/>
        </w:rPr>
        <w:t xml:space="preserve"> kriptografik algoritmaların zamanla </w:t>
      </w:r>
      <w:r w:rsidRPr="005D152C">
        <w:rPr>
          <w:sz w:val="22"/>
          <w:szCs w:val="22"/>
        </w:rPr>
        <w:t>güvenilirliğini kaybetmesine</w:t>
      </w:r>
      <w:r w:rsidR="00B334C3" w:rsidRPr="005D152C">
        <w:rPr>
          <w:sz w:val="22"/>
          <w:szCs w:val="22"/>
        </w:rPr>
        <w:t xml:space="preserve"> karşı geliştirilmiş bir imza türüdür. Şu anda güvenerek kullandığımız algoritmalar, 5-10 yıl sonra güvenilemez </w:t>
      </w:r>
      <w:r w:rsidR="000705A2">
        <w:rPr>
          <w:sz w:val="22"/>
          <w:szCs w:val="22"/>
        </w:rPr>
        <w:t>duruma gelebilir</w:t>
      </w:r>
      <w:r w:rsidR="00B334C3" w:rsidRPr="005D152C">
        <w:rPr>
          <w:sz w:val="22"/>
          <w:szCs w:val="22"/>
        </w:rPr>
        <w:t xml:space="preserve">. Bu algoritmalar güvenilmez duruma geçmeden önce, imzaların ESA </w:t>
      </w:r>
      <w:r w:rsidRPr="005D152C">
        <w:rPr>
          <w:sz w:val="22"/>
          <w:szCs w:val="22"/>
        </w:rPr>
        <w:t>tipine çevrilmesi</w:t>
      </w:r>
      <w:r w:rsidR="00B334C3" w:rsidRPr="005D152C">
        <w:rPr>
          <w:sz w:val="22"/>
          <w:szCs w:val="22"/>
        </w:rPr>
        <w:t xml:space="preserve"> gerekmektedir. Yalnız imza atıldıktan hemen sonra imzanın ESA'ya çevrilmesi fazladan bir güvenlik sağlamaz. Algoritmaların bir kısmı güvenilmez duruma geçerken </w:t>
      </w:r>
      <w:r w:rsidRPr="005D152C">
        <w:rPr>
          <w:sz w:val="22"/>
          <w:szCs w:val="22"/>
        </w:rPr>
        <w:t>daha güvenilir</w:t>
      </w:r>
      <w:r w:rsidR="00B334C3" w:rsidRPr="005D152C">
        <w:rPr>
          <w:sz w:val="22"/>
          <w:szCs w:val="22"/>
        </w:rPr>
        <w:t xml:space="preserve"> yeni algoritmalar kullanılmaya başlanacaktır. ESA </w:t>
      </w:r>
      <w:r w:rsidR="00F2544D">
        <w:rPr>
          <w:sz w:val="22"/>
          <w:szCs w:val="22"/>
        </w:rPr>
        <w:t xml:space="preserve">imza </w:t>
      </w:r>
      <w:r w:rsidR="00B334C3" w:rsidRPr="005D152C">
        <w:rPr>
          <w:sz w:val="22"/>
          <w:szCs w:val="22"/>
        </w:rPr>
        <w:t>tipine çevrim sırasında bu yeni algoritmalar kullanılmalıdır.</w:t>
      </w:r>
    </w:p>
    <w:p w14:paraId="504FB420" w14:textId="0CC73E02" w:rsidR="00B334C3" w:rsidRPr="00AB7271" w:rsidRDefault="00B334C3" w:rsidP="00B334C3">
      <w:pPr>
        <w:pStyle w:val="BodyText"/>
        <w:rPr>
          <w:color w:val="FF0000"/>
          <w:sz w:val="22"/>
          <w:szCs w:val="22"/>
        </w:rPr>
      </w:pPr>
      <w:r w:rsidRPr="005D152C">
        <w:rPr>
          <w:sz w:val="22"/>
          <w:szCs w:val="22"/>
        </w:rPr>
        <w:t xml:space="preserve">ESA'yı kullanmanın bir diğer amacı imza üzerinde değişiklik yapılmasını engellemek olabilir. Eğer seri imza kullanılıyorsa ESA'ya çevrilen </w:t>
      </w:r>
      <w:r w:rsidR="00514B8B" w:rsidRPr="005D152C">
        <w:rPr>
          <w:sz w:val="22"/>
          <w:szCs w:val="22"/>
        </w:rPr>
        <w:t>imzanın altındaki</w:t>
      </w:r>
      <w:r w:rsidRPr="005D152C">
        <w:rPr>
          <w:sz w:val="22"/>
          <w:szCs w:val="22"/>
        </w:rPr>
        <w:t xml:space="preserve"> imzaların veri yapısında bir değişiklik yapılamaz. </w:t>
      </w:r>
      <w:r w:rsidR="00514B8B" w:rsidRPr="005D152C">
        <w:rPr>
          <w:sz w:val="22"/>
          <w:szCs w:val="22"/>
        </w:rPr>
        <w:t>Bu değişiklikler</w:t>
      </w:r>
      <w:r w:rsidR="00B259F7">
        <w:rPr>
          <w:sz w:val="22"/>
          <w:szCs w:val="22"/>
        </w:rPr>
        <w:t>;</w:t>
      </w:r>
      <w:r w:rsidRPr="005D152C">
        <w:rPr>
          <w:sz w:val="22"/>
          <w:szCs w:val="22"/>
        </w:rPr>
        <w:t xml:space="preserve"> imza türünün </w:t>
      </w:r>
      <w:r w:rsidR="00514B8B" w:rsidRPr="005D152C">
        <w:rPr>
          <w:sz w:val="22"/>
          <w:szCs w:val="22"/>
        </w:rPr>
        <w:t>değiştirilmesi, imzanın</w:t>
      </w:r>
      <w:r w:rsidRPr="005D152C">
        <w:rPr>
          <w:sz w:val="22"/>
          <w:szCs w:val="22"/>
        </w:rPr>
        <w:t xml:space="preserve"> silinmesi </w:t>
      </w:r>
      <w:r w:rsidR="00B259F7">
        <w:rPr>
          <w:sz w:val="22"/>
          <w:szCs w:val="22"/>
        </w:rPr>
        <w:t xml:space="preserve">ve </w:t>
      </w:r>
      <w:r w:rsidRPr="005D152C">
        <w:rPr>
          <w:sz w:val="22"/>
          <w:szCs w:val="22"/>
        </w:rPr>
        <w:t xml:space="preserve">yeni </w:t>
      </w:r>
      <w:r w:rsidR="00B259F7">
        <w:rPr>
          <w:sz w:val="22"/>
          <w:szCs w:val="22"/>
        </w:rPr>
        <w:t xml:space="preserve">bir </w:t>
      </w:r>
      <w:r w:rsidRPr="005D152C">
        <w:rPr>
          <w:sz w:val="22"/>
          <w:szCs w:val="22"/>
        </w:rPr>
        <w:t>imza eklenmesi olabilir</w:t>
      </w:r>
      <w:r w:rsidRPr="000E4B1D">
        <w:rPr>
          <w:sz w:val="22"/>
          <w:szCs w:val="22"/>
        </w:rPr>
        <w:t>.</w:t>
      </w:r>
      <w:r w:rsidR="003B5574" w:rsidRPr="00AB7271">
        <w:rPr>
          <w:color w:val="FF0000"/>
          <w:sz w:val="22"/>
          <w:szCs w:val="22"/>
        </w:rPr>
        <w:t xml:space="preserve"> </w:t>
      </w:r>
      <w:r w:rsidR="003B5574" w:rsidRPr="000937A7">
        <w:rPr>
          <w:sz w:val="22"/>
          <w:szCs w:val="22"/>
        </w:rPr>
        <w:t>Arşiv zaman damgası v2 özelliği b</w:t>
      </w:r>
      <w:r w:rsidR="00382BB1">
        <w:rPr>
          <w:sz w:val="22"/>
          <w:szCs w:val="22"/>
        </w:rPr>
        <w:t>ulunduran ESA tipindeki imzaya</w:t>
      </w:r>
      <w:r w:rsidR="00866600" w:rsidRPr="000937A7">
        <w:rPr>
          <w:sz w:val="22"/>
          <w:szCs w:val="22"/>
        </w:rPr>
        <w:t xml:space="preserve">, yeni bir seri imza </w:t>
      </w:r>
      <w:r w:rsidR="00265611" w:rsidRPr="000937A7">
        <w:rPr>
          <w:sz w:val="22"/>
          <w:szCs w:val="22"/>
        </w:rPr>
        <w:t>veya</w:t>
      </w:r>
      <w:r w:rsidR="00866600" w:rsidRPr="000937A7">
        <w:rPr>
          <w:sz w:val="22"/>
          <w:szCs w:val="22"/>
        </w:rPr>
        <w:t xml:space="preserve"> doğrulama verisi eklenemez. Arşiv zaman damgası v3 özelliği bulunduran ESA tipindeki imzada ise bu eklemeler yapılabilir.</w:t>
      </w:r>
    </w:p>
    <w:p w14:paraId="075CE0F9" w14:textId="61420332" w:rsidR="00131EBD" w:rsidRDefault="00131EBD" w:rsidP="00B334C3">
      <w:pPr>
        <w:pStyle w:val="BodyText"/>
        <w:rPr>
          <w:sz w:val="22"/>
          <w:szCs w:val="22"/>
        </w:rPr>
      </w:pPr>
      <w:r w:rsidRPr="005D152C">
        <w:rPr>
          <w:sz w:val="22"/>
          <w:szCs w:val="22"/>
        </w:rPr>
        <w:t xml:space="preserve">Bir imza atılırken ESA tipinde atılamaz. Öncelikle başka bir tipte atılmalı, daha sonra ESA tipine çevrilmelidir. Nasıl yapılacağına </w:t>
      </w:r>
      <w:hyperlink w:anchor="_İmza_Tipleri_Arasında" w:history="1">
        <w:r w:rsidRPr="000C1DDF">
          <w:rPr>
            <w:rStyle w:val="Hyperlink"/>
            <w:sz w:val="22"/>
            <w:szCs w:val="22"/>
          </w:rPr>
          <w:t>İmza Tipleri Arasında Dönüşüm</w:t>
        </w:r>
      </w:hyperlink>
      <w:r w:rsidRPr="005D152C">
        <w:rPr>
          <w:sz w:val="22"/>
          <w:szCs w:val="22"/>
        </w:rPr>
        <w:t xml:space="preserve"> bölümünden bakabilirsiniz.</w:t>
      </w:r>
    </w:p>
    <w:p w14:paraId="43721566" w14:textId="61514F52" w:rsidR="00B334C3" w:rsidRDefault="00B334C3" w:rsidP="00B334C3">
      <w:pPr>
        <w:pStyle w:val="BodyText"/>
        <w:rPr>
          <w:sz w:val="22"/>
          <w:szCs w:val="22"/>
        </w:rPr>
      </w:pPr>
      <w:r w:rsidRPr="005D152C">
        <w:rPr>
          <w:sz w:val="22"/>
          <w:szCs w:val="22"/>
        </w:rPr>
        <w:t xml:space="preserve">ESA </w:t>
      </w:r>
      <w:r w:rsidR="00F2544D">
        <w:rPr>
          <w:sz w:val="22"/>
          <w:szCs w:val="22"/>
        </w:rPr>
        <w:t xml:space="preserve">imza </w:t>
      </w:r>
      <w:r w:rsidRPr="005D152C">
        <w:rPr>
          <w:sz w:val="22"/>
          <w:szCs w:val="22"/>
        </w:rPr>
        <w:t>tipine dönüşüm sırasında</w:t>
      </w:r>
      <w:r w:rsidR="00F2544D">
        <w:rPr>
          <w:sz w:val="22"/>
          <w:szCs w:val="22"/>
        </w:rPr>
        <w:t>,</w:t>
      </w:r>
      <w:r w:rsidRPr="005D152C">
        <w:rPr>
          <w:sz w:val="22"/>
          <w:szCs w:val="22"/>
        </w:rPr>
        <w:t xml:space="preserve"> arşiv tipi </w:t>
      </w:r>
      <w:r w:rsidR="00514B8B" w:rsidRPr="005D152C">
        <w:rPr>
          <w:sz w:val="22"/>
          <w:szCs w:val="22"/>
        </w:rPr>
        <w:t>zaman damgası</w:t>
      </w:r>
      <w:r w:rsidRPr="005D152C">
        <w:rPr>
          <w:sz w:val="22"/>
          <w:szCs w:val="22"/>
        </w:rPr>
        <w:t xml:space="preserve"> kullanılmaktadır. Bundan dolayı parametreler yardımıyla zaman damgası ayarları verilmelidir.</w:t>
      </w:r>
    </w:p>
    <w:p w14:paraId="0AABCF49" w14:textId="4D40081F" w:rsidR="00B334C3" w:rsidRDefault="00B334C3" w:rsidP="00B334C3">
      <w:pPr>
        <w:pStyle w:val="BodyText"/>
        <w:rPr>
          <w:sz w:val="16"/>
          <w:szCs w:val="16"/>
        </w:rPr>
      </w:pPr>
    </w:p>
    <w:p w14:paraId="2C84600F" w14:textId="384BAD70" w:rsidR="00054689" w:rsidRDefault="00054689" w:rsidP="00B334C3">
      <w:pPr>
        <w:pStyle w:val="BodyText"/>
        <w:rPr>
          <w:sz w:val="16"/>
          <w:szCs w:val="16"/>
        </w:rPr>
      </w:pPr>
    </w:p>
    <w:p w14:paraId="4A496E7D" w14:textId="7930EDA3" w:rsidR="00054689" w:rsidRDefault="00054689" w:rsidP="00B334C3">
      <w:pPr>
        <w:pStyle w:val="BodyText"/>
        <w:rPr>
          <w:sz w:val="16"/>
          <w:szCs w:val="16"/>
        </w:rPr>
      </w:pPr>
    </w:p>
    <w:p w14:paraId="65196F0A" w14:textId="4E7F8EFF" w:rsidR="00054689" w:rsidRDefault="00054689" w:rsidP="00B334C3">
      <w:pPr>
        <w:pStyle w:val="BodyText"/>
        <w:rPr>
          <w:sz w:val="16"/>
          <w:szCs w:val="16"/>
        </w:rPr>
      </w:pPr>
    </w:p>
    <w:p w14:paraId="0E9DBD2F" w14:textId="0208B056" w:rsidR="00054689" w:rsidRDefault="00054689" w:rsidP="00B334C3">
      <w:pPr>
        <w:pStyle w:val="BodyText"/>
        <w:rPr>
          <w:sz w:val="16"/>
          <w:szCs w:val="16"/>
        </w:rPr>
      </w:pPr>
    </w:p>
    <w:p w14:paraId="22618140" w14:textId="30906F76" w:rsidR="00054689" w:rsidRDefault="00054689" w:rsidP="00B334C3">
      <w:pPr>
        <w:pStyle w:val="BodyText"/>
        <w:rPr>
          <w:sz w:val="16"/>
          <w:szCs w:val="16"/>
        </w:rPr>
      </w:pPr>
    </w:p>
    <w:p w14:paraId="3010C0A9" w14:textId="77777777" w:rsidR="00054689" w:rsidRPr="006E7714" w:rsidRDefault="00054689" w:rsidP="00B334C3">
      <w:pPr>
        <w:pStyle w:val="BodyText"/>
        <w:rPr>
          <w:sz w:val="16"/>
          <w:szCs w:val="16"/>
        </w:rPr>
      </w:pPr>
    </w:p>
    <w:p w14:paraId="6B1B4096" w14:textId="77777777" w:rsidR="006E7714" w:rsidRPr="006E7714" w:rsidRDefault="006E7714" w:rsidP="00B334C3">
      <w:pPr>
        <w:pStyle w:val="BodyText"/>
        <w:rPr>
          <w:sz w:val="16"/>
          <w:szCs w:val="16"/>
        </w:rPr>
      </w:pPr>
    </w:p>
    <w:p w14:paraId="7C3BE634" w14:textId="77777777" w:rsidR="00E10BA2" w:rsidRPr="003E6009" w:rsidRDefault="00E10BA2" w:rsidP="00E10BA2">
      <w:pPr>
        <w:pStyle w:val="BodyText"/>
        <w:rPr>
          <w:b/>
          <w:sz w:val="22"/>
          <w:szCs w:val="22"/>
        </w:rPr>
      </w:pPr>
      <w:r w:rsidRPr="003E6009">
        <w:rPr>
          <w:b/>
          <w:sz w:val="22"/>
          <w:szCs w:val="22"/>
        </w:rPr>
        <w:lastRenderedPageBreak/>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E10BA2" w:rsidRPr="001C3748" w14:paraId="393F3ED6" w14:textId="77777777" w:rsidTr="00E921F3">
        <w:trPr>
          <w:trHeight w:val="2843"/>
        </w:trPr>
        <w:tc>
          <w:tcPr>
            <w:tcW w:w="9546" w:type="dxa"/>
            <w:shd w:val="clear" w:color="auto" w:fill="F8F8F8"/>
          </w:tcPr>
          <w:p w14:paraId="20FB4C0F" w14:textId="36185E2A"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bCs/>
                <w:color w:val="7F0055"/>
                <w:sz w:val="20"/>
                <w:szCs w:val="20"/>
              </w:rPr>
              <w:t>byte</w:t>
            </w:r>
            <w:r w:rsidRPr="001C3748">
              <w:rPr>
                <w:rFonts w:ascii="Consolas" w:hAnsi="Consolas" w:cs="Consolas"/>
                <w:color w:val="000000"/>
                <w:sz w:val="20"/>
                <w:szCs w:val="20"/>
              </w:rPr>
              <w:t xml:space="preserve">[] signatureFile = </w:t>
            </w:r>
            <w:r w:rsidRPr="001C3748">
              <w:rPr>
                <w:rFonts w:ascii="Consolas" w:hAnsi="Consolas" w:cs="Consolas"/>
                <w:bCs/>
                <w:color w:val="005032"/>
                <w:sz w:val="20"/>
                <w:szCs w:val="20"/>
              </w:rPr>
              <w:t>AsnIO</w:t>
            </w:r>
            <w:r w:rsidRPr="001C3748">
              <w:rPr>
                <w:rFonts w:ascii="Consolas" w:hAnsi="Consolas" w:cs="Consolas"/>
                <w:color w:val="000000"/>
                <w:sz w:val="20"/>
                <w:szCs w:val="20"/>
              </w:rPr>
              <w:t>.</w:t>
            </w:r>
            <w:r w:rsidRPr="001C3748">
              <w:rPr>
                <w:rFonts w:ascii="Consolas" w:hAnsi="Consolas" w:cs="Consolas"/>
                <w:i/>
                <w:iCs/>
                <w:color w:val="000000"/>
                <w:sz w:val="20"/>
                <w:szCs w:val="20"/>
              </w:rPr>
              <w:t>dosyadanOKU</w:t>
            </w:r>
            <w:r w:rsidRPr="001C3748">
              <w:rPr>
                <w:rFonts w:ascii="Consolas" w:hAnsi="Consolas" w:cs="Consolas"/>
                <w:color w:val="000000"/>
                <w:sz w:val="20"/>
                <w:szCs w:val="20"/>
              </w:rPr>
              <w:t>(</w:t>
            </w:r>
            <w:r w:rsidR="00C96A40" w:rsidRPr="001C3748">
              <w:rPr>
                <w:rFonts w:ascii="Consolas" w:hAnsi="Consolas" w:cs="Consolas"/>
                <w:color w:val="000000"/>
                <w:sz w:val="20"/>
                <w:szCs w:val="20"/>
              </w:rPr>
              <w:t xml:space="preserve">getTestDataFolder() + </w:t>
            </w:r>
            <w:r w:rsidR="00C96A40" w:rsidRPr="001C3748">
              <w:rPr>
                <w:rFonts w:ascii="Consolas" w:hAnsi="Consolas" w:cs="Consolas"/>
                <w:color w:val="2A00FF"/>
                <w:sz w:val="20"/>
                <w:szCs w:val="20"/>
              </w:rPr>
              <w:t>"</w:t>
            </w:r>
            <w:r w:rsidRPr="001C3748">
              <w:rPr>
                <w:rFonts w:ascii="Consolas" w:hAnsi="Consolas" w:cs="Consolas"/>
                <w:color w:val="2A00FF"/>
                <w:sz w:val="20"/>
                <w:szCs w:val="20"/>
              </w:rPr>
              <w:t>ESXLong-1.p7s"</w:t>
            </w:r>
            <w:r w:rsidRPr="001C3748">
              <w:rPr>
                <w:rFonts w:ascii="Consolas" w:hAnsi="Consolas" w:cs="Consolas"/>
                <w:color w:val="000000"/>
                <w:sz w:val="20"/>
                <w:szCs w:val="20"/>
              </w:rPr>
              <w:t>);</w:t>
            </w:r>
          </w:p>
          <w:p w14:paraId="63A195F7" w14:textId="77777777"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bCs/>
                <w:color w:val="005032"/>
                <w:sz w:val="20"/>
                <w:szCs w:val="20"/>
              </w:rPr>
              <w:t>BaseSignedData</w:t>
            </w:r>
            <w:r w:rsidRPr="001C3748">
              <w:rPr>
                <w:rFonts w:ascii="Consolas" w:hAnsi="Consolas" w:cs="Consolas"/>
                <w:color w:val="000000"/>
                <w:sz w:val="20"/>
                <w:szCs w:val="20"/>
              </w:rPr>
              <w:t xml:space="preserve"> bs = </w:t>
            </w:r>
            <w:r w:rsidRPr="001C3748">
              <w:rPr>
                <w:rFonts w:ascii="Consolas" w:hAnsi="Consolas" w:cs="Consolas"/>
                <w:bCs/>
                <w:color w:val="7F0055"/>
                <w:sz w:val="20"/>
                <w:szCs w:val="20"/>
              </w:rPr>
              <w:t>new</w:t>
            </w:r>
            <w:r w:rsidR="00924E0A" w:rsidRPr="001C3748">
              <w:rPr>
                <w:rFonts w:ascii="Consolas" w:hAnsi="Consolas" w:cs="Consolas"/>
                <w:bCs/>
                <w:color w:val="7F0055"/>
                <w:sz w:val="20"/>
                <w:szCs w:val="20"/>
              </w:rPr>
              <w:t xml:space="preserve"> </w:t>
            </w:r>
            <w:r w:rsidRPr="001C3748">
              <w:rPr>
                <w:rFonts w:ascii="Consolas" w:hAnsi="Consolas" w:cs="Consolas"/>
                <w:bCs/>
                <w:color w:val="005032"/>
                <w:sz w:val="20"/>
                <w:szCs w:val="20"/>
              </w:rPr>
              <w:t>BaseSignedData</w:t>
            </w:r>
            <w:r w:rsidRPr="001C3748">
              <w:rPr>
                <w:rFonts w:ascii="Consolas" w:hAnsi="Consolas" w:cs="Consolas"/>
                <w:color w:val="000000"/>
                <w:sz w:val="20"/>
                <w:szCs w:val="20"/>
              </w:rPr>
              <w:t>(signatureFile);</w:t>
            </w:r>
          </w:p>
          <w:p w14:paraId="49031F9D" w14:textId="77777777"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p>
          <w:p w14:paraId="17E09FAE" w14:textId="77777777"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bCs/>
                <w:color w:val="323F70"/>
                <w:sz w:val="20"/>
                <w:szCs w:val="20"/>
              </w:rPr>
              <w:t>Map</w:t>
            </w:r>
            <w:r w:rsidRPr="001C3748">
              <w:rPr>
                <w:rFonts w:ascii="Consolas" w:hAnsi="Consolas" w:cs="Consolas"/>
                <w:color w:val="000000"/>
                <w:sz w:val="20"/>
                <w:szCs w:val="20"/>
              </w:rPr>
              <w:t>&lt;</w:t>
            </w:r>
            <w:r w:rsidRPr="001C3748">
              <w:rPr>
                <w:rFonts w:ascii="Consolas" w:hAnsi="Consolas" w:cs="Consolas"/>
                <w:bCs/>
                <w:color w:val="005032"/>
                <w:sz w:val="20"/>
                <w:szCs w:val="20"/>
              </w:rPr>
              <w:t>String</w:t>
            </w:r>
            <w:r w:rsidRPr="001C3748">
              <w:rPr>
                <w:rFonts w:ascii="Consolas" w:hAnsi="Consolas" w:cs="Consolas"/>
                <w:color w:val="000000"/>
                <w:sz w:val="20"/>
                <w:szCs w:val="20"/>
              </w:rPr>
              <w:t>,</w:t>
            </w:r>
            <w:r w:rsidRPr="001C3748">
              <w:rPr>
                <w:rFonts w:ascii="Consolas" w:hAnsi="Consolas" w:cs="Consolas"/>
                <w:bCs/>
                <w:color w:val="005032"/>
                <w:sz w:val="20"/>
                <w:szCs w:val="20"/>
              </w:rPr>
              <w:t>Object</w:t>
            </w:r>
            <w:r w:rsidRPr="001C3748">
              <w:rPr>
                <w:rFonts w:ascii="Consolas" w:hAnsi="Consolas" w:cs="Consolas"/>
                <w:color w:val="000000"/>
                <w:sz w:val="20"/>
                <w:szCs w:val="20"/>
              </w:rPr>
              <w:t xml:space="preserve">&gt;parameters = </w:t>
            </w:r>
            <w:r w:rsidR="00924E0A" w:rsidRPr="001C3748">
              <w:rPr>
                <w:rFonts w:ascii="Consolas" w:hAnsi="Consolas" w:cs="Consolas"/>
                <w:bCs/>
                <w:color w:val="7F0055"/>
                <w:sz w:val="20"/>
                <w:szCs w:val="20"/>
              </w:rPr>
              <w:t xml:space="preserve">new </w:t>
            </w:r>
            <w:r w:rsidR="00924E0A" w:rsidRPr="00E921F3">
              <w:rPr>
                <w:rFonts w:ascii="Consolas" w:hAnsi="Consolas" w:cs="Consolas"/>
                <w:bCs/>
                <w:color w:val="005032"/>
                <w:sz w:val="20"/>
                <w:szCs w:val="20"/>
              </w:rPr>
              <w:t>H</w:t>
            </w:r>
            <w:r w:rsidRPr="001C3748">
              <w:rPr>
                <w:rFonts w:ascii="Consolas" w:hAnsi="Consolas" w:cs="Consolas"/>
                <w:bCs/>
                <w:color w:val="005032"/>
                <w:sz w:val="20"/>
                <w:szCs w:val="20"/>
              </w:rPr>
              <w:t>ashMap</w:t>
            </w:r>
            <w:r w:rsidRPr="001C3748">
              <w:rPr>
                <w:rFonts w:ascii="Consolas" w:hAnsi="Consolas" w:cs="Consolas"/>
                <w:color w:val="000000"/>
                <w:sz w:val="20"/>
                <w:szCs w:val="20"/>
              </w:rPr>
              <w:t>&lt;</w:t>
            </w:r>
            <w:r w:rsidRPr="001C3748">
              <w:rPr>
                <w:rFonts w:ascii="Consolas" w:hAnsi="Consolas" w:cs="Consolas"/>
                <w:bCs/>
                <w:color w:val="005032"/>
                <w:sz w:val="20"/>
                <w:szCs w:val="20"/>
              </w:rPr>
              <w:t>String</w:t>
            </w:r>
            <w:r w:rsidRPr="001C3748">
              <w:rPr>
                <w:rFonts w:ascii="Consolas" w:hAnsi="Consolas" w:cs="Consolas"/>
                <w:color w:val="000000"/>
                <w:sz w:val="20"/>
                <w:szCs w:val="20"/>
              </w:rPr>
              <w:t xml:space="preserve">, </w:t>
            </w:r>
            <w:r w:rsidRPr="001C3748">
              <w:rPr>
                <w:rFonts w:ascii="Consolas" w:hAnsi="Consolas" w:cs="Consolas"/>
                <w:bCs/>
                <w:color w:val="005032"/>
                <w:sz w:val="20"/>
                <w:szCs w:val="20"/>
              </w:rPr>
              <w:t>Object</w:t>
            </w:r>
            <w:r w:rsidRPr="001C3748">
              <w:rPr>
                <w:rFonts w:ascii="Consolas" w:hAnsi="Consolas" w:cs="Consolas"/>
                <w:color w:val="000000"/>
                <w:sz w:val="20"/>
                <w:szCs w:val="20"/>
              </w:rPr>
              <w:t>&gt;();</w:t>
            </w:r>
          </w:p>
          <w:p w14:paraId="1F5AA14B" w14:textId="77777777"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p>
          <w:p w14:paraId="72EA6DDE" w14:textId="77777777"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color w:val="3F7F5F"/>
                <w:sz w:val="20"/>
                <w:szCs w:val="20"/>
              </w:rPr>
              <w:t>//Archive time stamp is added to signature, so time stamp settings are needed.</w:t>
            </w:r>
          </w:p>
          <w:p w14:paraId="2685E39F" w14:textId="699BA222"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color w:val="000000"/>
                <w:sz w:val="20"/>
                <w:szCs w:val="20"/>
              </w:rPr>
              <w:t>parameters.put(</w:t>
            </w:r>
            <w:r w:rsidRPr="001C3748">
              <w:rPr>
                <w:rFonts w:ascii="Consolas" w:hAnsi="Consolas" w:cs="Consolas"/>
                <w:bCs/>
                <w:color w:val="005032"/>
                <w:sz w:val="20"/>
                <w:szCs w:val="20"/>
              </w:rPr>
              <w:t>EParameters</w:t>
            </w:r>
            <w:r w:rsidRPr="001C3748">
              <w:rPr>
                <w:rFonts w:ascii="Consolas" w:hAnsi="Consolas" w:cs="Consolas"/>
                <w:color w:val="000000"/>
                <w:sz w:val="20"/>
                <w:szCs w:val="20"/>
              </w:rPr>
              <w:t>.</w:t>
            </w:r>
            <w:r w:rsidRPr="001C3748">
              <w:rPr>
                <w:rFonts w:ascii="Consolas" w:hAnsi="Consolas" w:cs="Consolas"/>
                <w:i/>
                <w:iCs/>
                <w:color w:val="0000C0"/>
                <w:sz w:val="20"/>
                <w:szCs w:val="20"/>
              </w:rPr>
              <w:t>P_TSS_INFO</w:t>
            </w:r>
            <w:r w:rsidRPr="001C3748">
              <w:rPr>
                <w:rFonts w:ascii="Consolas" w:hAnsi="Consolas" w:cs="Consolas"/>
                <w:color w:val="000000"/>
                <w:sz w:val="20"/>
                <w:szCs w:val="20"/>
              </w:rPr>
              <w:t>,</w:t>
            </w:r>
            <w:r w:rsidR="000D0C27" w:rsidRPr="001C3748">
              <w:rPr>
                <w:rFonts w:ascii="Consolas" w:hAnsi="Consolas" w:cs="Consolas"/>
                <w:color w:val="000000"/>
                <w:sz w:val="20"/>
                <w:szCs w:val="20"/>
              </w:rPr>
              <w:t xml:space="preserve"> </w:t>
            </w:r>
            <w:r w:rsidRPr="001C3748">
              <w:rPr>
                <w:rFonts w:ascii="Consolas" w:hAnsi="Consolas" w:cs="Consolas"/>
                <w:i/>
                <w:iCs/>
                <w:color w:val="000000"/>
                <w:sz w:val="20"/>
                <w:szCs w:val="20"/>
              </w:rPr>
              <w:t>getTSSettings</w:t>
            </w:r>
            <w:r w:rsidRPr="001C3748">
              <w:rPr>
                <w:rFonts w:ascii="Consolas" w:hAnsi="Consolas" w:cs="Consolas"/>
                <w:color w:val="000000"/>
                <w:sz w:val="20"/>
                <w:szCs w:val="20"/>
              </w:rPr>
              <w:t>());</w:t>
            </w:r>
          </w:p>
          <w:p w14:paraId="797A1BE8" w14:textId="1A52D0B6"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color w:val="000000"/>
                <w:sz w:val="20"/>
                <w:szCs w:val="20"/>
              </w:rPr>
              <w:t>parameters.put(</w:t>
            </w:r>
            <w:r w:rsidRPr="001C3748">
              <w:rPr>
                <w:rFonts w:ascii="Consolas" w:hAnsi="Consolas" w:cs="Consolas"/>
                <w:bCs/>
                <w:color w:val="005032"/>
                <w:sz w:val="20"/>
                <w:szCs w:val="20"/>
              </w:rPr>
              <w:t>EParameters</w:t>
            </w:r>
            <w:r w:rsidRPr="001C3748">
              <w:rPr>
                <w:rFonts w:ascii="Consolas" w:hAnsi="Consolas" w:cs="Consolas"/>
                <w:color w:val="000000"/>
                <w:sz w:val="20"/>
                <w:szCs w:val="20"/>
              </w:rPr>
              <w:t>.</w:t>
            </w:r>
            <w:r w:rsidRPr="001C3748">
              <w:rPr>
                <w:rFonts w:ascii="Consolas" w:hAnsi="Consolas" w:cs="Consolas"/>
                <w:i/>
                <w:iCs/>
                <w:color w:val="0000C0"/>
                <w:sz w:val="20"/>
                <w:szCs w:val="20"/>
              </w:rPr>
              <w:t>P_CERT_VALIDATION_POLICY</w:t>
            </w:r>
            <w:r w:rsidRPr="001C3748">
              <w:rPr>
                <w:rFonts w:ascii="Consolas" w:hAnsi="Consolas" w:cs="Consolas"/>
                <w:color w:val="000000"/>
                <w:sz w:val="20"/>
                <w:szCs w:val="20"/>
              </w:rPr>
              <w:t>,</w:t>
            </w:r>
            <w:r w:rsidR="000D0C27" w:rsidRPr="001C3748">
              <w:rPr>
                <w:rFonts w:ascii="Consolas" w:hAnsi="Consolas" w:cs="Consolas"/>
                <w:color w:val="000000"/>
                <w:sz w:val="20"/>
                <w:szCs w:val="20"/>
              </w:rPr>
              <w:t xml:space="preserve"> </w:t>
            </w:r>
            <w:r w:rsidRPr="001C3748">
              <w:rPr>
                <w:rFonts w:ascii="Consolas" w:hAnsi="Consolas" w:cs="Consolas"/>
                <w:i/>
                <w:iCs/>
                <w:color w:val="000000"/>
                <w:sz w:val="20"/>
                <w:szCs w:val="20"/>
              </w:rPr>
              <w:t>getPolicy</w:t>
            </w:r>
            <w:r w:rsidRPr="001C3748">
              <w:rPr>
                <w:rFonts w:ascii="Consolas" w:hAnsi="Consolas" w:cs="Consolas"/>
                <w:color w:val="000000"/>
                <w:sz w:val="20"/>
                <w:szCs w:val="20"/>
              </w:rPr>
              <w:t>());</w:t>
            </w:r>
          </w:p>
          <w:p w14:paraId="5C8D889E" w14:textId="77777777"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p>
          <w:p w14:paraId="3CBF009F" w14:textId="77777777"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color w:val="000000"/>
                <w:sz w:val="20"/>
                <w:szCs w:val="20"/>
              </w:rPr>
              <w:t>bs.getSignerList().get(0).convert(ESignatureType.</w:t>
            </w:r>
            <w:r w:rsidRPr="001C3748">
              <w:rPr>
                <w:rFonts w:ascii="Consolas" w:hAnsi="Consolas" w:cs="Consolas"/>
                <w:i/>
                <w:iCs/>
                <w:color w:val="0000C0"/>
                <w:sz w:val="20"/>
                <w:szCs w:val="20"/>
              </w:rPr>
              <w:t>TYPE_ESA</w:t>
            </w:r>
            <w:r w:rsidRPr="001C3748">
              <w:rPr>
                <w:rFonts w:ascii="Consolas" w:hAnsi="Consolas" w:cs="Consolas"/>
                <w:color w:val="000000"/>
                <w:sz w:val="20"/>
                <w:szCs w:val="20"/>
              </w:rPr>
              <w:t>, parameters);</w:t>
            </w:r>
          </w:p>
          <w:p w14:paraId="0687AAD5" w14:textId="77777777" w:rsidR="00442728" w:rsidRPr="001C3748" w:rsidRDefault="00442728" w:rsidP="00442728">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p>
          <w:p w14:paraId="1DB16368" w14:textId="50572A47" w:rsidR="00E10BA2" w:rsidRPr="001C3748" w:rsidRDefault="00442728" w:rsidP="00CD6223">
            <w:pPr>
              <w:autoSpaceDE w:val="0"/>
              <w:autoSpaceDN w:val="0"/>
              <w:adjustRightInd w:val="0"/>
              <w:rPr>
                <w:rFonts w:ascii="Consolas" w:hAnsi="Consolas" w:cs="Consolas"/>
                <w:sz w:val="20"/>
                <w:szCs w:val="20"/>
              </w:rPr>
            </w:pPr>
            <w:r w:rsidRPr="001C3748">
              <w:rPr>
                <w:rFonts w:ascii="Consolas" w:hAnsi="Consolas" w:cs="Consolas"/>
                <w:bCs/>
                <w:color w:val="005032"/>
                <w:sz w:val="20"/>
                <w:szCs w:val="20"/>
              </w:rPr>
              <w:t>AsnIO</w:t>
            </w:r>
            <w:r w:rsidRPr="001C3748">
              <w:rPr>
                <w:rFonts w:ascii="Consolas" w:hAnsi="Consolas" w:cs="Consolas"/>
                <w:color w:val="000000"/>
                <w:sz w:val="20"/>
                <w:szCs w:val="20"/>
              </w:rPr>
              <w:t>.</w:t>
            </w:r>
            <w:r w:rsidRPr="001C3748">
              <w:rPr>
                <w:rFonts w:ascii="Consolas" w:hAnsi="Consolas" w:cs="Consolas"/>
                <w:i/>
                <w:iCs/>
                <w:color w:val="000000"/>
                <w:sz w:val="20"/>
                <w:szCs w:val="20"/>
              </w:rPr>
              <w:t>dosyayaz</w:t>
            </w:r>
            <w:r w:rsidRPr="001C3748">
              <w:rPr>
                <w:rFonts w:ascii="Consolas" w:hAnsi="Consolas" w:cs="Consolas"/>
                <w:color w:val="000000"/>
                <w:sz w:val="20"/>
                <w:szCs w:val="20"/>
              </w:rPr>
              <w:t>(bs.getEncoded(),</w:t>
            </w:r>
            <w:r w:rsidR="000D0C27" w:rsidRPr="001C3748">
              <w:rPr>
                <w:rFonts w:ascii="Consolas" w:hAnsi="Consolas" w:cs="Consolas"/>
                <w:color w:val="000000"/>
                <w:sz w:val="20"/>
                <w:szCs w:val="20"/>
              </w:rPr>
              <w:t xml:space="preserve"> getTestDataFolder() + </w:t>
            </w:r>
            <w:r w:rsidR="00CD6223" w:rsidRPr="001C3748">
              <w:rPr>
                <w:rFonts w:ascii="Consolas" w:hAnsi="Consolas" w:cs="Consolas"/>
                <w:color w:val="2A00FF"/>
                <w:sz w:val="20"/>
                <w:szCs w:val="20"/>
              </w:rPr>
              <w:t>"</w:t>
            </w:r>
            <w:r w:rsidRPr="001C3748">
              <w:rPr>
                <w:rFonts w:ascii="Consolas" w:hAnsi="Consolas" w:cs="Consolas"/>
                <w:color w:val="2A00FF"/>
                <w:sz w:val="20"/>
                <w:szCs w:val="20"/>
              </w:rPr>
              <w:t>ESA-2.p7s"</w:t>
            </w:r>
            <w:r w:rsidRPr="001C3748">
              <w:rPr>
                <w:rFonts w:ascii="Consolas" w:hAnsi="Consolas" w:cs="Consolas"/>
                <w:color w:val="000000"/>
                <w:sz w:val="20"/>
                <w:szCs w:val="20"/>
              </w:rPr>
              <w:t>);</w:t>
            </w:r>
          </w:p>
        </w:tc>
      </w:tr>
    </w:tbl>
    <w:p w14:paraId="4A5A581B" w14:textId="77777777" w:rsidR="00E10BA2" w:rsidRDefault="00E10BA2" w:rsidP="00E10BA2">
      <w:pPr>
        <w:pStyle w:val="BodyText"/>
        <w:rPr>
          <w:b/>
          <w:sz w:val="22"/>
          <w:szCs w:val="22"/>
        </w:rPr>
      </w:pPr>
    </w:p>
    <w:p w14:paraId="06F2DEC6" w14:textId="77777777" w:rsidR="00E10BA2" w:rsidRPr="003E6009" w:rsidRDefault="00E10BA2" w:rsidP="00E10BA2">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E10BA2" w:rsidRPr="001C3748" w14:paraId="3BD9CE8E" w14:textId="77777777" w:rsidTr="004359F4">
        <w:tc>
          <w:tcPr>
            <w:tcW w:w="9546" w:type="dxa"/>
            <w:shd w:val="clear" w:color="auto" w:fill="F8F8F8"/>
          </w:tcPr>
          <w:p w14:paraId="2E59190A" w14:textId="23BF1579" w:rsidR="00FF6B2B" w:rsidRPr="001C3748" w:rsidRDefault="00FF6B2B" w:rsidP="00FF6B2B">
            <w:pPr>
              <w:autoSpaceDE w:val="0"/>
              <w:autoSpaceDN w:val="0"/>
              <w:adjustRightInd w:val="0"/>
              <w:rPr>
                <w:rFonts w:ascii="Consolas" w:hAnsi="Consolas" w:cs="Consolas"/>
                <w:sz w:val="20"/>
                <w:szCs w:val="20"/>
              </w:rPr>
            </w:pPr>
            <w:r w:rsidRPr="001C3748">
              <w:rPr>
                <w:rFonts w:ascii="Consolas" w:hAnsi="Consolas" w:cs="Consolas"/>
                <w:color w:val="0000FF"/>
                <w:sz w:val="20"/>
                <w:szCs w:val="20"/>
              </w:rPr>
              <w:t>byte</w:t>
            </w:r>
            <w:r w:rsidRPr="001C3748">
              <w:rPr>
                <w:rFonts w:ascii="Consolas" w:hAnsi="Consolas" w:cs="Consolas"/>
                <w:sz w:val="20"/>
                <w:szCs w:val="20"/>
              </w:rPr>
              <w:t xml:space="preserve">[] content = </w:t>
            </w:r>
            <w:r w:rsidRPr="001C3748">
              <w:rPr>
                <w:rFonts w:ascii="Consolas" w:hAnsi="Consolas" w:cs="Consolas"/>
                <w:color w:val="2B91AF"/>
                <w:sz w:val="20"/>
                <w:szCs w:val="20"/>
              </w:rPr>
              <w:t>AsnIO</w:t>
            </w:r>
            <w:r w:rsidRPr="001C3748">
              <w:rPr>
                <w:rFonts w:ascii="Consolas" w:hAnsi="Consolas" w:cs="Consolas"/>
                <w:sz w:val="20"/>
                <w:szCs w:val="20"/>
              </w:rPr>
              <w:t>.dosyadanOKU(</w:t>
            </w:r>
            <w:r w:rsidR="00476169" w:rsidRPr="001C3748">
              <w:rPr>
                <w:rFonts w:ascii="Consolas" w:hAnsi="Consolas" w:cs="Consolas"/>
                <w:color w:val="000000"/>
                <w:sz w:val="20"/>
                <w:szCs w:val="20"/>
              </w:rPr>
              <w:t xml:space="preserve">getTestDataFolder() </w:t>
            </w:r>
            <w:r w:rsidRPr="001C3748">
              <w:rPr>
                <w:rFonts w:ascii="Consolas" w:hAnsi="Consolas" w:cs="Consolas"/>
                <w:sz w:val="20"/>
                <w:szCs w:val="20"/>
              </w:rPr>
              <w:t xml:space="preserve">+ </w:t>
            </w:r>
            <w:r w:rsidRPr="001C3748">
              <w:rPr>
                <w:rFonts w:ascii="Consolas" w:hAnsi="Consolas" w:cs="Consolas"/>
                <w:color w:val="A31515"/>
                <w:sz w:val="20"/>
                <w:szCs w:val="20"/>
              </w:rPr>
              <w:t>"ESXLong-1.p7s"</w:t>
            </w:r>
            <w:r w:rsidRPr="001C3748">
              <w:rPr>
                <w:rFonts w:ascii="Consolas" w:hAnsi="Consolas" w:cs="Consolas"/>
                <w:sz w:val="20"/>
                <w:szCs w:val="20"/>
              </w:rPr>
              <w:t>);</w:t>
            </w:r>
          </w:p>
          <w:p w14:paraId="2B225692" w14:textId="77777777" w:rsidR="00FF6B2B" w:rsidRPr="001C3748" w:rsidRDefault="00FF6B2B" w:rsidP="00FF6B2B">
            <w:pPr>
              <w:autoSpaceDE w:val="0"/>
              <w:autoSpaceDN w:val="0"/>
              <w:adjustRightInd w:val="0"/>
              <w:rPr>
                <w:rFonts w:ascii="Consolas" w:hAnsi="Consolas" w:cs="Consolas"/>
                <w:sz w:val="20"/>
                <w:szCs w:val="20"/>
              </w:rPr>
            </w:pPr>
            <w:r w:rsidRPr="001C3748">
              <w:rPr>
                <w:rFonts w:ascii="Consolas" w:hAnsi="Consolas" w:cs="Consolas"/>
                <w:color w:val="2B91AF"/>
                <w:sz w:val="20"/>
                <w:szCs w:val="20"/>
              </w:rPr>
              <w:t>BaseSignedData</w:t>
            </w:r>
            <w:r w:rsidRPr="001C3748">
              <w:rPr>
                <w:rFonts w:ascii="Consolas" w:hAnsi="Consolas" w:cs="Consolas"/>
                <w:sz w:val="20"/>
                <w:szCs w:val="20"/>
              </w:rPr>
              <w:t xml:space="preserve"> bs = </w:t>
            </w:r>
            <w:r w:rsidRPr="001C3748">
              <w:rPr>
                <w:rFonts w:ascii="Consolas" w:hAnsi="Consolas" w:cs="Consolas"/>
                <w:color w:val="0000FF"/>
                <w:sz w:val="20"/>
                <w:szCs w:val="20"/>
              </w:rPr>
              <w:t>new</w:t>
            </w:r>
            <w:r w:rsidR="00924E0A" w:rsidRPr="001C3748">
              <w:rPr>
                <w:rFonts w:ascii="Consolas" w:hAnsi="Consolas" w:cs="Consolas"/>
                <w:color w:val="0000FF"/>
                <w:sz w:val="20"/>
                <w:szCs w:val="20"/>
              </w:rPr>
              <w:t xml:space="preserve"> </w:t>
            </w:r>
            <w:r w:rsidRPr="001C3748">
              <w:rPr>
                <w:rFonts w:ascii="Consolas" w:hAnsi="Consolas" w:cs="Consolas"/>
                <w:color w:val="2B91AF"/>
                <w:sz w:val="20"/>
                <w:szCs w:val="20"/>
              </w:rPr>
              <w:t>BaseSignedData</w:t>
            </w:r>
            <w:r w:rsidRPr="001C3748">
              <w:rPr>
                <w:rFonts w:ascii="Consolas" w:hAnsi="Consolas" w:cs="Consolas"/>
                <w:sz w:val="20"/>
                <w:szCs w:val="20"/>
              </w:rPr>
              <w:t>(content);</w:t>
            </w:r>
          </w:p>
          <w:p w14:paraId="5F5FF2E2" w14:textId="77777777" w:rsidR="00FF6B2B" w:rsidRPr="001C3748" w:rsidRDefault="00FF6B2B" w:rsidP="00FF6B2B">
            <w:pPr>
              <w:autoSpaceDE w:val="0"/>
              <w:autoSpaceDN w:val="0"/>
              <w:adjustRightInd w:val="0"/>
              <w:rPr>
                <w:rFonts w:ascii="Consolas" w:hAnsi="Consolas" w:cs="Consolas"/>
                <w:sz w:val="20"/>
                <w:szCs w:val="20"/>
              </w:rPr>
            </w:pPr>
          </w:p>
          <w:p w14:paraId="7EF5ABC1" w14:textId="77777777" w:rsidR="00FF6B2B" w:rsidRPr="001C3748" w:rsidRDefault="00FF6B2B" w:rsidP="00FF6B2B">
            <w:pPr>
              <w:autoSpaceDE w:val="0"/>
              <w:autoSpaceDN w:val="0"/>
              <w:adjustRightInd w:val="0"/>
              <w:rPr>
                <w:rFonts w:ascii="Consolas" w:hAnsi="Consolas" w:cs="Consolas"/>
                <w:sz w:val="20"/>
                <w:szCs w:val="20"/>
              </w:rPr>
            </w:pPr>
            <w:r w:rsidRPr="001C3748">
              <w:rPr>
                <w:rFonts w:ascii="Consolas" w:hAnsi="Consolas" w:cs="Consolas"/>
                <w:color w:val="2B91AF"/>
                <w:sz w:val="20"/>
                <w:szCs w:val="20"/>
              </w:rPr>
              <w:t>Dictionary</w:t>
            </w:r>
            <w:r w:rsidRPr="001C3748">
              <w:rPr>
                <w:rFonts w:ascii="Consolas" w:hAnsi="Consolas" w:cs="Consolas"/>
                <w:sz w:val="20"/>
                <w:szCs w:val="20"/>
              </w:rPr>
              <w:t>&lt;</w:t>
            </w:r>
            <w:r w:rsidRPr="001C3748">
              <w:rPr>
                <w:rFonts w:ascii="Consolas" w:hAnsi="Consolas" w:cs="Consolas"/>
                <w:color w:val="2B91AF"/>
                <w:sz w:val="20"/>
                <w:szCs w:val="20"/>
              </w:rPr>
              <w:t>String</w:t>
            </w:r>
            <w:r w:rsidRPr="001C3748">
              <w:rPr>
                <w:rFonts w:ascii="Consolas" w:hAnsi="Consolas" w:cs="Consolas"/>
                <w:sz w:val="20"/>
                <w:szCs w:val="20"/>
              </w:rPr>
              <w:t xml:space="preserve">, </w:t>
            </w:r>
            <w:r w:rsidRPr="001C3748">
              <w:rPr>
                <w:rFonts w:ascii="Consolas" w:hAnsi="Consolas" w:cs="Consolas"/>
                <w:color w:val="2B91AF"/>
                <w:sz w:val="20"/>
                <w:szCs w:val="20"/>
              </w:rPr>
              <w:t>Object</w:t>
            </w:r>
            <w:r w:rsidRPr="001C3748">
              <w:rPr>
                <w:rFonts w:ascii="Consolas" w:hAnsi="Consolas" w:cs="Consolas"/>
                <w:sz w:val="20"/>
                <w:szCs w:val="20"/>
              </w:rPr>
              <w:t xml:space="preserve">&gt; parameters = </w:t>
            </w:r>
            <w:r w:rsidRPr="001C3748">
              <w:rPr>
                <w:rFonts w:ascii="Consolas" w:hAnsi="Consolas" w:cs="Consolas"/>
                <w:color w:val="0000FF"/>
                <w:sz w:val="20"/>
                <w:szCs w:val="20"/>
              </w:rPr>
              <w:t>new</w:t>
            </w:r>
            <w:r w:rsidR="00924E0A" w:rsidRPr="001C3748">
              <w:rPr>
                <w:rFonts w:ascii="Consolas" w:hAnsi="Consolas" w:cs="Consolas"/>
                <w:color w:val="0000FF"/>
                <w:sz w:val="20"/>
                <w:szCs w:val="20"/>
              </w:rPr>
              <w:t xml:space="preserve"> </w:t>
            </w:r>
            <w:r w:rsidRPr="001C3748">
              <w:rPr>
                <w:rFonts w:ascii="Consolas" w:hAnsi="Consolas" w:cs="Consolas"/>
                <w:color w:val="2B91AF"/>
                <w:sz w:val="20"/>
                <w:szCs w:val="20"/>
              </w:rPr>
              <w:t>Dictionary</w:t>
            </w:r>
            <w:r w:rsidRPr="001C3748">
              <w:rPr>
                <w:rFonts w:ascii="Consolas" w:hAnsi="Consolas" w:cs="Consolas"/>
                <w:sz w:val="20"/>
                <w:szCs w:val="20"/>
              </w:rPr>
              <w:t>&lt;</w:t>
            </w:r>
            <w:r w:rsidRPr="001C3748">
              <w:rPr>
                <w:rFonts w:ascii="Consolas" w:hAnsi="Consolas" w:cs="Consolas"/>
                <w:color w:val="2B91AF"/>
                <w:sz w:val="20"/>
                <w:szCs w:val="20"/>
              </w:rPr>
              <w:t>String</w:t>
            </w:r>
            <w:r w:rsidRPr="001C3748">
              <w:rPr>
                <w:rFonts w:ascii="Consolas" w:hAnsi="Consolas" w:cs="Consolas"/>
                <w:sz w:val="20"/>
                <w:szCs w:val="20"/>
              </w:rPr>
              <w:t xml:space="preserve">, </w:t>
            </w:r>
            <w:r w:rsidRPr="001C3748">
              <w:rPr>
                <w:rFonts w:ascii="Consolas" w:hAnsi="Consolas" w:cs="Consolas"/>
                <w:color w:val="2B91AF"/>
                <w:sz w:val="20"/>
                <w:szCs w:val="20"/>
              </w:rPr>
              <w:t>Object</w:t>
            </w:r>
            <w:r w:rsidRPr="001C3748">
              <w:rPr>
                <w:rFonts w:ascii="Consolas" w:hAnsi="Consolas" w:cs="Consolas"/>
                <w:sz w:val="20"/>
                <w:szCs w:val="20"/>
              </w:rPr>
              <w:t>&gt;();</w:t>
            </w:r>
          </w:p>
          <w:p w14:paraId="31CAFB48" w14:textId="77777777" w:rsidR="00FF6B2B" w:rsidRPr="001C3748" w:rsidRDefault="00FF6B2B" w:rsidP="00FF6B2B">
            <w:pPr>
              <w:autoSpaceDE w:val="0"/>
              <w:autoSpaceDN w:val="0"/>
              <w:adjustRightInd w:val="0"/>
              <w:rPr>
                <w:rFonts w:ascii="Consolas" w:hAnsi="Consolas" w:cs="Consolas"/>
                <w:sz w:val="20"/>
                <w:szCs w:val="20"/>
              </w:rPr>
            </w:pPr>
          </w:p>
          <w:p w14:paraId="5316CFD9" w14:textId="77777777" w:rsidR="00FF6B2B" w:rsidRPr="001C3748" w:rsidRDefault="00FF6B2B" w:rsidP="00FF6B2B">
            <w:pPr>
              <w:autoSpaceDE w:val="0"/>
              <w:autoSpaceDN w:val="0"/>
              <w:adjustRightInd w:val="0"/>
              <w:rPr>
                <w:rFonts w:ascii="Consolas" w:hAnsi="Consolas" w:cs="Consolas"/>
                <w:sz w:val="20"/>
                <w:szCs w:val="20"/>
              </w:rPr>
            </w:pPr>
            <w:r w:rsidRPr="001C3748">
              <w:rPr>
                <w:rFonts w:ascii="Consolas" w:hAnsi="Consolas" w:cs="Consolas"/>
                <w:color w:val="008000"/>
                <w:sz w:val="20"/>
                <w:szCs w:val="20"/>
              </w:rPr>
              <w:t>//Archive time stamp is added to signature, so time stamp settings are needed.</w:t>
            </w:r>
          </w:p>
          <w:p w14:paraId="2D3097BE" w14:textId="326F97B8" w:rsidR="00FF6B2B" w:rsidRPr="001C3748" w:rsidRDefault="00FF6B2B" w:rsidP="00FF6B2B">
            <w:pPr>
              <w:autoSpaceDE w:val="0"/>
              <w:autoSpaceDN w:val="0"/>
              <w:adjustRightInd w:val="0"/>
              <w:rPr>
                <w:rFonts w:ascii="Consolas" w:hAnsi="Consolas" w:cs="Consolas"/>
                <w:sz w:val="20"/>
                <w:szCs w:val="20"/>
              </w:rPr>
            </w:pPr>
            <w:r w:rsidRPr="001C3748">
              <w:rPr>
                <w:rFonts w:ascii="Consolas" w:hAnsi="Consolas" w:cs="Consolas"/>
                <w:sz w:val="20"/>
                <w:szCs w:val="20"/>
              </w:rPr>
              <w:t>parameters[</w:t>
            </w:r>
            <w:r w:rsidRPr="001C3748">
              <w:rPr>
                <w:rFonts w:ascii="Consolas" w:hAnsi="Consolas" w:cs="Consolas"/>
                <w:color w:val="2B91AF"/>
                <w:sz w:val="20"/>
                <w:szCs w:val="20"/>
              </w:rPr>
              <w:t>EParameters</w:t>
            </w:r>
            <w:r w:rsidRPr="001C3748">
              <w:rPr>
                <w:rFonts w:ascii="Consolas" w:hAnsi="Consolas" w:cs="Consolas"/>
                <w:sz w:val="20"/>
                <w:szCs w:val="20"/>
              </w:rPr>
              <w:t>.P_TSS_INFO] =</w:t>
            </w:r>
            <w:r w:rsidR="00476169" w:rsidRPr="001C3748">
              <w:rPr>
                <w:rFonts w:ascii="Consolas" w:hAnsi="Consolas" w:cs="Consolas"/>
                <w:sz w:val="20"/>
                <w:szCs w:val="20"/>
              </w:rPr>
              <w:t xml:space="preserve"> </w:t>
            </w:r>
            <w:r w:rsidRPr="001C3748">
              <w:rPr>
                <w:rFonts w:ascii="Consolas" w:hAnsi="Consolas" w:cs="Consolas"/>
                <w:sz w:val="20"/>
                <w:szCs w:val="20"/>
              </w:rPr>
              <w:t>getTSSettings();</w:t>
            </w:r>
          </w:p>
          <w:p w14:paraId="3C3A1AAE" w14:textId="536176FA" w:rsidR="00FF6B2B" w:rsidRPr="001C3748" w:rsidRDefault="00FF6B2B" w:rsidP="00FF6B2B">
            <w:pPr>
              <w:autoSpaceDE w:val="0"/>
              <w:autoSpaceDN w:val="0"/>
              <w:adjustRightInd w:val="0"/>
              <w:rPr>
                <w:rFonts w:ascii="Consolas" w:hAnsi="Consolas" w:cs="Consolas"/>
                <w:sz w:val="20"/>
                <w:szCs w:val="20"/>
              </w:rPr>
            </w:pPr>
            <w:r w:rsidRPr="001C3748">
              <w:rPr>
                <w:rFonts w:ascii="Consolas" w:hAnsi="Consolas" w:cs="Consolas"/>
                <w:sz w:val="20"/>
                <w:szCs w:val="20"/>
              </w:rPr>
              <w:t>parameters[</w:t>
            </w:r>
            <w:r w:rsidRPr="001C3748">
              <w:rPr>
                <w:rFonts w:ascii="Consolas" w:hAnsi="Consolas" w:cs="Consolas"/>
                <w:color w:val="2B91AF"/>
                <w:sz w:val="20"/>
                <w:szCs w:val="20"/>
              </w:rPr>
              <w:t>EParameters</w:t>
            </w:r>
            <w:r w:rsidRPr="001C3748">
              <w:rPr>
                <w:rFonts w:ascii="Consolas" w:hAnsi="Consolas" w:cs="Consolas"/>
                <w:sz w:val="20"/>
                <w:szCs w:val="20"/>
              </w:rPr>
              <w:t>.P_CERT_VALIDATION_POLICY] =</w:t>
            </w:r>
            <w:r w:rsidR="00476169" w:rsidRPr="001C3748">
              <w:rPr>
                <w:rFonts w:ascii="Consolas" w:hAnsi="Consolas" w:cs="Consolas"/>
                <w:sz w:val="20"/>
                <w:szCs w:val="20"/>
              </w:rPr>
              <w:t xml:space="preserve"> </w:t>
            </w:r>
            <w:r w:rsidRPr="001C3748">
              <w:rPr>
                <w:rFonts w:ascii="Consolas" w:hAnsi="Consolas" w:cs="Consolas"/>
                <w:sz w:val="20"/>
                <w:szCs w:val="20"/>
              </w:rPr>
              <w:t>getPolicy();</w:t>
            </w:r>
          </w:p>
          <w:p w14:paraId="1C1E6A11" w14:textId="77777777" w:rsidR="00FF6B2B" w:rsidRPr="001C3748" w:rsidRDefault="00FF6B2B" w:rsidP="00FF6B2B">
            <w:pPr>
              <w:autoSpaceDE w:val="0"/>
              <w:autoSpaceDN w:val="0"/>
              <w:adjustRightInd w:val="0"/>
              <w:rPr>
                <w:rFonts w:ascii="Consolas" w:hAnsi="Consolas" w:cs="Consolas"/>
                <w:sz w:val="20"/>
                <w:szCs w:val="20"/>
              </w:rPr>
            </w:pPr>
          </w:p>
          <w:p w14:paraId="55D7D462" w14:textId="77777777" w:rsidR="00FF6B2B" w:rsidRPr="001C3748" w:rsidRDefault="00FF6B2B" w:rsidP="00FF6B2B">
            <w:pPr>
              <w:autoSpaceDE w:val="0"/>
              <w:autoSpaceDN w:val="0"/>
              <w:adjustRightInd w:val="0"/>
              <w:rPr>
                <w:rFonts w:ascii="Consolas" w:hAnsi="Consolas" w:cs="Consolas"/>
                <w:sz w:val="20"/>
                <w:szCs w:val="20"/>
              </w:rPr>
            </w:pPr>
            <w:r w:rsidRPr="001C3748">
              <w:rPr>
                <w:rFonts w:ascii="Consolas" w:hAnsi="Consolas" w:cs="Consolas"/>
                <w:sz w:val="20"/>
                <w:szCs w:val="20"/>
              </w:rPr>
              <w:t>bs.getSignerList()[0].convert(</w:t>
            </w:r>
            <w:r w:rsidRPr="001C3748">
              <w:rPr>
                <w:rFonts w:ascii="Consolas" w:hAnsi="Consolas" w:cs="Consolas"/>
                <w:color w:val="2B91AF"/>
                <w:sz w:val="20"/>
                <w:szCs w:val="20"/>
              </w:rPr>
              <w:t>ESignatureType</w:t>
            </w:r>
            <w:r w:rsidRPr="001C3748">
              <w:rPr>
                <w:rFonts w:ascii="Consolas" w:hAnsi="Consolas" w:cs="Consolas"/>
                <w:sz w:val="20"/>
                <w:szCs w:val="20"/>
              </w:rPr>
              <w:t>.TYPE_ESA, parameters);</w:t>
            </w:r>
          </w:p>
          <w:p w14:paraId="53FB9502" w14:textId="77777777" w:rsidR="00FF6B2B" w:rsidRPr="001C3748" w:rsidRDefault="00FF6B2B" w:rsidP="00FF6B2B">
            <w:pPr>
              <w:autoSpaceDE w:val="0"/>
              <w:autoSpaceDN w:val="0"/>
              <w:adjustRightInd w:val="0"/>
              <w:rPr>
                <w:rFonts w:ascii="Consolas" w:hAnsi="Consolas" w:cs="Consolas"/>
                <w:sz w:val="20"/>
                <w:szCs w:val="20"/>
              </w:rPr>
            </w:pPr>
          </w:p>
          <w:p w14:paraId="75904CA8" w14:textId="0B8BDA06" w:rsidR="00E10BA2" w:rsidRPr="001C3748" w:rsidRDefault="00FF6B2B" w:rsidP="00476169">
            <w:pPr>
              <w:autoSpaceDE w:val="0"/>
              <w:autoSpaceDN w:val="0"/>
              <w:adjustRightInd w:val="0"/>
              <w:rPr>
                <w:rFonts w:ascii="Consolas" w:hAnsi="Consolas" w:cs="Consolas"/>
                <w:sz w:val="20"/>
                <w:szCs w:val="20"/>
              </w:rPr>
            </w:pPr>
            <w:r w:rsidRPr="001C3748">
              <w:rPr>
                <w:rFonts w:ascii="Consolas" w:hAnsi="Consolas" w:cs="Consolas"/>
                <w:color w:val="2B91AF"/>
                <w:sz w:val="20"/>
                <w:szCs w:val="20"/>
              </w:rPr>
              <w:t>AsnIO</w:t>
            </w:r>
            <w:r w:rsidRPr="001C3748">
              <w:rPr>
                <w:rFonts w:ascii="Consolas" w:hAnsi="Consolas" w:cs="Consolas"/>
                <w:sz w:val="20"/>
                <w:szCs w:val="20"/>
              </w:rPr>
              <w:t>.dosyayaz(bs.getEncoded(),</w:t>
            </w:r>
            <w:r w:rsidR="00476169" w:rsidRPr="001C3748">
              <w:rPr>
                <w:rFonts w:ascii="Consolas" w:hAnsi="Consolas" w:cs="Consolas"/>
                <w:color w:val="2B91AF"/>
                <w:sz w:val="20"/>
                <w:szCs w:val="20"/>
              </w:rPr>
              <w:t xml:space="preserve"> </w:t>
            </w:r>
            <w:r w:rsidR="00476169" w:rsidRPr="001C3748">
              <w:rPr>
                <w:rFonts w:ascii="Consolas" w:hAnsi="Consolas" w:cs="Consolas"/>
                <w:color w:val="000000"/>
                <w:sz w:val="20"/>
                <w:szCs w:val="20"/>
              </w:rPr>
              <w:t xml:space="preserve">getTestDataFolder() </w:t>
            </w:r>
            <w:r w:rsidRPr="001C3748">
              <w:rPr>
                <w:rFonts w:ascii="Consolas" w:hAnsi="Consolas" w:cs="Consolas"/>
                <w:sz w:val="20"/>
                <w:szCs w:val="20"/>
              </w:rPr>
              <w:t xml:space="preserve">+ </w:t>
            </w:r>
            <w:r w:rsidRPr="001C3748">
              <w:rPr>
                <w:rFonts w:ascii="Consolas" w:hAnsi="Consolas" w:cs="Consolas"/>
                <w:color w:val="A31515"/>
                <w:sz w:val="20"/>
                <w:szCs w:val="20"/>
              </w:rPr>
              <w:t>"ESA-2.p7s"</w:t>
            </w:r>
            <w:r w:rsidRPr="001C3748">
              <w:rPr>
                <w:rFonts w:ascii="Consolas" w:hAnsi="Consolas" w:cs="Consolas"/>
                <w:sz w:val="20"/>
                <w:szCs w:val="20"/>
              </w:rPr>
              <w:t>);</w:t>
            </w:r>
          </w:p>
        </w:tc>
      </w:tr>
    </w:tbl>
    <w:p w14:paraId="490BB88C" w14:textId="7FFC66A9" w:rsidR="008E443C" w:rsidRDefault="008E443C" w:rsidP="00B334C3">
      <w:pPr>
        <w:jc w:val="both"/>
        <w:rPr>
          <w:rFonts w:cs="Arial"/>
          <w:color w:val="FF0000"/>
          <w:sz w:val="16"/>
          <w:szCs w:val="16"/>
        </w:rPr>
      </w:pPr>
    </w:p>
    <w:p w14:paraId="10FB5E14" w14:textId="77777777" w:rsidR="0065312F" w:rsidRPr="005E5310" w:rsidRDefault="0065312F" w:rsidP="00B334C3">
      <w:pPr>
        <w:jc w:val="both"/>
        <w:rPr>
          <w:rFonts w:cs="Arial"/>
          <w:color w:val="FF0000"/>
          <w:sz w:val="16"/>
          <w:szCs w:val="16"/>
        </w:rPr>
      </w:pPr>
    </w:p>
    <w:p w14:paraId="19D01BF4" w14:textId="77777777" w:rsidR="00B334C3" w:rsidRDefault="00B334C3" w:rsidP="00B334C3">
      <w:pPr>
        <w:pStyle w:val="Heading2"/>
      </w:pPr>
      <w:bookmarkStart w:id="500" w:name="_Toc323036319"/>
      <w:bookmarkStart w:id="501" w:name="_Toc86130348"/>
      <w:r>
        <w:t xml:space="preserve">Zorunlu </w:t>
      </w:r>
      <w:r w:rsidRPr="00F14816">
        <w:t>Olmayan</w:t>
      </w:r>
      <w:r>
        <w:t xml:space="preserve"> Özelliklerin Eklenmesi</w:t>
      </w:r>
      <w:bookmarkEnd w:id="500"/>
      <w:bookmarkEnd w:id="501"/>
    </w:p>
    <w:p w14:paraId="5A29A5A6" w14:textId="492DCB4B" w:rsidR="00B334C3" w:rsidRDefault="00B334C3" w:rsidP="00B334C3">
      <w:pPr>
        <w:jc w:val="both"/>
        <w:rPr>
          <w:rFonts w:cs="Arial"/>
        </w:rPr>
      </w:pPr>
      <w:r w:rsidRPr="0000714F">
        <w:rPr>
          <w:rFonts w:cs="Arial"/>
        </w:rPr>
        <w:t>İmzaya adres bilgisi, imza zamanı bilgisi gibi opsiyonel bilgiler</w:t>
      </w:r>
      <w:r w:rsidR="00C00ADC">
        <w:rPr>
          <w:rFonts w:cs="Arial"/>
        </w:rPr>
        <w:t>i</w:t>
      </w:r>
      <w:r w:rsidRPr="0000714F">
        <w:rPr>
          <w:rFonts w:cs="Arial"/>
        </w:rPr>
        <w:t xml:space="preserve"> özellik olarak ekleyebilirsiniz. API'de tanımlı olan</w:t>
      </w:r>
      <w:r w:rsidR="00CF3D52">
        <w:rPr>
          <w:rFonts w:cs="Arial"/>
        </w:rPr>
        <w:t xml:space="preserve"> ve</w:t>
      </w:r>
      <w:r w:rsidRPr="0000714F">
        <w:rPr>
          <w:rFonts w:cs="Arial"/>
        </w:rPr>
        <w:t xml:space="preserve"> kullanabileceğiniz özellikler</w:t>
      </w:r>
      <w:r w:rsidR="00AB7271">
        <w:rPr>
          <w:rFonts w:cs="Arial"/>
        </w:rPr>
        <w:t>:</w:t>
      </w:r>
    </w:p>
    <w:p w14:paraId="7CDCE00C" w14:textId="77777777" w:rsidR="00214CE4" w:rsidRPr="00E921F3" w:rsidRDefault="00214CE4" w:rsidP="00B334C3">
      <w:pPr>
        <w:jc w:val="both"/>
        <w:rPr>
          <w:rFonts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4"/>
        <w:gridCol w:w="6116"/>
      </w:tblGrid>
      <w:tr w:rsidR="00B334C3" w:rsidRPr="0000714F" w14:paraId="3B16FE9B" w14:textId="77777777" w:rsidTr="00D0262E">
        <w:tc>
          <w:tcPr>
            <w:tcW w:w="3074" w:type="dxa"/>
          </w:tcPr>
          <w:p w14:paraId="0AC4B82F" w14:textId="77777777" w:rsidR="00B334C3" w:rsidRPr="0000714F" w:rsidRDefault="00B334C3" w:rsidP="00D0262E">
            <w:pPr>
              <w:jc w:val="both"/>
              <w:rPr>
                <w:rFonts w:cs="Arial"/>
                <w:b/>
              </w:rPr>
            </w:pPr>
            <w:r w:rsidRPr="0000714F">
              <w:rPr>
                <w:rFonts w:cs="Arial"/>
                <w:b/>
              </w:rPr>
              <w:t>SigningTimeAttr</w:t>
            </w:r>
          </w:p>
        </w:tc>
        <w:tc>
          <w:tcPr>
            <w:tcW w:w="6548" w:type="dxa"/>
          </w:tcPr>
          <w:p w14:paraId="37DAA59D" w14:textId="77777777" w:rsidR="00B334C3" w:rsidRPr="0000714F" w:rsidRDefault="00B334C3" w:rsidP="00D0262E">
            <w:pPr>
              <w:jc w:val="both"/>
              <w:rPr>
                <w:rFonts w:cs="Arial"/>
              </w:rPr>
            </w:pPr>
            <w:r w:rsidRPr="0000714F">
              <w:rPr>
                <w:rFonts w:cs="Arial"/>
              </w:rPr>
              <w:t>Beyan edilen imza zamanını içerir. Ancak beyan edilen bu tarih güvenilir bir tarih olmadığından imzanın bu tarihte atıldığını garanti etmez, bilgi amaçlı kullanılabilir.</w:t>
            </w:r>
          </w:p>
          <w:p w14:paraId="5A1036E6" w14:textId="77777777" w:rsidR="00B334C3" w:rsidRPr="0000714F" w:rsidRDefault="00B334C3" w:rsidP="00D0262E">
            <w:pPr>
              <w:jc w:val="both"/>
              <w:rPr>
                <w:rFonts w:cs="Arial"/>
              </w:rPr>
            </w:pPr>
          </w:p>
        </w:tc>
      </w:tr>
      <w:tr w:rsidR="00B334C3" w:rsidRPr="0000714F" w14:paraId="710A2B0F" w14:textId="77777777" w:rsidTr="00D0262E">
        <w:tc>
          <w:tcPr>
            <w:tcW w:w="3074" w:type="dxa"/>
          </w:tcPr>
          <w:p w14:paraId="7C324D1B" w14:textId="77777777" w:rsidR="00B334C3" w:rsidRPr="0000714F" w:rsidRDefault="00B334C3" w:rsidP="00D0262E">
            <w:pPr>
              <w:jc w:val="both"/>
              <w:rPr>
                <w:rFonts w:cs="Arial"/>
                <w:b/>
              </w:rPr>
            </w:pPr>
            <w:r w:rsidRPr="0000714F">
              <w:rPr>
                <w:rFonts w:cs="Arial"/>
                <w:b/>
              </w:rPr>
              <w:t>SignerLocationAttr</w:t>
            </w:r>
          </w:p>
        </w:tc>
        <w:tc>
          <w:tcPr>
            <w:tcW w:w="6548" w:type="dxa"/>
          </w:tcPr>
          <w:p w14:paraId="30C50BFB" w14:textId="6AA0BB15" w:rsidR="00B334C3" w:rsidRDefault="00B334C3" w:rsidP="00D0262E">
            <w:pPr>
              <w:jc w:val="both"/>
              <w:rPr>
                <w:rFonts w:cs="Arial"/>
              </w:rPr>
            </w:pPr>
            <w:r w:rsidRPr="0000714F">
              <w:rPr>
                <w:rFonts w:cs="Arial"/>
              </w:rPr>
              <w:t>İmzacının adresi hakkında bilgiler içerir. İmzacının ülkesi, şehri ve posta adresi belirtilebilir. Bilgi amaçlı olduğundan bu bilgilerden bazılarının değeri null olabilir.</w:t>
            </w:r>
          </w:p>
          <w:p w14:paraId="333607A5" w14:textId="3AD017D0" w:rsidR="006C035E" w:rsidRDefault="006C035E" w:rsidP="00D0262E">
            <w:pPr>
              <w:jc w:val="both"/>
              <w:rPr>
                <w:rFonts w:cs="Arial"/>
              </w:rPr>
            </w:pPr>
          </w:p>
          <w:p w14:paraId="5C2E5C5B" w14:textId="7999E812" w:rsidR="006C035E" w:rsidRDefault="006C035E" w:rsidP="00D0262E">
            <w:pPr>
              <w:jc w:val="both"/>
              <w:rPr>
                <w:rFonts w:cs="Arial"/>
              </w:rPr>
            </w:pPr>
          </w:p>
          <w:p w14:paraId="2068F2A7" w14:textId="7531AABC" w:rsidR="006C035E" w:rsidRDefault="006C035E" w:rsidP="00D0262E">
            <w:pPr>
              <w:jc w:val="both"/>
              <w:rPr>
                <w:rFonts w:cs="Arial"/>
              </w:rPr>
            </w:pPr>
          </w:p>
          <w:p w14:paraId="0D6FE5BC" w14:textId="77777777" w:rsidR="006C035E" w:rsidRPr="0000714F" w:rsidRDefault="006C035E" w:rsidP="00D0262E">
            <w:pPr>
              <w:jc w:val="both"/>
              <w:rPr>
                <w:rFonts w:cs="Arial"/>
              </w:rPr>
            </w:pPr>
          </w:p>
          <w:p w14:paraId="126969BD" w14:textId="77777777" w:rsidR="00B334C3" w:rsidRPr="0000714F" w:rsidRDefault="00B334C3" w:rsidP="00D0262E">
            <w:pPr>
              <w:jc w:val="both"/>
              <w:rPr>
                <w:rFonts w:cs="Arial"/>
              </w:rPr>
            </w:pPr>
          </w:p>
        </w:tc>
      </w:tr>
      <w:tr w:rsidR="00B334C3" w:rsidRPr="0000714F" w14:paraId="26822DCC" w14:textId="77777777" w:rsidTr="00D0262E">
        <w:tc>
          <w:tcPr>
            <w:tcW w:w="3074" w:type="dxa"/>
          </w:tcPr>
          <w:p w14:paraId="2E22CF84" w14:textId="77777777" w:rsidR="00B334C3" w:rsidRPr="0000714F" w:rsidRDefault="00B334C3" w:rsidP="00D0262E">
            <w:pPr>
              <w:jc w:val="both"/>
              <w:rPr>
                <w:rFonts w:cs="Arial"/>
                <w:b/>
              </w:rPr>
            </w:pPr>
            <w:r w:rsidRPr="0000714F">
              <w:rPr>
                <w:rFonts w:cs="Arial"/>
                <w:b/>
              </w:rPr>
              <w:lastRenderedPageBreak/>
              <w:t>CommitmentTypeIndicationAttr</w:t>
            </w:r>
          </w:p>
        </w:tc>
        <w:tc>
          <w:tcPr>
            <w:tcW w:w="6548" w:type="dxa"/>
          </w:tcPr>
          <w:p w14:paraId="4D5CC4A9" w14:textId="77777777" w:rsidR="00B334C3" w:rsidRDefault="00B334C3" w:rsidP="00D0262E">
            <w:pPr>
              <w:jc w:val="both"/>
              <w:rPr>
                <w:rFonts w:cs="Arial"/>
              </w:rPr>
            </w:pPr>
            <w:r w:rsidRPr="0000714F">
              <w:rPr>
                <w:rFonts w:cs="Arial"/>
              </w:rPr>
              <w:t xml:space="preserve">İmza amacını belirtmek için kullanılabilir. İmzalanan verinin tarafınızdan oluşturulmuş olduğunu, sadece imzanın içeriğini onayladığınızı vs. belirtebilirsiniz. </w:t>
            </w:r>
            <w:r w:rsidRPr="00214CE4">
              <w:rPr>
                <w:rFonts w:ascii="Courier New" w:eastAsia="Times New Roman" w:hAnsi="Courier New" w:cs="Courier New"/>
                <w:i/>
                <w:lang w:val="tr-TR" w:bidi="ar-SA"/>
              </w:rPr>
              <w:t>CommitmentType</w:t>
            </w:r>
            <w:r w:rsidRPr="0000714F">
              <w:rPr>
                <w:rFonts w:cs="Arial"/>
              </w:rPr>
              <w:t xml:space="preserve"> sınıfında tanımlanmış aşağıdaki değerler verilebilir.</w:t>
            </w:r>
          </w:p>
          <w:p w14:paraId="2BA2FAF4" w14:textId="54A15C3F" w:rsidR="003A2A70" w:rsidRPr="0000714F" w:rsidRDefault="003A2A70" w:rsidP="00D0262E">
            <w:pPr>
              <w:jc w:val="both"/>
              <w:rPr>
                <w:rFonts w:cs="Arial"/>
              </w:rPr>
            </w:pPr>
          </w:p>
        </w:tc>
      </w:tr>
      <w:tr w:rsidR="00B334C3" w:rsidRPr="0000714F" w14:paraId="38BB27AA" w14:textId="77777777" w:rsidTr="00D0262E">
        <w:tc>
          <w:tcPr>
            <w:tcW w:w="3074" w:type="dxa"/>
          </w:tcPr>
          <w:p w14:paraId="6B23A5B3" w14:textId="77777777" w:rsidR="00B334C3" w:rsidRPr="0000714F" w:rsidRDefault="00B334C3" w:rsidP="00D0262E">
            <w:pPr>
              <w:jc w:val="both"/>
              <w:rPr>
                <w:rFonts w:cs="Arial"/>
                <w:b/>
              </w:rPr>
            </w:pPr>
            <w:r w:rsidRPr="0000714F">
              <w:rPr>
                <w:rFonts w:cs="Arial"/>
                <w:b/>
              </w:rPr>
              <w:t>RECEIPT</w:t>
            </w:r>
          </w:p>
        </w:tc>
        <w:tc>
          <w:tcPr>
            <w:tcW w:w="6548" w:type="dxa"/>
          </w:tcPr>
          <w:p w14:paraId="5198C5E1" w14:textId="31787B23" w:rsidR="00B334C3" w:rsidRPr="0000714F" w:rsidRDefault="00B334C3" w:rsidP="00D0262E">
            <w:pPr>
              <w:jc w:val="both"/>
              <w:rPr>
                <w:rFonts w:cs="Arial"/>
              </w:rPr>
            </w:pPr>
            <w:r w:rsidRPr="0000714F">
              <w:rPr>
                <w:rFonts w:cs="Arial"/>
              </w:rPr>
              <w:t>İmza sa</w:t>
            </w:r>
            <w:r w:rsidR="00F874C3">
              <w:rPr>
                <w:rFonts w:cs="Arial"/>
              </w:rPr>
              <w:t xml:space="preserve">hibinin imzalı belgeyi </w:t>
            </w:r>
            <w:r w:rsidR="000E6A56">
              <w:rPr>
                <w:rFonts w:cs="Arial"/>
              </w:rPr>
              <w:t>aldığını</w:t>
            </w:r>
            <w:r w:rsidR="000E6A56" w:rsidRPr="0000714F">
              <w:rPr>
                <w:rFonts w:cs="Arial"/>
              </w:rPr>
              <w:t xml:space="preserve"> (</w:t>
            </w:r>
            <w:r w:rsidRPr="0000714F">
              <w:rPr>
                <w:rFonts w:cs="Arial"/>
              </w:rPr>
              <w:t>bir yerden geliyor ise) belirtmek için kullanılır.</w:t>
            </w:r>
          </w:p>
          <w:p w14:paraId="6CEC1A55" w14:textId="77777777" w:rsidR="00B334C3" w:rsidRPr="0000714F" w:rsidRDefault="00B334C3" w:rsidP="00D0262E">
            <w:pPr>
              <w:jc w:val="both"/>
              <w:rPr>
                <w:rFonts w:cs="Arial"/>
              </w:rPr>
            </w:pPr>
          </w:p>
        </w:tc>
      </w:tr>
      <w:tr w:rsidR="00B334C3" w:rsidRPr="0000714F" w14:paraId="1609A822" w14:textId="77777777" w:rsidTr="00D0262E">
        <w:tc>
          <w:tcPr>
            <w:tcW w:w="3074" w:type="dxa"/>
          </w:tcPr>
          <w:p w14:paraId="7EED771A" w14:textId="77777777" w:rsidR="00B334C3" w:rsidRPr="0000714F" w:rsidRDefault="00B334C3" w:rsidP="00D0262E">
            <w:pPr>
              <w:jc w:val="both"/>
              <w:rPr>
                <w:rFonts w:cs="Arial"/>
                <w:b/>
              </w:rPr>
            </w:pPr>
            <w:r w:rsidRPr="0000714F">
              <w:rPr>
                <w:rFonts w:cs="Arial"/>
                <w:b/>
              </w:rPr>
              <w:t>SENDER</w:t>
            </w:r>
          </w:p>
        </w:tc>
        <w:tc>
          <w:tcPr>
            <w:tcW w:w="6548" w:type="dxa"/>
          </w:tcPr>
          <w:p w14:paraId="76FF122F" w14:textId="1EDA40A6" w:rsidR="00B334C3" w:rsidRPr="0000714F" w:rsidRDefault="00B334C3" w:rsidP="00D0262E">
            <w:pPr>
              <w:jc w:val="both"/>
              <w:rPr>
                <w:rFonts w:cs="Arial"/>
              </w:rPr>
            </w:pPr>
            <w:r w:rsidRPr="0000714F">
              <w:rPr>
                <w:rFonts w:cs="Arial"/>
              </w:rPr>
              <w:t>İmzalı veriyi gönderenin</w:t>
            </w:r>
            <w:r w:rsidR="00E16757">
              <w:rPr>
                <w:rFonts w:cs="Arial"/>
              </w:rPr>
              <w:t xml:space="preserve"> </w:t>
            </w:r>
            <w:r w:rsidRPr="0000714F">
              <w:rPr>
                <w:rFonts w:cs="Arial"/>
              </w:rPr>
              <w:t>(imzalı veri bir yere gönderiliyor ise) veriyi gönderen kişi olduğunu belirtmek için kullanılır. Yani imza sahibinin gönderilen verinin içeriğini onayladığı anlamına gelmez sadece bunu ben gönderdim demektir</w:t>
            </w:r>
            <w:r w:rsidR="00BA6078">
              <w:rPr>
                <w:rFonts w:cs="Arial"/>
              </w:rPr>
              <w:t>.</w:t>
            </w:r>
          </w:p>
          <w:p w14:paraId="32698B16" w14:textId="77777777" w:rsidR="00B334C3" w:rsidRPr="0000714F" w:rsidRDefault="00B334C3" w:rsidP="00D0262E">
            <w:pPr>
              <w:jc w:val="both"/>
              <w:rPr>
                <w:rFonts w:cs="Arial"/>
              </w:rPr>
            </w:pPr>
          </w:p>
        </w:tc>
      </w:tr>
      <w:tr w:rsidR="00B334C3" w:rsidRPr="0000714F" w14:paraId="204A97D5" w14:textId="77777777" w:rsidTr="00D0262E">
        <w:tc>
          <w:tcPr>
            <w:tcW w:w="3074" w:type="dxa"/>
          </w:tcPr>
          <w:p w14:paraId="0B83CB5D" w14:textId="77777777" w:rsidR="00B334C3" w:rsidRPr="0000714F" w:rsidRDefault="00B334C3" w:rsidP="00D0262E">
            <w:pPr>
              <w:jc w:val="both"/>
              <w:rPr>
                <w:rFonts w:cs="Arial"/>
                <w:b/>
              </w:rPr>
            </w:pPr>
            <w:r w:rsidRPr="0000714F">
              <w:rPr>
                <w:rFonts w:cs="Arial"/>
                <w:b/>
              </w:rPr>
              <w:t>APPROVAL</w:t>
            </w:r>
          </w:p>
        </w:tc>
        <w:tc>
          <w:tcPr>
            <w:tcW w:w="6548" w:type="dxa"/>
          </w:tcPr>
          <w:p w14:paraId="10104F25" w14:textId="6FCBCC73" w:rsidR="00B334C3" w:rsidRDefault="00B334C3" w:rsidP="00D0262E">
            <w:pPr>
              <w:jc w:val="both"/>
              <w:rPr>
                <w:rFonts w:cs="Arial"/>
              </w:rPr>
            </w:pPr>
            <w:r w:rsidRPr="0000714F">
              <w:rPr>
                <w:rFonts w:cs="Arial"/>
              </w:rPr>
              <w:t>İmza sahibinin</w:t>
            </w:r>
            <w:r w:rsidR="003A32BB">
              <w:rPr>
                <w:rFonts w:cs="Arial"/>
              </w:rPr>
              <w:t>,</w:t>
            </w:r>
            <w:r w:rsidRPr="0000714F">
              <w:rPr>
                <w:rFonts w:cs="Arial"/>
              </w:rPr>
              <w:t xml:space="preserve"> belgenin içeriğini onayladığını belirtmek için kullanılır.</w:t>
            </w:r>
          </w:p>
          <w:p w14:paraId="35D0A4AF" w14:textId="51499CC7" w:rsidR="00BA6078" w:rsidRPr="0000714F" w:rsidRDefault="00BA6078" w:rsidP="00D0262E">
            <w:pPr>
              <w:jc w:val="both"/>
              <w:rPr>
                <w:rFonts w:cs="Arial"/>
              </w:rPr>
            </w:pPr>
          </w:p>
        </w:tc>
      </w:tr>
      <w:tr w:rsidR="00B334C3" w:rsidRPr="0000714F" w14:paraId="3633A57D" w14:textId="77777777" w:rsidTr="00D0262E">
        <w:tc>
          <w:tcPr>
            <w:tcW w:w="3074" w:type="dxa"/>
          </w:tcPr>
          <w:p w14:paraId="68AF7A14" w14:textId="77777777" w:rsidR="00B334C3" w:rsidRPr="0000714F" w:rsidRDefault="00B334C3" w:rsidP="00D0262E">
            <w:pPr>
              <w:jc w:val="both"/>
              <w:rPr>
                <w:rFonts w:cs="Arial"/>
                <w:b/>
              </w:rPr>
            </w:pPr>
            <w:r w:rsidRPr="0000714F">
              <w:rPr>
                <w:rFonts w:cs="Arial"/>
                <w:b/>
              </w:rPr>
              <w:t>APPROVAL, DELIVERY</w:t>
            </w:r>
          </w:p>
        </w:tc>
        <w:tc>
          <w:tcPr>
            <w:tcW w:w="6548" w:type="dxa"/>
          </w:tcPr>
          <w:p w14:paraId="2EEB37D8" w14:textId="35EEDD4C" w:rsidR="00B334C3" w:rsidRPr="0000714F" w:rsidRDefault="00BA6078" w:rsidP="00D0262E">
            <w:pPr>
              <w:jc w:val="both"/>
              <w:rPr>
                <w:rFonts w:cs="Arial"/>
              </w:rPr>
            </w:pPr>
            <w:r>
              <w:rPr>
                <w:rFonts w:cs="Arial"/>
              </w:rPr>
              <w:t>B</w:t>
            </w:r>
            <w:r w:rsidR="00B334C3" w:rsidRPr="0000714F">
              <w:rPr>
                <w:rFonts w:cs="Arial"/>
              </w:rPr>
              <w:t>ir mesaj gönderildiğinde, bu mesajın karşı tarafa iletildiğini belirtmede kullanılır. Bu tür bir imza genelde güvenilir servis sağlayıcılar</w:t>
            </w:r>
            <w:r w:rsidR="00E16757">
              <w:rPr>
                <w:rFonts w:cs="Arial"/>
              </w:rPr>
              <w:t xml:space="preserve"> </w:t>
            </w:r>
            <w:r w:rsidR="00B334C3" w:rsidRPr="0000714F">
              <w:rPr>
                <w:rFonts w:cs="Arial"/>
              </w:rPr>
              <w:t>(TSP-Trusted Service Provider) tarafından kullanılır.</w:t>
            </w:r>
          </w:p>
          <w:p w14:paraId="10CA2680" w14:textId="77777777" w:rsidR="00B334C3" w:rsidRPr="0000714F" w:rsidRDefault="00B334C3" w:rsidP="00D0262E">
            <w:pPr>
              <w:jc w:val="both"/>
              <w:rPr>
                <w:rFonts w:cs="Arial"/>
              </w:rPr>
            </w:pPr>
          </w:p>
        </w:tc>
      </w:tr>
      <w:tr w:rsidR="00B334C3" w:rsidRPr="0000714F" w14:paraId="78A1A815" w14:textId="77777777" w:rsidTr="00D0262E">
        <w:tc>
          <w:tcPr>
            <w:tcW w:w="3074" w:type="dxa"/>
          </w:tcPr>
          <w:p w14:paraId="76606D98" w14:textId="77777777" w:rsidR="00B334C3" w:rsidRPr="0000714F" w:rsidRDefault="00B334C3" w:rsidP="00D0262E">
            <w:pPr>
              <w:jc w:val="both"/>
              <w:rPr>
                <w:rFonts w:cs="Arial"/>
                <w:b/>
              </w:rPr>
            </w:pPr>
            <w:r w:rsidRPr="0000714F">
              <w:rPr>
                <w:rFonts w:cs="Arial"/>
                <w:b/>
              </w:rPr>
              <w:t>CREATION</w:t>
            </w:r>
          </w:p>
        </w:tc>
        <w:tc>
          <w:tcPr>
            <w:tcW w:w="6548" w:type="dxa"/>
          </w:tcPr>
          <w:p w14:paraId="6C596178" w14:textId="6F63FA4F" w:rsidR="00B334C3" w:rsidRPr="0000714F" w:rsidRDefault="00077244" w:rsidP="00D0262E">
            <w:pPr>
              <w:jc w:val="both"/>
              <w:rPr>
                <w:rFonts w:cs="Arial"/>
              </w:rPr>
            </w:pPr>
            <w:r>
              <w:rPr>
                <w:rFonts w:cs="Arial"/>
              </w:rPr>
              <w:t>İ</w:t>
            </w:r>
            <w:r w:rsidR="00B334C3" w:rsidRPr="0000714F">
              <w:rPr>
                <w:rFonts w:cs="Arial"/>
              </w:rPr>
              <w:t>mza sahibinin</w:t>
            </w:r>
            <w:r w:rsidR="003A32BB">
              <w:rPr>
                <w:rFonts w:cs="Arial"/>
              </w:rPr>
              <w:t>,</w:t>
            </w:r>
            <w:r w:rsidR="00B334C3" w:rsidRPr="0000714F">
              <w:rPr>
                <w:rFonts w:cs="Arial"/>
              </w:rPr>
              <w:t xml:space="preserve"> belgeyi oluşturan kişi olduğunu belirtmek için kullanılır.</w:t>
            </w:r>
            <w:r w:rsidR="003A32BB">
              <w:rPr>
                <w:rFonts w:cs="Arial"/>
              </w:rPr>
              <w:t xml:space="preserve"> İmza sahibinin,</w:t>
            </w:r>
            <w:r w:rsidR="00B334C3" w:rsidRPr="0000714F">
              <w:rPr>
                <w:rFonts w:cs="Arial"/>
              </w:rPr>
              <w:t xml:space="preserve"> </w:t>
            </w:r>
            <w:r w:rsidR="003A32BB">
              <w:rPr>
                <w:rFonts w:cs="Arial"/>
              </w:rPr>
              <w:t>b</w:t>
            </w:r>
            <w:r w:rsidR="00B334C3" w:rsidRPr="0000714F">
              <w:rPr>
                <w:rFonts w:cs="Arial"/>
              </w:rPr>
              <w:t>elge içeriğini onayladığı veya gönderdiği anlamına gelmez.</w:t>
            </w:r>
          </w:p>
          <w:p w14:paraId="3BFD1F2C" w14:textId="77777777" w:rsidR="00B334C3" w:rsidRPr="0000714F" w:rsidRDefault="00B334C3" w:rsidP="00D0262E">
            <w:pPr>
              <w:jc w:val="both"/>
              <w:rPr>
                <w:rFonts w:cs="Arial"/>
              </w:rPr>
            </w:pPr>
          </w:p>
        </w:tc>
      </w:tr>
      <w:tr w:rsidR="00B334C3" w:rsidRPr="0000714F" w14:paraId="112DAF1B" w14:textId="77777777" w:rsidTr="00D0262E">
        <w:tc>
          <w:tcPr>
            <w:tcW w:w="3074" w:type="dxa"/>
          </w:tcPr>
          <w:p w14:paraId="6CBA2A4F" w14:textId="77777777" w:rsidR="00B334C3" w:rsidRPr="0000714F" w:rsidRDefault="00B334C3" w:rsidP="00D0262E">
            <w:pPr>
              <w:jc w:val="both"/>
              <w:rPr>
                <w:rFonts w:cs="Arial"/>
                <w:b/>
              </w:rPr>
            </w:pPr>
            <w:r w:rsidRPr="0000714F">
              <w:rPr>
                <w:rFonts w:cs="Arial"/>
                <w:b/>
              </w:rPr>
              <w:t>ORIGIN</w:t>
            </w:r>
          </w:p>
        </w:tc>
        <w:tc>
          <w:tcPr>
            <w:tcW w:w="6548" w:type="dxa"/>
          </w:tcPr>
          <w:p w14:paraId="3CF5FC21" w14:textId="02019C0F" w:rsidR="00B334C3" w:rsidRPr="0000714F" w:rsidRDefault="00077244" w:rsidP="00D0262E">
            <w:pPr>
              <w:jc w:val="both"/>
              <w:rPr>
                <w:rFonts w:cs="Arial"/>
              </w:rPr>
            </w:pPr>
            <w:r>
              <w:rPr>
                <w:rFonts w:cs="Arial"/>
              </w:rPr>
              <w:t>İ</w:t>
            </w:r>
            <w:r w:rsidR="00B334C3" w:rsidRPr="0000714F">
              <w:rPr>
                <w:rFonts w:cs="Arial"/>
              </w:rPr>
              <w:t>mza sahibinin belgeyi oluşturduğunu, içeriğini onayladığını ve gönderenin de kendisi olduğunu belirtmek için kullanılır</w:t>
            </w:r>
            <w:r w:rsidR="00F461F1">
              <w:rPr>
                <w:rFonts w:cs="Arial"/>
              </w:rPr>
              <w:t>.</w:t>
            </w:r>
          </w:p>
          <w:p w14:paraId="43D65953" w14:textId="77777777" w:rsidR="00B334C3" w:rsidRPr="0000714F" w:rsidRDefault="00B334C3" w:rsidP="00D0262E">
            <w:pPr>
              <w:jc w:val="both"/>
              <w:rPr>
                <w:rFonts w:cs="Arial"/>
              </w:rPr>
            </w:pPr>
          </w:p>
        </w:tc>
      </w:tr>
      <w:tr w:rsidR="00B334C3" w:rsidRPr="0000714F" w14:paraId="41602E66" w14:textId="77777777" w:rsidTr="00D0262E">
        <w:tc>
          <w:tcPr>
            <w:tcW w:w="3074" w:type="dxa"/>
          </w:tcPr>
          <w:p w14:paraId="20A34C24" w14:textId="77777777" w:rsidR="00B334C3" w:rsidRPr="0000714F" w:rsidRDefault="00B334C3" w:rsidP="00D0262E">
            <w:pPr>
              <w:jc w:val="both"/>
              <w:rPr>
                <w:rFonts w:cs="Arial"/>
                <w:b/>
              </w:rPr>
            </w:pPr>
            <w:r w:rsidRPr="0000714F">
              <w:rPr>
                <w:rFonts w:cs="Arial"/>
                <w:b/>
              </w:rPr>
              <w:t>ContentIdentifierAttr</w:t>
            </w:r>
          </w:p>
        </w:tc>
        <w:tc>
          <w:tcPr>
            <w:tcW w:w="6548" w:type="dxa"/>
          </w:tcPr>
          <w:p w14:paraId="33ACD6CC" w14:textId="76040DD5" w:rsidR="00B334C3" w:rsidRPr="0000714F" w:rsidRDefault="006F7480" w:rsidP="00D0262E">
            <w:pPr>
              <w:jc w:val="both"/>
              <w:rPr>
                <w:rFonts w:cs="Arial"/>
              </w:rPr>
            </w:pPr>
            <w:r>
              <w:rPr>
                <w:rFonts w:cs="Arial"/>
              </w:rPr>
              <w:t>İ</w:t>
            </w:r>
            <w:r w:rsidR="00B334C3" w:rsidRPr="0000714F">
              <w:rPr>
                <w:rFonts w:cs="Arial"/>
              </w:rPr>
              <w:t>mzalanan içeriği tanımlamak için kullanılır. Özellikle ayrık imzada imzalanan d</w:t>
            </w:r>
            <w:r w:rsidR="00E27B00">
              <w:rPr>
                <w:rFonts w:cs="Arial"/>
              </w:rPr>
              <w:t>o</w:t>
            </w:r>
            <w:r w:rsidR="00B334C3" w:rsidRPr="0000714F">
              <w:rPr>
                <w:rFonts w:cs="Arial"/>
              </w:rPr>
              <w:t xml:space="preserve">kümanı imza ile </w:t>
            </w:r>
            <w:r w:rsidR="00CB79BE">
              <w:rPr>
                <w:rFonts w:cs="Arial"/>
              </w:rPr>
              <w:t>eşleştirmek</w:t>
            </w:r>
            <w:r w:rsidR="00CB79BE" w:rsidRPr="0000714F">
              <w:rPr>
                <w:rFonts w:cs="Arial"/>
              </w:rPr>
              <w:t xml:space="preserve"> </w:t>
            </w:r>
            <w:r w:rsidR="00B334C3" w:rsidRPr="0000714F">
              <w:rPr>
                <w:rFonts w:cs="Arial"/>
              </w:rPr>
              <w:t>için kullanılabilir</w:t>
            </w:r>
            <w:r w:rsidR="00B334C3" w:rsidRPr="00D872AB">
              <w:rPr>
                <w:rFonts w:ascii="Courier New" w:eastAsia="Times New Roman" w:hAnsi="Courier New" w:cs="Courier New"/>
                <w:i/>
                <w:lang w:val="tr-TR" w:bidi="ar-SA"/>
              </w:rPr>
              <w:t xml:space="preserve">. </w:t>
            </w:r>
            <w:r w:rsidR="00B334C3" w:rsidRPr="00A460AA">
              <w:rPr>
                <w:rFonts w:eastAsia="Times New Roman" w:cs="Arial"/>
                <w:iCs/>
                <w:lang w:val="tr-TR" w:bidi="ar-SA"/>
              </w:rPr>
              <w:t>byte[</w:t>
            </w:r>
            <w:r w:rsidR="00A460AA">
              <w:rPr>
                <w:rFonts w:eastAsia="Times New Roman" w:cs="Arial"/>
                <w:iCs/>
                <w:lang w:val="tr-TR" w:bidi="ar-SA"/>
              </w:rPr>
              <w:t xml:space="preserve"> </w:t>
            </w:r>
            <w:r w:rsidR="00B334C3" w:rsidRPr="00A460AA">
              <w:rPr>
                <w:rFonts w:eastAsia="Times New Roman" w:cs="Arial"/>
                <w:iCs/>
                <w:lang w:val="tr-TR" w:bidi="ar-SA"/>
              </w:rPr>
              <w:t>]</w:t>
            </w:r>
            <w:r w:rsidR="00B334C3" w:rsidRPr="0000714F">
              <w:rPr>
                <w:rFonts w:cs="Arial"/>
              </w:rPr>
              <w:t xml:space="preserve"> olacak şekilde herhangi bir değer olabilir.</w:t>
            </w:r>
          </w:p>
          <w:p w14:paraId="08B92229" w14:textId="77777777" w:rsidR="00B334C3" w:rsidRPr="0000714F" w:rsidRDefault="00B334C3" w:rsidP="00D0262E">
            <w:pPr>
              <w:jc w:val="both"/>
              <w:rPr>
                <w:rFonts w:cs="Arial"/>
              </w:rPr>
            </w:pPr>
          </w:p>
        </w:tc>
      </w:tr>
      <w:tr w:rsidR="00B334C3" w:rsidRPr="0000714F" w14:paraId="1B345B57" w14:textId="77777777" w:rsidTr="00D0262E">
        <w:tc>
          <w:tcPr>
            <w:tcW w:w="3074" w:type="dxa"/>
          </w:tcPr>
          <w:p w14:paraId="21E0DF0A" w14:textId="77777777" w:rsidR="00B334C3" w:rsidRPr="0000714F" w:rsidRDefault="00B334C3" w:rsidP="00D0262E">
            <w:pPr>
              <w:jc w:val="both"/>
              <w:rPr>
                <w:rFonts w:cs="Arial"/>
                <w:b/>
              </w:rPr>
            </w:pPr>
            <w:r w:rsidRPr="0000714F">
              <w:rPr>
                <w:rFonts w:cs="Arial"/>
                <w:b/>
              </w:rPr>
              <w:t>ContentHintsAttr</w:t>
            </w:r>
          </w:p>
        </w:tc>
        <w:tc>
          <w:tcPr>
            <w:tcW w:w="6548" w:type="dxa"/>
          </w:tcPr>
          <w:p w14:paraId="4E362707" w14:textId="77777777" w:rsidR="00B334C3" w:rsidRDefault="00962DC0" w:rsidP="00D0262E">
            <w:pPr>
              <w:jc w:val="both"/>
              <w:rPr>
                <w:rFonts w:cs="Arial"/>
              </w:rPr>
            </w:pPr>
            <w:r>
              <w:rPr>
                <w:rFonts w:cs="Arial"/>
              </w:rPr>
              <w:t>İ</w:t>
            </w:r>
            <w:r w:rsidR="00B334C3" w:rsidRPr="0000714F">
              <w:rPr>
                <w:rFonts w:cs="Arial"/>
              </w:rPr>
              <w:t>mzalanan içerik hakkında alıcıya fikir vermek amacıyla kullanılır.</w:t>
            </w:r>
          </w:p>
          <w:p w14:paraId="66CE80E9" w14:textId="1344B73C" w:rsidR="007F503B" w:rsidRPr="0000714F" w:rsidRDefault="007F503B" w:rsidP="00D0262E">
            <w:pPr>
              <w:jc w:val="both"/>
              <w:rPr>
                <w:rFonts w:cs="Arial"/>
              </w:rPr>
            </w:pPr>
          </w:p>
        </w:tc>
      </w:tr>
      <w:tr w:rsidR="00B334C3" w:rsidRPr="0000714F" w14:paraId="63D2FFDD" w14:textId="77777777" w:rsidTr="00D0262E">
        <w:tc>
          <w:tcPr>
            <w:tcW w:w="3074" w:type="dxa"/>
          </w:tcPr>
          <w:p w14:paraId="42A0D346" w14:textId="77777777" w:rsidR="00B334C3" w:rsidRPr="0000714F" w:rsidRDefault="00B334C3" w:rsidP="00D0262E">
            <w:pPr>
              <w:jc w:val="both"/>
              <w:rPr>
                <w:rFonts w:cs="Arial"/>
                <w:b/>
              </w:rPr>
            </w:pPr>
            <w:r w:rsidRPr="0000714F">
              <w:rPr>
                <w:rFonts w:cs="Arial"/>
                <w:b/>
              </w:rPr>
              <w:t>SignerAttributesAttr</w:t>
            </w:r>
          </w:p>
        </w:tc>
        <w:tc>
          <w:tcPr>
            <w:tcW w:w="6548" w:type="dxa"/>
          </w:tcPr>
          <w:p w14:paraId="2ED606E3" w14:textId="09FF6843" w:rsidR="00B334C3" w:rsidRPr="0000714F" w:rsidRDefault="00962DC0" w:rsidP="00D0262E">
            <w:pPr>
              <w:jc w:val="both"/>
              <w:rPr>
                <w:rFonts w:cs="Arial"/>
              </w:rPr>
            </w:pPr>
            <w:r>
              <w:rPr>
                <w:rFonts w:cs="Arial"/>
              </w:rPr>
              <w:t>İ</w:t>
            </w:r>
            <w:r w:rsidR="00B334C3" w:rsidRPr="0000714F">
              <w:rPr>
                <w:rFonts w:cs="Arial"/>
              </w:rPr>
              <w:t xml:space="preserve">mzalayan kişi hakkında bilgiler içerir. İmzalayanın iddia ettiği özellikleri </w:t>
            </w:r>
            <w:r w:rsidR="00E16757" w:rsidRPr="0000714F">
              <w:rPr>
                <w:rFonts w:cs="Arial"/>
              </w:rPr>
              <w:t>veya imzalayanın</w:t>
            </w:r>
            <w:r w:rsidR="00B334C3" w:rsidRPr="0000714F">
              <w:rPr>
                <w:rFonts w:cs="Arial"/>
              </w:rPr>
              <w:t xml:space="preserve"> yetki sertifikasını barındırabilir.</w:t>
            </w:r>
          </w:p>
        </w:tc>
      </w:tr>
    </w:tbl>
    <w:p w14:paraId="30AEB37A" w14:textId="77777777" w:rsidR="00B334C3" w:rsidRDefault="00B334C3" w:rsidP="00B334C3">
      <w:pPr>
        <w:jc w:val="both"/>
      </w:pPr>
    </w:p>
    <w:p w14:paraId="39282244" w14:textId="03507B33" w:rsidR="00B334C3" w:rsidRDefault="00B334C3" w:rsidP="00B334C3">
      <w:pPr>
        <w:jc w:val="both"/>
        <w:rPr>
          <w:rFonts w:cs="Arial"/>
        </w:rPr>
      </w:pPr>
      <w:r w:rsidRPr="0000714F">
        <w:rPr>
          <w:rFonts w:cs="Arial"/>
        </w:rPr>
        <w:t>İmza atma sırasında imzaya eklenmek istenen özellikler</w:t>
      </w:r>
      <w:r w:rsidR="0045362F">
        <w:rPr>
          <w:rFonts w:cs="Arial"/>
        </w:rPr>
        <w:t>,</w:t>
      </w:r>
      <w:r w:rsidRPr="0000714F">
        <w:rPr>
          <w:rFonts w:cs="Arial"/>
        </w:rPr>
        <w:t xml:space="preserve"> bir listeye konularak kütüphaneye verilir. Eklenecek alanın değeri</w:t>
      </w:r>
      <w:r w:rsidR="00962DC0">
        <w:rPr>
          <w:rFonts w:cs="Arial"/>
        </w:rPr>
        <w:t>,</w:t>
      </w:r>
      <w:r w:rsidRPr="0000714F">
        <w:rPr>
          <w:rFonts w:cs="Arial"/>
        </w:rPr>
        <w:t xml:space="preserve"> alanın yaratılması sırasında kurucu fonksiyona verilir. Aşağıda</w:t>
      </w:r>
      <w:r w:rsidR="0045362F">
        <w:rPr>
          <w:rFonts w:cs="Arial"/>
        </w:rPr>
        <w:t xml:space="preserve"> yer alan</w:t>
      </w:r>
      <w:r w:rsidRPr="0000714F">
        <w:rPr>
          <w:rFonts w:cs="Arial"/>
        </w:rPr>
        <w:t xml:space="preserve"> örnekteki gibi imzaya eklenirler ve imzadan okunurlar.</w:t>
      </w:r>
    </w:p>
    <w:p w14:paraId="408B1722" w14:textId="3452CEE8" w:rsidR="00953553" w:rsidRDefault="00953553" w:rsidP="00B334C3">
      <w:pPr>
        <w:jc w:val="both"/>
        <w:rPr>
          <w:rFonts w:cs="Arial"/>
        </w:rPr>
      </w:pPr>
    </w:p>
    <w:p w14:paraId="67D8728B" w14:textId="77777777" w:rsidR="002311DE" w:rsidRDefault="002311DE" w:rsidP="00B334C3">
      <w:pPr>
        <w:jc w:val="both"/>
        <w:rPr>
          <w:rFonts w:cs="Arial"/>
        </w:rPr>
      </w:pPr>
    </w:p>
    <w:p w14:paraId="3E091520" w14:textId="77777777" w:rsidR="00B334C3" w:rsidRPr="003E6009" w:rsidRDefault="00B334C3" w:rsidP="00B334C3">
      <w:pPr>
        <w:pStyle w:val="BodyText"/>
        <w:rPr>
          <w:b/>
          <w:sz w:val="22"/>
          <w:szCs w:val="22"/>
        </w:rPr>
      </w:pPr>
      <w:r w:rsidRPr="003E6009">
        <w:rPr>
          <w:b/>
          <w:sz w:val="22"/>
          <w:szCs w:val="22"/>
        </w:rPr>
        <w:lastRenderedPageBreak/>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636A840B" w14:textId="77777777" w:rsidTr="00343E15">
        <w:tc>
          <w:tcPr>
            <w:tcW w:w="9546" w:type="dxa"/>
            <w:shd w:val="clear" w:color="auto" w:fill="F8F8F8"/>
          </w:tcPr>
          <w:p w14:paraId="7D7C3EBE"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323F70"/>
                <w:sz w:val="20"/>
                <w:szCs w:val="20"/>
                <w:lang w:val="tr-TR"/>
              </w:rPr>
              <w:t>List</w:t>
            </w:r>
            <w:r w:rsidRPr="001C3748">
              <w:rPr>
                <w:rFonts w:ascii="Consolas" w:hAnsi="Consolas" w:cs="Consolas"/>
                <w:color w:val="000000"/>
                <w:sz w:val="20"/>
                <w:szCs w:val="20"/>
                <w:lang w:val="tr-TR"/>
              </w:rPr>
              <w:t>&lt;</w:t>
            </w:r>
            <w:r w:rsidRPr="001C3748">
              <w:rPr>
                <w:rFonts w:ascii="Consolas" w:hAnsi="Consolas" w:cs="Consolas"/>
                <w:bCs/>
                <w:color w:val="323F70"/>
                <w:sz w:val="20"/>
                <w:szCs w:val="20"/>
                <w:lang w:val="tr-TR"/>
              </w:rPr>
              <w:t>IAttribute</w:t>
            </w:r>
            <w:r w:rsidRPr="001C3748">
              <w:rPr>
                <w:rFonts w:ascii="Consolas" w:hAnsi="Consolas" w:cs="Consolas"/>
                <w:color w:val="000000"/>
                <w:sz w:val="20"/>
                <w:szCs w:val="20"/>
                <w:lang w:val="tr-TR"/>
              </w:rPr>
              <w:t xml:space="preserve">&gt; optionalAttributes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ArrayList</w:t>
            </w:r>
            <w:r w:rsidRPr="001C3748">
              <w:rPr>
                <w:rFonts w:ascii="Consolas" w:hAnsi="Consolas" w:cs="Consolas"/>
                <w:color w:val="000000"/>
                <w:sz w:val="20"/>
                <w:szCs w:val="20"/>
                <w:lang w:val="tr-TR"/>
              </w:rPr>
              <w:t>&lt;</w:t>
            </w:r>
            <w:r w:rsidRPr="001C3748">
              <w:rPr>
                <w:rFonts w:ascii="Consolas" w:hAnsi="Consolas" w:cs="Consolas"/>
                <w:bCs/>
                <w:color w:val="323F70"/>
                <w:sz w:val="20"/>
                <w:szCs w:val="20"/>
                <w:lang w:val="tr-TR"/>
              </w:rPr>
              <w:t>IAttribute</w:t>
            </w:r>
            <w:r w:rsidRPr="001C3748">
              <w:rPr>
                <w:rFonts w:ascii="Consolas" w:hAnsi="Consolas" w:cs="Consolas"/>
                <w:color w:val="000000"/>
                <w:sz w:val="20"/>
                <w:szCs w:val="20"/>
                <w:lang w:val="tr-TR"/>
              </w:rPr>
              <w:t>&gt;();</w:t>
            </w:r>
          </w:p>
          <w:p w14:paraId="2280023A"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optionalAttributes.add(</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SigningTimeAttr</w:t>
            </w:r>
            <w:r w:rsidRPr="001C3748">
              <w:rPr>
                <w:rFonts w:ascii="Consolas" w:hAnsi="Consolas" w:cs="Consolas"/>
                <w:color w:val="000000"/>
                <w:sz w:val="20"/>
                <w:szCs w:val="20"/>
                <w:lang w:val="tr-TR"/>
              </w:rPr>
              <w:t>(</w:t>
            </w:r>
            <w:r w:rsidRPr="001C3748">
              <w:rPr>
                <w:rFonts w:ascii="Consolas" w:hAnsi="Consolas" w:cs="Consolas"/>
                <w:bCs/>
                <w:color w:val="005032"/>
                <w:sz w:val="20"/>
                <w:szCs w:val="20"/>
                <w:lang w:val="tr-TR"/>
              </w:rPr>
              <w:t>Calendar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getInstance</w:t>
            </w:r>
            <w:r w:rsidRPr="001C3748">
              <w:rPr>
                <w:rFonts w:ascii="Consolas" w:hAnsi="Consolas" w:cs="Consolas"/>
                <w:color w:val="000000"/>
                <w:sz w:val="20"/>
                <w:szCs w:val="20"/>
                <w:lang w:val="tr-TR"/>
              </w:rPr>
              <w:t>()));</w:t>
            </w:r>
          </w:p>
          <w:p w14:paraId="23E220A5" w14:textId="3B173CC3"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optionalAttributes.add(</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SignerLocationAttr</w:t>
            </w:r>
            <w:r w:rsidRPr="001C3748">
              <w:rPr>
                <w:rFonts w:ascii="Consolas" w:hAnsi="Consolas" w:cs="Consolas"/>
                <w:color w:val="000000"/>
                <w:sz w:val="20"/>
                <w:szCs w:val="20"/>
                <w:lang w:val="tr-TR"/>
              </w:rPr>
              <w:t>(</w:t>
            </w:r>
            <w:r w:rsidRPr="001C3748">
              <w:rPr>
                <w:rFonts w:ascii="Consolas" w:hAnsi="Consolas" w:cs="Consolas"/>
                <w:color w:val="2A00FF"/>
                <w:sz w:val="20"/>
                <w:szCs w:val="20"/>
                <w:lang w:val="tr-TR"/>
              </w:rPr>
              <w:t>"TURKEY"</w:t>
            </w:r>
            <w:r w:rsidRPr="001C3748">
              <w:rPr>
                <w:rFonts w:ascii="Consolas" w:hAnsi="Consolas" w:cs="Consolas"/>
                <w:color w:val="000000"/>
                <w:sz w:val="20"/>
                <w:szCs w:val="20"/>
                <w:lang w:val="tr-TR"/>
              </w:rPr>
              <w:t xml:space="preserve">, </w:t>
            </w:r>
            <w:r w:rsidRPr="001C3748">
              <w:rPr>
                <w:rFonts w:ascii="Consolas" w:hAnsi="Consolas" w:cs="Consolas"/>
                <w:color w:val="2A00FF"/>
                <w:sz w:val="20"/>
                <w:szCs w:val="20"/>
                <w:lang w:val="tr-TR"/>
              </w:rPr>
              <w:t>"KOCAELİ"</w:t>
            </w:r>
            <w:r w:rsidRPr="001C3748">
              <w:rPr>
                <w:rFonts w:ascii="Consolas" w:hAnsi="Consolas" w:cs="Consolas"/>
                <w:color w:val="000000"/>
                <w:sz w:val="20"/>
                <w:szCs w:val="20"/>
                <w:lang w:val="tr-TR"/>
              </w:rPr>
              <w:t xml:space="preserve">, </w:t>
            </w:r>
            <w:r w:rsidR="00924E0A" w:rsidRPr="001C3748">
              <w:rPr>
                <w:rFonts w:ascii="Consolas" w:hAnsi="Consolas" w:cs="Consolas"/>
                <w:bCs/>
                <w:color w:val="7F0055"/>
                <w:sz w:val="20"/>
                <w:szCs w:val="20"/>
                <w:lang w:val="tr-TR"/>
              </w:rPr>
              <w:t xml:space="preserve">new </w:t>
            </w:r>
            <w:r w:rsidR="00924E0A" w:rsidRPr="003F1635">
              <w:rPr>
                <w:rFonts w:ascii="Consolas" w:hAnsi="Consolas" w:cs="Consolas"/>
                <w:bCs/>
                <w:color w:val="005032"/>
                <w:sz w:val="20"/>
                <w:szCs w:val="20"/>
                <w:lang w:val="tr-TR"/>
              </w:rPr>
              <w:t>S</w:t>
            </w:r>
            <w:r w:rsidRPr="001C3748">
              <w:rPr>
                <w:rFonts w:ascii="Consolas" w:hAnsi="Consolas" w:cs="Consolas"/>
                <w:bCs/>
                <w:color w:val="005032"/>
                <w:sz w:val="20"/>
                <w:szCs w:val="20"/>
                <w:lang w:val="tr-TR"/>
              </w:rPr>
              <w:t>tring</w:t>
            </w:r>
            <w:r w:rsidRPr="001C3748">
              <w:rPr>
                <w:rFonts w:ascii="Consolas" w:hAnsi="Consolas" w:cs="Consolas"/>
                <w:color w:val="000000"/>
                <w:sz w:val="20"/>
                <w:szCs w:val="20"/>
                <w:lang w:val="tr-TR"/>
              </w:rPr>
              <w:t>[]{</w:t>
            </w:r>
            <w:r w:rsidRPr="001C3748">
              <w:rPr>
                <w:rFonts w:ascii="Consolas" w:hAnsi="Consolas" w:cs="Consolas"/>
                <w:color w:val="2A00FF"/>
                <w:sz w:val="20"/>
                <w:szCs w:val="20"/>
                <w:lang w:val="tr-TR"/>
              </w:rPr>
              <w:t>"TUBITAK UEKAE"</w:t>
            </w:r>
            <w:r w:rsidRPr="001C3748">
              <w:rPr>
                <w:rFonts w:ascii="Consolas" w:hAnsi="Consolas" w:cs="Consolas"/>
                <w:color w:val="000000"/>
                <w:sz w:val="20"/>
                <w:szCs w:val="20"/>
                <w:lang w:val="tr-TR"/>
              </w:rPr>
              <w:t>,</w:t>
            </w:r>
            <w:r w:rsidR="00515E38">
              <w:rPr>
                <w:rFonts w:ascii="Consolas" w:hAnsi="Consolas" w:cs="Consolas"/>
                <w:color w:val="000000"/>
                <w:sz w:val="20"/>
                <w:szCs w:val="20"/>
                <w:lang w:val="tr-TR"/>
              </w:rPr>
              <w:t xml:space="preserve"> </w:t>
            </w:r>
            <w:r w:rsidRPr="001C3748">
              <w:rPr>
                <w:rFonts w:ascii="Consolas" w:hAnsi="Consolas" w:cs="Consolas"/>
                <w:color w:val="2A00FF"/>
                <w:sz w:val="20"/>
                <w:szCs w:val="20"/>
                <w:lang w:val="tr-TR"/>
              </w:rPr>
              <w:t>"GEBZE"</w:t>
            </w:r>
            <w:r w:rsidRPr="001C3748">
              <w:rPr>
                <w:rFonts w:ascii="Consolas" w:hAnsi="Consolas" w:cs="Consolas"/>
                <w:color w:val="000000"/>
                <w:sz w:val="20"/>
                <w:szCs w:val="20"/>
                <w:lang w:val="tr-TR"/>
              </w:rPr>
              <w:t>}));</w:t>
            </w:r>
          </w:p>
          <w:p w14:paraId="350B2EE9"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optionalAttributes.add(</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CommitmentTypeIndicationAttr</w:t>
            </w:r>
            <w:r w:rsidRPr="001C3748">
              <w:rPr>
                <w:rFonts w:ascii="Consolas" w:hAnsi="Consolas" w:cs="Consolas"/>
                <w:color w:val="000000"/>
                <w:sz w:val="20"/>
                <w:szCs w:val="20"/>
                <w:lang w:val="tr-TR"/>
              </w:rPr>
              <w:t>(CommitmentType.</w:t>
            </w:r>
            <w:r w:rsidRPr="001C3748">
              <w:rPr>
                <w:rFonts w:ascii="Consolas" w:hAnsi="Consolas" w:cs="Consolas"/>
                <w:i/>
                <w:iCs/>
                <w:color w:val="0000C0"/>
                <w:sz w:val="20"/>
                <w:szCs w:val="20"/>
                <w:lang w:val="tr-TR"/>
              </w:rPr>
              <w:t>CREATION</w:t>
            </w:r>
            <w:r w:rsidRPr="001C3748">
              <w:rPr>
                <w:rFonts w:ascii="Consolas" w:hAnsi="Consolas" w:cs="Consolas"/>
                <w:color w:val="000000"/>
                <w:sz w:val="20"/>
                <w:szCs w:val="20"/>
                <w:lang w:val="tr-TR"/>
              </w:rPr>
              <w:t>));</w:t>
            </w:r>
          </w:p>
          <w:p w14:paraId="091379BD"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optionalAttributes.add(</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ContentIdentifierAttr</w:t>
            </w:r>
            <w:r w:rsidRPr="001C3748">
              <w:rPr>
                <w:rFonts w:ascii="Consolas" w:hAnsi="Consolas" w:cs="Consolas"/>
                <w:color w:val="000000"/>
                <w:sz w:val="20"/>
                <w:szCs w:val="20"/>
                <w:lang w:val="tr-TR"/>
              </w:rPr>
              <w:t>(</w:t>
            </w:r>
            <w:r w:rsidRPr="001C3748">
              <w:rPr>
                <w:rFonts w:ascii="Consolas" w:hAnsi="Consolas" w:cs="Consolas"/>
                <w:color w:val="2A00FF"/>
                <w:sz w:val="20"/>
                <w:szCs w:val="20"/>
                <w:lang w:val="tr-TR"/>
              </w:rPr>
              <w:t>"PL123456789"</w:t>
            </w:r>
            <w:r w:rsidRPr="001C3748">
              <w:rPr>
                <w:rFonts w:ascii="Consolas" w:hAnsi="Consolas" w:cs="Consolas"/>
                <w:color w:val="000000"/>
                <w:sz w:val="20"/>
                <w:szCs w:val="20"/>
                <w:lang w:val="tr-TR"/>
              </w:rPr>
              <w:t>.getBytes(</w:t>
            </w:r>
            <w:r w:rsidRPr="001C3748">
              <w:rPr>
                <w:rFonts w:ascii="Consolas" w:hAnsi="Consolas" w:cs="Consolas"/>
                <w:color w:val="2A00FF"/>
                <w:sz w:val="20"/>
                <w:szCs w:val="20"/>
                <w:lang w:val="tr-TR"/>
              </w:rPr>
              <w:t>"ASCII"</w:t>
            </w:r>
            <w:r w:rsidRPr="001C3748">
              <w:rPr>
                <w:rFonts w:ascii="Consolas" w:hAnsi="Consolas" w:cs="Consolas"/>
                <w:color w:val="000000"/>
                <w:sz w:val="20"/>
                <w:szCs w:val="20"/>
                <w:lang w:val="tr-TR"/>
              </w:rPr>
              <w:t>)));</w:t>
            </w:r>
          </w:p>
          <w:p w14:paraId="4B31FA03"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57512153" w14:textId="6669CA51"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bs.addSigner(ESignatureType.</w:t>
            </w:r>
            <w:r w:rsidRPr="001C3748">
              <w:rPr>
                <w:rFonts w:ascii="Consolas" w:hAnsi="Consolas" w:cs="Consolas"/>
                <w:i/>
                <w:iCs/>
                <w:color w:val="0000C0"/>
                <w:sz w:val="20"/>
                <w:szCs w:val="20"/>
                <w:lang w:val="tr-TR"/>
              </w:rPr>
              <w:t>TYPE_BES</w:t>
            </w:r>
            <w:r w:rsidRPr="001C3748">
              <w:rPr>
                <w:rFonts w:ascii="Consolas" w:hAnsi="Consolas" w:cs="Consolas"/>
                <w:color w:val="000000"/>
                <w:sz w:val="20"/>
                <w:szCs w:val="20"/>
                <w:lang w:val="tr-TR"/>
              </w:rPr>
              <w:t>, cert, signer, optionalAttributes, params);</w:t>
            </w:r>
          </w:p>
          <w:p w14:paraId="5E785DFE" w14:textId="77777777" w:rsidR="00273760" w:rsidRPr="001C3748" w:rsidRDefault="00B334C3" w:rsidP="0027376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00273760" w:rsidRPr="001C3748">
              <w:rPr>
                <w:rFonts w:ascii="Consolas" w:hAnsi="Consolas" w:cs="Consolas"/>
                <w:color w:val="000000"/>
                <w:sz w:val="20"/>
                <w:szCs w:val="20"/>
              </w:rPr>
              <w:tab/>
            </w:r>
            <w:r w:rsidR="00273760" w:rsidRPr="001C3748">
              <w:rPr>
                <w:rFonts w:ascii="Consolas" w:hAnsi="Consolas" w:cs="Consolas"/>
                <w:color w:val="000000"/>
                <w:sz w:val="20"/>
                <w:szCs w:val="20"/>
              </w:rPr>
              <w:tab/>
            </w:r>
          </w:p>
          <w:p w14:paraId="4ABAC83E" w14:textId="77777777" w:rsidR="00273760" w:rsidRPr="001C3748" w:rsidRDefault="00273760" w:rsidP="00273760">
            <w:pPr>
              <w:autoSpaceDE w:val="0"/>
              <w:autoSpaceDN w:val="0"/>
              <w:adjustRightInd w:val="0"/>
              <w:rPr>
                <w:rFonts w:ascii="Consolas" w:hAnsi="Consolas" w:cs="Consolas"/>
                <w:sz w:val="20"/>
                <w:szCs w:val="20"/>
              </w:rPr>
            </w:pPr>
            <w:r w:rsidRPr="001C3748">
              <w:rPr>
                <w:rFonts w:ascii="Consolas" w:hAnsi="Consolas" w:cs="Consolas"/>
                <w:color w:val="000000"/>
                <w:sz w:val="20"/>
                <w:szCs w:val="20"/>
              </w:rPr>
              <w:t>SmartCardManager.getInstance().logout();</w:t>
            </w:r>
          </w:p>
          <w:p w14:paraId="7AA0CCBC" w14:textId="77777777" w:rsidR="00B334C3" w:rsidRPr="001C3748" w:rsidRDefault="00273760" w:rsidP="0027376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sz w:val="20"/>
                <w:szCs w:val="20"/>
                <w:lang w:val="tr-TR"/>
              </w:rPr>
              <w:t xml:space="preserve"> </w:t>
            </w:r>
          </w:p>
          <w:p w14:paraId="05DB3CD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//reading Attributes</w:t>
            </w:r>
          </w:p>
          <w:p w14:paraId="46B8BC6C"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bs2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(bs.getEncoded());</w:t>
            </w:r>
          </w:p>
          <w:p w14:paraId="3821524D" w14:textId="10F73B23"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323F70"/>
                <w:sz w:val="20"/>
                <w:szCs w:val="20"/>
                <w:lang w:val="tr-TR"/>
              </w:rPr>
              <w:t>List</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EAttribute</w:t>
            </w:r>
            <w:r w:rsidRPr="001C3748">
              <w:rPr>
                <w:rFonts w:ascii="Consolas" w:hAnsi="Consolas" w:cs="Consolas"/>
                <w:color w:val="000000"/>
                <w:sz w:val="20"/>
                <w:szCs w:val="20"/>
                <w:lang w:val="tr-TR"/>
              </w:rPr>
              <w:t>&gt; attrs;</w:t>
            </w:r>
          </w:p>
          <w:p w14:paraId="715F305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Signer</w:t>
            </w:r>
            <w:r w:rsidRPr="001C3748">
              <w:rPr>
                <w:rFonts w:ascii="Consolas" w:hAnsi="Consolas" w:cs="Consolas"/>
                <w:color w:val="000000"/>
                <w:sz w:val="20"/>
                <w:szCs w:val="20"/>
                <w:lang w:val="tr-TR"/>
              </w:rPr>
              <w:t xml:space="preserve"> aSigner = bs2.getSignerList().get(0);</w:t>
            </w:r>
          </w:p>
          <w:p w14:paraId="6BCF11D6" w14:textId="77777777" w:rsidR="00B334C3" w:rsidRPr="001C3748" w:rsidRDefault="00B334C3" w:rsidP="00D0262E">
            <w:pPr>
              <w:autoSpaceDE w:val="0"/>
              <w:autoSpaceDN w:val="0"/>
              <w:adjustRightInd w:val="0"/>
              <w:rPr>
                <w:rFonts w:ascii="Consolas" w:hAnsi="Consolas" w:cs="Consolas"/>
                <w:sz w:val="20"/>
                <w:szCs w:val="20"/>
                <w:lang w:val="tr-TR"/>
              </w:rPr>
            </w:pPr>
          </w:p>
          <w:p w14:paraId="01EC2579"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attrs = aSigner.getAttribute(</w:t>
            </w:r>
            <w:r w:rsidRPr="001C3748">
              <w:rPr>
                <w:rFonts w:ascii="Consolas" w:hAnsi="Consolas" w:cs="Consolas"/>
                <w:bCs/>
                <w:color w:val="005032"/>
                <w:sz w:val="20"/>
                <w:szCs w:val="20"/>
                <w:lang w:val="tr-TR"/>
              </w:rPr>
              <w:t>SigningTimeAttr</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OID</w:t>
            </w:r>
            <w:r w:rsidRPr="001C3748">
              <w:rPr>
                <w:rFonts w:ascii="Consolas" w:hAnsi="Consolas" w:cs="Consolas"/>
                <w:color w:val="000000"/>
                <w:sz w:val="20"/>
                <w:szCs w:val="20"/>
                <w:lang w:val="tr-TR"/>
              </w:rPr>
              <w:t>);</w:t>
            </w:r>
          </w:p>
          <w:p w14:paraId="5B6647A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Calendar</w:t>
            </w:r>
            <w:r w:rsidRPr="001C3748">
              <w:rPr>
                <w:rFonts w:ascii="Consolas" w:hAnsi="Consolas" w:cs="Consolas"/>
                <w:color w:val="000000"/>
                <w:sz w:val="20"/>
                <w:szCs w:val="20"/>
                <w:lang w:val="tr-TR"/>
              </w:rPr>
              <w:t xml:space="preserve"> st = </w:t>
            </w:r>
            <w:r w:rsidRPr="001C3748">
              <w:rPr>
                <w:rFonts w:ascii="Consolas" w:hAnsi="Consolas" w:cs="Consolas"/>
                <w:bCs/>
                <w:color w:val="005032"/>
                <w:sz w:val="20"/>
                <w:szCs w:val="20"/>
                <w:lang w:val="tr-TR"/>
              </w:rPr>
              <w:t>SigningTimeAttr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toTime</w:t>
            </w:r>
            <w:r w:rsidRPr="001C3748">
              <w:rPr>
                <w:rFonts w:ascii="Consolas" w:hAnsi="Consolas" w:cs="Consolas"/>
                <w:color w:val="000000"/>
                <w:sz w:val="20"/>
                <w:szCs w:val="20"/>
                <w:lang w:val="tr-TR"/>
              </w:rPr>
              <w:t>(attrs.get(0));</w:t>
            </w:r>
          </w:p>
          <w:p w14:paraId="7DD6DFED"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w:t>
            </w:r>
            <w:r w:rsidRPr="001C3748">
              <w:rPr>
                <w:rFonts w:ascii="Consolas" w:hAnsi="Consolas" w:cs="Consolas"/>
                <w:color w:val="2A00FF"/>
                <w:sz w:val="20"/>
                <w:szCs w:val="20"/>
                <w:lang w:val="tr-TR"/>
              </w:rPr>
              <w:t>"Signing time: "</w:t>
            </w:r>
            <w:r w:rsidRPr="001C3748">
              <w:rPr>
                <w:rFonts w:ascii="Consolas" w:hAnsi="Consolas" w:cs="Consolas"/>
                <w:color w:val="000000"/>
                <w:sz w:val="20"/>
                <w:szCs w:val="20"/>
                <w:lang w:val="tr-TR"/>
              </w:rPr>
              <w:t xml:space="preserve"> + st.getTime());</w:t>
            </w:r>
          </w:p>
          <w:p w14:paraId="37598248" w14:textId="77777777" w:rsidR="00B334C3" w:rsidRPr="001C3748" w:rsidRDefault="00B334C3" w:rsidP="00D0262E">
            <w:pPr>
              <w:autoSpaceDE w:val="0"/>
              <w:autoSpaceDN w:val="0"/>
              <w:adjustRightInd w:val="0"/>
              <w:rPr>
                <w:rFonts w:ascii="Consolas" w:hAnsi="Consolas" w:cs="Consolas"/>
                <w:sz w:val="20"/>
                <w:szCs w:val="20"/>
                <w:lang w:val="tr-TR"/>
              </w:rPr>
            </w:pPr>
          </w:p>
          <w:p w14:paraId="7FE7CF4E"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attrs = aSigner.getAttribute(</w:t>
            </w:r>
            <w:r w:rsidRPr="001C3748">
              <w:rPr>
                <w:rFonts w:ascii="Consolas" w:hAnsi="Consolas" w:cs="Consolas"/>
                <w:bCs/>
                <w:color w:val="005032"/>
                <w:sz w:val="20"/>
                <w:szCs w:val="20"/>
                <w:lang w:val="tr-TR"/>
              </w:rPr>
              <w:t>SignerLocationAttr</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OID</w:t>
            </w:r>
            <w:r w:rsidRPr="001C3748">
              <w:rPr>
                <w:rFonts w:ascii="Consolas" w:hAnsi="Consolas" w:cs="Consolas"/>
                <w:color w:val="000000"/>
                <w:sz w:val="20"/>
                <w:szCs w:val="20"/>
                <w:lang w:val="tr-TR"/>
              </w:rPr>
              <w:t>);</w:t>
            </w:r>
          </w:p>
          <w:p w14:paraId="7B08EAA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ESignerLocation</w:t>
            </w:r>
            <w:r w:rsidRPr="001C3748">
              <w:rPr>
                <w:rFonts w:ascii="Consolas" w:hAnsi="Consolas" w:cs="Consolas"/>
                <w:color w:val="000000"/>
                <w:sz w:val="20"/>
                <w:szCs w:val="20"/>
                <w:lang w:val="tr-TR"/>
              </w:rPr>
              <w:t xml:space="preserve"> sl = </w:t>
            </w:r>
            <w:r w:rsidRPr="001C3748">
              <w:rPr>
                <w:rFonts w:ascii="Consolas" w:hAnsi="Consolas" w:cs="Consolas"/>
                <w:bCs/>
                <w:color w:val="005032"/>
                <w:sz w:val="20"/>
                <w:szCs w:val="20"/>
                <w:lang w:val="tr-TR"/>
              </w:rPr>
              <w:t>SignerLocationAttr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toSignerLocation</w:t>
            </w:r>
            <w:r w:rsidRPr="001C3748">
              <w:rPr>
                <w:rFonts w:ascii="Consolas" w:hAnsi="Consolas" w:cs="Consolas"/>
                <w:color w:val="000000"/>
                <w:sz w:val="20"/>
                <w:szCs w:val="20"/>
                <w:lang w:val="tr-TR"/>
              </w:rPr>
              <w:t>(attrs.get(0));</w:t>
            </w:r>
          </w:p>
          <w:p w14:paraId="201F0AAC"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StringBuilder</w:t>
            </w:r>
            <w:r w:rsidRPr="001C3748">
              <w:rPr>
                <w:rFonts w:ascii="Consolas" w:hAnsi="Consolas" w:cs="Consolas"/>
                <w:color w:val="000000"/>
                <w:sz w:val="20"/>
                <w:szCs w:val="20"/>
                <w:lang w:val="tr-TR"/>
              </w:rPr>
              <w:t xml:space="preserve"> sb = </w:t>
            </w:r>
            <w:r w:rsidR="00924E0A" w:rsidRPr="001C3748">
              <w:rPr>
                <w:rFonts w:ascii="Consolas" w:hAnsi="Consolas" w:cs="Consolas"/>
                <w:bCs/>
                <w:color w:val="7F0055"/>
                <w:sz w:val="20"/>
                <w:szCs w:val="20"/>
                <w:lang w:val="tr-TR"/>
              </w:rPr>
              <w:t xml:space="preserve">new </w:t>
            </w:r>
            <w:r w:rsidR="00924E0A" w:rsidRPr="003F1635">
              <w:rPr>
                <w:rFonts w:ascii="Consolas" w:hAnsi="Consolas" w:cs="Consolas"/>
                <w:bCs/>
                <w:color w:val="005032"/>
                <w:sz w:val="20"/>
                <w:szCs w:val="20"/>
                <w:lang w:val="tr-TR"/>
              </w:rPr>
              <w:t>S</w:t>
            </w:r>
            <w:r w:rsidRPr="001C3748">
              <w:rPr>
                <w:rFonts w:ascii="Consolas" w:hAnsi="Consolas" w:cs="Consolas"/>
                <w:bCs/>
                <w:color w:val="005032"/>
                <w:sz w:val="20"/>
                <w:szCs w:val="20"/>
                <w:lang w:val="tr-TR"/>
              </w:rPr>
              <w:t>tringBuilder</w:t>
            </w:r>
            <w:r w:rsidRPr="001C3748">
              <w:rPr>
                <w:rFonts w:ascii="Consolas" w:hAnsi="Consolas" w:cs="Consolas"/>
                <w:color w:val="000000"/>
                <w:sz w:val="20"/>
                <w:szCs w:val="20"/>
                <w:lang w:val="tr-TR"/>
              </w:rPr>
              <w:t>();</w:t>
            </w:r>
          </w:p>
          <w:p w14:paraId="61E921A7" w14:textId="6C7E7AB1"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for</w:t>
            </w:r>
            <w:r w:rsidRPr="001C3748">
              <w:rPr>
                <w:rFonts w:ascii="Consolas" w:hAnsi="Consolas" w:cs="Consolas"/>
                <w:color w:val="000000"/>
                <w:sz w:val="20"/>
                <w:szCs w:val="20"/>
                <w:lang w:val="tr-TR"/>
              </w:rPr>
              <w: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address : sl.getPostalAddress()) </w:t>
            </w:r>
          </w:p>
          <w:p w14:paraId="47BCF43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sb.append(</w:t>
            </w:r>
            <w:r w:rsidRPr="001C3748">
              <w:rPr>
                <w:rFonts w:ascii="Consolas" w:hAnsi="Consolas" w:cs="Consolas"/>
                <w:color w:val="2A00FF"/>
                <w:sz w:val="20"/>
                <w:szCs w:val="20"/>
                <w:lang w:val="tr-TR"/>
              </w:rPr>
              <w:t>" "</w:t>
            </w:r>
            <w:r w:rsidRPr="001C3748">
              <w:rPr>
                <w:rFonts w:ascii="Consolas" w:hAnsi="Consolas" w:cs="Consolas"/>
                <w:color w:val="000000"/>
                <w:sz w:val="20"/>
                <w:szCs w:val="20"/>
                <w:lang w:val="tr-TR"/>
              </w:rPr>
              <w:t xml:space="preserve"> + address);</w:t>
            </w:r>
          </w:p>
          <w:p w14:paraId="36F18EB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w:t>
            </w:r>
            <w:r w:rsidRPr="001C3748">
              <w:rPr>
                <w:rFonts w:ascii="Consolas" w:hAnsi="Consolas" w:cs="Consolas"/>
                <w:color w:val="2A00FF"/>
                <w:sz w:val="20"/>
                <w:szCs w:val="20"/>
                <w:lang w:val="tr-TR"/>
              </w:rPr>
              <w:t>"\nCountry: "</w:t>
            </w:r>
            <w:r w:rsidRPr="001C3748">
              <w:rPr>
                <w:rFonts w:ascii="Consolas" w:hAnsi="Consolas" w:cs="Consolas"/>
                <w:color w:val="000000"/>
                <w:sz w:val="20"/>
                <w:szCs w:val="20"/>
                <w:lang w:val="tr-TR"/>
              </w:rPr>
              <w:t xml:space="preserve"> + sl.getCountry() +</w:t>
            </w:r>
          </w:p>
          <w:p w14:paraId="6BFCC6D0" w14:textId="4E6CAEC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2A00FF"/>
                <w:sz w:val="20"/>
                <w:szCs w:val="20"/>
                <w:lang w:val="tr-TR"/>
              </w:rPr>
              <w:t>"\nCity: "</w:t>
            </w:r>
            <w:r w:rsidRPr="001C3748">
              <w:rPr>
                <w:rFonts w:ascii="Consolas" w:hAnsi="Consolas" w:cs="Consolas"/>
                <w:color w:val="000000"/>
                <w:sz w:val="20"/>
                <w:szCs w:val="20"/>
                <w:lang w:val="tr-TR"/>
              </w:rPr>
              <w:t xml:space="preserve"> + sl.getLocalityName() +</w:t>
            </w:r>
            <w:r w:rsidR="003F1635">
              <w:rPr>
                <w:rFonts w:ascii="Consolas" w:hAnsi="Consolas" w:cs="Consolas"/>
                <w:color w:val="000000"/>
                <w:sz w:val="20"/>
                <w:szCs w:val="20"/>
                <w:lang w:val="tr-TR"/>
              </w:rPr>
              <w:t xml:space="preserve"> </w:t>
            </w:r>
            <w:r w:rsidRPr="001C3748">
              <w:rPr>
                <w:rFonts w:ascii="Consolas" w:hAnsi="Consolas" w:cs="Consolas"/>
                <w:color w:val="2A00FF"/>
                <w:sz w:val="20"/>
                <w:szCs w:val="20"/>
                <w:lang w:val="tr-TR"/>
              </w:rPr>
              <w:t>"\nAdress: "</w:t>
            </w:r>
            <w:r w:rsidR="003F1635">
              <w:rPr>
                <w:rFonts w:ascii="Consolas" w:hAnsi="Consolas" w:cs="Consolas"/>
                <w:color w:val="000000"/>
                <w:sz w:val="20"/>
                <w:szCs w:val="20"/>
                <w:lang w:val="tr-TR"/>
              </w:rPr>
              <w:t xml:space="preserve"> </w:t>
            </w:r>
            <w:r w:rsidRPr="001C3748">
              <w:rPr>
                <w:rFonts w:ascii="Consolas" w:hAnsi="Consolas" w:cs="Consolas"/>
                <w:color w:val="000000"/>
                <w:sz w:val="20"/>
                <w:szCs w:val="20"/>
                <w:lang w:val="tr-TR"/>
              </w:rPr>
              <w:t>+ sb);</w:t>
            </w:r>
          </w:p>
          <w:p w14:paraId="5B640C93"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attrs = aSigner.getAttribute(</w:t>
            </w:r>
            <w:r w:rsidRPr="001C3748">
              <w:rPr>
                <w:rFonts w:ascii="Consolas" w:hAnsi="Consolas" w:cs="Consolas"/>
                <w:bCs/>
                <w:color w:val="005032"/>
                <w:sz w:val="20"/>
                <w:szCs w:val="20"/>
                <w:lang w:val="tr-TR"/>
              </w:rPr>
              <w:t>ContentIdentifierAttr</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OID</w:t>
            </w:r>
            <w:r w:rsidRPr="001C3748">
              <w:rPr>
                <w:rFonts w:ascii="Consolas" w:hAnsi="Consolas" w:cs="Consolas"/>
                <w:color w:val="000000"/>
                <w:sz w:val="20"/>
                <w:szCs w:val="20"/>
                <w:lang w:val="tr-TR"/>
              </w:rPr>
              <w:t>);</w:t>
            </w:r>
          </w:p>
          <w:p w14:paraId="28435CB7" w14:textId="48352D4A"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ci = </w:t>
            </w:r>
            <w:r w:rsidRPr="001C3748">
              <w:rPr>
                <w:rFonts w:ascii="Consolas" w:hAnsi="Consolas" w:cs="Consolas"/>
                <w:bCs/>
                <w:color w:val="005032"/>
                <w:sz w:val="20"/>
                <w:szCs w:val="20"/>
                <w:lang w:val="tr-TR"/>
              </w:rPr>
              <w:t>ContentIdentifierAttr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toIdentifier</w:t>
            </w:r>
            <w:r w:rsidRPr="001C3748">
              <w:rPr>
                <w:rFonts w:ascii="Consolas" w:hAnsi="Consolas" w:cs="Consolas"/>
                <w:color w:val="000000"/>
                <w:sz w:val="20"/>
                <w:szCs w:val="20"/>
                <w:lang w:val="tr-TR"/>
              </w:rPr>
              <w:t>(attrs.get(0));</w:t>
            </w:r>
          </w:p>
          <w:p w14:paraId="3B488EE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w:t>
            </w:r>
            <w:r w:rsidRPr="001C3748">
              <w:rPr>
                <w:rFonts w:ascii="Consolas" w:hAnsi="Consolas" w:cs="Consolas"/>
                <w:color w:val="2A00FF"/>
                <w:sz w:val="20"/>
                <w:szCs w:val="20"/>
                <w:lang w:val="tr-TR"/>
              </w:rPr>
              <w:t>"\n"</w:t>
            </w:r>
            <w:r w:rsidRPr="001C3748">
              <w:rPr>
                <w:rFonts w:ascii="Consolas" w:hAnsi="Consolas" w:cs="Consolas"/>
                <w:color w:val="000000"/>
                <w:sz w:val="20"/>
                <w:szCs w:val="20"/>
                <w:lang w:val="tr-TR"/>
              </w:rPr>
              <w:t xml:space="preserve"> + </w:t>
            </w:r>
            <w:r w:rsidRPr="001C3748">
              <w:rPr>
                <w:rFonts w:ascii="Consolas" w:hAnsi="Consolas" w:cs="Consolas"/>
                <w:bCs/>
                <w:color w:val="005032"/>
                <w:sz w:val="20"/>
                <w:szCs w:val="20"/>
                <w:lang w:val="tr-TR"/>
              </w:rPr>
              <w:t>Arrays</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toString</w:t>
            </w:r>
            <w:r w:rsidRPr="001C3748">
              <w:rPr>
                <w:rFonts w:ascii="Consolas" w:hAnsi="Consolas" w:cs="Consolas"/>
                <w:color w:val="000000"/>
                <w:sz w:val="20"/>
                <w:szCs w:val="20"/>
                <w:lang w:val="tr-TR"/>
              </w:rPr>
              <w:t>(ci));</w:t>
            </w:r>
          </w:p>
          <w:p w14:paraId="699E22A1" w14:textId="77777777" w:rsidR="00B334C3" w:rsidRPr="001C3748" w:rsidRDefault="00B334C3" w:rsidP="00D0262E">
            <w:pPr>
              <w:autoSpaceDE w:val="0"/>
              <w:autoSpaceDN w:val="0"/>
              <w:adjustRightInd w:val="0"/>
              <w:rPr>
                <w:rFonts w:ascii="Consolas" w:hAnsi="Consolas" w:cs="Consolas"/>
                <w:sz w:val="20"/>
                <w:szCs w:val="20"/>
                <w:lang w:val="tr-TR"/>
              </w:rPr>
            </w:pPr>
          </w:p>
          <w:p w14:paraId="72A372F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attrs = aSigner.getAttribute(</w:t>
            </w:r>
            <w:r w:rsidRPr="001C3748">
              <w:rPr>
                <w:rFonts w:ascii="Consolas" w:hAnsi="Consolas" w:cs="Consolas"/>
                <w:bCs/>
                <w:color w:val="005032"/>
                <w:sz w:val="20"/>
                <w:szCs w:val="20"/>
                <w:lang w:val="tr-TR"/>
              </w:rPr>
              <w:t>CommitmentTypeIndicationAttr</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OID</w:t>
            </w:r>
            <w:r w:rsidRPr="001C3748">
              <w:rPr>
                <w:rFonts w:ascii="Consolas" w:hAnsi="Consolas" w:cs="Consolas"/>
                <w:color w:val="000000"/>
                <w:sz w:val="20"/>
                <w:szCs w:val="20"/>
                <w:lang w:val="tr-TR"/>
              </w:rPr>
              <w:t>);</w:t>
            </w:r>
          </w:p>
          <w:p w14:paraId="037E974C"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 xml:space="preserve">CommitmentType ct = </w:t>
            </w:r>
            <w:r w:rsidRPr="001C3748">
              <w:rPr>
                <w:rFonts w:ascii="Consolas" w:hAnsi="Consolas" w:cs="Consolas"/>
                <w:bCs/>
                <w:color w:val="005032"/>
                <w:sz w:val="20"/>
                <w:szCs w:val="20"/>
                <w:lang w:val="tr-TR"/>
              </w:rPr>
              <w:t>CommitmentTypeIndicationAttr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toCommitmentType</w:t>
            </w:r>
            <w:r w:rsidRPr="001C3748">
              <w:rPr>
                <w:rFonts w:ascii="Consolas" w:hAnsi="Consolas" w:cs="Consolas"/>
                <w:color w:val="000000"/>
                <w:sz w:val="20"/>
                <w:szCs w:val="20"/>
                <w:lang w:val="tr-TR"/>
              </w:rPr>
              <w:t>(attrs.get(0));</w:t>
            </w:r>
          </w:p>
          <w:p w14:paraId="2A7EF42F" w14:textId="77777777" w:rsidR="00B334C3" w:rsidRPr="001C3748" w:rsidRDefault="00B334C3" w:rsidP="00D0262E">
            <w:pPr>
              <w:pStyle w:val="BodyText"/>
              <w:rPr>
                <w:rFonts w:ascii="Consolas" w:hAnsi="Consolas" w:cs="Consolas"/>
                <w:sz w:val="20"/>
                <w:szCs w:val="20"/>
              </w:rPr>
            </w:pPr>
            <w:r w:rsidRPr="001C3748">
              <w:rPr>
                <w:rFonts w:ascii="Consolas" w:hAnsi="Consolas" w:cs="Consolas"/>
                <w:bCs/>
                <w:color w:val="005032"/>
                <w:sz w:val="20"/>
                <w:szCs w:val="20"/>
              </w:rPr>
              <w:t>System</w:t>
            </w:r>
            <w:r w:rsidRPr="001C3748">
              <w:rPr>
                <w:rFonts w:ascii="Consolas" w:hAnsi="Consolas" w:cs="Consolas"/>
                <w:color w:val="000000"/>
                <w:sz w:val="20"/>
                <w:szCs w:val="20"/>
              </w:rPr>
              <w:t>.</w:t>
            </w:r>
            <w:r w:rsidRPr="001C3748">
              <w:rPr>
                <w:rFonts w:ascii="Consolas" w:hAnsi="Consolas" w:cs="Consolas"/>
                <w:i/>
                <w:iCs/>
                <w:color w:val="0000C0"/>
                <w:sz w:val="20"/>
                <w:szCs w:val="20"/>
              </w:rPr>
              <w:t>out</w:t>
            </w:r>
            <w:r w:rsidRPr="001C3748">
              <w:rPr>
                <w:rFonts w:ascii="Consolas" w:hAnsi="Consolas" w:cs="Consolas"/>
                <w:color w:val="000000"/>
                <w:sz w:val="20"/>
                <w:szCs w:val="20"/>
              </w:rPr>
              <w:t>.println(</w:t>
            </w:r>
            <w:r w:rsidRPr="001C3748">
              <w:rPr>
                <w:rFonts w:ascii="Consolas" w:hAnsi="Consolas" w:cs="Consolas"/>
                <w:color w:val="2A00FF"/>
                <w:sz w:val="20"/>
                <w:szCs w:val="20"/>
              </w:rPr>
              <w:t>"\n"</w:t>
            </w:r>
            <w:r w:rsidRPr="001C3748">
              <w:rPr>
                <w:rFonts w:ascii="Consolas" w:hAnsi="Consolas" w:cs="Consolas"/>
                <w:color w:val="000000"/>
                <w:sz w:val="20"/>
                <w:szCs w:val="20"/>
              </w:rPr>
              <w:t xml:space="preserve"> + ct);</w:t>
            </w:r>
          </w:p>
        </w:tc>
      </w:tr>
    </w:tbl>
    <w:p w14:paraId="59283074" w14:textId="0F1D20C6" w:rsidR="008015E4" w:rsidRPr="00C00ADC" w:rsidRDefault="008015E4" w:rsidP="00B334C3">
      <w:pPr>
        <w:jc w:val="both"/>
        <w:rPr>
          <w:rFonts w:cs="Arial"/>
        </w:rPr>
      </w:pPr>
    </w:p>
    <w:p w14:paraId="26012849" w14:textId="77777777" w:rsidR="008015E4" w:rsidRPr="003E6009" w:rsidRDefault="008015E4" w:rsidP="008015E4">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8015E4" w:rsidRPr="001C3748" w14:paraId="2DF010BC" w14:textId="77777777" w:rsidTr="00BB09E0">
        <w:tc>
          <w:tcPr>
            <w:tcW w:w="9546" w:type="dxa"/>
            <w:shd w:val="clear" w:color="auto" w:fill="F8F8F8"/>
          </w:tcPr>
          <w:p w14:paraId="15734BD8"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List</w:t>
            </w:r>
            <w:r w:rsidRPr="001C3748">
              <w:rPr>
                <w:rFonts w:ascii="Consolas" w:hAnsi="Consolas" w:cs="Consolas"/>
                <w:sz w:val="20"/>
                <w:szCs w:val="20"/>
                <w:lang w:val="tr-TR"/>
              </w:rPr>
              <w:t>&lt;</w:t>
            </w:r>
            <w:r w:rsidRPr="001C3748">
              <w:rPr>
                <w:rFonts w:ascii="Consolas" w:hAnsi="Consolas" w:cs="Consolas"/>
                <w:color w:val="2B91AF"/>
                <w:sz w:val="20"/>
                <w:szCs w:val="20"/>
                <w:lang w:val="tr-TR"/>
              </w:rPr>
              <w:t>IAttribute</w:t>
            </w:r>
            <w:r w:rsidRPr="001C3748">
              <w:rPr>
                <w:rFonts w:ascii="Consolas" w:hAnsi="Consolas" w:cs="Consolas"/>
                <w:sz w:val="20"/>
                <w:szCs w:val="20"/>
                <w:lang w:val="tr-TR"/>
              </w:rPr>
              <w:t xml:space="preserve">&gt; optionalAttributes = </w:t>
            </w:r>
            <w:r w:rsidRPr="001C3748">
              <w:rPr>
                <w:rFonts w:ascii="Consolas" w:hAnsi="Consolas" w:cs="Consolas"/>
                <w:color w:val="0000FF"/>
                <w:sz w:val="20"/>
                <w:szCs w:val="20"/>
                <w:lang w:val="tr-TR"/>
              </w:rPr>
              <w:t xml:space="preserve">new </w:t>
            </w:r>
            <w:r w:rsidRPr="003F1635">
              <w:rPr>
                <w:rFonts w:ascii="Consolas" w:hAnsi="Consolas" w:cs="Consolas"/>
                <w:color w:val="2B91AF"/>
                <w:sz w:val="20"/>
                <w:szCs w:val="20"/>
                <w:lang w:val="tr-TR"/>
              </w:rPr>
              <w:t>L</w:t>
            </w:r>
            <w:r w:rsidRPr="001C3748">
              <w:rPr>
                <w:rFonts w:ascii="Consolas" w:hAnsi="Consolas" w:cs="Consolas"/>
                <w:color w:val="2B91AF"/>
                <w:sz w:val="20"/>
                <w:szCs w:val="20"/>
                <w:lang w:val="tr-TR"/>
              </w:rPr>
              <w:t>ist</w:t>
            </w:r>
            <w:r w:rsidRPr="001C3748">
              <w:rPr>
                <w:rFonts w:ascii="Consolas" w:hAnsi="Consolas" w:cs="Consolas"/>
                <w:sz w:val="20"/>
                <w:szCs w:val="20"/>
                <w:lang w:val="tr-TR"/>
              </w:rPr>
              <w:t>&lt;</w:t>
            </w:r>
            <w:r w:rsidRPr="001C3748">
              <w:rPr>
                <w:rFonts w:ascii="Consolas" w:hAnsi="Consolas" w:cs="Consolas"/>
                <w:color w:val="2B91AF"/>
                <w:sz w:val="20"/>
                <w:szCs w:val="20"/>
                <w:lang w:val="tr-TR"/>
              </w:rPr>
              <w:t>IAttribute</w:t>
            </w:r>
            <w:r w:rsidRPr="001C3748">
              <w:rPr>
                <w:rFonts w:ascii="Consolas" w:hAnsi="Consolas" w:cs="Consolas"/>
                <w:sz w:val="20"/>
                <w:szCs w:val="20"/>
                <w:lang w:val="tr-TR"/>
              </w:rPr>
              <w:t>&gt;();</w:t>
            </w:r>
          </w:p>
          <w:p w14:paraId="03315059"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optionalAttributes.Add(</w:t>
            </w:r>
            <w:r w:rsidRPr="001C3748">
              <w:rPr>
                <w:rFonts w:ascii="Consolas" w:hAnsi="Consolas" w:cs="Consolas"/>
                <w:color w:val="0000FF"/>
                <w:sz w:val="20"/>
                <w:szCs w:val="20"/>
                <w:lang w:val="tr-TR"/>
              </w:rPr>
              <w:t xml:space="preserve">new </w:t>
            </w:r>
            <w:r w:rsidRPr="003F1635">
              <w:rPr>
                <w:rFonts w:ascii="Consolas" w:hAnsi="Consolas" w:cs="Consolas"/>
                <w:color w:val="2B91AF"/>
                <w:sz w:val="20"/>
                <w:szCs w:val="20"/>
                <w:lang w:val="tr-TR"/>
              </w:rPr>
              <w:t>S</w:t>
            </w:r>
            <w:r w:rsidRPr="001C3748">
              <w:rPr>
                <w:rFonts w:ascii="Consolas" w:hAnsi="Consolas" w:cs="Consolas"/>
                <w:color w:val="2B91AF"/>
                <w:sz w:val="20"/>
                <w:szCs w:val="20"/>
                <w:lang w:val="tr-TR"/>
              </w:rPr>
              <w:t>igningTimeAttr</w:t>
            </w:r>
            <w:r w:rsidRPr="001C3748">
              <w:rPr>
                <w:rFonts w:ascii="Consolas" w:hAnsi="Consolas" w:cs="Consolas"/>
                <w:sz w:val="20"/>
                <w:szCs w:val="20"/>
                <w:lang w:val="tr-TR"/>
              </w:rPr>
              <w:t>(</w:t>
            </w:r>
            <w:r w:rsidRPr="001C3748">
              <w:rPr>
                <w:rFonts w:ascii="Consolas" w:hAnsi="Consolas" w:cs="Consolas"/>
                <w:color w:val="2B91AF"/>
                <w:sz w:val="20"/>
                <w:szCs w:val="20"/>
                <w:lang w:val="tr-TR"/>
              </w:rPr>
              <w:t>DateTime</w:t>
            </w:r>
            <w:r w:rsidRPr="001C3748">
              <w:rPr>
                <w:rFonts w:ascii="Consolas" w:hAnsi="Consolas" w:cs="Consolas"/>
                <w:sz w:val="20"/>
                <w:szCs w:val="20"/>
                <w:lang w:val="tr-TR"/>
              </w:rPr>
              <w:t>.UtcNow));</w:t>
            </w:r>
          </w:p>
          <w:p w14:paraId="15E426A0"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optionalAttributes.Add(</w:t>
            </w:r>
            <w:r w:rsidRPr="001C3748">
              <w:rPr>
                <w:rFonts w:ascii="Consolas" w:hAnsi="Consolas" w:cs="Consolas"/>
                <w:color w:val="0000FF"/>
                <w:sz w:val="20"/>
                <w:szCs w:val="20"/>
                <w:lang w:val="tr-TR"/>
              </w:rPr>
              <w:t xml:space="preserve">new </w:t>
            </w:r>
            <w:r w:rsidRPr="003F1635">
              <w:rPr>
                <w:rFonts w:ascii="Consolas" w:hAnsi="Consolas" w:cs="Consolas"/>
                <w:color w:val="2B91AF"/>
                <w:sz w:val="20"/>
                <w:szCs w:val="20"/>
                <w:lang w:val="tr-TR"/>
              </w:rPr>
              <w:t>S</w:t>
            </w:r>
            <w:r w:rsidRPr="001C3748">
              <w:rPr>
                <w:rFonts w:ascii="Consolas" w:hAnsi="Consolas" w:cs="Consolas"/>
                <w:color w:val="2B91AF"/>
                <w:sz w:val="20"/>
                <w:szCs w:val="20"/>
                <w:lang w:val="tr-TR"/>
              </w:rPr>
              <w:t>ignerLocationAttr</w:t>
            </w:r>
            <w:r w:rsidRPr="001C3748">
              <w:rPr>
                <w:rFonts w:ascii="Consolas" w:hAnsi="Consolas" w:cs="Consolas"/>
                <w:sz w:val="20"/>
                <w:szCs w:val="20"/>
                <w:lang w:val="tr-TR"/>
              </w:rPr>
              <w:t>(</w:t>
            </w:r>
            <w:r w:rsidRPr="001C3748">
              <w:rPr>
                <w:rFonts w:ascii="Consolas" w:hAnsi="Consolas" w:cs="Consolas"/>
                <w:color w:val="A31515"/>
                <w:sz w:val="20"/>
                <w:szCs w:val="20"/>
                <w:lang w:val="tr-TR"/>
              </w:rPr>
              <w:t>"TURKEY"</w:t>
            </w:r>
            <w:r w:rsidRPr="001C3748">
              <w:rPr>
                <w:rFonts w:ascii="Consolas" w:hAnsi="Consolas" w:cs="Consolas"/>
                <w:sz w:val="20"/>
                <w:szCs w:val="20"/>
                <w:lang w:val="tr-TR"/>
              </w:rPr>
              <w:t xml:space="preserve">, </w:t>
            </w:r>
            <w:r w:rsidRPr="001C3748">
              <w:rPr>
                <w:rFonts w:ascii="Consolas" w:hAnsi="Consolas" w:cs="Consolas"/>
                <w:color w:val="A31515"/>
                <w:sz w:val="20"/>
                <w:szCs w:val="20"/>
                <w:lang w:val="tr-TR"/>
              </w:rPr>
              <w:t>"KOCAELI"</w:t>
            </w:r>
            <w:r w:rsidRPr="001C3748">
              <w:rPr>
                <w:rFonts w:ascii="Consolas" w:hAnsi="Consolas" w:cs="Consolas"/>
                <w:sz w:val="20"/>
                <w:szCs w:val="20"/>
                <w:lang w:val="tr-TR"/>
              </w:rPr>
              <w:t xml:space="preserve">, </w:t>
            </w:r>
          </w:p>
          <w:p w14:paraId="6CAA75C2" w14:textId="02BE51FD"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 xml:space="preserve">new </w:t>
            </w:r>
            <w:r w:rsidRPr="003F1635">
              <w:rPr>
                <w:rFonts w:ascii="Consolas" w:hAnsi="Consolas" w:cs="Consolas"/>
                <w:color w:val="2B91AF"/>
                <w:sz w:val="20"/>
                <w:szCs w:val="20"/>
                <w:lang w:val="tr-TR"/>
              </w:rPr>
              <w:t>S</w:t>
            </w:r>
            <w:r w:rsidRPr="001C3748">
              <w:rPr>
                <w:rFonts w:ascii="Consolas" w:hAnsi="Consolas" w:cs="Consolas"/>
                <w:color w:val="2B91AF"/>
                <w:sz w:val="20"/>
                <w:szCs w:val="20"/>
                <w:lang w:val="tr-TR"/>
              </w:rPr>
              <w:t>tring</w:t>
            </w:r>
            <w:r w:rsidRPr="001C3748">
              <w:rPr>
                <w:rFonts w:ascii="Consolas" w:hAnsi="Consolas" w:cs="Consolas"/>
                <w:sz w:val="20"/>
                <w:szCs w:val="20"/>
                <w:lang w:val="tr-TR"/>
              </w:rPr>
              <w:t>[] {</w:t>
            </w:r>
            <w:r w:rsidRPr="001C3748">
              <w:rPr>
                <w:rFonts w:ascii="Consolas" w:hAnsi="Consolas" w:cs="Consolas"/>
                <w:color w:val="A31515"/>
                <w:sz w:val="20"/>
                <w:szCs w:val="20"/>
                <w:lang w:val="tr-TR"/>
              </w:rPr>
              <w:t>"TUBITAK UEKAE"</w:t>
            </w:r>
            <w:r w:rsidRPr="001C3748">
              <w:rPr>
                <w:rFonts w:ascii="Consolas" w:hAnsi="Consolas" w:cs="Consolas"/>
                <w:sz w:val="20"/>
                <w:szCs w:val="20"/>
                <w:lang w:val="tr-TR"/>
              </w:rPr>
              <w:t xml:space="preserve">, </w:t>
            </w:r>
            <w:r w:rsidRPr="001C3748">
              <w:rPr>
                <w:rFonts w:ascii="Consolas" w:hAnsi="Consolas" w:cs="Consolas"/>
                <w:color w:val="A31515"/>
                <w:sz w:val="20"/>
                <w:szCs w:val="20"/>
                <w:lang w:val="tr-TR"/>
              </w:rPr>
              <w:t>"GEBZE"</w:t>
            </w:r>
            <w:r w:rsidRPr="001C3748">
              <w:rPr>
                <w:rFonts w:ascii="Consolas" w:hAnsi="Consolas" w:cs="Consolas"/>
                <w:sz w:val="20"/>
                <w:szCs w:val="20"/>
                <w:lang w:val="tr-TR"/>
              </w:rPr>
              <w:t>}));</w:t>
            </w:r>
          </w:p>
          <w:p w14:paraId="627475B5"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optionalAttributes.Add(</w:t>
            </w:r>
            <w:r w:rsidRPr="001C3748">
              <w:rPr>
                <w:rFonts w:ascii="Consolas" w:hAnsi="Consolas" w:cs="Consolas"/>
                <w:color w:val="0000FF"/>
                <w:sz w:val="20"/>
                <w:szCs w:val="20"/>
                <w:lang w:val="tr-TR"/>
              </w:rPr>
              <w:t xml:space="preserve">new </w:t>
            </w:r>
            <w:r w:rsidRPr="001C3748">
              <w:rPr>
                <w:rFonts w:ascii="Consolas" w:hAnsi="Consolas" w:cs="Consolas"/>
                <w:color w:val="2B91AF"/>
                <w:sz w:val="20"/>
                <w:szCs w:val="20"/>
                <w:lang w:val="tr-TR"/>
              </w:rPr>
              <w:t>CommitmentTypeIndicationAttr</w:t>
            </w:r>
            <w:r w:rsidRPr="001C3748">
              <w:rPr>
                <w:rFonts w:ascii="Consolas" w:hAnsi="Consolas" w:cs="Consolas"/>
                <w:sz w:val="20"/>
                <w:szCs w:val="20"/>
                <w:lang w:val="tr-TR"/>
              </w:rPr>
              <w:t>(</w:t>
            </w:r>
            <w:r w:rsidRPr="001C3748">
              <w:rPr>
                <w:rFonts w:ascii="Consolas" w:hAnsi="Consolas" w:cs="Consolas"/>
                <w:color w:val="2B91AF"/>
                <w:sz w:val="20"/>
                <w:szCs w:val="20"/>
                <w:lang w:val="tr-TR"/>
              </w:rPr>
              <w:t>CommitmentType</w:t>
            </w:r>
            <w:r w:rsidRPr="001C3748">
              <w:rPr>
                <w:rFonts w:ascii="Consolas" w:hAnsi="Consolas" w:cs="Consolas"/>
                <w:sz w:val="20"/>
                <w:szCs w:val="20"/>
                <w:lang w:val="tr-TR"/>
              </w:rPr>
              <w:t>.CREATION));</w:t>
            </w:r>
          </w:p>
          <w:p w14:paraId="28D47FB1"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optionalAttributes.Add(</w:t>
            </w:r>
            <w:r w:rsidRPr="001C3748">
              <w:rPr>
                <w:rFonts w:ascii="Consolas" w:hAnsi="Consolas" w:cs="Consolas"/>
                <w:color w:val="0000FF"/>
                <w:sz w:val="20"/>
                <w:szCs w:val="20"/>
                <w:lang w:val="tr-TR"/>
              </w:rPr>
              <w:t xml:space="preserve">new </w:t>
            </w:r>
            <w:r w:rsidRPr="001C3748">
              <w:rPr>
                <w:rFonts w:ascii="Consolas" w:hAnsi="Consolas" w:cs="Consolas"/>
                <w:color w:val="2B91AF"/>
                <w:sz w:val="20"/>
                <w:szCs w:val="20"/>
                <w:lang w:val="tr-TR"/>
              </w:rPr>
              <w:t>ContentIdentifierAttr</w:t>
            </w:r>
            <w:r w:rsidRPr="001C3748">
              <w:rPr>
                <w:rFonts w:ascii="Consolas" w:hAnsi="Consolas" w:cs="Consolas"/>
                <w:sz w:val="20"/>
                <w:szCs w:val="20"/>
                <w:lang w:val="tr-TR"/>
              </w:rPr>
              <w:t>(</w:t>
            </w:r>
          </w:p>
          <w:p w14:paraId="7B336218"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ASCIIEncoding</w:t>
            </w:r>
            <w:r w:rsidRPr="001C3748">
              <w:rPr>
                <w:rFonts w:ascii="Consolas" w:hAnsi="Consolas" w:cs="Consolas"/>
                <w:sz w:val="20"/>
                <w:szCs w:val="20"/>
                <w:lang w:val="tr-TR"/>
              </w:rPr>
              <w:t>.ASCII.GetBytes(</w:t>
            </w:r>
            <w:r w:rsidRPr="001C3748">
              <w:rPr>
                <w:rFonts w:ascii="Consolas" w:hAnsi="Consolas" w:cs="Consolas"/>
                <w:color w:val="A31515"/>
                <w:sz w:val="20"/>
                <w:szCs w:val="20"/>
                <w:lang w:val="tr-TR"/>
              </w:rPr>
              <w:t>"PL123456789"</w:t>
            </w:r>
            <w:r w:rsidRPr="001C3748">
              <w:rPr>
                <w:rFonts w:ascii="Consolas" w:hAnsi="Consolas" w:cs="Consolas"/>
                <w:sz w:val="20"/>
                <w:szCs w:val="20"/>
                <w:lang w:val="tr-TR"/>
              </w:rPr>
              <w:t>)));</w:t>
            </w:r>
          </w:p>
          <w:p w14:paraId="7D4726C7" w14:textId="77777777" w:rsidR="008015E4" w:rsidRPr="001C3748" w:rsidRDefault="008015E4" w:rsidP="00BB09E0">
            <w:pPr>
              <w:autoSpaceDE w:val="0"/>
              <w:autoSpaceDN w:val="0"/>
              <w:adjustRightInd w:val="0"/>
              <w:rPr>
                <w:rFonts w:ascii="Consolas" w:hAnsi="Consolas" w:cs="Consolas"/>
                <w:sz w:val="20"/>
                <w:szCs w:val="20"/>
                <w:lang w:val="tr-TR"/>
              </w:rPr>
            </w:pPr>
          </w:p>
          <w:p w14:paraId="2DA7AE6F"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bs.addSigner(</w:t>
            </w:r>
            <w:r w:rsidRPr="001C3748">
              <w:rPr>
                <w:rFonts w:ascii="Consolas" w:hAnsi="Consolas" w:cs="Consolas"/>
                <w:color w:val="2B91AF"/>
                <w:sz w:val="20"/>
                <w:szCs w:val="20"/>
                <w:lang w:val="tr-TR"/>
              </w:rPr>
              <w:t>ESignatureType</w:t>
            </w:r>
            <w:r w:rsidRPr="001C3748">
              <w:rPr>
                <w:rFonts w:ascii="Consolas" w:hAnsi="Consolas" w:cs="Consolas"/>
                <w:sz w:val="20"/>
                <w:szCs w:val="20"/>
                <w:lang w:val="tr-TR"/>
              </w:rPr>
              <w:t>.TYPE_BES, cert, signer, optionalAttributes, params_);</w:t>
            </w:r>
          </w:p>
          <w:p w14:paraId="14DBA1D5" w14:textId="77777777" w:rsidR="008015E4" w:rsidRPr="001C3748" w:rsidRDefault="008015E4" w:rsidP="00BB09E0">
            <w:pPr>
              <w:autoSpaceDE w:val="0"/>
              <w:autoSpaceDN w:val="0"/>
              <w:adjustRightInd w:val="0"/>
              <w:rPr>
                <w:rFonts w:ascii="Consolas" w:hAnsi="Consolas" w:cs="Consolas"/>
                <w:sz w:val="20"/>
                <w:szCs w:val="20"/>
              </w:rPr>
            </w:pPr>
            <w:r w:rsidRPr="001C3748">
              <w:rPr>
                <w:rFonts w:ascii="Consolas" w:hAnsi="Consolas" w:cs="Consolas"/>
                <w:color w:val="000000"/>
                <w:sz w:val="20"/>
                <w:szCs w:val="20"/>
              </w:rPr>
              <w:tab/>
            </w:r>
            <w:r w:rsidRPr="001C3748">
              <w:rPr>
                <w:rFonts w:ascii="Consolas" w:hAnsi="Consolas" w:cs="Consolas"/>
                <w:color w:val="000000"/>
                <w:sz w:val="20"/>
                <w:szCs w:val="20"/>
              </w:rPr>
              <w:tab/>
            </w:r>
          </w:p>
          <w:p w14:paraId="48DC231F" w14:textId="39FE9573" w:rsidR="008015E4" w:rsidRDefault="008015E4" w:rsidP="00BB09E0">
            <w:pPr>
              <w:autoSpaceDE w:val="0"/>
              <w:autoSpaceDN w:val="0"/>
              <w:adjustRightInd w:val="0"/>
              <w:rPr>
                <w:rFonts w:ascii="Consolas" w:hAnsi="Consolas" w:cs="Consolas"/>
                <w:color w:val="000000"/>
                <w:sz w:val="20"/>
                <w:szCs w:val="20"/>
              </w:rPr>
            </w:pPr>
            <w:r w:rsidRPr="001C3748">
              <w:rPr>
                <w:rFonts w:ascii="Consolas" w:hAnsi="Consolas" w:cs="Consolas"/>
                <w:color w:val="000000"/>
                <w:sz w:val="20"/>
                <w:szCs w:val="20"/>
              </w:rPr>
              <w:t>SmartCardManager.getInstance().logout();</w:t>
            </w:r>
          </w:p>
          <w:p w14:paraId="76B81E43" w14:textId="77777777" w:rsidR="00971906" w:rsidRPr="001C3748" w:rsidRDefault="00971906" w:rsidP="00BB09E0">
            <w:pPr>
              <w:autoSpaceDE w:val="0"/>
              <w:autoSpaceDN w:val="0"/>
              <w:adjustRightInd w:val="0"/>
              <w:rPr>
                <w:rFonts w:ascii="Consolas" w:hAnsi="Consolas" w:cs="Consolas"/>
                <w:sz w:val="20"/>
                <w:szCs w:val="20"/>
              </w:rPr>
            </w:pPr>
          </w:p>
          <w:p w14:paraId="403C45B0"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rPr>
              <w:tab/>
            </w:r>
            <w:r w:rsidRPr="001C3748">
              <w:rPr>
                <w:rFonts w:ascii="Consolas" w:hAnsi="Consolas" w:cs="Consolas"/>
                <w:color w:val="000000"/>
                <w:sz w:val="20"/>
                <w:szCs w:val="20"/>
              </w:rPr>
              <w:tab/>
            </w:r>
            <w:r w:rsidRPr="001C3748">
              <w:rPr>
                <w:rFonts w:ascii="Consolas" w:hAnsi="Consolas" w:cs="Consolas"/>
                <w:sz w:val="20"/>
                <w:szCs w:val="20"/>
                <w:lang w:val="tr-TR"/>
              </w:rPr>
              <w:t xml:space="preserve"> </w:t>
            </w:r>
          </w:p>
          <w:p w14:paraId="634A3A37"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008000"/>
                <w:sz w:val="20"/>
                <w:szCs w:val="20"/>
                <w:lang w:val="tr-TR"/>
              </w:rPr>
              <w:lastRenderedPageBreak/>
              <w:t>//reading Attributes</w:t>
            </w:r>
          </w:p>
          <w:p w14:paraId="31A8428C"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 xml:space="preserve"> bs2 = </w:t>
            </w:r>
            <w:r w:rsidRPr="001C3748">
              <w:rPr>
                <w:rFonts w:ascii="Consolas" w:hAnsi="Consolas" w:cs="Consolas"/>
                <w:color w:val="0000FF"/>
                <w:sz w:val="20"/>
                <w:szCs w:val="20"/>
                <w:lang w:val="tr-TR"/>
              </w:rPr>
              <w:t xml:space="preserve">new </w:t>
            </w: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(bs.getEncoded());</w:t>
            </w:r>
          </w:p>
          <w:p w14:paraId="1F0DC449"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List</w:t>
            </w:r>
            <w:r w:rsidRPr="001C3748">
              <w:rPr>
                <w:rFonts w:ascii="Consolas" w:hAnsi="Consolas" w:cs="Consolas"/>
                <w:sz w:val="20"/>
                <w:szCs w:val="20"/>
                <w:lang w:val="tr-TR"/>
              </w:rPr>
              <w:t>&lt;</w:t>
            </w:r>
            <w:r w:rsidRPr="001C3748">
              <w:rPr>
                <w:rFonts w:ascii="Consolas" w:hAnsi="Consolas" w:cs="Consolas"/>
                <w:color w:val="2B91AF"/>
                <w:sz w:val="20"/>
                <w:szCs w:val="20"/>
                <w:lang w:val="tr-TR"/>
              </w:rPr>
              <w:t>EAttribute</w:t>
            </w:r>
            <w:r w:rsidRPr="001C3748">
              <w:rPr>
                <w:rFonts w:ascii="Consolas" w:hAnsi="Consolas" w:cs="Consolas"/>
                <w:sz w:val="20"/>
                <w:szCs w:val="20"/>
                <w:lang w:val="tr-TR"/>
              </w:rPr>
              <w:t>&gt; attrs;</w:t>
            </w:r>
          </w:p>
          <w:p w14:paraId="6E2FECAC"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Signer</w:t>
            </w:r>
            <w:r w:rsidRPr="001C3748">
              <w:rPr>
                <w:rFonts w:ascii="Consolas" w:hAnsi="Consolas" w:cs="Consolas"/>
                <w:sz w:val="20"/>
                <w:szCs w:val="20"/>
                <w:lang w:val="tr-TR"/>
              </w:rPr>
              <w:t xml:space="preserve"> aSigner = bs2.getSignerList()[0];</w:t>
            </w:r>
          </w:p>
          <w:p w14:paraId="3F977F9D" w14:textId="77777777" w:rsidR="008015E4" w:rsidRPr="001C3748" w:rsidRDefault="008015E4" w:rsidP="00BB09E0">
            <w:pPr>
              <w:autoSpaceDE w:val="0"/>
              <w:autoSpaceDN w:val="0"/>
              <w:adjustRightInd w:val="0"/>
              <w:rPr>
                <w:rFonts w:ascii="Consolas" w:hAnsi="Consolas" w:cs="Consolas"/>
                <w:sz w:val="20"/>
                <w:szCs w:val="20"/>
                <w:lang w:val="tr-TR"/>
              </w:rPr>
            </w:pPr>
          </w:p>
          <w:p w14:paraId="32079110"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attrs = aSigner.getAttribute(</w:t>
            </w:r>
            <w:r w:rsidRPr="001C3748">
              <w:rPr>
                <w:rFonts w:ascii="Consolas" w:hAnsi="Consolas" w:cs="Consolas"/>
                <w:color w:val="2B91AF"/>
                <w:sz w:val="20"/>
                <w:szCs w:val="20"/>
                <w:lang w:val="tr-TR"/>
              </w:rPr>
              <w:t>SigningTimeAttr</w:t>
            </w:r>
            <w:r w:rsidRPr="001C3748">
              <w:rPr>
                <w:rFonts w:ascii="Consolas" w:hAnsi="Consolas" w:cs="Consolas"/>
                <w:sz w:val="20"/>
                <w:szCs w:val="20"/>
                <w:lang w:val="tr-TR"/>
              </w:rPr>
              <w:t>.OID);</w:t>
            </w:r>
          </w:p>
          <w:p w14:paraId="6754E349"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DateTime</w:t>
            </w:r>
            <w:r w:rsidRPr="001C3748">
              <w:rPr>
                <w:rFonts w:ascii="Consolas" w:hAnsi="Consolas" w:cs="Consolas"/>
                <w:sz w:val="20"/>
                <w:szCs w:val="20"/>
                <w:lang w:val="tr-TR"/>
              </w:rPr>
              <w:t xml:space="preserve">? st = </w:t>
            </w:r>
            <w:r w:rsidRPr="001C3748">
              <w:rPr>
                <w:rFonts w:ascii="Consolas" w:hAnsi="Consolas" w:cs="Consolas"/>
                <w:color w:val="2B91AF"/>
                <w:sz w:val="20"/>
                <w:szCs w:val="20"/>
                <w:lang w:val="tr-TR"/>
              </w:rPr>
              <w:t>SigningTimeAttr</w:t>
            </w:r>
            <w:r w:rsidRPr="001C3748">
              <w:rPr>
                <w:rFonts w:ascii="Consolas" w:hAnsi="Consolas" w:cs="Consolas"/>
                <w:sz w:val="20"/>
                <w:szCs w:val="20"/>
                <w:lang w:val="tr-TR"/>
              </w:rPr>
              <w:t>.toTime(attrs[0]);</w:t>
            </w:r>
          </w:p>
          <w:p w14:paraId="3EA04482"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Console</w:t>
            </w:r>
            <w:r w:rsidRPr="001C3748">
              <w:rPr>
                <w:rFonts w:ascii="Consolas" w:hAnsi="Consolas" w:cs="Consolas"/>
                <w:sz w:val="20"/>
                <w:szCs w:val="20"/>
                <w:lang w:val="tr-TR"/>
              </w:rPr>
              <w:t>.WriteLine(</w:t>
            </w:r>
            <w:r w:rsidRPr="001C3748">
              <w:rPr>
                <w:rFonts w:ascii="Consolas" w:hAnsi="Consolas" w:cs="Consolas"/>
                <w:color w:val="A31515"/>
                <w:sz w:val="20"/>
                <w:szCs w:val="20"/>
                <w:lang w:val="tr-TR"/>
              </w:rPr>
              <w:t>"Signing time: "</w:t>
            </w:r>
            <w:r w:rsidRPr="001C3748">
              <w:rPr>
                <w:rFonts w:ascii="Consolas" w:hAnsi="Consolas" w:cs="Consolas"/>
                <w:sz w:val="20"/>
                <w:szCs w:val="20"/>
                <w:lang w:val="tr-TR"/>
              </w:rPr>
              <w:t xml:space="preserve"> + st.Value.ToLocalTime().ToString());</w:t>
            </w:r>
          </w:p>
          <w:p w14:paraId="2570F2AA" w14:textId="77777777" w:rsidR="008015E4" w:rsidRPr="001C3748" w:rsidRDefault="008015E4" w:rsidP="00BB09E0">
            <w:pPr>
              <w:autoSpaceDE w:val="0"/>
              <w:autoSpaceDN w:val="0"/>
              <w:adjustRightInd w:val="0"/>
              <w:rPr>
                <w:rFonts w:ascii="Consolas" w:hAnsi="Consolas" w:cs="Consolas"/>
                <w:sz w:val="20"/>
                <w:szCs w:val="20"/>
                <w:lang w:val="tr-TR"/>
              </w:rPr>
            </w:pPr>
          </w:p>
          <w:p w14:paraId="791A2983"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attrs = aSigner.getAttribute(</w:t>
            </w:r>
            <w:r w:rsidRPr="001C3748">
              <w:rPr>
                <w:rFonts w:ascii="Consolas" w:hAnsi="Consolas" w:cs="Consolas"/>
                <w:color w:val="2B91AF"/>
                <w:sz w:val="20"/>
                <w:szCs w:val="20"/>
                <w:lang w:val="tr-TR"/>
              </w:rPr>
              <w:t>SignerLocationAttr</w:t>
            </w:r>
            <w:r w:rsidRPr="001C3748">
              <w:rPr>
                <w:rFonts w:ascii="Consolas" w:hAnsi="Consolas" w:cs="Consolas"/>
                <w:sz w:val="20"/>
                <w:szCs w:val="20"/>
                <w:lang w:val="tr-TR"/>
              </w:rPr>
              <w:t>.OID);</w:t>
            </w:r>
          </w:p>
          <w:p w14:paraId="7BB78AE9"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ESignerLocation</w:t>
            </w:r>
            <w:r w:rsidRPr="001C3748">
              <w:rPr>
                <w:rFonts w:ascii="Consolas" w:hAnsi="Consolas" w:cs="Consolas"/>
                <w:sz w:val="20"/>
                <w:szCs w:val="20"/>
                <w:lang w:val="tr-TR"/>
              </w:rPr>
              <w:t xml:space="preserve"> sl = </w:t>
            </w:r>
            <w:r w:rsidRPr="001C3748">
              <w:rPr>
                <w:rFonts w:ascii="Consolas" w:hAnsi="Consolas" w:cs="Consolas"/>
                <w:color w:val="2B91AF"/>
                <w:sz w:val="20"/>
                <w:szCs w:val="20"/>
                <w:lang w:val="tr-TR"/>
              </w:rPr>
              <w:t>SignerLocationAttr</w:t>
            </w:r>
            <w:r w:rsidRPr="001C3748">
              <w:rPr>
                <w:rFonts w:ascii="Consolas" w:hAnsi="Consolas" w:cs="Consolas"/>
                <w:sz w:val="20"/>
                <w:szCs w:val="20"/>
                <w:lang w:val="tr-TR"/>
              </w:rPr>
              <w:t>.toSignerLocation(attrs[0]);</w:t>
            </w:r>
          </w:p>
          <w:p w14:paraId="4B590474"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StringBuilder</w:t>
            </w:r>
            <w:r w:rsidRPr="001C3748">
              <w:rPr>
                <w:rFonts w:ascii="Consolas" w:hAnsi="Consolas" w:cs="Consolas"/>
                <w:sz w:val="20"/>
                <w:szCs w:val="20"/>
                <w:lang w:val="tr-TR"/>
              </w:rPr>
              <w:t xml:space="preserve"> sb = </w:t>
            </w:r>
            <w:r w:rsidRPr="001C3748">
              <w:rPr>
                <w:rFonts w:ascii="Consolas" w:hAnsi="Consolas" w:cs="Consolas"/>
                <w:color w:val="0000FF"/>
                <w:sz w:val="20"/>
                <w:szCs w:val="20"/>
                <w:lang w:val="tr-TR"/>
              </w:rPr>
              <w:t xml:space="preserve">new </w:t>
            </w:r>
            <w:r w:rsidRPr="003F1635">
              <w:rPr>
                <w:rFonts w:ascii="Consolas" w:hAnsi="Consolas" w:cs="Consolas"/>
                <w:color w:val="2B91AF"/>
                <w:sz w:val="20"/>
                <w:szCs w:val="20"/>
                <w:lang w:val="tr-TR"/>
              </w:rPr>
              <w:t>S</w:t>
            </w:r>
            <w:r w:rsidRPr="001C3748">
              <w:rPr>
                <w:rFonts w:ascii="Consolas" w:hAnsi="Consolas" w:cs="Consolas"/>
                <w:color w:val="2B91AF"/>
                <w:sz w:val="20"/>
                <w:szCs w:val="20"/>
                <w:lang w:val="tr-TR"/>
              </w:rPr>
              <w:t>tringBuilder</w:t>
            </w:r>
            <w:r w:rsidRPr="001C3748">
              <w:rPr>
                <w:rFonts w:ascii="Consolas" w:hAnsi="Consolas" w:cs="Consolas"/>
                <w:sz w:val="20"/>
                <w:szCs w:val="20"/>
                <w:lang w:val="tr-TR"/>
              </w:rPr>
              <w:t>();</w:t>
            </w:r>
          </w:p>
          <w:p w14:paraId="310CC111" w14:textId="2D59E3A2"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foreach</w:t>
            </w:r>
            <w:r w:rsidRPr="001C3748">
              <w:rPr>
                <w:rFonts w:ascii="Consolas" w:hAnsi="Consolas" w:cs="Consolas"/>
                <w:sz w:val="20"/>
                <w:szCs w:val="20"/>
                <w:lang w:val="tr-TR"/>
              </w:rPr>
              <w: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address </w:t>
            </w:r>
            <w:r w:rsidRPr="001C3748">
              <w:rPr>
                <w:rFonts w:ascii="Consolas" w:hAnsi="Consolas" w:cs="Consolas"/>
                <w:color w:val="0000FF"/>
                <w:sz w:val="20"/>
                <w:szCs w:val="20"/>
                <w:lang w:val="tr-TR"/>
              </w:rPr>
              <w:t>in</w:t>
            </w:r>
            <w:r w:rsidRPr="001C3748">
              <w:rPr>
                <w:rFonts w:ascii="Consolas" w:hAnsi="Consolas" w:cs="Consolas"/>
                <w:sz w:val="20"/>
                <w:szCs w:val="20"/>
                <w:lang w:val="tr-TR"/>
              </w:rPr>
              <w:t xml:space="preserve"> sl.getPostalAddress())</w:t>
            </w:r>
          </w:p>
          <w:p w14:paraId="5157645E"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 xml:space="preserve">     sb.Append(</w:t>
            </w:r>
            <w:r w:rsidRPr="001C3748">
              <w:rPr>
                <w:rFonts w:ascii="Consolas" w:hAnsi="Consolas" w:cs="Consolas"/>
                <w:color w:val="A31515"/>
                <w:sz w:val="20"/>
                <w:szCs w:val="20"/>
                <w:lang w:val="tr-TR"/>
              </w:rPr>
              <w:t>" "</w:t>
            </w:r>
            <w:r w:rsidRPr="001C3748">
              <w:rPr>
                <w:rFonts w:ascii="Consolas" w:hAnsi="Consolas" w:cs="Consolas"/>
                <w:sz w:val="20"/>
                <w:szCs w:val="20"/>
                <w:lang w:val="tr-TR"/>
              </w:rPr>
              <w:t xml:space="preserve"> + address);</w:t>
            </w:r>
          </w:p>
          <w:p w14:paraId="20B25705" w14:textId="77777777" w:rsidR="008015E4" w:rsidRPr="001C3748" w:rsidRDefault="008015E4" w:rsidP="00BB09E0">
            <w:pPr>
              <w:autoSpaceDE w:val="0"/>
              <w:autoSpaceDN w:val="0"/>
              <w:adjustRightInd w:val="0"/>
              <w:rPr>
                <w:rFonts w:ascii="Consolas" w:hAnsi="Consolas" w:cs="Consolas"/>
                <w:color w:val="2B91AF"/>
                <w:sz w:val="20"/>
                <w:szCs w:val="20"/>
                <w:lang w:val="tr-TR"/>
              </w:rPr>
            </w:pPr>
          </w:p>
          <w:p w14:paraId="74C131BB"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Console</w:t>
            </w:r>
            <w:r w:rsidRPr="001C3748">
              <w:rPr>
                <w:rFonts w:ascii="Consolas" w:hAnsi="Consolas" w:cs="Consolas"/>
                <w:sz w:val="20"/>
                <w:szCs w:val="20"/>
                <w:lang w:val="tr-TR"/>
              </w:rPr>
              <w:t>.WriteLine(</w:t>
            </w:r>
            <w:r w:rsidRPr="001C3748">
              <w:rPr>
                <w:rFonts w:ascii="Consolas" w:hAnsi="Consolas" w:cs="Consolas"/>
                <w:color w:val="A31515"/>
                <w:sz w:val="20"/>
                <w:szCs w:val="20"/>
                <w:lang w:val="tr-TR"/>
              </w:rPr>
              <w:t>"\nCountry: "</w:t>
            </w:r>
            <w:r w:rsidRPr="001C3748">
              <w:rPr>
                <w:rFonts w:ascii="Consolas" w:hAnsi="Consolas" w:cs="Consolas"/>
                <w:sz w:val="20"/>
                <w:szCs w:val="20"/>
                <w:lang w:val="tr-TR"/>
              </w:rPr>
              <w:t xml:space="preserve"> + sl.getCountry() +</w:t>
            </w:r>
          </w:p>
          <w:p w14:paraId="329DC7BF"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A31515"/>
                <w:sz w:val="20"/>
                <w:szCs w:val="20"/>
                <w:lang w:val="tr-TR"/>
              </w:rPr>
              <w:t>"\nCity: "</w:t>
            </w:r>
            <w:r w:rsidRPr="001C3748">
              <w:rPr>
                <w:rFonts w:ascii="Consolas" w:hAnsi="Consolas" w:cs="Consolas"/>
                <w:sz w:val="20"/>
                <w:szCs w:val="20"/>
                <w:lang w:val="tr-TR"/>
              </w:rPr>
              <w:t xml:space="preserve"> + sl.getLocalityName() + </w:t>
            </w:r>
            <w:r w:rsidRPr="001C3748">
              <w:rPr>
                <w:rFonts w:ascii="Consolas" w:hAnsi="Consolas" w:cs="Consolas"/>
                <w:color w:val="A31515"/>
                <w:sz w:val="20"/>
                <w:szCs w:val="20"/>
                <w:lang w:val="tr-TR"/>
              </w:rPr>
              <w:t>"\nAdress: "</w:t>
            </w:r>
            <w:r w:rsidRPr="001C3748">
              <w:rPr>
                <w:rFonts w:ascii="Consolas" w:hAnsi="Consolas" w:cs="Consolas"/>
                <w:sz w:val="20"/>
                <w:szCs w:val="20"/>
                <w:lang w:val="tr-TR"/>
              </w:rPr>
              <w:t xml:space="preserve"> + sb);</w:t>
            </w:r>
          </w:p>
          <w:p w14:paraId="6A04CB1E" w14:textId="77777777" w:rsidR="008015E4" w:rsidRPr="001C3748" w:rsidRDefault="008015E4" w:rsidP="00BB09E0">
            <w:pPr>
              <w:autoSpaceDE w:val="0"/>
              <w:autoSpaceDN w:val="0"/>
              <w:adjustRightInd w:val="0"/>
              <w:rPr>
                <w:rFonts w:ascii="Consolas" w:hAnsi="Consolas" w:cs="Consolas"/>
                <w:sz w:val="20"/>
                <w:szCs w:val="20"/>
                <w:lang w:val="tr-TR"/>
              </w:rPr>
            </w:pPr>
          </w:p>
          <w:p w14:paraId="54F12AD8"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attrs = aSigner.getAttribute(</w:t>
            </w:r>
            <w:r w:rsidRPr="001C3748">
              <w:rPr>
                <w:rFonts w:ascii="Consolas" w:hAnsi="Consolas" w:cs="Consolas"/>
                <w:color w:val="2B91AF"/>
                <w:sz w:val="20"/>
                <w:szCs w:val="20"/>
                <w:lang w:val="tr-TR"/>
              </w:rPr>
              <w:t>ContentIdentifierAttr</w:t>
            </w:r>
            <w:r w:rsidRPr="001C3748">
              <w:rPr>
                <w:rFonts w:ascii="Consolas" w:hAnsi="Consolas" w:cs="Consolas"/>
                <w:sz w:val="20"/>
                <w:szCs w:val="20"/>
                <w:lang w:val="tr-TR"/>
              </w:rPr>
              <w:t>.OID);</w:t>
            </w:r>
          </w:p>
          <w:p w14:paraId="43057E5B"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byte</w:t>
            </w:r>
            <w:r w:rsidRPr="001C3748">
              <w:rPr>
                <w:rFonts w:ascii="Consolas" w:hAnsi="Consolas" w:cs="Consolas"/>
                <w:sz w:val="20"/>
                <w:szCs w:val="20"/>
                <w:lang w:val="tr-TR"/>
              </w:rPr>
              <w:t xml:space="preserve">[] ci = </w:t>
            </w:r>
            <w:r w:rsidRPr="001C3748">
              <w:rPr>
                <w:rFonts w:ascii="Consolas" w:hAnsi="Consolas" w:cs="Consolas"/>
                <w:color w:val="2B91AF"/>
                <w:sz w:val="20"/>
                <w:szCs w:val="20"/>
                <w:lang w:val="tr-TR"/>
              </w:rPr>
              <w:t>ContentIdentifierAttr</w:t>
            </w:r>
            <w:r w:rsidRPr="001C3748">
              <w:rPr>
                <w:rFonts w:ascii="Consolas" w:hAnsi="Consolas" w:cs="Consolas"/>
                <w:sz w:val="20"/>
                <w:szCs w:val="20"/>
                <w:lang w:val="tr-TR"/>
              </w:rPr>
              <w:t>.toIdentifier(attrs[0]);</w:t>
            </w:r>
          </w:p>
          <w:p w14:paraId="44CD3363"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Console</w:t>
            </w:r>
            <w:r w:rsidRPr="001C3748">
              <w:rPr>
                <w:rFonts w:ascii="Consolas" w:hAnsi="Consolas" w:cs="Consolas"/>
                <w:sz w:val="20"/>
                <w:szCs w:val="20"/>
                <w:lang w:val="tr-TR"/>
              </w:rPr>
              <w:t>.WriteLine(</w:t>
            </w:r>
            <w:r w:rsidRPr="001C3748">
              <w:rPr>
                <w:rFonts w:ascii="Consolas" w:hAnsi="Consolas" w:cs="Consolas"/>
                <w:color w:val="A31515"/>
                <w:sz w:val="20"/>
                <w:szCs w:val="20"/>
                <w:lang w:val="tr-TR"/>
              </w:rPr>
              <w:t>"\n"</w:t>
            </w:r>
            <w:r w:rsidRPr="001C3748">
              <w:rPr>
                <w:rFonts w:ascii="Consolas" w:hAnsi="Consolas" w:cs="Consolas"/>
                <w:sz w:val="20"/>
                <w:szCs w:val="20"/>
                <w:lang w:val="tr-TR"/>
              </w:rPr>
              <w:t xml:space="preserve"> + </w:t>
            </w:r>
            <w:r w:rsidRPr="001C3748">
              <w:rPr>
                <w:rFonts w:ascii="Consolas" w:hAnsi="Consolas" w:cs="Consolas"/>
                <w:color w:val="2B91AF"/>
                <w:sz w:val="20"/>
                <w:szCs w:val="20"/>
                <w:lang w:val="tr-TR"/>
              </w:rPr>
              <w:t>BitConverter</w:t>
            </w:r>
            <w:r w:rsidRPr="001C3748">
              <w:rPr>
                <w:rFonts w:ascii="Consolas" w:hAnsi="Consolas" w:cs="Consolas"/>
                <w:sz w:val="20"/>
                <w:szCs w:val="20"/>
                <w:lang w:val="tr-TR"/>
              </w:rPr>
              <w:t>.ToString(ci));</w:t>
            </w:r>
          </w:p>
          <w:p w14:paraId="0F393E00" w14:textId="77777777" w:rsidR="008015E4" w:rsidRPr="001C3748" w:rsidRDefault="008015E4" w:rsidP="00BB09E0">
            <w:pPr>
              <w:autoSpaceDE w:val="0"/>
              <w:autoSpaceDN w:val="0"/>
              <w:adjustRightInd w:val="0"/>
              <w:rPr>
                <w:rFonts w:ascii="Consolas" w:hAnsi="Consolas" w:cs="Consolas"/>
                <w:sz w:val="20"/>
                <w:szCs w:val="20"/>
                <w:lang w:val="tr-TR"/>
              </w:rPr>
            </w:pPr>
          </w:p>
          <w:p w14:paraId="220C4218"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attrs = aSigner.getAttribute(</w:t>
            </w:r>
            <w:r w:rsidRPr="001C3748">
              <w:rPr>
                <w:rFonts w:ascii="Consolas" w:hAnsi="Consolas" w:cs="Consolas"/>
                <w:color w:val="2B91AF"/>
                <w:sz w:val="20"/>
                <w:szCs w:val="20"/>
                <w:lang w:val="tr-TR"/>
              </w:rPr>
              <w:t>CommitmentTypeIndicationAttr</w:t>
            </w:r>
            <w:r w:rsidRPr="001C3748">
              <w:rPr>
                <w:rFonts w:ascii="Consolas" w:hAnsi="Consolas" w:cs="Consolas"/>
                <w:sz w:val="20"/>
                <w:szCs w:val="20"/>
                <w:lang w:val="tr-TR"/>
              </w:rPr>
              <w:t>.OID);</w:t>
            </w:r>
          </w:p>
          <w:p w14:paraId="4B50601F"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CommitmentType</w:t>
            </w:r>
            <w:r w:rsidRPr="001C3748">
              <w:rPr>
                <w:rFonts w:ascii="Consolas" w:hAnsi="Consolas" w:cs="Consolas"/>
                <w:sz w:val="20"/>
                <w:szCs w:val="20"/>
                <w:lang w:val="tr-TR"/>
              </w:rPr>
              <w:t xml:space="preserve"> ct = </w:t>
            </w:r>
            <w:r w:rsidRPr="001C3748">
              <w:rPr>
                <w:rFonts w:ascii="Consolas" w:hAnsi="Consolas" w:cs="Consolas"/>
                <w:color w:val="2B91AF"/>
                <w:sz w:val="20"/>
                <w:szCs w:val="20"/>
                <w:lang w:val="tr-TR"/>
              </w:rPr>
              <w:t>CommitmentTypeIndicationAttr</w:t>
            </w:r>
            <w:r w:rsidRPr="001C3748">
              <w:rPr>
                <w:rFonts w:ascii="Consolas" w:hAnsi="Consolas" w:cs="Consolas"/>
                <w:sz w:val="20"/>
                <w:szCs w:val="20"/>
                <w:lang w:val="tr-TR"/>
              </w:rPr>
              <w:t>.toCommitmentType(attrs[0]);</w:t>
            </w:r>
          </w:p>
          <w:p w14:paraId="65845116" w14:textId="77777777" w:rsidR="008015E4" w:rsidRPr="001C3748" w:rsidRDefault="008015E4" w:rsidP="00BB09E0">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Console</w:t>
            </w:r>
            <w:r w:rsidRPr="001C3748">
              <w:rPr>
                <w:rFonts w:ascii="Consolas" w:hAnsi="Consolas" w:cs="Consolas"/>
                <w:sz w:val="20"/>
                <w:szCs w:val="20"/>
                <w:lang w:val="tr-TR"/>
              </w:rPr>
              <w:t>.WriteLine(</w:t>
            </w:r>
            <w:r w:rsidRPr="001C3748">
              <w:rPr>
                <w:rFonts w:ascii="Consolas" w:hAnsi="Consolas" w:cs="Consolas"/>
                <w:color w:val="A31515"/>
                <w:sz w:val="20"/>
                <w:szCs w:val="20"/>
                <w:lang w:val="tr-TR"/>
              </w:rPr>
              <w:t>"\n"</w:t>
            </w:r>
            <w:r w:rsidRPr="001C3748">
              <w:rPr>
                <w:rFonts w:ascii="Consolas" w:hAnsi="Consolas" w:cs="Consolas"/>
                <w:sz w:val="20"/>
                <w:szCs w:val="20"/>
                <w:lang w:val="tr-TR"/>
              </w:rPr>
              <w:t xml:space="preserve"> + ct);</w:t>
            </w:r>
          </w:p>
          <w:p w14:paraId="2027B24E" w14:textId="77777777" w:rsidR="008015E4" w:rsidRPr="001C3748" w:rsidRDefault="008015E4" w:rsidP="00BB09E0">
            <w:pPr>
              <w:autoSpaceDE w:val="0"/>
              <w:autoSpaceDN w:val="0"/>
              <w:adjustRightInd w:val="0"/>
              <w:rPr>
                <w:rFonts w:ascii="Consolas" w:hAnsi="Consolas" w:cs="Consolas"/>
                <w:sz w:val="20"/>
                <w:szCs w:val="20"/>
              </w:rPr>
            </w:pPr>
          </w:p>
        </w:tc>
      </w:tr>
    </w:tbl>
    <w:p w14:paraId="4530B4BE" w14:textId="759D0D1E" w:rsidR="008015E4" w:rsidRPr="00927BEE" w:rsidRDefault="008015E4" w:rsidP="00B334C3">
      <w:pPr>
        <w:jc w:val="both"/>
        <w:rPr>
          <w:rFonts w:cs="Arial"/>
        </w:rPr>
      </w:pPr>
    </w:p>
    <w:p w14:paraId="01DEC083" w14:textId="77777777" w:rsidR="00B334C3" w:rsidRDefault="00B334C3" w:rsidP="00B334C3">
      <w:pPr>
        <w:pStyle w:val="Heading2"/>
      </w:pPr>
      <w:bookmarkStart w:id="502" w:name="_Toc323036320"/>
      <w:bookmarkStart w:id="503" w:name="_Toc86130349"/>
      <w:r>
        <w:t xml:space="preserve">Sertifika </w:t>
      </w:r>
      <w:r w:rsidRPr="00F14816">
        <w:t>Doğrulama</w:t>
      </w:r>
      <w:bookmarkEnd w:id="502"/>
      <w:bookmarkEnd w:id="503"/>
    </w:p>
    <w:p w14:paraId="6C4233AB" w14:textId="022A874C" w:rsidR="00B334C3" w:rsidRPr="00B6583A" w:rsidRDefault="00B334C3" w:rsidP="00B334C3">
      <w:pPr>
        <w:jc w:val="both"/>
        <w:rPr>
          <w:rFonts w:cs="Arial"/>
        </w:rPr>
      </w:pPr>
      <w:r w:rsidRPr="00B6583A">
        <w:rPr>
          <w:rFonts w:cs="Arial"/>
        </w:rPr>
        <w:t>İmza atma işleminden önce sertifika doğrulama</w:t>
      </w:r>
      <w:r w:rsidR="00CD3B94">
        <w:rPr>
          <w:rFonts w:cs="Arial"/>
        </w:rPr>
        <w:t xml:space="preserve"> işlemi</w:t>
      </w:r>
      <w:r w:rsidRPr="00B6583A">
        <w:rPr>
          <w:rFonts w:cs="Arial"/>
        </w:rPr>
        <w:t xml:space="preserve"> yapılmaktadır. Bunun amacı</w:t>
      </w:r>
      <w:r w:rsidR="00CD3B94">
        <w:rPr>
          <w:rFonts w:cs="Arial"/>
        </w:rPr>
        <w:t>,</w:t>
      </w:r>
      <w:r w:rsidRPr="00B6583A">
        <w:rPr>
          <w:rFonts w:cs="Arial"/>
        </w:rPr>
        <w:t xml:space="preserve"> iptal edilmiş veya hatalı bir sertifika ile imza atılmasını</w:t>
      </w:r>
      <w:r w:rsidR="00CD3B94">
        <w:rPr>
          <w:rFonts w:cs="Arial"/>
        </w:rPr>
        <w:t xml:space="preserve"> </w:t>
      </w:r>
      <w:r w:rsidR="00FB7E01">
        <w:rPr>
          <w:rFonts w:cs="Arial"/>
        </w:rPr>
        <w:t>önlemektir</w:t>
      </w:r>
      <w:r w:rsidRPr="00B6583A">
        <w:rPr>
          <w:rFonts w:cs="Arial"/>
        </w:rPr>
        <w:t xml:space="preserve">. İmzacı sertifikasının doğrulanması parametreler yardımıyla devre dışı bırakılabilir. Bu işlem için </w:t>
      </w:r>
      <w:hyperlink w:anchor="_Parametreler" w:history="1">
        <w:r w:rsidRPr="00461144">
          <w:rPr>
            <w:rStyle w:val="Hyperlink"/>
            <w:rFonts w:cs="Arial"/>
          </w:rPr>
          <w:t>Parametreler</w:t>
        </w:r>
      </w:hyperlink>
      <w:r w:rsidRPr="00B6583A">
        <w:rPr>
          <w:rFonts w:cs="Arial"/>
        </w:rPr>
        <w:t xml:space="preserve"> bölümünde yer alan </w:t>
      </w:r>
      <w:r w:rsidRPr="000A2E69">
        <w:rPr>
          <w:rFonts w:eastAsia="Times New Roman" w:cs="Arial"/>
          <w:iCs/>
        </w:rPr>
        <w:t>P_VALIDATE_CERTIFICATE_BEFORE_</w:t>
      </w:r>
      <w:r w:rsidR="00CD3B94" w:rsidRPr="000A2E69">
        <w:rPr>
          <w:rFonts w:eastAsia="Times New Roman" w:cs="Arial"/>
          <w:iCs/>
        </w:rPr>
        <w:t>SIGNING</w:t>
      </w:r>
      <w:r w:rsidR="00CD3B94" w:rsidRPr="00B6583A">
        <w:rPr>
          <w:rFonts w:cs="Arial"/>
        </w:rPr>
        <w:t xml:space="preserve"> </w:t>
      </w:r>
      <w:r w:rsidR="00CD3B94">
        <w:rPr>
          <w:rFonts w:cs="Arial"/>
        </w:rPr>
        <w:t>parametresi</w:t>
      </w:r>
      <w:r w:rsidR="00DE77EF">
        <w:rPr>
          <w:rFonts w:cs="Arial"/>
        </w:rPr>
        <w:t xml:space="preserve"> incelenebilir</w:t>
      </w:r>
      <w:r w:rsidRPr="00B6583A">
        <w:rPr>
          <w:rFonts w:cs="Arial"/>
        </w:rPr>
        <w:t>.</w:t>
      </w:r>
    </w:p>
    <w:p w14:paraId="440D4702" w14:textId="43798E42" w:rsidR="009B2FDC" w:rsidRDefault="001C5B7C" w:rsidP="00B334C3">
      <w:pPr>
        <w:jc w:val="both"/>
        <w:rPr>
          <w:rFonts w:cs="Arial"/>
        </w:rPr>
      </w:pPr>
      <w:r>
        <w:rPr>
          <w:rFonts w:cs="Arial"/>
        </w:rPr>
        <w:t>S</w:t>
      </w:r>
      <w:r w:rsidR="00B334C3" w:rsidRPr="00B6583A">
        <w:rPr>
          <w:rFonts w:cs="Arial"/>
        </w:rPr>
        <w:t xml:space="preserve">ertifika </w:t>
      </w:r>
      <w:r w:rsidR="00FF460A">
        <w:rPr>
          <w:rFonts w:cs="Arial"/>
        </w:rPr>
        <w:t xml:space="preserve">doğrulamanın başarısız olduğu durumda </w:t>
      </w:r>
      <w:r w:rsidR="00B334C3" w:rsidRPr="000A2E69">
        <w:rPr>
          <w:rFonts w:eastAsia="Times New Roman" w:cs="Arial"/>
          <w:iCs/>
        </w:rPr>
        <w:t>CertificateValidationException</w:t>
      </w:r>
      <w:r w:rsidR="00B334C3" w:rsidRPr="00B6583A">
        <w:rPr>
          <w:rFonts w:cs="Arial"/>
        </w:rPr>
        <w:t xml:space="preserve"> hatası </w:t>
      </w:r>
      <w:r>
        <w:rPr>
          <w:rFonts w:cs="Arial"/>
        </w:rPr>
        <w:t>alınır.</w:t>
      </w:r>
      <w:r w:rsidR="00B334C3" w:rsidRPr="00B6583A">
        <w:rPr>
          <w:rFonts w:cs="Arial"/>
        </w:rPr>
        <w:t xml:space="preserve"> Sertifika doğrulama ile ilgili ayrıntılı bilgi için </w:t>
      </w:r>
      <w:hyperlink w:anchor="_SERTİFİKA_DOĞRULAMA" w:history="1">
        <w:r w:rsidR="009E3E12" w:rsidRPr="00461144">
          <w:rPr>
            <w:rStyle w:val="Hyperlink"/>
            <w:rFonts w:cs="Arial"/>
          </w:rPr>
          <w:t>Sertifika Doğrulama</w:t>
        </w:r>
      </w:hyperlink>
      <w:r w:rsidR="00B334C3" w:rsidRPr="00B6583A">
        <w:rPr>
          <w:rFonts w:cs="Arial"/>
        </w:rPr>
        <w:t xml:space="preserve"> bölümüne </w:t>
      </w:r>
      <w:r w:rsidR="006933BC">
        <w:rPr>
          <w:rFonts w:cs="Arial"/>
        </w:rPr>
        <w:t>bakılabilir</w:t>
      </w:r>
      <w:r w:rsidR="00B334C3" w:rsidRPr="00B6583A">
        <w:rPr>
          <w:rFonts w:cs="Arial"/>
        </w:rPr>
        <w:t>.</w:t>
      </w:r>
    </w:p>
    <w:p w14:paraId="7CEA8585" w14:textId="77777777" w:rsidR="00073B07" w:rsidRPr="009B68B3" w:rsidRDefault="00073B07" w:rsidP="00B334C3">
      <w:pPr>
        <w:jc w:val="both"/>
        <w:rPr>
          <w:rFonts w:cs="Arial"/>
        </w:rPr>
      </w:pPr>
    </w:p>
    <w:p w14:paraId="1FD5F4A9" w14:textId="77777777" w:rsidR="00B334C3" w:rsidRDefault="00625D72" w:rsidP="00490670">
      <w:pPr>
        <w:pStyle w:val="Heading2"/>
      </w:pPr>
      <w:bookmarkStart w:id="504" w:name="_İmza_doğrulama_İşlemleri"/>
      <w:bookmarkStart w:id="505" w:name="_Toc323036327"/>
      <w:bookmarkStart w:id="506" w:name="_Toc86130350"/>
      <w:bookmarkEnd w:id="504"/>
      <w:r>
        <w:t>İmza D</w:t>
      </w:r>
      <w:r w:rsidR="00B334C3">
        <w:t xml:space="preserve">oğrulama </w:t>
      </w:r>
      <w:bookmarkEnd w:id="505"/>
      <w:r w:rsidR="007F43D9">
        <w:t>İşlemleri</w:t>
      </w:r>
      <w:bookmarkEnd w:id="506"/>
    </w:p>
    <w:p w14:paraId="6E17C278" w14:textId="5DF5960F" w:rsidR="00B334C3" w:rsidRPr="00183F2B" w:rsidRDefault="00B334C3" w:rsidP="00B334C3">
      <w:pPr>
        <w:pStyle w:val="BodyText"/>
        <w:rPr>
          <w:sz w:val="22"/>
          <w:szCs w:val="22"/>
        </w:rPr>
      </w:pPr>
      <w:r w:rsidRPr="00183F2B">
        <w:rPr>
          <w:sz w:val="22"/>
          <w:szCs w:val="22"/>
        </w:rPr>
        <w:t>İmza doğrulama işlemi</w:t>
      </w:r>
      <w:r w:rsidR="003A193A">
        <w:rPr>
          <w:sz w:val="22"/>
          <w:szCs w:val="22"/>
        </w:rPr>
        <w:t>,</w:t>
      </w:r>
      <w:r w:rsidRPr="00183F2B">
        <w:rPr>
          <w:sz w:val="22"/>
          <w:szCs w:val="22"/>
        </w:rPr>
        <w:t xml:space="preserve"> birçok kontrolcünün bir araya gelmesiyle yapılmaktadır. Bu kontrolcüler imzanın yapısal kontrollerinden ve sertifika kontrollerinden </w:t>
      </w:r>
      <w:r w:rsidR="003A193A">
        <w:rPr>
          <w:sz w:val="22"/>
          <w:szCs w:val="22"/>
        </w:rPr>
        <w:t>o</w:t>
      </w:r>
      <w:r w:rsidRPr="00183F2B">
        <w:rPr>
          <w:sz w:val="22"/>
          <w:szCs w:val="22"/>
        </w:rPr>
        <w:t>l</w:t>
      </w:r>
      <w:r w:rsidR="003A193A">
        <w:rPr>
          <w:sz w:val="22"/>
          <w:szCs w:val="22"/>
        </w:rPr>
        <w:t>u</w:t>
      </w:r>
      <w:r w:rsidRPr="00183F2B">
        <w:rPr>
          <w:sz w:val="22"/>
          <w:szCs w:val="22"/>
        </w:rPr>
        <w:t>şmaktadır. Sertifika kontrolleri</w:t>
      </w:r>
      <w:r w:rsidR="003A193A">
        <w:rPr>
          <w:sz w:val="22"/>
          <w:szCs w:val="22"/>
        </w:rPr>
        <w:t>;</w:t>
      </w:r>
      <w:r w:rsidRPr="00183F2B">
        <w:rPr>
          <w:sz w:val="22"/>
          <w:szCs w:val="22"/>
        </w:rPr>
        <w:t xml:space="preserve"> sertifikanın yapısal kontrollerinden, sertifikanın güvenilir bir kökten veril</w:t>
      </w:r>
      <w:r w:rsidR="00FD349D">
        <w:rPr>
          <w:sz w:val="22"/>
          <w:szCs w:val="22"/>
        </w:rPr>
        <w:t>ip verilmediği</w:t>
      </w:r>
      <w:r w:rsidR="00FD1B20">
        <w:rPr>
          <w:sz w:val="22"/>
          <w:szCs w:val="22"/>
        </w:rPr>
        <w:t xml:space="preserve"> </w:t>
      </w:r>
      <w:r w:rsidR="00FD349D">
        <w:rPr>
          <w:sz w:val="22"/>
          <w:szCs w:val="22"/>
        </w:rPr>
        <w:t>kontrolünden</w:t>
      </w:r>
      <w:r w:rsidRPr="00183F2B">
        <w:rPr>
          <w:sz w:val="22"/>
          <w:szCs w:val="22"/>
        </w:rPr>
        <w:t xml:space="preserve"> ve sertifika iptal kontrolünden oluşmaktadır. Sertifika iptal kontrolü dışında kalan kontroller</w:t>
      </w:r>
      <w:r w:rsidR="003A193A">
        <w:rPr>
          <w:sz w:val="22"/>
          <w:szCs w:val="22"/>
        </w:rPr>
        <w:t>,</w:t>
      </w:r>
      <w:r w:rsidRPr="00183F2B">
        <w:rPr>
          <w:sz w:val="22"/>
          <w:szCs w:val="22"/>
        </w:rPr>
        <w:t xml:space="preserve"> matematiksel işlemlerden oluşmaktadır </w:t>
      </w:r>
      <w:r w:rsidR="003A193A">
        <w:rPr>
          <w:sz w:val="22"/>
          <w:szCs w:val="22"/>
        </w:rPr>
        <w:t xml:space="preserve">ve </w:t>
      </w:r>
      <w:r w:rsidRPr="00183F2B">
        <w:rPr>
          <w:sz w:val="22"/>
          <w:szCs w:val="22"/>
        </w:rPr>
        <w:t xml:space="preserve">ekstra bir bilgiye ihtiyaç duymamaktadır. Sertifika iptal kontrolü için ise sertifikayı verenin yayınlandığı uygun zamanlı SİL </w:t>
      </w:r>
      <w:r w:rsidR="00FD349D">
        <w:rPr>
          <w:sz w:val="22"/>
          <w:szCs w:val="22"/>
        </w:rPr>
        <w:t xml:space="preserve">dosyasına </w:t>
      </w:r>
      <w:r w:rsidRPr="00183F2B">
        <w:rPr>
          <w:sz w:val="22"/>
          <w:szCs w:val="22"/>
        </w:rPr>
        <w:t>veya ÇİSDUP bilgisine ihtiyaç duyulmaktadır. Sertifika doğrulama işlemi için sertifika doğrulama işleminin konfig</w:t>
      </w:r>
      <w:r w:rsidR="003A193A">
        <w:rPr>
          <w:sz w:val="22"/>
          <w:szCs w:val="22"/>
        </w:rPr>
        <w:t>ü</w:t>
      </w:r>
      <w:r w:rsidRPr="00183F2B">
        <w:rPr>
          <w:sz w:val="22"/>
          <w:szCs w:val="22"/>
        </w:rPr>
        <w:t>rasyonunu barındıran xml formatında</w:t>
      </w:r>
      <w:r w:rsidR="00FD349D">
        <w:rPr>
          <w:sz w:val="22"/>
          <w:szCs w:val="22"/>
        </w:rPr>
        <w:t>ki</w:t>
      </w:r>
      <w:r w:rsidRPr="00183F2B">
        <w:rPr>
          <w:sz w:val="22"/>
          <w:szCs w:val="22"/>
        </w:rPr>
        <w:t xml:space="preserve"> politika dosyasına ihtiyaç vardır. Bu xml </w:t>
      </w:r>
      <w:r w:rsidRPr="00183F2B">
        <w:rPr>
          <w:sz w:val="22"/>
          <w:szCs w:val="22"/>
        </w:rPr>
        <w:lastRenderedPageBreak/>
        <w:t>dosyası</w:t>
      </w:r>
      <w:r w:rsidR="003A193A">
        <w:rPr>
          <w:sz w:val="22"/>
          <w:szCs w:val="22"/>
        </w:rPr>
        <w:t xml:space="preserve"> </w:t>
      </w:r>
      <w:r w:rsidRPr="00183F2B">
        <w:rPr>
          <w:sz w:val="22"/>
          <w:szCs w:val="22"/>
        </w:rPr>
        <w:t xml:space="preserve">dışında birçok parametre kullanılabilir. Bu parametrelere </w:t>
      </w:r>
      <w:hyperlink w:anchor="_Parametreler" w:history="1">
        <w:r w:rsidRPr="00247CBC">
          <w:rPr>
            <w:rStyle w:val="Hyperlink"/>
            <w:sz w:val="22"/>
            <w:szCs w:val="22"/>
          </w:rPr>
          <w:t>Parametreler</w:t>
        </w:r>
      </w:hyperlink>
      <w:r>
        <w:rPr>
          <w:sz w:val="22"/>
          <w:szCs w:val="22"/>
        </w:rPr>
        <w:t xml:space="preserve"> bölümünden veya </w:t>
      </w:r>
      <w:r w:rsidRPr="00D872AB">
        <w:rPr>
          <w:rFonts w:ascii="Courier New" w:hAnsi="Courier New" w:cs="Courier New"/>
          <w:i/>
          <w:sz w:val="22"/>
          <w:szCs w:val="22"/>
        </w:rPr>
        <w:t xml:space="preserve">EParameters </w:t>
      </w:r>
      <w:r w:rsidRPr="00183F2B">
        <w:rPr>
          <w:sz w:val="22"/>
          <w:szCs w:val="22"/>
        </w:rPr>
        <w:t xml:space="preserve">sınıfından </w:t>
      </w:r>
      <w:r w:rsidR="007B7F0A">
        <w:rPr>
          <w:sz w:val="22"/>
          <w:szCs w:val="22"/>
        </w:rPr>
        <w:t>bakılabilir</w:t>
      </w:r>
      <w:r w:rsidRPr="00183F2B">
        <w:rPr>
          <w:sz w:val="22"/>
          <w:szCs w:val="22"/>
        </w:rPr>
        <w:t>.</w:t>
      </w:r>
    </w:p>
    <w:p w14:paraId="208C75F3" w14:textId="6E32DE45" w:rsidR="00B334C3" w:rsidRDefault="00B334C3" w:rsidP="00B334C3">
      <w:pPr>
        <w:pStyle w:val="BodyText"/>
        <w:rPr>
          <w:sz w:val="22"/>
          <w:szCs w:val="22"/>
        </w:rPr>
      </w:pPr>
      <w:r w:rsidRPr="00183F2B">
        <w:rPr>
          <w:sz w:val="22"/>
          <w:szCs w:val="22"/>
        </w:rPr>
        <w:t xml:space="preserve">Bir imzalanmış verinin doğrulama işleminden </w:t>
      </w:r>
      <w:r w:rsidRPr="00D872AB">
        <w:rPr>
          <w:rFonts w:ascii="Courier New" w:hAnsi="Courier New" w:cs="Courier New"/>
          <w:i/>
          <w:sz w:val="22"/>
          <w:szCs w:val="22"/>
        </w:rPr>
        <w:t>SignedDataValidation</w:t>
      </w:r>
      <w:r w:rsidRPr="00183F2B">
        <w:rPr>
          <w:sz w:val="22"/>
          <w:szCs w:val="22"/>
        </w:rPr>
        <w:t xml:space="preserve"> sınıfı sorumludur. </w:t>
      </w:r>
      <w:r w:rsidRPr="00D872AB">
        <w:rPr>
          <w:rFonts w:ascii="Courier New" w:hAnsi="Courier New" w:cs="Courier New"/>
          <w:i/>
          <w:sz w:val="22"/>
          <w:szCs w:val="22"/>
        </w:rPr>
        <w:t>SignedDataValidation</w:t>
      </w:r>
      <w:r w:rsidRPr="00183F2B">
        <w:rPr>
          <w:sz w:val="22"/>
          <w:szCs w:val="22"/>
        </w:rPr>
        <w:t xml:space="preserve"> </w:t>
      </w:r>
      <w:r w:rsidR="00197495" w:rsidRPr="00183F2B">
        <w:rPr>
          <w:sz w:val="22"/>
          <w:szCs w:val="22"/>
        </w:rPr>
        <w:t xml:space="preserve">sınıfının </w:t>
      </w:r>
      <w:r w:rsidR="00197495" w:rsidRPr="00197495">
        <w:rPr>
          <w:i/>
          <w:iCs/>
          <w:sz w:val="22"/>
          <w:szCs w:val="22"/>
        </w:rPr>
        <w:t>verify</w:t>
      </w:r>
      <w:r w:rsidRPr="00D872AB">
        <w:rPr>
          <w:rFonts w:ascii="Courier New" w:hAnsi="Courier New" w:cs="Courier New"/>
          <w:i/>
          <w:sz w:val="22"/>
          <w:szCs w:val="22"/>
        </w:rPr>
        <w:t>(…)</w:t>
      </w:r>
      <w:r w:rsidRPr="00183F2B">
        <w:rPr>
          <w:sz w:val="22"/>
          <w:szCs w:val="22"/>
        </w:rPr>
        <w:t xml:space="preserve"> </w:t>
      </w:r>
      <w:r w:rsidR="00197495" w:rsidRPr="00183F2B">
        <w:rPr>
          <w:sz w:val="22"/>
          <w:szCs w:val="22"/>
        </w:rPr>
        <w:t>metodu kullanılarak</w:t>
      </w:r>
      <w:r w:rsidRPr="00183F2B">
        <w:rPr>
          <w:sz w:val="22"/>
          <w:szCs w:val="22"/>
        </w:rPr>
        <w:t xml:space="preserve"> imza doğrulama işlemi gerçeklenir. </w:t>
      </w:r>
      <w:r w:rsidRPr="00880D4F">
        <w:rPr>
          <w:rFonts w:cs="Arial"/>
          <w:i/>
          <w:sz w:val="22"/>
          <w:szCs w:val="22"/>
        </w:rPr>
        <w:t>verify(…)</w:t>
      </w:r>
      <w:r w:rsidRPr="00D872AB">
        <w:rPr>
          <w:rFonts w:ascii="Courier New" w:hAnsi="Courier New" w:cs="Courier New"/>
          <w:i/>
          <w:sz w:val="22"/>
          <w:szCs w:val="22"/>
        </w:rPr>
        <w:t xml:space="preserve"> </w:t>
      </w:r>
      <w:r w:rsidRPr="00183F2B">
        <w:rPr>
          <w:sz w:val="22"/>
          <w:szCs w:val="22"/>
        </w:rPr>
        <w:t>fonksiyonu</w:t>
      </w:r>
      <w:r w:rsidR="00DC1325">
        <w:rPr>
          <w:sz w:val="22"/>
          <w:szCs w:val="22"/>
        </w:rPr>
        <w:t>,</w:t>
      </w:r>
      <w:r w:rsidRPr="00183F2B">
        <w:rPr>
          <w:sz w:val="22"/>
          <w:szCs w:val="22"/>
        </w:rPr>
        <w:t xml:space="preserve"> imzalanmış verinin </w:t>
      </w:r>
      <w:r w:rsidRPr="00880D4F">
        <w:rPr>
          <w:rFonts w:cs="Arial"/>
          <w:iCs/>
          <w:sz w:val="22"/>
          <w:szCs w:val="22"/>
        </w:rPr>
        <w:t>byte[</w:t>
      </w:r>
      <w:r w:rsidR="00880D4F">
        <w:rPr>
          <w:rFonts w:cs="Arial"/>
          <w:iCs/>
          <w:sz w:val="22"/>
          <w:szCs w:val="22"/>
        </w:rPr>
        <w:t xml:space="preserve"> </w:t>
      </w:r>
      <w:r w:rsidRPr="00880D4F">
        <w:rPr>
          <w:rFonts w:cs="Arial"/>
          <w:iCs/>
          <w:sz w:val="22"/>
          <w:szCs w:val="22"/>
        </w:rPr>
        <w:t>]</w:t>
      </w:r>
      <w:r w:rsidRPr="00183F2B">
        <w:rPr>
          <w:sz w:val="22"/>
          <w:szCs w:val="22"/>
        </w:rPr>
        <w:t xml:space="preserve"> halini ve imzalanmış verinin hangi parametrelere göre doğrulanacağı bilgisini alır.</w:t>
      </w:r>
      <w:r w:rsidRPr="00183F2B">
        <w:rPr>
          <w:sz w:val="22"/>
          <w:szCs w:val="22"/>
        </w:rPr>
        <w:tab/>
      </w:r>
      <w:r w:rsidRPr="00D872AB">
        <w:rPr>
          <w:rFonts w:ascii="Courier New" w:hAnsi="Courier New" w:cs="Courier New"/>
          <w:i/>
          <w:sz w:val="22"/>
          <w:szCs w:val="22"/>
        </w:rPr>
        <w:t>SignedDataValidation</w:t>
      </w:r>
      <w:r w:rsidRPr="00183F2B">
        <w:rPr>
          <w:sz w:val="22"/>
          <w:szCs w:val="22"/>
        </w:rPr>
        <w:t xml:space="preserve"> sınıfındaki </w:t>
      </w:r>
      <w:r w:rsidRPr="00880D4F">
        <w:rPr>
          <w:rFonts w:cs="Arial"/>
          <w:i/>
          <w:sz w:val="22"/>
          <w:szCs w:val="22"/>
        </w:rPr>
        <w:t>verify(…)</w:t>
      </w:r>
      <w:r w:rsidRPr="00183F2B">
        <w:rPr>
          <w:sz w:val="22"/>
          <w:szCs w:val="22"/>
        </w:rPr>
        <w:t xml:space="preserve"> fonksiyonu ile imzalanmış d</w:t>
      </w:r>
      <w:r w:rsidR="00E27B00">
        <w:rPr>
          <w:sz w:val="22"/>
          <w:szCs w:val="22"/>
        </w:rPr>
        <w:t>o</w:t>
      </w:r>
      <w:r w:rsidRPr="00183F2B">
        <w:rPr>
          <w:sz w:val="22"/>
          <w:szCs w:val="22"/>
        </w:rPr>
        <w:t xml:space="preserve">küman bir bütün halinde doğrulanır. </w:t>
      </w:r>
      <w:r w:rsidR="00945870">
        <w:rPr>
          <w:sz w:val="22"/>
          <w:szCs w:val="22"/>
        </w:rPr>
        <w:t>Doküman i</w:t>
      </w:r>
      <w:r w:rsidRPr="00183F2B">
        <w:rPr>
          <w:sz w:val="22"/>
          <w:szCs w:val="22"/>
        </w:rPr>
        <w:t xml:space="preserve">çindeki imzalardan biri </w:t>
      </w:r>
      <w:r w:rsidR="00945870">
        <w:rPr>
          <w:sz w:val="22"/>
          <w:szCs w:val="22"/>
        </w:rPr>
        <w:t xml:space="preserve">dahi </w:t>
      </w:r>
      <w:r w:rsidRPr="00183F2B">
        <w:rPr>
          <w:sz w:val="22"/>
          <w:szCs w:val="22"/>
        </w:rPr>
        <w:t>doğrulanamamışsa</w:t>
      </w:r>
      <w:r w:rsidR="00945870">
        <w:rPr>
          <w:sz w:val="22"/>
          <w:szCs w:val="22"/>
        </w:rPr>
        <w:t>,</w:t>
      </w:r>
      <w:r w:rsidR="00945870" w:rsidRPr="00945870">
        <w:rPr>
          <w:rFonts w:cs="Arial"/>
          <w:iCs/>
          <w:sz w:val="22"/>
          <w:szCs w:val="22"/>
        </w:rPr>
        <w:t xml:space="preserve"> bu</w:t>
      </w:r>
      <w:r w:rsidR="00945870">
        <w:rPr>
          <w:rFonts w:cs="Arial"/>
          <w:iCs/>
          <w:sz w:val="22"/>
          <w:szCs w:val="22"/>
        </w:rPr>
        <w:t xml:space="preserve"> </w:t>
      </w:r>
      <w:r w:rsidR="00DC1325" w:rsidRPr="00DC1325">
        <w:rPr>
          <w:rFonts w:cs="Arial"/>
          <w:iCs/>
          <w:sz w:val="22"/>
          <w:szCs w:val="22"/>
        </w:rPr>
        <w:t>fonksiyon</w:t>
      </w:r>
      <w:r w:rsidRPr="00183F2B">
        <w:rPr>
          <w:sz w:val="22"/>
          <w:szCs w:val="22"/>
        </w:rPr>
        <w:t xml:space="preserve"> başarısız değer döner. İmza do</w:t>
      </w:r>
      <w:r w:rsidR="006D6CD2">
        <w:rPr>
          <w:sz w:val="22"/>
          <w:szCs w:val="22"/>
        </w:rPr>
        <w:t xml:space="preserve">ğrulama </w:t>
      </w:r>
      <w:r w:rsidR="00D80F8A">
        <w:rPr>
          <w:sz w:val="22"/>
          <w:szCs w:val="22"/>
        </w:rPr>
        <w:t>yapan örnek kod</w:t>
      </w:r>
      <w:r w:rsidR="006D6CD2">
        <w:rPr>
          <w:sz w:val="22"/>
          <w:szCs w:val="22"/>
        </w:rPr>
        <w:t xml:space="preserve"> bloğu:</w:t>
      </w:r>
    </w:p>
    <w:p w14:paraId="7F34E5F4" w14:textId="77777777" w:rsidR="00C10C92" w:rsidRPr="009B68B3" w:rsidRDefault="00C10C92" w:rsidP="00B334C3">
      <w:pPr>
        <w:pStyle w:val="BodyText"/>
        <w:rPr>
          <w:sz w:val="16"/>
          <w:szCs w:val="16"/>
        </w:rPr>
      </w:pPr>
    </w:p>
    <w:p w14:paraId="4795A499"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31ACD8C3" w14:textId="77777777" w:rsidTr="00D41E92">
        <w:trPr>
          <w:trHeight w:val="3451"/>
        </w:trPr>
        <w:tc>
          <w:tcPr>
            <w:tcW w:w="9546" w:type="dxa"/>
            <w:shd w:val="clear" w:color="auto" w:fill="F8F8F8"/>
          </w:tcPr>
          <w:p w14:paraId="52D859B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signedData = </w:t>
            </w: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dosyadanOKU</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SIGNATURE_FILE</w:t>
            </w:r>
            <w:r w:rsidRPr="001C3748">
              <w:rPr>
                <w:rFonts w:ascii="Consolas" w:hAnsi="Consolas" w:cs="Consolas"/>
                <w:color w:val="000000"/>
                <w:sz w:val="20"/>
                <w:szCs w:val="20"/>
                <w:lang w:val="tr-TR"/>
              </w:rPr>
              <w:t>);</w:t>
            </w:r>
          </w:p>
          <w:p w14:paraId="50F5F2E1" w14:textId="71A652D3"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ValidationPolicy</w:t>
            </w:r>
            <w:r w:rsidRPr="001C3748">
              <w:rPr>
                <w:rFonts w:ascii="Consolas" w:hAnsi="Consolas" w:cs="Consolas"/>
                <w:color w:val="000000"/>
                <w:sz w:val="20"/>
                <w:szCs w:val="20"/>
                <w:lang w:val="tr-TR"/>
              </w:rPr>
              <w:t xml:space="preserve"> policy</w:t>
            </w:r>
            <w:r w:rsidR="00325141">
              <w:rPr>
                <w:rFonts w:ascii="Consolas" w:hAnsi="Consolas" w:cs="Consolas"/>
                <w:color w:val="000000"/>
                <w:sz w:val="20"/>
                <w:szCs w:val="20"/>
                <w:lang w:val="tr-TR"/>
              </w:rPr>
              <w:t xml:space="preserve"> </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PolicyReader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readValidationPolicy</w:t>
            </w:r>
            <w:r w:rsidRPr="001C3748">
              <w:rPr>
                <w:rFonts w:ascii="Consolas" w:hAnsi="Consolas" w:cs="Consolas"/>
                <w:color w:val="000000"/>
                <w:sz w:val="20"/>
                <w:szCs w:val="20"/>
                <w:lang w:val="tr-TR"/>
              </w:rPr>
              <w:t>(</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FileInputStream</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POLICY_FILE</w:t>
            </w:r>
            <w:r w:rsidRPr="001C3748">
              <w:rPr>
                <w:rFonts w:ascii="Consolas" w:hAnsi="Consolas" w:cs="Consolas"/>
                <w:color w:val="000000"/>
                <w:sz w:val="20"/>
                <w:szCs w:val="20"/>
                <w:lang w:val="tr-TR"/>
              </w:rPr>
              <w:t>));</w:t>
            </w:r>
          </w:p>
          <w:p w14:paraId="06738D3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19FC300C"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Hashtable</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 xml:space="preserve">&gt; params = </w:t>
            </w:r>
            <w:r w:rsidR="00924E0A" w:rsidRPr="001C3748">
              <w:rPr>
                <w:rFonts w:ascii="Consolas" w:hAnsi="Consolas" w:cs="Consolas"/>
                <w:bCs/>
                <w:color w:val="7F0055"/>
                <w:sz w:val="20"/>
                <w:szCs w:val="20"/>
                <w:lang w:val="tr-TR"/>
              </w:rPr>
              <w:t xml:space="preserve">new </w:t>
            </w:r>
            <w:r w:rsidR="00924E0A" w:rsidRPr="009F4158">
              <w:rPr>
                <w:rFonts w:ascii="Consolas" w:hAnsi="Consolas" w:cs="Consolas"/>
                <w:bCs/>
                <w:color w:val="005032"/>
                <w:sz w:val="20"/>
                <w:szCs w:val="20"/>
                <w:lang w:val="tr-TR"/>
              </w:rPr>
              <w:t>H</w:t>
            </w:r>
            <w:r w:rsidRPr="001C3748">
              <w:rPr>
                <w:rFonts w:ascii="Consolas" w:hAnsi="Consolas" w:cs="Consolas"/>
                <w:bCs/>
                <w:color w:val="005032"/>
                <w:sz w:val="20"/>
                <w:szCs w:val="20"/>
                <w:lang w:val="tr-TR"/>
              </w:rPr>
              <w:t>ashtable</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&gt;();</w:t>
            </w:r>
          </w:p>
          <w:p w14:paraId="7ACC0C6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P_CERT_VALIDATION_POLICY</w:t>
            </w:r>
            <w:r w:rsidRPr="001C3748">
              <w:rPr>
                <w:rFonts w:ascii="Consolas" w:hAnsi="Consolas" w:cs="Consolas"/>
                <w:color w:val="000000"/>
                <w:sz w:val="20"/>
                <w:szCs w:val="20"/>
                <w:lang w:val="tr-TR"/>
              </w:rPr>
              <w:t>, policy);</w:t>
            </w:r>
          </w:p>
          <w:p w14:paraId="0103E525"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0D7A725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SignedDataValidation</w:t>
            </w:r>
            <w:r w:rsidRPr="001C3748">
              <w:rPr>
                <w:rFonts w:ascii="Consolas" w:hAnsi="Consolas" w:cs="Consolas"/>
                <w:color w:val="000000"/>
                <w:sz w:val="20"/>
                <w:szCs w:val="20"/>
                <w:lang w:val="tr-TR"/>
              </w:rPr>
              <w:t xml:space="preserve"> sdv = </w:t>
            </w:r>
            <w:r w:rsidR="00924E0A" w:rsidRPr="001C3748">
              <w:rPr>
                <w:rFonts w:ascii="Consolas" w:hAnsi="Consolas" w:cs="Consolas"/>
                <w:bCs/>
                <w:color w:val="7F0055"/>
                <w:sz w:val="20"/>
                <w:szCs w:val="20"/>
                <w:lang w:val="tr-TR"/>
              </w:rPr>
              <w:t xml:space="preserve">new </w:t>
            </w:r>
            <w:r w:rsidR="00924E0A" w:rsidRPr="00FB7E7A">
              <w:rPr>
                <w:rFonts w:ascii="Consolas" w:hAnsi="Consolas" w:cs="Consolas"/>
                <w:bCs/>
                <w:color w:val="005032"/>
                <w:sz w:val="20"/>
                <w:szCs w:val="20"/>
                <w:lang w:val="tr-TR"/>
              </w:rPr>
              <w:t>S</w:t>
            </w:r>
            <w:r w:rsidRPr="001C3748">
              <w:rPr>
                <w:rFonts w:ascii="Consolas" w:hAnsi="Consolas" w:cs="Consolas"/>
                <w:bCs/>
                <w:color w:val="005032"/>
                <w:sz w:val="20"/>
                <w:szCs w:val="20"/>
                <w:lang w:val="tr-TR"/>
              </w:rPr>
              <w:t>ignedDataValidation</w:t>
            </w:r>
            <w:r w:rsidRPr="001C3748">
              <w:rPr>
                <w:rFonts w:ascii="Consolas" w:hAnsi="Consolas" w:cs="Consolas"/>
                <w:color w:val="000000"/>
                <w:sz w:val="20"/>
                <w:szCs w:val="20"/>
                <w:lang w:val="tr-TR"/>
              </w:rPr>
              <w:t>();</w:t>
            </w:r>
          </w:p>
          <w:p w14:paraId="2D8057E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2FB93364"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SignedDataValidationResult</w:t>
            </w:r>
            <w:r w:rsidRPr="001C3748">
              <w:rPr>
                <w:rFonts w:ascii="Consolas" w:hAnsi="Consolas" w:cs="Consolas"/>
                <w:color w:val="000000"/>
                <w:sz w:val="20"/>
                <w:szCs w:val="20"/>
                <w:lang w:val="tr-TR"/>
              </w:rPr>
              <w:t xml:space="preserve"> sdvr = sdv.verify(signedData, params);</w:t>
            </w:r>
          </w:p>
          <w:p w14:paraId="6EF545D3" w14:textId="77777777" w:rsidR="00B334C3" w:rsidRPr="001C3748" w:rsidRDefault="00B334C3" w:rsidP="00D0262E">
            <w:pPr>
              <w:autoSpaceDE w:val="0"/>
              <w:autoSpaceDN w:val="0"/>
              <w:adjustRightInd w:val="0"/>
              <w:rPr>
                <w:rFonts w:ascii="Consolas" w:hAnsi="Consolas" w:cs="Consolas"/>
                <w:sz w:val="20"/>
                <w:szCs w:val="20"/>
                <w:lang w:val="tr-TR"/>
              </w:rPr>
            </w:pPr>
          </w:p>
          <w:p w14:paraId="5284A494"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if</w:t>
            </w:r>
            <w:r w:rsidRPr="001C3748">
              <w:rPr>
                <w:rFonts w:ascii="Consolas" w:hAnsi="Consolas" w:cs="Consolas"/>
                <w:color w:val="000000"/>
                <w:sz w:val="20"/>
                <w:szCs w:val="20"/>
                <w:lang w:val="tr-TR"/>
              </w:rPr>
              <w:t>(sdvr.getSDStatus() != SignedData_Status.</w:t>
            </w:r>
            <w:r w:rsidRPr="001C3748">
              <w:rPr>
                <w:rFonts w:ascii="Consolas" w:hAnsi="Consolas" w:cs="Consolas"/>
                <w:i/>
                <w:iCs/>
                <w:color w:val="0000C0"/>
                <w:sz w:val="20"/>
                <w:szCs w:val="20"/>
                <w:lang w:val="tr-TR"/>
              </w:rPr>
              <w:t>ALL_VALID</w:t>
            </w:r>
            <w:r w:rsidRPr="001C3748">
              <w:rPr>
                <w:rFonts w:ascii="Consolas" w:hAnsi="Consolas" w:cs="Consolas"/>
                <w:color w:val="000000"/>
                <w:sz w:val="20"/>
                <w:szCs w:val="20"/>
                <w:lang w:val="tr-TR"/>
              </w:rPr>
              <w:t>)</w:t>
            </w:r>
          </w:p>
          <w:p w14:paraId="3CDB5E16" w14:textId="31C3762E"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w:t>
            </w:r>
            <w:r w:rsidRPr="001C3748">
              <w:rPr>
                <w:rFonts w:ascii="Consolas" w:hAnsi="Consolas" w:cs="Consolas"/>
                <w:color w:val="2A00FF"/>
                <w:sz w:val="20"/>
                <w:szCs w:val="20"/>
                <w:lang w:val="tr-TR"/>
              </w:rPr>
              <w:t>"İmzaların hepsi doğrula</w:t>
            </w:r>
            <w:r w:rsidR="000654D7">
              <w:rPr>
                <w:rFonts w:ascii="Consolas" w:hAnsi="Consolas" w:cs="Consolas"/>
                <w:color w:val="2A00FF"/>
                <w:sz w:val="20"/>
                <w:szCs w:val="20"/>
                <w:lang w:val="tr-TR"/>
              </w:rPr>
              <w:t>n</w:t>
            </w:r>
            <w:r w:rsidRPr="001C3748">
              <w:rPr>
                <w:rFonts w:ascii="Consolas" w:hAnsi="Consolas" w:cs="Consolas"/>
                <w:color w:val="2A00FF"/>
                <w:sz w:val="20"/>
                <w:szCs w:val="20"/>
                <w:lang w:val="tr-TR"/>
              </w:rPr>
              <w:t>madı</w:t>
            </w:r>
            <w:r w:rsidR="003C3CD5">
              <w:rPr>
                <w:rFonts w:ascii="Consolas" w:hAnsi="Consolas" w:cs="Consolas"/>
                <w:color w:val="2A00FF"/>
                <w:sz w:val="20"/>
                <w:szCs w:val="20"/>
                <w:lang w:val="tr-TR"/>
              </w:rPr>
              <w:t>.</w:t>
            </w:r>
            <w:r w:rsidRPr="001C3748">
              <w:rPr>
                <w:rFonts w:ascii="Consolas" w:hAnsi="Consolas" w:cs="Consolas"/>
                <w:color w:val="2A00FF"/>
                <w:sz w:val="20"/>
                <w:szCs w:val="20"/>
                <w:lang w:val="tr-TR"/>
              </w:rPr>
              <w:t>"</w:t>
            </w:r>
            <w:r w:rsidRPr="001C3748">
              <w:rPr>
                <w:rFonts w:ascii="Consolas" w:hAnsi="Consolas" w:cs="Consolas"/>
                <w:color w:val="000000"/>
                <w:sz w:val="20"/>
                <w:szCs w:val="20"/>
                <w:lang w:val="tr-TR"/>
              </w:rPr>
              <w:t>);</w:t>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46B53B3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.println(sdvr.toString());</w:t>
            </w:r>
          </w:p>
        </w:tc>
      </w:tr>
    </w:tbl>
    <w:p w14:paraId="10145C40" w14:textId="77777777" w:rsidR="00073B07" w:rsidRDefault="00073B07" w:rsidP="00B334C3">
      <w:pPr>
        <w:pStyle w:val="BodyText"/>
        <w:rPr>
          <w:b/>
          <w:sz w:val="22"/>
          <w:szCs w:val="22"/>
        </w:rPr>
      </w:pPr>
    </w:p>
    <w:p w14:paraId="7B5791BE" w14:textId="7B6295A9"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6C64EF39" w14:textId="77777777" w:rsidTr="009F4158">
        <w:trPr>
          <w:trHeight w:val="3518"/>
        </w:trPr>
        <w:tc>
          <w:tcPr>
            <w:tcW w:w="9546" w:type="dxa"/>
            <w:shd w:val="clear" w:color="auto" w:fill="F8F8F8"/>
          </w:tcPr>
          <w:p w14:paraId="697F26AC"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byte</w:t>
            </w:r>
            <w:r w:rsidRPr="001C3748">
              <w:rPr>
                <w:rFonts w:ascii="Consolas" w:hAnsi="Consolas" w:cs="Consolas"/>
                <w:sz w:val="20"/>
                <w:szCs w:val="20"/>
                <w:lang w:val="tr-TR"/>
              </w:rPr>
              <w:t xml:space="preserve">[] signedData = </w:t>
            </w:r>
            <w:r w:rsidRPr="001C3748">
              <w:rPr>
                <w:rFonts w:ascii="Consolas" w:hAnsi="Consolas" w:cs="Consolas"/>
                <w:color w:val="2B91AF"/>
                <w:sz w:val="20"/>
                <w:szCs w:val="20"/>
                <w:lang w:val="tr-TR"/>
              </w:rPr>
              <w:t>AsnIO</w:t>
            </w:r>
            <w:r w:rsidRPr="001C3748">
              <w:rPr>
                <w:rFonts w:ascii="Consolas" w:hAnsi="Consolas" w:cs="Consolas"/>
                <w:sz w:val="20"/>
                <w:szCs w:val="20"/>
                <w:lang w:val="tr-TR"/>
              </w:rPr>
              <w:t>.dosyadanOKU(SIGNATURE_FILE);</w:t>
            </w:r>
          </w:p>
          <w:p w14:paraId="776495D6" w14:textId="4D7CA68B"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ValidationPolicy</w:t>
            </w:r>
            <w:r w:rsidRPr="001C3748">
              <w:rPr>
                <w:rFonts w:ascii="Consolas" w:hAnsi="Consolas" w:cs="Consolas"/>
                <w:sz w:val="20"/>
                <w:szCs w:val="20"/>
                <w:lang w:val="tr-TR"/>
              </w:rPr>
              <w:t xml:space="preserve"> policy = </w:t>
            </w:r>
            <w:r w:rsidRPr="001C3748">
              <w:rPr>
                <w:rFonts w:ascii="Consolas" w:hAnsi="Consolas" w:cs="Consolas"/>
                <w:color w:val="2B91AF"/>
                <w:sz w:val="20"/>
                <w:szCs w:val="20"/>
                <w:lang w:val="tr-TR"/>
              </w:rPr>
              <w:t>PolicyReader</w:t>
            </w:r>
            <w:r w:rsidRPr="001C3748">
              <w:rPr>
                <w:rFonts w:ascii="Consolas" w:hAnsi="Consolas" w:cs="Consolas"/>
                <w:sz w:val="20"/>
                <w:szCs w:val="20"/>
                <w:lang w:val="tr-TR"/>
              </w:rPr>
              <w:t>.readValidationPolicy(</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FileStream</w:t>
            </w:r>
            <w:r w:rsidRPr="001C3748">
              <w:rPr>
                <w:rFonts w:ascii="Consolas" w:hAnsi="Consolas" w:cs="Consolas"/>
                <w:sz w:val="20"/>
                <w:szCs w:val="20"/>
                <w:lang w:val="tr-TR"/>
              </w:rPr>
              <w:t>(POLICY_FILE,</w:t>
            </w:r>
            <w:r w:rsidR="009E274B">
              <w:rPr>
                <w:rFonts w:ascii="Consolas" w:hAnsi="Consolas" w:cs="Consolas"/>
                <w:sz w:val="20"/>
                <w:szCs w:val="20"/>
                <w:lang w:val="tr-TR"/>
              </w:rPr>
              <w:t xml:space="preserve"> </w:t>
            </w:r>
            <w:r w:rsidRPr="001C3748">
              <w:rPr>
                <w:rFonts w:ascii="Consolas" w:hAnsi="Consolas" w:cs="Consolas"/>
                <w:color w:val="2B91AF"/>
                <w:sz w:val="20"/>
                <w:szCs w:val="20"/>
                <w:lang w:val="tr-TR"/>
              </w:rPr>
              <w:t>FileMode</w:t>
            </w:r>
            <w:r w:rsidRPr="001C3748">
              <w:rPr>
                <w:rFonts w:ascii="Consolas" w:hAnsi="Consolas" w:cs="Consolas"/>
                <w:sz w:val="20"/>
                <w:szCs w:val="20"/>
                <w:lang w:val="tr-TR"/>
              </w:rPr>
              <w:t>.Open,</w:t>
            </w:r>
            <w:r w:rsidR="00B650C5"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FileAccess</w:t>
            </w:r>
            <w:r w:rsidRPr="001C3748">
              <w:rPr>
                <w:rFonts w:ascii="Consolas" w:hAnsi="Consolas" w:cs="Consolas"/>
                <w:sz w:val="20"/>
                <w:szCs w:val="20"/>
                <w:lang w:val="tr-TR"/>
              </w:rPr>
              <w:t>.Read));</w:t>
            </w:r>
          </w:p>
          <w:p w14:paraId="569759A8" w14:textId="77777777" w:rsidR="00B334C3" w:rsidRPr="001C3748" w:rsidRDefault="00B334C3" w:rsidP="00D0262E">
            <w:pPr>
              <w:autoSpaceDE w:val="0"/>
              <w:autoSpaceDN w:val="0"/>
              <w:adjustRightInd w:val="0"/>
              <w:rPr>
                <w:rFonts w:ascii="Consolas" w:hAnsi="Consolas" w:cs="Consolas"/>
                <w:sz w:val="20"/>
                <w:szCs w:val="20"/>
                <w:lang w:val="tr-TR"/>
              </w:rPr>
            </w:pPr>
          </w:p>
          <w:p w14:paraId="0757677D"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 xml:space="preserve">&gt; params_ = </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&gt;();</w:t>
            </w:r>
          </w:p>
          <w:p w14:paraId="3F29D7A3"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params_[</w:t>
            </w:r>
            <w:r w:rsidRPr="001C3748">
              <w:rPr>
                <w:rFonts w:ascii="Consolas" w:hAnsi="Consolas" w:cs="Consolas"/>
                <w:color w:val="2B91AF"/>
                <w:sz w:val="20"/>
                <w:szCs w:val="20"/>
                <w:lang w:val="tr-TR"/>
              </w:rPr>
              <w:t>EParameters</w:t>
            </w:r>
            <w:r w:rsidRPr="001C3748">
              <w:rPr>
                <w:rFonts w:ascii="Consolas" w:hAnsi="Consolas" w:cs="Consolas"/>
                <w:sz w:val="20"/>
                <w:szCs w:val="20"/>
                <w:lang w:val="tr-TR"/>
              </w:rPr>
              <w:t>.P_CERT_VALIDATION_POLICY] = policy;</w:t>
            </w:r>
          </w:p>
          <w:p w14:paraId="43426F04" w14:textId="77777777" w:rsidR="00B334C3" w:rsidRPr="001C3748" w:rsidRDefault="00B334C3" w:rsidP="00D0262E">
            <w:pPr>
              <w:autoSpaceDE w:val="0"/>
              <w:autoSpaceDN w:val="0"/>
              <w:adjustRightInd w:val="0"/>
              <w:rPr>
                <w:rFonts w:ascii="Consolas" w:hAnsi="Consolas" w:cs="Consolas"/>
                <w:sz w:val="20"/>
                <w:szCs w:val="20"/>
                <w:lang w:val="tr-TR"/>
              </w:rPr>
            </w:pPr>
          </w:p>
          <w:p w14:paraId="66A9CE6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SignedDataValidation</w:t>
            </w:r>
            <w:r w:rsidRPr="001C3748">
              <w:rPr>
                <w:rFonts w:ascii="Consolas" w:hAnsi="Consolas" w:cs="Consolas"/>
                <w:sz w:val="20"/>
                <w:szCs w:val="20"/>
                <w:lang w:val="tr-TR"/>
              </w:rPr>
              <w:t xml:space="preserve"> sdv = </w:t>
            </w:r>
            <w:r w:rsidR="00924E0A" w:rsidRPr="001C3748">
              <w:rPr>
                <w:rFonts w:ascii="Consolas" w:hAnsi="Consolas" w:cs="Consolas"/>
                <w:color w:val="0000FF"/>
                <w:sz w:val="20"/>
                <w:szCs w:val="20"/>
                <w:lang w:val="tr-TR"/>
              </w:rPr>
              <w:t xml:space="preserve">new </w:t>
            </w:r>
            <w:r w:rsidR="00924E0A" w:rsidRPr="00FB7E7A">
              <w:rPr>
                <w:rFonts w:ascii="Consolas" w:hAnsi="Consolas" w:cs="Consolas"/>
                <w:color w:val="2B91AF"/>
                <w:sz w:val="20"/>
                <w:szCs w:val="20"/>
                <w:lang w:val="tr-TR"/>
              </w:rPr>
              <w:t>S</w:t>
            </w:r>
            <w:r w:rsidRPr="001C3748">
              <w:rPr>
                <w:rFonts w:ascii="Consolas" w:hAnsi="Consolas" w:cs="Consolas"/>
                <w:color w:val="2B91AF"/>
                <w:sz w:val="20"/>
                <w:szCs w:val="20"/>
                <w:lang w:val="tr-TR"/>
              </w:rPr>
              <w:t>ignedDataValidation</w:t>
            </w:r>
            <w:r w:rsidRPr="001C3748">
              <w:rPr>
                <w:rFonts w:ascii="Consolas" w:hAnsi="Consolas" w:cs="Consolas"/>
                <w:sz w:val="20"/>
                <w:szCs w:val="20"/>
                <w:lang w:val="tr-TR"/>
              </w:rPr>
              <w:t>();</w:t>
            </w:r>
          </w:p>
          <w:p w14:paraId="1B5F6EF4" w14:textId="77777777" w:rsidR="00B334C3" w:rsidRPr="001C3748" w:rsidRDefault="00B334C3" w:rsidP="00D0262E">
            <w:pPr>
              <w:autoSpaceDE w:val="0"/>
              <w:autoSpaceDN w:val="0"/>
              <w:adjustRightInd w:val="0"/>
              <w:rPr>
                <w:rFonts w:ascii="Consolas" w:hAnsi="Consolas" w:cs="Consolas"/>
                <w:sz w:val="20"/>
                <w:szCs w:val="20"/>
                <w:lang w:val="tr-TR"/>
              </w:rPr>
            </w:pPr>
          </w:p>
          <w:p w14:paraId="373048F4"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SignedDataValidationResult</w:t>
            </w:r>
            <w:r w:rsidRPr="001C3748">
              <w:rPr>
                <w:rFonts w:ascii="Consolas" w:hAnsi="Consolas" w:cs="Consolas"/>
                <w:sz w:val="20"/>
                <w:szCs w:val="20"/>
                <w:lang w:val="tr-TR"/>
              </w:rPr>
              <w:t xml:space="preserve"> sdvr = sdv.verify(signedData, params_);</w:t>
            </w:r>
          </w:p>
          <w:p w14:paraId="526B88F7" w14:textId="77777777" w:rsidR="00B334C3" w:rsidRPr="001C3748" w:rsidRDefault="00B334C3" w:rsidP="00D0262E">
            <w:pPr>
              <w:autoSpaceDE w:val="0"/>
              <w:autoSpaceDN w:val="0"/>
              <w:adjustRightInd w:val="0"/>
              <w:rPr>
                <w:rFonts w:ascii="Consolas" w:hAnsi="Consolas" w:cs="Consolas"/>
                <w:sz w:val="20"/>
                <w:szCs w:val="20"/>
                <w:lang w:val="tr-TR"/>
              </w:rPr>
            </w:pPr>
          </w:p>
          <w:p w14:paraId="02723AC9" w14:textId="420DFAC3"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if</w:t>
            </w:r>
            <w:r w:rsidRPr="001C3748">
              <w:rPr>
                <w:rFonts w:ascii="Consolas" w:hAnsi="Consolas" w:cs="Consolas"/>
                <w:sz w:val="20"/>
                <w:szCs w:val="20"/>
                <w:lang w:val="tr-TR"/>
              </w:rPr>
              <w:t xml:space="preserve">(sdvr.getSDStatus() != </w:t>
            </w:r>
            <w:r w:rsidRPr="001C3748">
              <w:rPr>
                <w:rFonts w:ascii="Consolas" w:hAnsi="Consolas" w:cs="Consolas"/>
                <w:color w:val="2B91AF"/>
                <w:sz w:val="20"/>
                <w:szCs w:val="20"/>
                <w:lang w:val="tr-TR"/>
              </w:rPr>
              <w:t>SignedData_Status</w:t>
            </w:r>
            <w:r w:rsidRPr="001C3748">
              <w:rPr>
                <w:rFonts w:ascii="Consolas" w:hAnsi="Consolas" w:cs="Consolas"/>
                <w:sz w:val="20"/>
                <w:szCs w:val="20"/>
                <w:lang w:val="tr-TR"/>
              </w:rPr>
              <w:t>.ALL_VALID)</w:t>
            </w:r>
          </w:p>
          <w:p w14:paraId="593C6641" w14:textId="67B0657E" w:rsidR="00B334C3" w:rsidRPr="001C3748" w:rsidRDefault="0032061C" w:rsidP="00D0262E">
            <w:pPr>
              <w:autoSpaceDE w:val="0"/>
              <w:autoSpaceDN w:val="0"/>
              <w:adjustRightInd w:val="0"/>
              <w:rPr>
                <w:rFonts w:ascii="Consolas" w:hAnsi="Consolas" w:cs="Consolas"/>
                <w:sz w:val="20"/>
                <w:szCs w:val="20"/>
                <w:lang w:val="tr-TR"/>
              </w:rPr>
            </w:pPr>
            <w:r>
              <w:rPr>
                <w:rFonts w:ascii="Consolas" w:hAnsi="Consolas" w:cs="Consolas"/>
                <w:color w:val="2B91AF"/>
                <w:sz w:val="20"/>
                <w:szCs w:val="20"/>
                <w:lang w:val="tr-TR"/>
              </w:rPr>
              <w:t xml:space="preserve">       </w:t>
            </w:r>
            <w:r w:rsidR="00B334C3" w:rsidRPr="001C3748">
              <w:rPr>
                <w:rFonts w:ascii="Consolas" w:hAnsi="Consolas" w:cs="Consolas"/>
                <w:color w:val="2B91AF"/>
                <w:sz w:val="20"/>
                <w:szCs w:val="20"/>
                <w:lang w:val="tr-TR"/>
              </w:rPr>
              <w:t>Console</w:t>
            </w:r>
            <w:r w:rsidR="00B334C3" w:rsidRPr="001C3748">
              <w:rPr>
                <w:rFonts w:ascii="Consolas" w:hAnsi="Consolas" w:cs="Consolas"/>
                <w:sz w:val="20"/>
                <w:szCs w:val="20"/>
                <w:lang w:val="tr-TR"/>
              </w:rPr>
              <w:t>.WriteLine(</w:t>
            </w:r>
            <w:r w:rsidR="00B334C3" w:rsidRPr="001C3748">
              <w:rPr>
                <w:rFonts w:ascii="Consolas" w:hAnsi="Consolas" w:cs="Consolas"/>
                <w:color w:val="A31515"/>
                <w:sz w:val="20"/>
                <w:szCs w:val="20"/>
                <w:lang w:val="tr-TR"/>
              </w:rPr>
              <w:t>"İmzaların hepsi doğrula</w:t>
            </w:r>
            <w:r w:rsidR="008B0FDA">
              <w:rPr>
                <w:rFonts w:ascii="Consolas" w:hAnsi="Consolas" w:cs="Consolas"/>
                <w:color w:val="A31515"/>
                <w:sz w:val="20"/>
                <w:szCs w:val="20"/>
                <w:lang w:val="tr-TR"/>
              </w:rPr>
              <w:t>n</w:t>
            </w:r>
            <w:r w:rsidR="00B334C3" w:rsidRPr="001C3748">
              <w:rPr>
                <w:rFonts w:ascii="Consolas" w:hAnsi="Consolas" w:cs="Consolas"/>
                <w:color w:val="A31515"/>
                <w:sz w:val="20"/>
                <w:szCs w:val="20"/>
                <w:lang w:val="tr-TR"/>
              </w:rPr>
              <w:t>madı</w:t>
            </w:r>
            <w:r w:rsidR="003C3CD5">
              <w:rPr>
                <w:rFonts w:ascii="Consolas" w:hAnsi="Consolas" w:cs="Consolas"/>
                <w:color w:val="A31515"/>
                <w:sz w:val="20"/>
                <w:szCs w:val="20"/>
                <w:lang w:val="tr-TR"/>
              </w:rPr>
              <w:t>.</w:t>
            </w:r>
            <w:r w:rsidR="00B334C3" w:rsidRPr="001C3748">
              <w:rPr>
                <w:rFonts w:ascii="Consolas" w:hAnsi="Consolas" w:cs="Consolas"/>
                <w:color w:val="A31515"/>
                <w:sz w:val="20"/>
                <w:szCs w:val="20"/>
                <w:lang w:val="tr-TR"/>
              </w:rPr>
              <w:t>"</w:t>
            </w:r>
            <w:r w:rsidR="00B334C3" w:rsidRPr="001C3748">
              <w:rPr>
                <w:rFonts w:ascii="Consolas" w:hAnsi="Consolas" w:cs="Consolas"/>
                <w:sz w:val="20"/>
                <w:szCs w:val="20"/>
                <w:lang w:val="tr-TR"/>
              </w:rPr>
              <w:t>);</w:t>
            </w:r>
          </w:p>
          <w:p w14:paraId="7D2BA14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Console</w:t>
            </w:r>
            <w:r w:rsidRPr="001C3748">
              <w:rPr>
                <w:rFonts w:ascii="Consolas" w:hAnsi="Consolas" w:cs="Consolas"/>
                <w:sz w:val="20"/>
                <w:szCs w:val="20"/>
                <w:lang w:val="tr-TR"/>
              </w:rPr>
              <w:t>.WriteLine(sdvr.ToString());</w:t>
            </w:r>
          </w:p>
          <w:p w14:paraId="0DD62C0F" w14:textId="77777777" w:rsidR="00B334C3" w:rsidRPr="001C3748" w:rsidRDefault="00B334C3" w:rsidP="00D0262E">
            <w:pPr>
              <w:autoSpaceDE w:val="0"/>
              <w:autoSpaceDN w:val="0"/>
              <w:adjustRightInd w:val="0"/>
              <w:rPr>
                <w:sz w:val="20"/>
                <w:szCs w:val="20"/>
              </w:rPr>
            </w:pPr>
          </w:p>
        </w:tc>
      </w:tr>
    </w:tbl>
    <w:p w14:paraId="5F0DFC7D" w14:textId="77777777" w:rsidR="00FC44E1" w:rsidRDefault="00FC44E1" w:rsidP="00B334C3">
      <w:pPr>
        <w:pStyle w:val="BodyText"/>
        <w:rPr>
          <w:sz w:val="22"/>
          <w:szCs w:val="22"/>
        </w:rPr>
      </w:pPr>
    </w:p>
    <w:p w14:paraId="1265C5AC" w14:textId="697F26FA" w:rsidR="00B334C3" w:rsidRDefault="009065F0" w:rsidP="00B334C3">
      <w:pPr>
        <w:pStyle w:val="BodyText"/>
        <w:rPr>
          <w:sz w:val="22"/>
          <w:szCs w:val="22"/>
        </w:rPr>
      </w:pPr>
      <w:r>
        <w:rPr>
          <w:sz w:val="22"/>
          <w:szCs w:val="22"/>
        </w:rPr>
        <w:t>İ</w:t>
      </w:r>
      <w:r w:rsidRPr="00B10570">
        <w:rPr>
          <w:sz w:val="22"/>
          <w:szCs w:val="22"/>
        </w:rPr>
        <w:t>mzalanan içerik</w:t>
      </w:r>
      <w:r w:rsidR="00E149CF">
        <w:rPr>
          <w:sz w:val="22"/>
          <w:szCs w:val="22"/>
        </w:rPr>
        <w:t>, eğer</w:t>
      </w:r>
      <w:r>
        <w:rPr>
          <w:sz w:val="22"/>
          <w:szCs w:val="22"/>
        </w:rPr>
        <w:t xml:space="preserve"> imza içerisinde ise </w:t>
      </w:r>
      <w:r w:rsidR="00B334C3" w:rsidRPr="00D872AB">
        <w:rPr>
          <w:rFonts w:ascii="Courier New" w:hAnsi="Courier New" w:cs="Courier New"/>
          <w:i/>
          <w:sz w:val="22"/>
          <w:szCs w:val="22"/>
        </w:rPr>
        <w:t>BaseSignedData</w:t>
      </w:r>
      <w:r w:rsidR="007A19C6">
        <w:rPr>
          <w:rFonts w:ascii="Courier New" w:hAnsi="Courier New" w:cs="Courier New"/>
          <w:i/>
          <w:sz w:val="22"/>
          <w:szCs w:val="22"/>
        </w:rPr>
        <w:t xml:space="preserve"> </w:t>
      </w:r>
      <w:r w:rsidR="00B334C3" w:rsidRPr="00B10570">
        <w:rPr>
          <w:sz w:val="22"/>
          <w:szCs w:val="22"/>
        </w:rPr>
        <w:t>sınıfının</w:t>
      </w:r>
      <w:r w:rsidR="007A19C6">
        <w:rPr>
          <w:sz w:val="22"/>
          <w:szCs w:val="22"/>
        </w:rPr>
        <w:t xml:space="preserve"> </w:t>
      </w:r>
      <w:r w:rsidR="00B334C3" w:rsidRPr="006922F6">
        <w:rPr>
          <w:rFonts w:cs="Arial"/>
          <w:i/>
          <w:sz w:val="22"/>
          <w:szCs w:val="22"/>
        </w:rPr>
        <w:t>getContent()</w:t>
      </w:r>
      <w:r w:rsidR="00B334C3" w:rsidRPr="00B10570">
        <w:rPr>
          <w:sz w:val="22"/>
          <w:szCs w:val="22"/>
        </w:rPr>
        <w:t xml:space="preserve"> fonksiyonu ile alınabilir.</w:t>
      </w:r>
    </w:p>
    <w:p w14:paraId="655D0EDB" w14:textId="77777777" w:rsidR="00B334C3" w:rsidRDefault="00B334C3" w:rsidP="00B334C3">
      <w:pPr>
        <w:pStyle w:val="Heading2"/>
      </w:pPr>
      <w:bookmarkStart w:id="507" w:name="_Toc323036328"/>
      <w:bookmarkStart w:id="508" w:name="_Toc86130351"/>
      <w:r>
        <w:lastRenderedPageBreak/>
        <w:t xml:space="preserve">İmza Doğrulama </w:t>
      </w:r>
      <w:r w:rsidRPr="00F14816">
        <w:t>Sonucu</w:t>
      </w:r>
      <w:bookmarkEnd w:id="507"/>
      <w:bookmarkEnd w:id="508"/>
    </w:p>
    <w:p w14:paraId="3E0FCA51" w14:textId="6501C7D3" w:rsidR="00B334C3" w:rsidRDefault="00B334C3" w:rsidP="00B334C3">
      <w:pPr>
        <w:pStyle w:val="BodyText"/>
        <w:rPr>
          <w:sz w:val="22"/>
          <w:szCs w:val="22"/>
        </w:rPr>
      </w:pPr>
      <w:r w:rsidRPr="00D872AB">
        <w:rPr>
          <w:rFonts w:ascii="Courier New" w:hAnsi="Courier New" w:cs="Courier New"/>
          <w:i/>
          <w:sz w:val="22"/>
          <w:szCs w:val="22"/>
        </w:rPr>
        <w:t>SignedDataValidation</w:t>
      </w:r>
      <w:r>
        <w:rPr>
          <w:sz w:val="22"/>
          <w:szCs w:val="22"/>
        </w:rPr>
        <w:t xml:space="preserve"> sınıfının </w:t>
      </w:r>
      <w:r w:rsidRPr="00C06F86">
        <w:rPr>
          <w:rFonts w:cs="Arial"/>
          <w:i/>
          <w:sz w:val="22"/>
          <w:szCs w:val="22"/>
        </w:rPr>
        <w:t>verify(...)</w:t>
      </w:r>
      <w:r w:rsidR="00F905A2">
        <w:rPr>
          <w:rFonts w:ascii="Courier New" w:hAnsi="Courier New" w:cs="Courier New"/>
          <w:i/>
          <w:sz w:val="22"/>
          <w:szCs w:val="22"/>
        </w:rPr>
        <w:t xml:space="preserve"> </w:t>
      </w:r>
      <w:r w:rsidRPr="00F76082">
        <w:rPr>
          <w:sz w:val="22"/>
          <w:szCs w:val="22"/>
        </w:rPr>
        <w:t>fonksiyo</w:t>
      </w:r>
      <w:r>
        <w:rPr>
          <w:sz w:val="22"/>
          <w:szCs w:val="22"/>
        </w:rPr>
        <w:t>nu</w:t>
      </w:r>
      <w:r w:rsidR="00F905A2">
        <w:rPr>
          <w:sz w:val="22"/>
          <w:szCs w:val="22"/>
        </w:rPr>
        <w:t>,</w:t>
      </w:r>
      <w:r>
        <w:rPr>
          <w:sz w:val="22"/>
          <w:szCs w:val="22"/>
        </w:rPr>
        <w:tab/>
        <w:t xml:space="preserve">doğrulama sonucu </w:t>
      </w:r>
      <w:r w:rsidRPr="00F76082">
        <w:rPr>
          <w:sz w:val="22"/>
          <w:szCs w:val="22"/>
        </w:rPr>
        <w:t xml:space="preserve">olarak </w:t>
      </w:r>
      <w:r w:rsidRPr="00C06F86">
        <w:rPr>
          <w:rFonts w:cs="Arial"/>
          <w:i/>
          <w:sz w:val="22"/>
          <w:szCs w:val="22"/>
        </w:rPr>
        <w:t>SignatureValidationResult</w:t>
      </w:r>
      <w:r w:rsidRPr="00F76082">
        <w:rPr>
          <w:sz w:val="22"/>
          <w:szCs w:val="22"/>
        </w:rPr>
        <w:t xml:space="preserve"> tipinde bir nesne dön</w:t>
      </w:r>
      <w:r w:rsidR="00811C9E">
        <w:rPr>
          <w:sz w:val="22"/>
          <w:szCs w:val="22"/>
        </w:rPr>
        <w:t>er</w:t>
      </w:r>
      <w:r w:rsidRPr="00F76082">
        <w:rPr>
          <w:sz w:val="22"/>
          <w:szCs w:val="22"/>
        </w:rPr>
        <w:t xml:space="preserve">. </w:t>
      </w:r>
      <w:r w:rsidRPr="00C06F86">
        <w:rPr>
          <w:rFonts w:cs="Arial"/>
          <w:i/>
          <w:sz w:val="22"/>
          <w:szCs w:val="22"/>
        </w:rPr>
        <w:t>getSDStatus()</w:t>
      </w:r>
      <w:r w:rsidRPr="00F76082">
        <w:rPr>
          <w:sz w:val="22"/>
          <w:szCs w:val="22"/>
        </w:rPr>
        <w:t xml:space="preserve"> fonksiyonu</w:t>
      </w:r>
      <w:r w:rsidR="00F905A2">
        <w:rPr>
          <w:sz w:val="22"/>
          <w:szCs w:val="22"/>
        </w:rPr>
        <w:t>,</w:t>
      </w:r>
      <w:r w:rsidRPr="00F76082">
        <w:rPr>
          <w:sz w:val="22"/>
          <w:szCs w:val="22"/>
        </w:rPr>
        <w:t xml:space="preserve"> eğer bütün imzalar doğrulanmış ise </w:t>
      </w:r>
      <w:r w:rsidRPr="00C06F86">
        <w:rPr>
          <w:rFonts w:cs="Arial"/>
          <w:iCs/>
          <w:sz w:val="22"/>
          <w:szCs w:val="22"/>
        </w:rPr>
        <w:t>ALL_VALID</w:t>
      </w:r>
      <w:r w:rsidRPr="00F76082">
        <w:rPr>
          <w:sz w:val="22"/>
          <w:szCs w:val="22"/>
        </w:rPr>
        <w:t xml:space="preserve">, eğer imzalardan en az bir tanesi doğrulanamamışsa </w:t>
      </w:r>
      <w:r w:rsidRPr="00C06F86">
        <w:rPr>
          <w:rFonts w:cs="Arial"/>
          <w:iCs/>
          <w:sz w:val="22"/>
          <w:szCs w:val="22"/>
        </w:rPr>
        <w:t>NOT_ALL_VALID</w:t>
      </w:r>
      <w:r w:rsidR="00F905A2">
        <w:rPr>
          <w:rFonts w:ascii="Courier New" w:hAnsi="Courier New" w:cs="Courier New"/>
          <w:i/>
          <w:sz w:val="22"/>
          <w:szCs w:val="22"/>
        </w:rPr>
        <w:t xml:space="preserve"> </w:t>
      </w:r>
      <w:r w:rsidR="00EA301E">
        <w:rPr>
          <w:sz w:val="22"/>
          <w:szCs w:val="22"/>
        </w:rPr>
        <w:t>değeri</w:t>
      </w:r>
      <w:r w:rsidR="00811C9E">
        <w:rPr>
          <w:sz w:val="22"/>
          <w:szCs w:val="22"/>
        </w:rPr>
        <w:t>ni</w:t>
      </w:r>
      <w:r w:rsidR="00EA301E">
        <w:rPr>
          <w:sz w:val="22"/>
          <w:szCs w:val="22"/>
        </w:rPr>
        <w:t xml:space="preserve"> dön</w:t>
      </w:r>
      <w:r w:rsidR="00811C9E">
        <w:rPr>
          <w:sz w:val="22"/>
          <w:szCs w:val="22"/>
        </w:rPr>
        <w:t>er</w:t>
      </w:r>
      <w:r w:rsidR="00EA301E">
        <w:rPr>
          <w:sz w:val="22"/>
          <w:szCs w:val="22"/>
        </w:rPr>
        <w:t>.</w:t>
      </w:r>
      <w:r w:rsidR="00B57E46">
        <w:rPr>
          <w:sz w:val="22"/>
          <w:szCs w:val="22"/>
        </w:rPr>
        <w:t xml:space="preserve"> </w:t>
      </w:r>
      <w:r w:rsidRPr="00F76082">
        <w:rPr>
          <w:sz w:val="22"/>
          <w:szCs w:val="22"/>
        </w:rPr>
        <w:t xml:space="preserve">SignedDataValidation nesnesinin </w:t>
      </w:r>
      <w:r w:rsidRPr="00C06F86">
        <w:rPr>
          <w:rFonts w:cs="Arial"/>
          <w:i/>
          <w:sz w:val="22"/>
          <w:szCs w:val="22"/>
        </w:rPr>
        <w:t>toString()</w:t>
      </w:r>
      <w:r w:rsidRPr="00F76082">
        <w:rPr>
          <w:sz w:val="22"/>
          <w:szCs w:val="22"/>
        </w:rPr>
        <w:t xml:space="preserve"> metodu</w:t>
      </w:r>
      <w:r w:rsidR="00B57E46">
        <w:rPr>
          <w:sz w:val="22"/>
          <w:szCs w:val="22"/>
        </w:rPr>
        <w:t>,</w:t>
      </w:r>
      <w:r w:rsidRPr="00F76082">
        <w:rPr>
          <w:sz w:val="22"/>
          <w:szCs w:val="22"/>
        </w:rPr>
        <w:t xml:space="preserve"> bütün imzaların </w:t>
      </w:r>
      <w:r w:rsidR="00890F82">
        <w:rPr>
          <w:sz w:val="22"/>
          <w:szCs w:val="22"/>
        </w:rPr>
        <w:t xml:space="preserve">doğrulama </w:t>
      </w:r>
      <w:r w:rsidRPr="00F76082">
        <w:rPr>
          <w:sz w:val="22"/>
          <w:szCs w:val="22"/>
        </w:rPr>
        <w:t>sonu</w:t>
      </w:r>
      <w:r w:rsidR="00E13C79">
        <w:rPr>
          <w:sz w:val="22"/>
          <w:szCs w:val="22"/>
        </w:rPr>
        <w:t>çlarına ait</w:t>
      </w:r>
      <w:r w:rsidRPr="00F76082">
        <w:rPr>
          <w:sz w:val="22"/>
          <w:szCs w:val="22"/>
        </w:rPr>
        <w:t xml:space="preserve"> açıklamaları dön</w:t>
      </w:r>
      <w:r w:rsidR="00811C9E">
        <w:rPr>
          <w:sz w:val="22"/>
          <w:szCs w:val="22"/>
        </w:rPr>
        <w:t>er</w:t>
      </w:r>
      <w:r w:rsidRPr="00F76082">
        <w:rPr>
          <w:sz w:val="22"/>
          <w:szCs w:val="22"/>
        </w:rPr>
        <w:t xml:space="preserve">. Eğer </w:t>
      </w:r>
      <w:r w:rsidR="006C5F8B" w:rsidRPr="00F76082">
        <w:rPr>
          <w:sz w:val="22"/>
          <w:szCs w:val="22"/>
        </w:rPr>
        <w:t xml:space="preserve">özellikle bir </w:t>
      </w:r>
      <w:r w:rsidR="00890F82" w:rsidRPr="00F76082">
        <w:rPr>
          <w:sz w:val="22"/>
          <w:szCs w:val="22"/>
        </w:rPr>
        <w:t xml:space="preserve">imzanın </w:t>
      </w:r>
      <w:r w:rsidR="00890F82">
        <w:rPr>
          <w:sz w:val="22"/>
          <w:szCs w:val="22"/>
        </w:rPr>
        <w:t xml:space="preserve">doğrulama </w:t>
      </w:r>
      <w:r w:rsidR="006C5F8B" w:rsidRPr="00F76082">
        <w:rPr>
          <w:sz w:val="22"/>
          <w:szCs w:val="22"/>
        </w:rPr>
        <w:t>sonucu</w:t>
      </w:r>
      <w:r w:rsidRPr="00F76082">
        <w:rPr>
          <w:sz w:val="22"/>
          <w:szCs w:val="22"/>
        </w:rPr>
        <w:t xml:space="preserve"> elde edilmek </w:t>
      </w:r>
      <w:r w:rsidR="006C5F8B" w:rsidRPr="00F76082">
        <w:rPr>
          <w:sz w:val="22"/>
          <w:szCs w:val="22"/>
        </w:rPr>
        <w:t>isteniyorsa imza ağacında gezi</w:t>
      </w:r>
      <w:r w:rsidR="00C45E81">
        <w:rPr>
          <w:sz w:val="22"/>
          <w:szCs w:val="22"/>
        </w:rPr>
        <w:t>l</w:t>
      </w:r>
      <w:r w:rsidR="006C5F8B" w:rsidRPr="00F76082">
        <w:rPr>
          <w:sz w:val="22"/>
          <w:szCs w:val="22"/>
        </w:rPr>
        <w:t>erek elde edilebilir</w:t>
      </w:r>
      <w:r w:rsidRPr="00F76082">
        <w:rPr>
          <w:sz w:val="22"/>
          <w:szCs w:val="22"/>
        </w:rPr>
        <w:t xml:space="preserve">. Bu ağaç </w:t>
      </w:r>
      <w:r w:rsidR="006C5F8B" w:rsidRPr="00F76082">
        <w:rPr>
          <w:sz w:val="22"/>
          <w:szCs w:val="22"/>
        </w:rPr>
        <w:t>yapısı, BaseSignedData</w:t>
      </w:r>
      <w:r w:rsidRPr="00F76082">
        <w:rPr>
          <w:sz w:val="22"/>
          <w:szCs w:val="22"/>
        </w:rPr>
        <w:t xml:space="preserve"> yapısındaki imzaların veri yapısı ile aynıdır. Örneğin </w:t>
      </w:r>
      <w:r w:rsidR="006C5F8B" w:rsidRPr="00F76082">
        <w:rPr>
          <w:sz w:val="22"/>
          <w:szCs w:val="22"/>
        </w:rPr>
        <w:t>birinci paralel</w:t>
      </w:r>
      <w:r w:rsidRPr="00F76082">
        <w:rPr>
          <w:sz w:val="22"/>
          <w:szCs w:val="22"/>
        </w:rPr>
        <w:t xml:space="preserve"> imzanın, </w:t>
      </w:r>
      <w:r w:rsidR="006C5F8B" w:rsidRPr="00F76082">
        <w:rPr>
          <w:sz w:val="22"/>
          <w:szCs w:val="22"/>
        </w:rPr>
        <w:t>birinci seri</w:t>
      </w:r>
      <w:r w:rsidRPr="00F76082">
        <w:rPr>
          <w:sz w:val="22"/>
          <w:szCs w:val="22"/>
        </w:rPr>
        <w:t xml:space="preserve"> imzasına ve bu imzanın doğrulama sonucuna aşağıdaki örnek kod ile ulaşılabilir.</w:t>
      </w:r>
    </w:p>
    <w:p w14:paraId="7ED14855" w14:textId="6E61DF63" w:rsidR="00B334C3" w:rsidRDefault="00B334C3" w:rsidP="00B334C3">
      <w:pPr>
        <w:pStyle w:val="BodyText"/>
        <w:rPr>
          <w:sz w:val="22"/>
          <w:szCs w:val="22"/>
        </w:rPr>
      </w:pPr>
    </w:p>
    <w:p w14:paraId="3DD0ECF3"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5705CF1E" w14:textId="77777777" w:rsidTr="00F53F27">
        <w:tc>
          <w:tcPr>
            <w:tcW w:w="9546" w:type="dxa"/>
            <w:shd w:val="clear" w:color="auto" w:fill="F8F8F8"/>
          </w:tcPr>
          <w:p w14:paraId="131EFAB9"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getBaseSignedData();</w:t>
            </w:r>
          </w:p>
          <w:p w14:paraId="268559E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SignedDataValidationResult</w:t>
            </w:r>
            <w:r w:rsidRPr="001C3748">
              <w:rPr>
                <w:rFonts w:ascii="Consolas" w:hAnsi="Consolas" w:cs="Consolas"/>
                <w:color w:val="000000"/>
                <w:sz w:val="20"/>
                <w:szCs w:val="20"/>
                <w:lang w:val="tr-TR"/>
              </w:rPr>
              <w:t xml:space="preserve"> sdvr = getValidationResult();</w:t>
            </w:r>
          </w:p>
          <w:p w14:paraId="64D6024D"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Signer</w:t>
            </w:r>
            <w:r w:rsidRPr="001C3748">
              <w:rPr>
                <w:rFonts w:ascii="Consolas" w:hAnsi="Consolas" w:cs="Consolas"/>
                <w:color w:val="000000"/>
                <w:sz w:val="20"/>
                <w:szCs w:val="20"/>
                <w:lang w:val="tr-TR"/>
              </w:rPr>
              <w:t>firstCounterSigner = bs.getSignerList().get(0).getCounterSigners().get(0);</w:t>
            </w:r>
          </w:p>
          <w:p w14:paraId="01231D97" w14:textId="33113C23"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005032"/>
                <w:sz w:val="20"/>
                <w:szCs w:val="20"/>
                <w:lang w:val="tr-TR"/>
              </w:rPr>
              <w:t>SignatureValidationResult</w:t>
            </w:r>
            <w:r w:rsidR="00891B02">
              <w:rPr>
                <w:rFonts w:ascii="Consolas" w:hAnsi="Consolas" w:cs="Consolas"/>
                <w:bCs/>
                <w:color w:val="005032"/>
                <w:sz w:val="20"/>
                <w:szCs w:val="20"/>
                <w:lang w:val="tr-TR"/>
              </w:rPr>
              <w:t xml:space="preserve"> </w:t>
            </w:r>
            <w:r w:rsidRPr="001C3748">
              <w:rPr>
                <w:rFonts w:ascii="Consolas" w:hAnsi="Consolas" w:cs="Consolas"/>
                <w:color w:val="000000"/>
                <w:sz w:val="20"/>
                <w:szCs w:val="20"/>
                <w:lang w:val="tr-TR"/>
              </w:rPr>
              <w:t>firstCounterSignerVR = sdvr.</w:t>
            </w:r>
          </w:p>
          <w:p w14:paraId="3B32E69F" w14:textId="77777777"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color w:val="000000"/>
                <w:sz w:val="20"/>
                <w:szCs w:val="20"/>
                <w:lang w:val="tr-TR"/>
              </w:rPr>
              <w:t xml:space="preserve">                                                   getSDValidationResults().get(0).</w:t>
            </w:r>
          </w:p>
          <w:p w14:paraId="2AC64784" w14:textId="77777777"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color w:val="000000"/>
                <w:sz w:val="20"/>
                <w:szCs w:val="20"/>
                <w:lang w:val="tr-TR"/>
              </w:rPr>
              <w:t xml:space="preserve">                                                   getCounterSigValidationResults().</w:t>
            </w:r>
          </w:p>
          <w:p w14:paraId="13B26B85"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 xml:space="preserve">                                                   get(0);</w:t>
            </w:r>
          </w:p>
          <w:p w14:paraId="3ED39B9E" w14:textId="77777777" w:rsidR="00B334C3" w:rsidRPr="001C3748" w:rsidRDefault="00B334C3" w:rsidP="00D0262E">
            <w:pPr>
              <w:autoSpaceDE w:val="0"/>
              <w:autoSpaceDN w:val="0"/>
              <w:adjustRightInd w:val="0"/>
              <w:rPr>
                <w:rFonts w:ascii="Consolas" w:hAnsi="Consolas" w:cs="Consolas"/>
                <w:sz w:val="20"/>
                <w:szCs w:val="20"/>
                <w:lang w:val="tr-TR"/>
              </w:rPr>
            </w:pPr>
          </w:p>
        </w:tc>
      </w:tr>
    </w:tbl>
    <w:p w14:paraId="14E7A01F" w14:textId="1AB8DE22" w:rsidR="00B334C3" w:rsidRDefault="00B334C3" w:rsidP="00B334C3">
      <w:pPr>
        <w:pStyle w:val="BodyText"/>
        <w:rPr>
          <w:sz w:val="22"/>
          <w:szCs w:val="22"/>
        </w:rPr>
      </w:pPr>
    </w:p>
    <w:p w14:paraId="14F68029"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28871B14" w14:textId="77777777" w:rsidTr="00F53F27">
        <w:tc>
          <w:tcPr>
            <w:tcW w:w="9546" w:type="dxa"/>
            <w:shd w:val="clear" w:color="auto" w:fill="F8F8F8"/>
          </w:tcPr>
          <w:p w14:paraId="4F9F4F8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 xml:space="preserve"> bs = getBaseSignedData();</w:t>
            </w:r>
          </w:p>
          <w:p w14:paraId="2DBAD57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SignedDataValidationResult</w:t>
            </w:r>
            <w:r w:rsidRPr="001C3748">
              <w:rPr>
                <w:rFonts w:ascii="Consolas" w:hAnsi="Consolas" w:cs="Consolas"/>
                <w:sz w:val="20"/>
                <w:szCs w:val="20"/>
                <w:lang w:val="tr-TR"/>
              </w:rPr>
              <w:t xml:space="preserve"> sdvr = getValidationResult();</w:t>
            </w:r>
          </w:p>
          <w:p w14:paraId="739B435D"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Signer</w:t>
            </w:r>
            <w:r w:rsidRPr="001C3748">
              <w:rPr>
                <w:rFonts w:ascii="Consolas" w:hAnsi="Consolas" w:cs="Consolas"/>
                <w:sz w:val="20"/>
                <w:szCs w:val="20"/>
                <w:lang w:val="tr-TR"/>
              </w:rPr>
              <w:t xml:space="preserve"> firstCounterSigner = bs.getSignerList()[0].getCounterSigners()[0];</w:t>
            </w:r>
          </w:p>
          <w:p w14:paraId="2674358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SignatureValidationResult</w:t>
            </w:r>
            <w:r w:rsidRPr="001C3748">
              <w:rPr>
                <w:rFonts w:ascii="Consolas" w:hAnsi="Consolas" w:cs="Consolas"/>
                <w:sz w:val="20"/>
                <w:szCs w:val="20"/>
                <w:lang w:val="tr-TR"/>
              </w:rPr>
              <w:t xml:space="preserve"> firstCounterSignerVR = sdvr.getSDValidationResults()[0].</w:t>
            </w:r>
          </w:p>
          <w:p w14:paraId="533667DD" w14:textId="77777777" w:rsidR="00B334C3" w:rsidRPr="001C3748" w:rsidRDefault="00B334C3" w:rsidP="00EA7518">
            <w:pPr>
              <w:autoSpaceDE w:val="0"/>
              <w:autoSpaceDN w:val="0"/>
              <w:adjustRightInd w:val="0"/>
              <w:jc w:val="right"/>
              <w:rPr>
                <w:rFonts w:ascii="Consolas" w:hAnsi="Consolas" w:cs="Consolas"/>
                <w:sz w:val="20"/>
                <w:szCs w:val="20"/>
                <w:lang w:val="tr-TR"/>
              </w:rPr>
            </w:pPr>
            <w:r w:rsidRPr="001C3748">
              <w:rPr>
                <w:rFonts w:ascii="Consolas" w:hAnsi="Consolas" w:cs="Consolas"/>
                <w:sz w:val="20"/>
                <w:szCs w:val="20"/>
                <w:lang w:val="tr-TR"/>
              </w:rPr>
              <w:t xml:space="preserve">                                                     getCounterSigValidationResults()[0];</w:t>
            </w:r>
          </w:p>
          <w:p w14:paraId="693B71BC" w14:textId="77777777" w:rsidR="00B334C3" w:rsidRPr="001C3748" w:rsidRDefault="00B334C3" w:rsidP="00D0262E">
            <w:pPr>
              <w:autoSpaceDE w:val="0"/>
              <w:autoSpaceDN w:val="0"/>
              <w:adjustRightInd w:val="0"/>
              <w:rPr>
                <w:sz w:val="20"/>
                <w:szCs w:val="20"/>
              </w:rPr>
            </w:pPr>
          </w:p>
        </w:tc>
      </w:tr>
    </w:tbl>
    <w:p w14:paraId="6226A9AD" w14:textId="77777777" w:rsidR="00B334C3" w:rsidRDefault="00B334C3" w:rsidP="00B334C3">
      <w:pPr>
        <w:pStyle w:val="BodyText"/>
        <w:rPr>
          <w:sz w:val="22"/>
          <w:szCs w:val="22"/>
        </w:rPr>
      </w:pPr>
    </w:p>
    <w:p w14:paraId="004842C5" w14:textId="6986EC56" w:rsidR="00B334C3" w:rsidRPr="00294CB1" w:rsidRDefault="00B334C3" w:rsidP="00B334C3">
      <w:pPr>
        <w:pStyle w:val="BodyText"/>
        <w:rPr>
          <w:sz w:val="22"/>
          <w:szCs w:val="22"/>
        </w:rPr>
      </w:pPr>
      <w:r w:rsidRPr="00294CB1">
        <w:rPr>
          <w:sz w:val="22"/>
          <w:szCs w:val="22"/>
        </w:rPr>
        <w:t>Her</w:t>
      </w:r>
      <w:r w:rsidR="00675F5E">
        <w:rPr>
          <w:sz w:val="22"/>
          <w:szCs w:val="22"/>
        </w:rPr>
        <w:t xml:space="preserve"> </w:t>
      </w:r>
      <w:r w:rsidRPr="00294CB1">
        <w:rPr>
          <w:sz w:val="22"/>
          <w:szCs w:val="22"/>
        </w:rPr>
        <w:t>bir imzanın doğrulama sonu</w:t>
      </w:r>
      <w:r w:rsidR="00A86426">
        <w:rPr>
          <w:sz w:val="22"/>
          <w:szCs w:val="22"/>
        </w:rPr>
        <w:t>çları,</w:t>
      </w:r>
      <w:r w:rsidRPr="00294CB1">
        <w:rPr>
          <w:sz w:val="22"/>
          <w:szCs w:val="22"/>
        </w:rPr>
        <w:t xml:space="preserve"> </w:t>
      </w:r>
      <w:r w:rsidRPr="00A67220">
        <w:rPr>
          <w:rFonts w:cs="Arial"/>
          <w:i/>
          <w:sz w:val="22"/>
          <w:szCs w:val="22"/>
        </w:rPr>
        <w:t>SignatureValidationResult</w:t>
      </w:r>
      <w:r w:rsidRPr="00294CB1">
        <w:rPr>
          <w:sz w:val="22"/>
          <w:szCs w:val="22"/>
        </w:rPr>
        <w:t xml:space="preserve"> nesnelerinde tutulur. Bir imzacının doğrulama sonucundan</w:t>
      </w:r>
      <w:r w:rsidR="00DA6C50">
        <w:rPr>
          <w:sz w:val="22"/>
          <w:szCs w:val="22"/>
        </w:rPr>
        <w:t>,</w:t>
      </w:r>
      <w:r w:rsidRPr="00294CB1">
        <w:rPr>
          <w:sz w:val="22"/>
          <w:szCs w:val="22"/>
        </w:rPr>
        <w:t xml:space="preserve"> seri </w:t>
      </w:r>
      <w:r w:rsidR="00DA6C50" w:rsidRPr="00294CB1">
        <w:rPr>
          <w:sz w:val="22"/>
          <w:szCs w:val="22"/>
        </w:rPr>
        <w:t>imzacılarının doğrulama</w:t>
      </w:r>
      <w:r w:rsidRPr="00294CB1">
        <w:rPr>
          <w:sz w:val="22"/>
          <w:szCs w:val="22"/>
        </w:rPr>
        <w:t xml:space="preserve"> sonuçlarına </w:t>
      </w:r>
      <w:r w:rsidR="00DA6C50" w:rsidRPr="00294CB1">
        <w:rPr>
          <w:sz w:val="22"/>
          <w:szCs w:val="22"/>
        </w:rPr>
        <w:t>da erişilebilir</w:t>
      </w:r>
      <w:r w:rsidRPr="00294CB1">
        <w:rPr>
          <w:sz w:val="22"/>
          <w:szCs w:val="22"/>
        </w:rPr>
        <w:t xml:space="preserve">. </w:t>
      </w:r>
      <w:r w:rsidRPr="00A67220">
        <w:rPr>
          <w:rFonts w:cs="Arial"/>
          <w:i/>
          <w:sz w:val="22"/>
          <w:szCs w:val="22"/>
        </w:rPr>
        <w:t>SignatureValidationResult</w:t>
      </w:r>
      <w:r w:rsidRPr="00294CB1">
        <w:rPr>
          <w:sz w:val="22"/>
          <w:szCs w:val="22"/>
        </w:rPr>
        <w:t xml:space="preserve"> nesnelerinin </w:t>
      </w:r>
      <w:r w:rsidRPr="00A67220">
        <w:rPr>
          <w:rFonts w:cs="Arial"/>
          <w:i/>
          <w:sz w:val="22"/>
          <w:szCs w:val="22"/>
        </w:rPr>
        <w:t>toString()</w:t>
      </w:r>
      <w:r w:rsidRPr="00294CB1">
        <w:rPr>
          <w:sz w:val="22"/>
          <w:szCs w:val="22"/>
        </w:rPr>
        <w:t xml:space="preserve"> fonksiyon</w:t>
      </w:r>
      <w:r w:rsidR="00DA6C50">
        <w:rPr>
          <w:sz w:val="22"/>
          <w:szCs w:val="22"/>
        </w:rPr>
        <w:t>ları,</w:t>
      </w:r>
      <w:r w:rsidRPr="00294CB1">
        <w:rPr>
          <w:sz w:val="22"/>
          <w:szCs w:val="22"/>
        </w:rPr>
        <w:t xml:space="preserve"> imzacının ve seri imzacıların</w:t>
      </w:r>
      <w:r w:rsidR="00A86426">
        <w:rPr>
          <w:sz w:val="22"/>
          <w:szCs w:val="22"/>
        </w:rPr>
        <w:t>ın</w:t>
      </w:r>
      <w:r w:rsidRPr="00294CB1">
        <w:rPr>
          <w:sz w:val="22"/>
          <w:szCs w:val="22"/>
        </w:rPr>
        <w:t xml:space="preserve"> doğrulama kontrolcülerinin sonuçlarını döner. Eğer sadece </w:t>
      </w:r>
      <w:r w:rsidR="00DA6C50" w:rsidRPr="00294CB1">
        <w:rPr>
          <w:sz w:val="22"/>
          <w:szCs w:val="22"/>
        </w:rPr>
        <w:t>o imzaya</w:t>
      </w:r>
      <w:r w:rsidRPr="00294CB1">
        <w:rPr>
          <w:sz w:val="22"/>
          <w:szCs w:val="22"/>
        </w:rPr>
        <w:t xml:space="preserve"> </w:t>
      </w:r>
      <w:r w:rsidR="00DA6C50" w:rsidRPr="00294CB1">
        <w:rPr>
          <w:sz w:val="22"/>
          <w:szCs w:val="22"/>
        </w:rPr>
        <w:t>ait kontrolcülerin</w:t>
      </w:r>
      <w:r w:rsidRPr="00294CB1">
        <w:rPr>
          <w:sz w:val="22"/>
          <w:szCs w:val="22"/>
        </w:rPr>
        <w:t xml:space="preserve"> açıklamaları elde edilmek isteniyorsa </w:t>
      </w:r>
      <w:r w:rsidRPr="00A67220">
        <w:rPr>
          <w:rFonts w:cs="Arial"/>
          <w:i/>
          <w:sz w:val="22"/>
          <w:szCs w:val="22"/>
        </w:rPr>
        <w:t>getValidationDetails()</w:t>
      </w:r>
      <w:r w:rsidRPr="00294CB1">
        <w:rPr>
          <w:sz w:val="22"/>
          <w:szCs w:val="22"/>
        </w:rPr>
        <w:t xml:space="preserve"> fonksiyonu kullanı</w:t>
      </w:r>
      <w:r w:rsidR="00675F5E">
        <w:rPr>
          <w:sz w:val="22"/>
          <w:szCs w:val="22"/>
        </w:rPr>
        <w:t>lır</w:t>
      </w:r>
      <w:r w:rsidRPr="00294CB1">
        <w:rPr>
          <w:sz w:val="22"/>
          <w:szCs w:val="22"/>
        </w:rPr>
        <w:t xml:space="preserve">. İmza tipi geliştikçe kontrol edilmesi gereken yapı </w:t>
      </w:r>
      <w:r w:rsidR="00DA6C50" w:rsidRPr="00294CB1">
        <w:rPr>
          <w:sz w:val="22"/>
          <w:szCs w:val="22"/>
        </w:rPr>
        <w:t>ve sertifika</w:t>
      </w:r>
      <w:r w:rsidRPr="00294CB1">
        <w:rPr>
          <w:sz w:val="22"/>
          <w:szCs w:val="22"/>
        </w:rPr>
        <w:t xml:space="preserve"> artmaktadır. </w:t>
      </w:r>
      <w:r w:rsidR="00DA6C50" w:rsidRPr="00294CB1">
        <w:rPr>
          <w:sz w:val="22"/>
          <w:szCs w:val="22"/>
        </w:rPr>
        <w:t>Zaman damgaları</w:t>
      </w:r>
      <w:r w:rsidR="00CF7FF4">
        <w:rPr>
          <w:sz w:val="22"/>
          <w:szCs w:val="22"/>
        </w:rPr>
        <w:t>,</w:t>
      </w:r>
      <w:r w:rsidRPr="00294CB1">
        <w:rPr>
          <w:sz w:val="22"/>
          <w:szCs w:val="22"/>
        </w:rPr>
        <w:t xml:space="preserve"> imza yapısına bir imza olarak eklendiklerinden</w:t>
      </w:r>
      <w:r w:rsidR="00A86426">
        <w:rPr>
          <w:sz w:val="22"/>
          <w:szCs w:val="22"/>
        </w:rPr>
        <w:t xml:space="preserve"> dolayı</w:t>
      </w:r>
      <w:r w:rsidRPr="00294CB1">
        <w:rPr>
          <w:sz w:val="22"/>
          <w:szCs w:val="22"/>
        </w:rPr>
        <w:t xml:space="preserve"> ayrıca bir imza olarak kontrol edilmektedirler.</w:t>
      </w:r>
    </w:p>
    <w:p w14:paraId="6F3628C6" w14:textId="5FF125BF" w:rsidR="00B334C3" w:rsidRDefault="00B334C3" w:rsidP="00B334C3">
      <w:pPr>
        <w:pStyle w:val="BodyText"/>
        <w:rPr>
          <w:sz w:val="22"/>
          <w:szCs w:val="22"/>
        </w:rPr>
      </w:pPr>
      <w:r w:rsidRPr="00A67220">
        <w:rPr>
          <w:rFonts w:cs="Arial"/>
          <w:i/>
          <w:sz w:val="22"/>
          <w:szCs w:val="22"/>
        </w:rPr>
        <w:t>SignatureValidationResult</w:t>
      </w:r>
      <w:r w:rsidRPr="00294CB1">
        <w:rPr>
          <w:sz w:val="22"/>
          <w:szCs w:val="22"/>
        </w:rPr>
        <w:tab/>
        <w:t>nesnesinden</w:t>
      </w:r>
      <w:r w:rsidRPr="00294CB1">
        <w:rPr>
          <w:sz w:val="22"/>
          <w:szCs w:val="22"/>
        </w:rPr>
        <w:tab/>
        <w:t>bir imzanın doğrulama</w:t>
      </w:r>
      <w:r w:rsidR="004D4B0A">
        <w:rPr>
          <w:sz w:val="22"/>
          <w:szCs w:val="22"/>
        </w:rPr>
        <w:t xml:space="preserve"> </w:t>
      </w:r>
      <w:r w:rsidRPr="00294CB1">
        <w:rPr>
          <w:sz w:val="22"/>
          <w:szCs w:val="22"/>
        </w:rPr>
        <w:t>sonucu</w:t>
      </w:r>
      <w:r w:rsidR="004D4B0A">
        <w:rPr>
          <w:sz w:val="22"/>
          <w:szCs w:val="22"/>
        </w:rPr>
        <w:t>,</w:t>
      </w:r>
      <w:r w:rsidRPr="00294CB1">
        <w:rPr>
          <w:sz w:val="22"/>
          <w:szCs w:val="22"/>
        </w:rPr>
        <w:t xml:space="preserve"> </w:t>
      </w:r>
      <w:r w:rsidRPr="002D0091">
        <w:rPr>
          <w:rFonts w:cs="Arial"/>
          <w:i/>
          <w:sz w:val="22"/>
          <w:szCs w:val="22"/>
        </w:rPr>
        <w:t>getSignatureStatus()</w:t>
      </w:r>
      <w:r w:rsidRPr="00294CB1">
        <w:rPr>
          <w:sz w:val="22"/>
          <w:szCs w:val="22"/>
        </w:rPr>
        <w:t xml:space="preserve"> fonksiyonu ile </w:t>
      </w:r>
      <w:r w:rsidRPr="002D0091">
        <w:rPr>
          <w:rFonts w:cs="Arial"/>
          <w:i/>
          <w:sz w:val="22"/>
          <w:szCs w:val="22"/>
        </w:rPr>
        <w:t>SignatureStatus</w:t>
      </w:r>
      <w:r w:rsidRPr="00294CB1">
        <w:rPr>
          <w:sz w:val="22"/>
          <w:szCs w:val="22"/>
        </w:rPr>
        <w:t xml:space="preserve"> yapısında alınabilir. </w:t>
      </w:r>
      <w:r w:rsidR="004D4B0A" w:rsidRPr="00294CB1">
        <w:rPr>
          <w:sz w:val="22"/>
          <w:szCs w:val="22"/>
        </w:rPr>
        <w:t>Eğer imza</w:t>
      </w:r>
      <w:r w:rsidR="004D4B0A">
        <w:rPr>
          <w:sz w:val="22"/>
          <w:szCs w:val="22"/>
        </w:rPr>
        <w:t xml:space="preserve"> doğrulama</w:t>
      </w:r>
      <w:r w:rsidRPr="00294CB1">
        <w:rPr>
          <w:sz w:val="22"/>
          <w:szCs w:val="22"/>
        </w:rPr>
        <w:t xml:space="preserve"> sonucu</w:t>
      </w:r>
      <w:r w:rsidRPr="00167E5D">
        <w:rPr>
          <w:rFonts w:ascii="Courier New" w:hAnsi="Courier New" w:cs="Courier New"/>
          <w:i/>
          <w:sz w:val="22"/>
          <w:szCs w:val="22"/>
        </w:rPr>
        <w:t xml:space="preserve"> </w:t>
      </w:r>
      <w:r w:rsidR="004D4B0A" w:rsidRPr="002D0091">
        <w:rPr>
          <w:rFonts w:cs="Arial"/>
          <w:iCs/>
          <w:sz w:val="22"/>
          <w:szCs w:val="22"/>
        </w:rPr>
        <w:t>INCOMPLETE</w:t>
      </w:r>
      <w:r w:rsidR="004D4B0A">
        <w:rPr>
          <w:rFonts w:ascii="Courier New" w:hAnsi="Courier New" w:cs="Courier New"/>
          <w:i/>
          <w:sz w:val="22"/>
          <w:szCs w:val="22"/>
        </w:rPr>
        <w:t xml:space="preserve"> </w:t>
      </w:r>
      <w:r w:rsidR="004D4B0A" w:rsidRPr="00294CB1">
        <w:rPr>
          <w:sz w:val="22"/>
          <w:szCs w:val="22"/>
        </w:rPr>
        <w:t>ise</w:t>
      </w:r>
      <w:r w:rsidRPr="00294CB1">
        <w:rPr>
          <w:sz w:val="22"/>
          <w:szCs w:val="22"/>
        </w:rPr>
        <w:t xml:space="preserve"> sertifika doğrulama verisine ulaşılamamıştır.</w:t>
      </w:r>
    </w:p>
    <w:p w14:paraId="4141FD08" w14:textId="77777777" w:rsidR="00F965E5" w:rsidRDefault="00F965E5" w:rsidP="00B334C3">
      <w:pPr>
        <w:pStyle w:val="BodyText"/>
        <w:rPr>
          <w:sz w:val="22"/>
          <w:szCs w:val="22"/>
        </w:rPr>
      </w:pPr>
    </w:p>
    <w:p w14:paraId="0BC73064" w14:textId="77777777" w:rsidR="00B334C3" w:rsidRDefault="00B334C3" w:rsidP="00B334C3">
      <w:pPr>
        <w:pStyle w:val="BodyText"/>
        <w:rPr>
          <w:sz w:val="22"/>
          <w:szCs w:val="22"/>
        </w:rPr>
      </w:pPr>
    </w:p>
    <w:p w14:paraId="739822F3" w14:textId="77777777" w:rsidR="00B334C3" w:rsidRDefault="00B334C3" w:rsidP="00B334C3">
      <w:pPr>
        <w:pStyle w:val="Heading2"/>
      </w:pPr>
      <w:bookmarkStart w:id="509" w:name="_Toc323036329"/>
      <w:bookmarkStart w:id="510" w:name="_Toc86130352"/>
      <w:r>
        <w:lastRenderedPageBreak/>
        <w:t xml:space="preserve">Ön </w:t>
      </w:r>
      <w:r w:rsidRPr="00F14816">
        <w:t>Doğrulama</w:t>
      </w:r>
      <w:bookmarkEnd w:id="509"/>
      <w:bookmarkEnd w:id="510"/>
    </w:p>
    <w:p w14:paraId="2E81AE14" w14:textId="6AF08354" w:rsidR="00B334C3" w:rsidRPr="00294CB1" w:rsidRDefault="00120008" w:rsidP="00B334C3">
      <w:pPr>
        <w:pStyle w:val="BodyText"/>
        <w:rPr>
          <w:sz w:val="22"/>
          <w:szCs w:val="22"/>
        </w:rPr>
      </w:pPr>
      <w:r>
        <w:rPr>
          <w:sz w:val="22"/>
          <w:szCs w:val="22"/>
        </w:rPr>
        <w:t>Bir imza atıldıktan sonra i</w:t>
      </w:r>
      <w:r w:rsidR="00543E9D">
        <w:rPr>
          <w:sz w:val="22"/>
          <w:szCs w:val="22"/>
        </w:rPr>
        <w:t>mza doğrulamada kullanılacak olan</w:t>
      </w:r>
      <w:r w:rsidR="00B334C3" w:rsidRPr="00294CB1">
        <w:rPr>
          <w:sz w:val="22"/>
          <w:szCs w:val="22"/>
        </w:rPr>
        <w:t xml:space="preserve"> </w:t>
      </w:r>
      <w:r w:rsidRPr="00294CB1">
        <w:rPr>
          <w:sz w:val="22"/>
          <w:szCs w:val="22"/>
        </w:rPr>
        <w:t>sertifika iptal bilgilerinin</w:t>
      </w:r>
      <w:r w:rsidR="00B334C3" w:rsidRPr="00294CB1">
        <w:rPr>
          <w:sz w:val="22"/>
          <w:szCs w:val="22"/>
        </w:rPr>
        <w:t xml:space="preserve"> güncellenebilmesi için </w:t>
      </w:r>
      <w:r w:rsidRPr="00294CB1">
        <w:rPr>
          <w:sz w:val="22"/>
          <w:szCs w:val="22"/>
        </w:rPr>
        <w:t>belirli bir</w:t>
      </w:r>
      <w:r w:rsidR="00B334C3" w:rsidRPr="00294CB1">
        <w:rPr>
          <w:sz w:val="22"/>
          <w:szCs w:val="22"/>
        </w:rPr>
        <w:t xml:space="preserve"> süre </w:t>
      </w:r>
      <w:r w:rsidRPr="00294CB1">
        <w:rPr>
          <w:sz w:val="22"/>
          <w:szCs w:val="22"/>
        </w:rPr>
        <w:t>geçmesi gerekmektedir</w:t>
      </w:r>
      <w:r w:rsidR="00B334C3" w:rsidRPr="00294CB1">
        <w:rPr>
          <w:sz w:val="22"/>
          <w:szCs w:val="22"/>
        </w:rPr>
        <w:t xml:space="preserve">. </w:t>
      </w:r>
      <w:r w:rsidRPr="00294CB1">
        <w:rPr>
          <w:sz w:val="22"/>
          <w:szCs w:val="22"/>
        </w:rPr>
        <w:t>Bu süreye</w:t>
      </w:r>
      <w:r w:rsidR="00B334C3" w:rsidRPr="00294CB1">
        <w:rPr>
          <w:sz w:val="22"/>
          <w:szCs w:val="22"/>
        </w:rPr>
        <w:t xml:space="preserve"> </w:t>
      </w:r>
      <w:r w:rsidR="00B334C3" w:rsidRPr="00C32DB1">
        <w:rPr>
          <w:b/>
          <w:bCs/>
          <w:sz w:val="22"/>
          <w:szCs w:val="22"/>
        </w:rPr>
        <w:t>kesinleşme süresi</w:t>
      </w:r>
      <w:r w:rsidR="000D20D9">
        <w:rPr>
          <w:sz w:val="22"/>
          <w:szCs w:val="22"/>
        </w:rPr>
        <w:t xml:space="preserve"> </w:t>
      </w:r>
      <w:r w:rsidR="00B334C3" w:rsidRPr="00294CB1">
        <w:rPr>
          <w:sz w:val="22"/>
          <w:szCs w:val="22"/>
        </w:rPr>
        <w:t xml:space="preserve">(grace period) denilmektedir. API'de </w:t>
      </w:r>
      <w:r w:rsidR="000D20D9" w:rsidRPr="00294CB1">
        <w:rPr>
          <w:sz w:val="22"/>
          <w:szCs w:val="22"/>
        </w:rPr>
        <w:t xml:space="preserve">bu süre </w:t>
      </w:r>
      <w:r w:rsidR="000D20D9" w:rsidRPr="00977384">
        <w:rPr>
          <w:rFonts w:cs="Arial"/>
          <w:iCs/>
          <w:sz w:val="22"/>
          <w:szCs w:val="22"/>
        </w:rPr>
        <w:t>P</w:t>
      </w:r>
      <w:r w:rsidR="00B334C3" w:rsidRPr="00977384">
        <w:rPr>
          <w:rFonts w:cs="Arial"/>
          <w:iCs/>
          <w:sz w:val="22"/>
          <w:szCs w:val="22"/>
        </w:rPr>
        <w:t>_GRACE_PERIOD</w:t>
      </w:r>
      <w:r w:rsidR="00B334C3" w:rsidRPr="00294CB1">
        <w:rPr>
          <w:sz w:val="22"/>
          <w:szCs w:val="22"/>
        </w:rPr>
        <w:t xml:space="preserve"> </w:t>
      </w:r>
      <w:r w:rsidR="000D20D9" w:rsidRPr="00294CB1">
        <w:rPr>
          <w:sz w:val="22"/>
          <w:szCs w:val="22"/>
        </w:rPr>
        <w:t>parametresi ile</w:t>
      </w:r>
      <w:r w:rsidR="00B334C3" w:rsidRPr="00294CB1">
        <w:rPr>
          <w:sz w:val="22"/>
          <w:szCs w:val="22"/>
        </w:rPr>
        <w:t xml:space="preserve"> ayarlanabilir; varsayılan değeri 86400 saniye yani 24 saattir.</w:t>
      </w:r>
    </w:p>
    <w:p w14:paraId="3FFFFB06" w14:textId="3BC74838" w:rsidR="00B334C3" w:rsidRDefault="0079414C" w:rsidP="00B334C3">
      <w:pPr>
        <w:pStyle w:val="BodyText"/>
        <w:rPr>
          <w:sz w:val="22"/>
          <w:szCs w:val="22"/>
        </w:rPr>
      </w:pPr>
      <w:r w:rsidRPr="00294CB1">
        <w:rPr>
          <w:sz w:val="22"/>
          <w:szCs w:val="22"/>
        </w:rPr>
        <w:t>Bir imza</w:t>
      </w:r>
      <w:r w:rsidR="00B334C3" w:rsidRPr="00294CB1">
        <w:rPr>
          <w:sz w:val="22"/>
          <w:szCs w:val="22"/>
        </w:rPr>
        <w:t xml:space="preserve"> doğrulanmaya </w:t>
      </w:r>
      <w:r w:rsidRPr="00294CB1">
        <w:rPr>
          <w:sz w:val="22"/>
          <w:szCs w:val="22"/>
        </w:rPr>
        <w:t>çalışıldığında</w:t>
      </w:r>
      <w:r>
        <w:rPr>
          <w:sz w:val="22"/>
          <w:szCs w:val="22"/>
        </w:rPr>
        <w:t>,</w:t>
      </w:r>
      <w:r w:rsidRPr="00294CB1">
        <w:rPr>
          <w:sz w:val="22"/>
          <w:szCs w:val="22"/>
        </w:rPr>
        <w:t xml:space="preserve"> kesinleşme</w:t>
      </w:r>
      <w:r w:rsidR="00B334C3" w:rsidRPr="00294CB1">
        <w:rPr>
          <w:sz w:val="22"/>
          <w:szCs w:val="22"/>
        </w:rPr>
        <w:t xml:space="preserve"> süresi g</w:t>
      </w:r>
      <w:r w:rsidR="00B334C3">
        <w:rPr>
          <w:sz w:val="22"/>
          <w:szCs w:val="22"/>
        </w:rPr>
        <w:t xml:space="preserve">eçmese </w:t>
      </w:r>
      <w:r>
        <w:rPr>
          <w:sz w:val="22"/>
          <w:szCs w:val="22"/>
        </w:rPr>
        <w:t>bile imza</w:t>
      </w:r>
      <w:r w:rsidR="00B334C3">
        <w:rPr>
          <w:sz w:val="22"/>
          <w:szCs w:val="22"/>
        </w:rPr>
        <w:t xml:space="preserve"> ve sertifika </w:t>
      </w:r>
      <w:r w:rsidR="00B334C3" w:rsidRPr="00294CB1">
        <w:rPr>
          <w:sz w:val="22"/>
          <w:szCs w:val="22"/>
        </w:rPr>
        <w:t xml:space="preserve">doğrulanabilmektedir. </w:t>
      </w:r>
      <w:r w:rsidR="00B334C3">
        <w:rPr>
          <w:sz w:val="22"/>
          <w:szCs w:val="22"/>
        </w:rPr>
        <w:t>Ön</w:t>
      </w:r>
      <w:r w:rsidR="000726D5">
        <w:rPr>
          <w:sz w:val="22"/>
          <w:szCs w:val="22"/>
        </w:rPr>
        <w:t xml:space="preserve"> </w:t>
      </w:r>
      <w:r w:rsidR="00B334C3">
        <w:rPr>
          <w:sz w:val="22"/>
          <w:szCs w:val="22"/>
        </w:rPr>
        <w:t>doğrulama</w:t>
      </w:r>
      <w:r w:rsidR="008C0391">
        <w:rPr>
          <w:sz w:val="22"/>
          <w:szCs w:val="22"/>
        </w:rPr>
        <w:t xml:space="preserve"> </w:t>
      </w:r>
      <w:r w:rsidR="00B334C3">
        <w:rPr>
          <w:sz w:val="22"/>
          <w:szCs w:val="22"/>
        </w:rPr>
        <w:t xml:space="preserve">denilen </w:t>
      </w:r>
      <w:r w:rsidR="00B334C3" w:rsidRPr="00294CB1">
        <w:rPr>
          <w:sz w:val="22"/>
          <w:szCs w:val="22"/>
        </w:rPr>
        <w:t>bu doğrulama</w:t>
      </w:r>
      <w:r>
        <w:rPr>
          <w:sz w:val="22"/>
          <w:szCs w:val="22"/>
        </w:rPr>
        <w:t>,</w:t>
      </w:r>
      <w:r w:rsidR="008C0391">
        <w:rPr>
          <w:sz w:val="22"/>
          <w:szCs w:val="22"/>
        </w:rPr>
        <w:t xml:space="preserve"> </w:t>
      </w:r>
      <w:r w:rsidR="00B334C3" w:rsidRPr="00294CB1">
        <w:rPr>
          <w:sz w:val="22"/>
          <w:szCs w:val="22"/>
        </w:rPr>
        <w:t>bir</w:t>
      </w:r>
      <w:r w:rsidR="008C0391">
        <w:rPr>
          <w:sz w:val="22"/>
          <w:szCs w:val="22"/>
        </w:rPr>
        <w:t xml:space="preserve"> </w:t>
      </w:r>
      <w:r w:rsidR="00B334C3" w:rsidRPr="00294CB1">
        <w:rPr>
          <w:sz w:val="22"/>
          <w:szCs w:val="22"/>
        </w:rPr>
        <w:t xml:space="preserve">kesinlik içermemektedir. Kesin </w:t>
      </w:r>
      <w:r w:rsidRPr="00294CB1">
        <w:rPr>
          <w:sz w:val="22"/>
          <w:szCs w:val="22"/>
        </w:rPr>
        <w:t>bir doğrulama</w:t>
      </w:r>
      <w:r w:rsidR="00B334C3" w:rsidRPr="00294CB1">
        <w:rPr>
          <w:sz w:val="22"/>
          <w:szCs w:val="22"/>
        </w:rPr>
        <w:t xml:space="preserve"> yapılabilmesi için</w:t>
      </w:r>
      <w:r w:rsidR="008C0391">
        <w:rPr>
          <w:sz w:val="22"/>
          <w:szCs w:val="22"/>
        </w:rPr>
        <w:t xml:space="preserve"> </w:t>
      </w:r>
      <w:r w:rsidR="00B334C3" w:rsidRPr="00294CB1">
        <w:rPr>
          <w:sz w:val="22"/>
          <w:szCs w:val="22"/>
        </w:rPr>
        <w:t>kesinleşme süresinin geçmesi</w:t>
      </w:r>
      <w:r w:rsidR="003C3CD5">
        <w:rPr>
          <w:sz w:val="22"/>
          <w:szCs w:val="22"/>
        </w:rPr>
        <w:t xml:space="preserve"> </w:t>
      </w:r>
      <w:r w:rsidR="00B334C3" w:rsidRPr="00294CB1">
        <w:rPr>
          <w:sz w:val="22"/>
          <w:szCs w:val="22"/>
        </w:rPr>
        <w:t>gerekmektedir. Bir imza doğrulamasının</w:t>
      </w:r>
      <w:r>
        <w:rPr>
          <w:sz w:val="22"/>
          <w:szCs w:val="22"/>
        </w:rPr>
        <w:t>,</w:t>
      </w:r>
      <w:r w:rsidR="00B334C3" w:rsidRPr="00294CB1">
        <w:rPr>
          <w:sz w:val="22"/>
          <w:szCs w:val="22"/>
        </w:rPr>
        <w:t xml:space="preserve"> ön doğrulama ol</w:t>
      </w:r>
      <w:r>
        <w:rPr>
          <w:sz w:val="22"/>
          <w:szCs w:val="22"/>
        </w:rPr>
        <w:t>up olmadığını</w:t>
      </w:r>
      <w:r w:rsidR="00B334C3" w:rsidRPr="00294CB1">
        <w:rPr>
          <w:sz w:val="22"/>
          <w:szCs w:val="22"/>
        </w:rPr>
        <w:t xml:space="preserve"> aşağıdaki örnek kod ile öğrenebilirsiniz. Ön doğrulama için olgulaşmamış anlamına gelen </w:t>
      </w:r>
      <w:r w:rsidR="00B334C3" w:rsidRPr="00C32DB1">
        <w:rPr>
          <w:iCs/>
          <w:sz w:val="22"/>
          <w:szCs w:val="22"/>
        </w:rPr>
        <w:t>PREMATURE</w:t>
      </w:r>
      <w:r w:rsidR="00B334C3" w:rsidRPr="00294CB1">
        <w:rPr>
          <w:sz w:val="22"/>
          <w:szCs w:val="22"/>
        </w:rPr>
        <w:t xml:space="preserve"> kelimesi, </w:t>
      </w:r>
      <w:r w:rsidR="00AF0A9E">
        <w:rPr>
          <w:sz w:val="22"/>
          <w:szCs w:val="22"/>
        </w:rPr>
        <w:t xml:space="preserve">kesin </w:t>
      </w:r>
      <w:r>
        <w:rPr>
          <w:sz w:val="22"/>
          <w:szCs w:val="22"/>
        </w:rPr>
        <w:t>doğrulama (</w:t>
      </w:r>
      <w:r w:rsidR="00B334C3" w:rsidRPr="00294CB1">
        <w:rPr>
          <w:sz w:val="22"/>
          <w:szCs w:val="22"/>
        </w:rPr>
        <w:t>kesinleşmiş imza</w:t>
      </w:r>
      <w:r w:rsidR="00AF0A9E">
        <w:rPr>
          <w:sz w:val="22"/>
          <w:szCs w:val="22"/>
        </w:rPr>
        <w:t>)</w:t>
      </w:r>
      <w:r w:rsidR="00B334C3" w:rsidRPr="00294CB1">
        <w:rPr>
          <w:sz w:val="22"/>
          <w:szCs w:val="22"/>
        </w:rPr>
        <w:t xml:space="preserve"> için olgunlaşmış anlamına gelen </w:t>
      </w:r>
      <w:r w:rsidR="00B334C3" w:rsidRPr="00C32DB1">
        <w:rPr>
          <w:iCs/>
          <w:sz w:val="22"/>
          <w:szCs w:val="22"/>
        </w:rPr>
        <w:t>MATURE</w:t>
      </w:r>
      <w:r w:rsidR="00B334C3" w:rsidRPr="00294CB1">
        <w:rPr>
          <w:sz w:val="22"/>
          <w:szCs w:val="22"/>
        </w:rPr>
        <w:t xml:space="preserve"> kelimesi kullanılmaktadır.</w:t>
      </w:r>
    </w:p>
    <w:p w14:paraId="5A4DF323" w14:textId="1C1D4342" w:rsidR="00B334C3" w:rsidRDefault="00B334C3" w:rsidP="00B334C3">
      <w:pPr>
        <w:pStyle w:val="BodyText"/>
        <w:rPr>
          <w:sz w:val="22"/>
          <w:szCs w:val="22"/>
        </w:rPr>
      </w:pPr>
      <w:r w:rsidRPr="00977384">
        <w:rPr>
          <w:rFonts w:cs="Arial"/>
          <w:i/>
          <w:sz w:val="22"/>
          <w:szCs w:val="22"/>
        </w:rPr>
        <w:t>SignatureValidationResult</w:t>
      </w:r>
      <w:r w:rsidR="000726D5">
        <w:rPr>
          <w:i/>
          <w:sz w:val="22"/>
          <w:szCs w:val="22"/>
        </w:rPr>
        <w:t xml:space="preserve"> </w:t>
      </w:r>
      <w:r>
        <w:rPr>
          <w:sz w:val="22"/>
          <w:szCs w:val="22"/>
        </w:rPr>
        <w:t xml:space="preserve">nesnesinin </w:t>
      </w:r>
      <w:r w:rsidRPr="00977384">
        <w:rPr>
          <w:rFonts w:cs="Arial"/>
          <w:i/>
          <w:sz w:val="22"/>
          <w:szCs w:val="22"/>
        </w:rPr>
        <w:t>getValidationState()</w:t>
      </w:r>
      <w:r w:rsidR="000726D5">
        <w:rPr>
          <w:i/>
          <w:sz w:val="22"/>
          <w:szCs w:val="22"/>
        </w:rPr>
        <w:t xml:space="preserve"> </w:t>
      </w:r>
      <w:r>
        <w:rPr>
          <w:sz w:val="22"/>
          <w:szCs w:val="22"/>
        </w:rPr>
        <w:t>fonksiyonu ile ön doğrulama yapılıp yapılmadığı bilgisi alınabilir.</w:t>
      </w:r>
    </w:p>
    <w:p w14:paraId="74275F07" w14:textId="77777777" w:rsidR="00BB2F8B" w:rsidRDefault="00BB2F8B" w:rsidP="00B334C3">
      <w:pPr>
        <w:pStyle w:val="BodyText"/>
        <w:rPr>
          <w:sz w:val="22"/>
          <w:szCs w:val="22"/>
        </w:rPr>
      </w:pPr>
    </w:p>
    <w:p w14:paraId="6557A8C9"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5F4E979D" w14:textId="77777777" w:rsidTr="00F53F27">
        <w:tc>
          <w:tcPr>
            <w:tcW w:w="9546" w:type="dxa"/>
            <w:shd w:val="clear" w:color="auto" w:fill="F8F8F8"/>
          </w:tcPr>
          <w:p w14:paraId="6EF309D9"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SignedDataValidationResult</w:t>
            </w:r>
            <w:r w:rsidRPr="001C3748">
              <w:rPr>
                <w:rFonts w:ascii="Consolas" w:hAnsi="Consolas" w:cs="Consolas"/>
                <w:color w:val="000000"/>
                <w:sz w:val="20"/>
                <w:szCs w:val="20"/>
                <w:lang w:val="tr-TR"/>
              </w:rPr>
              <w:t>sdvr = getValidationResult();</w:t>
            </w:r>
          </w:p>
          <w:p w14:paraId="7CCDBA1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46801E7C" w14:textId="77777777" w:rsidR="0028395F"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7F0055"/>
                <w:sz w:val="20"/>
                <w:szCs w:val="20"/>
                <w:lang w:val="tr-TR"/>
              </w:rPr>
              <w:t>if</w:t>
            </w:r>
            <w:r w:rsidRPr="001C3748">
              <w:rPr>
                <w:rFonts w:ascii="Consolas" w:hAnsi="Consolas" w:cs="Consolas"/>
                <w:color w:val="000000"/>
                <w:sz w:val="20"/>
                <w:szCs w:val="20"/>
                <w:lang w:val="tr-TR"/>
              </w:rPr>
              <w:t>(sdvr.getSDValidationResults().</w:t>
            </w:r>
            <w:r w:rsidR="00636B5E" w:rsidRPr="001C3748">
              <w:rPr>
                <w:rFonts w:ascii="Consolas" w:hAnsi="Consolas" w:cs="Consolas"/>
                <w:color w:val="000000"/>
                <w:sz w:val="20"/>
                <w:szCs w:val="20"/>
                <w:lang w:val="tr-TR"/>
              </w:rPr>
              <w:t>get(0)</w:t>
            </w:r>
          </w:p>
          <w:p w14:paraId="6AB7780B" w14:textId="73DEEC4C" w:rsidR="00B334C3" w:rsidRPr="001C3748" w:rsidRDefault="0028395F" w:rsidP="00D0262E">
            <w:pPr>
              <w:autoSpaceDE w:val="0"/>
              <w:autoSpaceDN w:val="0"/>
              <w:adjustRightInd w:val="0"/>
              <w:rPr>
                <w:rFonts w:ascii="Consolas" w:hAnsi="Consolas" w:cs="Consolas"/>
                <w:color w:val="000000"/>
                <w:sz w:val="20"/>
                <w:szCs w:val="20"/>
                <w:lang w:val="tr-TR"/>
              </w:rPr>
            </w:pPr>
            <w:r w:rsidRPr="001C3748">
              <w:rPr>
                <w:rFonts w:ascii="Consolas" w:hAnsi="Consolas" w:cs="Consolas"/>
                <w:color w:val="000000"/>
                <w:sz w:val="20"/>
                <w:szCs w:val="20"/>
                <w:lang w:val="tr-TR"/>
              </w:rPr>
              <w:t xml:space="preserve">                                </w:t>
            </w:r>
            <w:r w:rsidR="00636B5E" w:rsidRPr="001C3748">
              <w:rPr>
                <w:rFonts w:ascii="Consolas" w:hAnsi="Consolas" w:cs="Consolas"/>
                <w:color w:val="000000"/>
                <w:sz w:val="20"/>
                <w:szCs w:val="20"/>
                <w:lang w:val="tr-TR"/>
              </w:rPr>
              <w:t xml:space="preserve">.getValidationState() == </w:t>
            </w:r>
            <w:r w:rsidR="00B334C3" w:rsidRPr="001C3748">
              <w:rPr>
                <w:rFonts w:ascii="Consolas" w:hAnsi="Consolas" w:cs="Consolas"/>
                <w:color w:val="000000"/>
                <w:sz w:val="20"/>
                <w:szCs w:val="20"/>
                <w:lang w:val="tr-TR"/>
              </w:rPr>
              <w:t>ValidationState.</w:t>
            </w:r>
            <w:r w:rsidR="00B334C3" w:rsidRPr="001C3748">
              <w:rPr>
                <w:rFonts w:ascii="Consolas" w:hAnsi="Consolas" w:cs="Consolas"/>
                <w:i/>
                <w:iCs/>
                <w:color w:val="0000C0"/>
                <w:sz w:val="20"/>
                <w:szCs w:val="20"/>
                <w:lang w:val="tr-TR"/>
              </w:rPr>
              <w:t>PREMATURE</w:t>
            </w:r>
            <w:r w:rsidR="00B334C3" w:rsidRPr="001C3748">
              <w:rPr>
                <w:rFonts w:ascii="Consolas" w:hAnsi="Consolas" w:cs="Consolas"/>
                <w:color w:val="000000"/>
                <w:sz w:val="20"/>
                <w:szCs w:val="20"/>
                <w:lang w:val="tr-TR"/>
              </w:rPr>
              <w:t>)</w:t>
            </w:r>
          </w:p>
          <w:p w14:paraId="1B852E51" w14:textId="0A2A98FD" w:rsidR="00B334C3" w:rsidRPr="001C3748" w:rsidRDefault="0032061C" w:rsidP="00D0262E">
            <w:pPr>
              <w:autoSpaceDE w:val="0"/>
              <w:autoSpaceDN w:val="0"/>
              <w:adjustRightInd w:val="0"/>
              <w:rPr>
                <w:rFonts w:ascii="Consolas" w:hAnsi="Consolas" w:cs="Consolas"/>
                <w:sz w:val="20"/>
                <w:szCs w:val="20"/>
                <w:lang w:val="tr-TR"/>
              </w:rPr>
            </w:pPr>
            <w:r>
              <w:rPr>
                <w:rFonts w:ascii="Consolas" w:hAnsi="Consolas" w:cs="Consolas"/>
                <w:bCs/>
                <w:color w:val="005032"/>
                <w:sz w:val="20"/>
                <w:szCs w:val="20"/>
                <w:lang w:val="tr-TR"/>
              </w:rPr>
              <w:t xml:space="preserve">      </w:t>
            </w:r>
            <w:r w:rsidR="00B334C3" w:rsidRPr="001C3748">
              <w:rPr>
                <w:rFonts w:ascii="Consolas" w:hAnsi="Consolas" w:cs="Consolas"/>
                <w:bCs/>
                <w:color w:val="005032"/>
                <w:sz w:val="20"/>
                <w:szCs w:val="20"/>
                <w:lang w:val="tr-TR"/>
              </w:rPr>
              <w:t>System</w:t>
            </w:r>
            <w:r w:rsidR="00B334C3" w:rsidRPr="001C3748">
              <w:rPr>
                <w:rFonts w:ascii="Consolas" w:hAnsi="Consolas" w:cs="Consolas"/>
                <w:color w:val="000000"/>
                <w:sz w:val="20"/>
                <w:szCs w:val="20"/>
                <w:lang w:val="tr-TR"/>
              </w:rPr>
              <w:t>.</w:t>
            </w:r>
            <w:r w:rsidR="00B334C3" w:rsidRPr="001C3748">
              <w:rPr>
                <w:rFonts w:ascii="Consolas" w:hAnsi="Consolas" w:cs="Consolas"/>
                <w:i/>
                <w:iCs/>
                <w:color w:val="0000C0"/>
                <w:sz w:val="20"/>
                <w:szCs w:val="20"/>
                <w:lang w:val="tr-TR"/>
              </w:rPr>
              <w:t>out</w:t>
            </w:r>
            <w:r w:rsidR="00B334C3" w:rsidRPr="001C3748">
              <w:rPr>
                <w:rFonts w:ascii="Consolas" w:hAnsi="Consolas" w:cs="Consolas"/>
                <w:color w:val="000000"/>
                <w:sz w:val="20"/>
                <w:szCs w:val="20"/>
                <w:lang w:val="tr-TR"/>
              </w:rPr>
              <w:t>.println(</w:t>
            </w:r>
            <w:r w:rsidR="00B334C3" w:rsidRPr="001C3748">
              <w:rPr>
                <w:rFonts w:ascii="Consolas" w:hAnsi="Consolas" w:cs="Consolas"/>
                <w:color w:val="2A00FF"/>
                <w:sz w:val="20"/>
                <w:szCs w:val="20"/>
                <w:lang w:val="tr-TR"/>
              </w:rPr>
              <w:t>"Ön doğrulama yapıldı."</w:t>
            </w:r>
            <w:r w:rsidR="00B334C3" w:rsidRPr="001C3748">
              <w:rPr>
                <w:rFonts w:ascii="Consolas" w:hAnsi="Consolas" w:cs="Consolas"/>
                <w:color w:val="000000"/>
                <w:sz w:val="20"/>
                <w:szCs w:val="20"/>
                <w:lang w:val="tr-TR"/>
              </w:rPr>
              <w:t>);</w:t>
            </w:r>
          </w:p>
        </w:tc>
      </w:tr>
    </w:tbl>
    <w:p w14:paraId="651B5918" w14:textId="77777777" w:rsidR="00B334C3" w:rsidRDefault="00B334C3" w:rsidP="00B334C3">
      <w:pPr>
        <w:pStyle w:val="BodyText"/>
        <w:rPr>
          <w:sz w:val="22"/>
          <w:szCs w:val="22"/>
        </w:rPr>
      </w:pPr>
    </w:p>
    <w:p w14:paraId="6535DF9C"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49217D3B" w14:textId="77777777" w:rsidTr="00F53F27">
        <w:tc>
          <w:tcPr>
            <w:tcW w:w="9546" w:type="dxa"/>
            <w:shd w:val="clear" w:color="auto" w:fill="F8F8F8"/>
          </w:tcPr>
          <w:p w14:paraId="5ED0411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SignedDataValidationResult</w:t>
            </w:r>
            <w:r w:rsidRPr="001C3748">
              <w:rPr>
                <w:rFonts w:ascii="Consolas" w:hAnsi="Consolas" w:cs="Consolas"/>
                <w:sz w:val="20"/>
                <w:szCs w:val="20"/>
                <w:lang w:val="tr-TR"/>
              </w:rPr>
              <w:t xml:space="preserve"> sdvr = getValidationResult();</w:t>
            </w:r>
          </w:p>
          <w:p w14:paraId="43CB0CE1" w14:textId="77777777" w:rsidR="008F445C" w:rsidRPr="001C3748" w:rsidRDefault="008F445C" w:rsidP="00D0262E">
            <w:pPr>
              <w:autoSpaceDE w:val="0"/>
              <w:autoSpaceDN w:val="0"/>
              <w:adjustRightInd w:val="0"/>
              <w:rPr>
                <w:rFonts w:ascii="Consolas" w:hAnsi="Consolas" w:cs="Consolas"/>
                <w:sz w:val="20"/>
                <w:szCs w:val="20"/>
                <w:lang w:val="tr-TR"/>
              </w:rPr>
            </w:pPr>
          </w:p>
          <w:p w14:paraId="765E960D" w14:textId="0C20AA8A"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if</w:t>
            </w:r>
            <w:r w:rsidRPr="001C3748">
              <w:rPr>
                <w:rFonts w:ascii="Consolas" w:hAnsi="Consolas" w:cs="Consolas"/>
                <w:sz w:val="20"/>
                <w:szCs w:val="20"/>
                <w:lang w:val="tr-TR"/>
              </w:rPr>
              <w:t>(sdvr.getSDValidationResults()[0].getValidationState() ==</w:t>
            </w:r>
            <w:r w:rsidR="00154FF8">
              <w:rPr>
                <w:rFonts w:ascii="Consolas" w:hAnsi="Consolas" w:cs="Consolas"/>
                <w:sz w:val="20"/>
                <w:szCs w:val="20"/>
                <w:lang w:val="tr-TR"/>
              </w:rPr>
              <w:t xml:space="preserve"> </w:t>
            </w:r>
            <w:r w:rsidRPr="001C3748">
              <w:rPr>
                <w:rFonts w:ascii="Consolas" w:hAnsi="Consolas" w:cs="Consolas"/>
                <w:color w:val="2B91AF"/>
                <w:sz w:val="20"/>
                <w:szCs w:val="20"/>
                <w:lang w:val="tr-TR"/>
              </w:rPr>
              <w:t>ValidationState</w:t>
            </w:r>
            <w:r w:rsidRPr="001C3748">
              <w:rPr>
                <w:rFonts w:ascii="Consolas" w:hAnsi="Consolas" w:cs="Consolas"/>
                <w:sz w:val="20"/>
                <w:szCs w:val="20"/>
                <w:lang w:val="tr-TR"/>
              </w:rPr>
              <w:t>.PREMATURE)</w:t>
            </w:r>
          </w:p>
          <w:p w14:paraId="25AF6A7C" w14:textId="5E8B5435" w:rsidR="00B334C3" w:rsidRPr="001C3748" w:rsidRDefault="0032061C" w:rsidP="00D0262E">
            <w:pPr>
              <w:autoSpaceDE w:val="0"/>
              <w:autoSpaceDN w:val="0"/>
              <w:adjustRightInd w:val="0"/>
              <w:rPr>
                <w:rFonts w:ascii="Consolas" w:hAnsi="Consolas" w:cs="Consolas"/>
                <w:sz w:val="20"/>
                <w:szCs w:val="20"/>
                <w:lang w:val="tr-TR"/>
              </w:rPr>
            </w:pPr>
            <w:r>
              <w:rPr>
                <w:rFonts w:ascii="Consolas" w:hAnsi="Consolas" w:cs="Consolas"/>
                <w:color w:val="2B91AF"/>
                <w:sz w:val="20"/>
                <w:szCs w:val="20"/>
                <w:lang w:val="tr-TR"/>
              </w:rPr>
              <w:t xml:space="preserve">       </w:t>
            </w:r>
            <w:r w:rsidR="00B334C3" w:rsidRPr="001C3748">
              <w:rPr>
                <w:rFonts w:ascii="Consolas" w:hAnsi="Consolas" w:cs="Consolas"/>
                <w:color w:val="2B91AF"/>
                <w:sz w:val="20"/>
                <w:szCs w:val="20"/>
                <w:lang w:val="tr-TR"/>
              </w:rPr>
              <w:t>Console</w:t>
            </w:r>
            <w:r w:rsidR="00B334C3" w:rsidRPr="001C3748">
              <w:rPr>
                <w:rFonts w:ascii="Consolas" w:hAnsi="Consolas" w:cs="Consolas"/>
                <w:sz w:val="20"/>
                <w:szCs w:val="20"/>
                <w:lang w:val="tr-TR"/>
              </w:rPr>
              <w:t>.WriteLine(</w:t>
            </w:r>
            <w:r w:rsidR="00B334C3" w:rsidRPr="001C3748">
              <w:rPr>
                <w:rFonts w:ascii="Consolas" w:hAnsi="Consolas" w:cs="Consolas"/>
                <w:color w:val="A31515"/>
                <w:sz w:val="20"/>
                <w:szCs w:val="20"/>
                <w:lang w:val="tr-TR"/>
              </w:rPr>
              <w:t>"Ön doğrulama yapıldı</w:t>
            </w:r>
            <w:r w:rsidR="00AF0A9E">
              <w:rPr>
                <w:rFonts w:ascii="Consolas" w:hAnsi="Consolas" w:cs="Consolas"/>
                <w:color w:val="A31515"/>
                <w:sz w:val="20"/>
                <w:szCs w:val="20"/>
                <w:lang w:val="tr-TR"/>
              </w:rPr>
              <w:t>.</w:t>
            </w:r>
            <w:r w:rsidR="00B334C3" w:rsidRPr="001C3748">
              <w:rPr>
                <w:rFonts w:ascii="Consolas" w:hAnsi="Consolas" w:cs="Consolas"/>
                <w:color w:val="A31515"/>
                <w:sz w:val="20"/>
                <w:szCs w:val="20"/>
                <w:lang w:val="tr-TR"/>
              </w:rPr>
              <w:t>"</w:t>
            </w:r>
            <w:r w:rsidR="00B334C3" w:rsidRPr="001C3748">
              <w:rPr>
                <w:rFonts w:ascii="Consolas" w:hAnsi="Consolas" w:cs="Consolas"/>
                <w:sz w:val="20"/>
                <w:szCs w:val="20"/>
                <w:lang w:val="tr-TR"/>
              </w:rPr>
              <w:t>);</w:t>
            </w:r>
          </w:p>
          <w:p w14:paraId="5594D0F7" w14:textId="77777777" w:rsidR="00B334C3" w:rsidRPr="001C3748" w:rsidRDefault="00B334C3" w:rsidP="00D0262E">
            <w:pPr>
              <w:autoSpaceDE w:val="0"/>
              <w:autoSpaceDN w:val="0"/>
              <w:adjustRightInd w:val="0"/>
              <w:rPr>
                <w:sz w:val="20"/>
                <w:szCs w:val="20"/>
              </w:rPr>
            </w:pPr>
          </w:p>
        </w:tc>
      </w:tr>
    </w:tbl>
    <w:p w14:paraId="24CE10AF" w14:textId="77777777" w:rsidR="00B334C3" w:rsidRDefault="00B334C3" w:rsidP="00B334C3">
      <w:pPr>
        <w:pStyle w:val="BodyText"/>
        <w:rPr>
          <w:sz w:val="22"/>
          <w:szCs w:val="22"/>
        </w:rPr>
      </w:pPr>
    </w:p>
    <w:p w14:paraId="1062D1A9" w14:textId="77777777" w:rsidR="00B334C3" w:rsidRPr="00294CB1" w:rsidRDefault="00B334C3" w:rsidP="00B334C3">
      <w:pPr>
        <w:pStyle w:val="BodyText"/>
        <w:rPr>
          <w:sz w:val="22"/>
          <w:szCs w:val="22"/>
        </w:rPr>
      </w:pPr>
      <w:r w:rsidRPr="00294CB1">
        <w:rPr>
          <w:sz w:val="22"/>
          <w:szCs w:val="22"/>
        </w:rPr>
        <w:t>Ön doğrulama ile kesin doğrulama arasında doğabilecek fark; ön doğrulama sırasında geçerli olan bir sertifikanın, kesin doğrulamada iptal edilmiş olmasıdır. Kullanıcı akıllı kartını çaldırdığında bu senaryo ile karşılaşılabilir.</w:t>
      </w:r>
    </w:p>
    <w:p w14:paraId="3A11E9D5" w14:textId="64749EB0" w:rsidR="00B334C3" w:rsidRPr="00294CB1" w:rsidRDefault="00B334C3" w:rsidP="00B334C3">
      <w:pPr>
        <w:pStyle w:val="BodyText"/>
        <w:rPr>
          <w:sz w:val="22"/>
          <w:szCs w:val="22"/>
        </w:rPr>
      </w:pPr>
      <w:r w:rsidRPr="00294CB1">
        <w:rPr>
          <w:sz w:val="22"/>
          <w:szCs w:val="22"/>
        </w:rPr>
        <w:t xml:space="preserve">ÇiSDuP için kesinleşme süresi kısa olabilmektedir. Yalnız iptal </w:t>
      </w:r>
      <w:r w:rsidR="00E525A1" w:rsidRPr="00294CB1">
        <w:rPr>
          <w:sz w:val="22"/>
          <w:szCs w:val="22"/>
        </w:rPr>
        <w:t>bilgileri için</w:t>
      </w:r>
      <w:r w:rsidRPr="00294CB1">
        <w:rPr>
          <w:sz w:val="22"/>
          <w:szCs w:val="22"/>
        </w:rPr>
        <w:t xml:space="preserve"> SİL</w:t>
      </w:r>
      <w:r w:rsidR="006E6DAC">
        <w:rPr>
          <w:sz w:val="22"/>
          <w:szCs w:val="22"/>
        </w:rPr>
        <w:t xml:space="preserve"> </w:t>
      </w:r>
      <w:r w:rsidRPr="00294CB1">
        <w:rPr>
          <w:sz w:val="22"/>
          <w:szCs w:val="22"/>
        </w:rPr>
        <w:t>kullanılıyorsa bu süre uzayabilmekte</w:t>
      </w:r>
      <w:r w:rsidR="00FD0015">
        <w:rPr>
          <w:sz w:val="22"/>
          <w:szCs w:val="22"/>
        </w:rPr>
        <w:t>dir</w:t>
      </w:r>
      <w:r w:rsidRPr="00294CB1">
        <w:rPr>
          <w:sz w:val="22"/>
          <w:szCs w:val="22"/>
        </w:rPr>
        <w:t>.</w:t>
      </w:r>
    </w:p>
    <w:p w14:paraId="5C445503" w14:textId="7B6BA5BD" w:rsidR="00B334C3" w:rsidRDefault="00B334C3" w:rsidP="00B334C3">
      <w:pPr>
        <w:pStyle w:val="BodyText"/>
        <w:rPr>
          <w:sz w:val="22"/>
          <w:szCs w:val="22"/>
        </w:rPr>
      </w:pPr>
      <w:r w:rsidRPr="00A05258">
        <w:rPr>
          <w:b/>
          <w:bCs/>
          <w:iCs/>
          <w:sz w:val="22"/>
          <w:szCs w:val="22"/>
        </w:rPr>
        <w:t>E-İmza Profilleri</w:t>
      </w:r>
      <w:r w:rsidRPr="00294CB1">
        <w:rPr>
          <w:sz w:val="22"/>
          <w:szCs w:val="22"/>
        </w:rPr>
        <w:t xml:space="preserve"> d</w:t>
      </w:r>
      <w:r w:rsidR="00E27B00">
        <w:rPr>
          <w:sz w:val="22"/>
          <w:szCs w:val="22"/>
        </w:rPr>
        <w:t>o</w:t>
      </w:r>
      <w:r w:rsidRPr="00294CB1">
        <w:rPr>
          <w:sz w:val="22"/>
          <w:szCs w:val="22"/>
        </w:rPr>
        <w:t>kümanı</w:t>
      </w:r>
      <w:r w:rsidR="00206E71">
        <w:rPr>
          <w:sz w:val="22"/>
          <w:szCs w:val="22"/>
        </w:rPr>
        <w:t>,</w:t>
      </w:r>
      <w:r w:rsidRPr="00294CB1">
        <w:rPr>
          <w:sz w:val="22"/>
          <w:szCs w:val="22"/>
        </w:rPr>
        <w:t xml:space="preserve"> ÇiSDuP kullanıldığında kesinleşme süresi çok kısa </w:t>
      </w:r>
      <w:r w:rsidR="00E525A1" w:rsidRPr="00294CB1">
        <w:rPr>
          <w:sz w:val="22"/>
          <w:szCs w:val="22"/>
        </w:rPr>
        <w:t>olduğundan</w:t>
      </w:r>
      <w:r w:rsidR="00206E71">
        <w:rPr>
          <w:sz w:val="22"/>
          <w:szCs w:val="22"/>
        </w:rPr>
        <w:t xml:space="preserve"> bu sürenin</w:t>
      </w:r>
      <w:r w:rsidR="00E525A1" w:rsidRPr="00294CB1">
        <w:rPr>
          <w:sz w:val="22"/>
          <w:szCs w:val="22"/>
        </w:rPr>
        <w:t xml:space="preserve"> yok</w:t>
      </w:r>
      <w:r w:rsidRPr="00294CB1">
        <w:rPr>
          <w:sz w:val="22"/>
          <w:szCs w:val="22"/>
        </w:rPr>
        <w:t xml:space="preserve"> sayılabileceğini öngörüyor.</w:t>
      </w:r>
      <w:r w:rsidR="006E6DAC">
        <w:rPr>
          <w:sz w:val="22"/>
          <w:szCs w:val="22"/>
        </w:rPr>
        <w:t xml:space="preserve"> </w:t>
      </w:r>
      <w:r w:rsidRPr="00294CB1">
        <w:rPr>
          <w:sz w:val="22"/>
          <w:szCs w:val="22"/>
        </w:rPr>
        <w:t>ÇiSDuP</w:t>
      </w:r>
      <w:r w:rsidR="006E6DAC">
        <w:rPr>
          <w:sz w:val="22"/>
          <w:szCs w:val="22"/>
        </w:rPr>
        <w:t xml:space="preserve"> </w:t>
      </w:r>
      <w:r w:rsidRPr="00294CB1">
        <w:rPr>
          <w:sz w:val="22"/>
          <w:szCs w:val="22"/>
        </w:rPr>
        <w:t>kullan</w:t>
      </w:r>
      <w:r w:rsidR="00895D58">
        <w:rPr>
          <w:sz w:val="22"/>
          <w:szCs w:val="22"/>
        </w:rPr>
        <w:t>ıl</w:t>
      </w:r>
      <w:r w:rsidRPr="00294CB1">
        <w:rPr>
          <w:sz w:val="22"/>
          <w:szCs w:val="22"/>
        </w:rPr>
        <w:t>arak</w:t>
      </w:r>
      <w:r w:rsidR="006E6DAC">
        <w:rPr>
          <w:sz w:val="22"/>
          <w:szCs w:val="22"/>
        </w:rPr>
        <w:t xml:space="preserve"> </w:t>
      </w:r>
      <w:r w:rsidRPr="00294CB1">
        <w:rPr>
          <w:sz w:val="22"/>
          <w:szCs w:val="22"/>
        </w:rPr>
        <w:t>sertifika doğrulama</w:t>
      </w:r>
      <w:r w:rsidR="00206E71">
        <w:rPr>
          <w:sz w:val="22"/>
          <w:szCs w:val="22"/>
        </w:rPr>
        <w:t xml:space="preserve"> işlemi</w:t>
      </w:r>
      <w:r w:rsidRPr="00294CB1">
        <w:rPr>
          <w:sz w:val="22"/>
          <w:szCs w:val="22"/>
        </w:rPr>
        <w:t xml:space="preserve"> yapıldığında, kesinleşme süresi kadar beklenmediğinden büyük avantaj sağlanmaktadır.</w:t>
      </w:r>
      <w:r w:rsidRPr="00294CB1">
        <w:rPr>
          <w:sz w:val="22"/>
          <w:szCs w:val="22"/>
        </w:rPr>
        <w:cr/>
      </w:r>
    </w:p>
    <w:p w14:paraId="3658DA10" w14:textId="77777777" w:rsidR="0093561D" w:rsidRPr="00F76082" w:rsidRDefault="0093561D" w:rsidP="00B334C3">
      <w:pPr>
        <w:pStyle w:val="BodyText"/>
        <w:rPr>
          <w:sz w:val="22"/>
          <w:szCs w:val="22"/>
        </w:rPr>
      </w:pPr>
    </w:p>
    <w:p w14:paraId="447E3C9D" w14:textId="77777777" w:rsidR="00B334C3" w:rsidRDefault="00B334C3" w:rsidP="00B334C3">
      <w:pPr>
        <w:pStyle w:val="Heading2"/>
      </w:pPr>
      <w:bookmarkStart w:id="511" w:name="_Toc323036330"/>
      <w:bookmarkStart w:id="512" w:name="_Toc86130353"/>
      <w:r>
        <w:lastRenderedPageBreak/>
        <w:t xml:space="preserve">Ayrık </w:t>
      </w:r>
      <w:r w:rsidRPr="00F14816">
        <w:t>İmzanın</w:t>
      </w:r>
      <w:r>
        <w:t xml:space="preserve"> Doğrulanması</w:t>
      </w:r>
      <w:bookmarkEnd w:id="511"/>
      <w:bookmarkEnd w:id="512"/>
    </w:p>
    <w:p w14:paraId="39E83BC9" w14:textId="1067C5FC" w:rsidR="00B334C3" w:rsidRDefault="00B334C3" w:rsidP="00B334C3">
      <w:pPr>
        <w:pStyle w:val="BodyText"/>
        <w:rPr>
          <w:sz w:val="22"/>
          <w:szCs w:val="22"/>
        </w:rPr>
      </w:pPr>
      <w:r w:rsidRPr="008D60C1">
        <w:rPr>
          <w:sz w:val="22"/>
          <w:szCs w:val="22"/>
        </w:rPr>
        <w:t>Ayrık imza doğrulanırken imzalanan d</w:t>
      </w:r>
      <w:r w:rsidR="00E27B00">
        <w:rPr>
          <w:sz w:val="22"/>
          <w:szCs w:val="22"/>
        </w:rPr>
        <w:t>o</w:t>
      </w:r>
      <w:r w:rsidRPr="008D60C1">
        <w:rPr>
          <w:sz w:val="22"/>
          <w:szCs w:val="22"/>
        </w:rPr>
        <w:t xml:space="preserve">kümanın parametre olarak verilmesi gerekmektedir. </w:t>
      </w:r>
      <w:r w:rsidRPr="00B64898">
        <w:rPr>
          <w:rFonts w:cs="Arial"/>
          <w:iCs/>
          <w:sz w:val="22"/>
          <w:szCs w:val="22"/>
        </w:rPr>
        <w:t xml:space="preserve">P_EXTERNAL_CONTENT </w:t>
      </w:r>
      <w:r w:rsidRPr="008D60C1">
        <w:rPr>
          <w:sz w:val="22"/>
          <w:szCs w:val="22"/>
        </w:rPr>
        <w:t xml:space="preserve">  parametresine </w:t>
      </w:r>
      <w:r w:rsidRPr="008D60C1">
        <w:rPr>
          <w:i/>
          <w:sz w:val="22"/>
          <w:szCs w:val="22"/>
        </w:rPr>
        <w:t>ISignable</w:t>
      </w:r>
      <w:r w:rsidR="001D4BE9">
        <w:rPr>
          <w:i/>
          <w:sz w:val="22"/>
          <w:szCs w:val="22"/>
        </w:rPr>
        <w:t xml:space="preserve"> </w:t>
      </w:r>
      <w:r w:rsidRPr="008D60C1">
        <w:rPr>
          <w:sz w:val="22"/>
          <w:szCs w:val="22"/>
        </w:rPr>
        <w:t>türünden nesne verilmelidir.</w:t>
      </w:r>
    </w:p>
    <w:p w14:paraId="4F194A05" w14:textId="77777777" w:rsidR="00634B9F" w:rsidRDefault="00634B9F" w:rsidP="00B334C3">
      <w:pPr>
        <w:pStyle w:val="BodyText"/>
        <w:rPr>
          <w:sz w:val="22"/>
          <w:szCs w:val="22"/>
        </w:rPr>
      </w:pPr>
    </w:p>
    <w:p w14:paraId="4A1D78FE"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40BAFCEC" w14:textId="77777777" w:rsidTr="00634B9F">
        <w:trPr>
          <w:trHeight w:val="3843"/>
        </w:trPr>
        <w:tc>
          <w:tcPr>
            <w:tcW w:w="9546" w:type="dxa"/>
            <w:shd w:val="clear" w:color="auto" w:fill="F8F8F8"/>
          </w:tcPr>
          <w:p w14:paraId="67B77453"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signedData = </w:t>
            </w: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dosyadanOKU</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SIGNATURE_FILE</w:t>
            </w:r>
            <w:r w:rsidRPr="001C3748">
              <w:rPr>
                <w:rFonts w:ascii="Consolas" w:hAnsi="Consolas" w:cs="Consolas"/>
                <w:color w:val="000000"/>
                <w:sz w:val="20"/>
                <w:szCs w:val="20"/>
                <w:lang w:val="tr-TR"/>
              </w:rPr>
              <w:t>);</w:t>
            </w:r>
          </w:p>
          <w:p w14:paraId="03F67C0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323F70"/>
                <w:sz w:val="20"/>
                <w:szCs w:val="20"/>
                <w:lang w:val="tr-TR"/>
              </w:rPr>
              <w:t>ISignable</w:t>
            </w:r>
            <w:r w:rsidRPr="001C3748">
              <w:rPr>
                <w:rFonts w:ascii="Consolas" w:hAnsi="Consolas" w:cs="Consolas"/>
                <w:color w:val="000000"/>
                <w:sz w:val="20"/>
                <w:szCs w:val="20"/>
                <w:lang w:val="tr-TR"/>
              </w:rPr>
              <w:t xml:space="preserve"> content = </w:t>
            </w:r>
            <w:r w:rsidR="00924E0A" w:rsidRPr="001C3748">
              <w:rPr>
                <w:rFonts w:ascii="Consolas" w:hAnsi="Consolas" w:cs="Consolas"/>
                <w:bCs/>
                <w:color w:val="7F0055"/>
                <w:sz w:val="20"/>
                <w:szCs w:val="20"/>
                <w:lang w:val="tr-TR"/>
              </w:rPr>
              <w:t xml:space="preserve">new </w:t>
            </w:r>
            <w:r w:rsidR="00924E0A" w:rsidRPr="00777E46">
              <w:rPr>
                <w:rFonts w:ascii="Consolas" w:hAnsi="Consolas" w:cs="Consolas"/>
                <w:bCs/>
                <w:color w:val="005032"/>
                <w:sz w:val="20"/>
                <w:szCs w:val="20"/>
                <w:lang w:val="tr-TR"/>
              </w:rPr>
              <w:t>S</w:t>
            </w:r>
            <w:r w:rsidRPr="001C3748">
              <w:rPr>
                <w:rFonts w:ascii="Consolas" w:hAnsi="Consolas" w:cs="Consolas"/>
                <w:bCs/>
                <w:color w:val="005032"/>
                <w:sz w:val="20"/>
                <w:szCs w:val="20"/>
                <w:lang w:val="tr-TR"/>
              </w:rPr>
              <w:t>ignableFile</w:t>
            </w:r>
            <w:r w:rsidRPr="001C3748">
              <w:rPr>
                <w:rFonts w:ascii="Consolas" w:hAnsi="Consolas" w:cs="Consolas"/>
                <w:color w:val="000000"/>
                <w:sz w:val="20"/>
                <w:szCs w:val="20"/>
                <w:lang w:val="tr-TR"/>
              </w:rPr>
              <w:t>(</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File</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CONTENT_FILE</w:t>
            </w:r>
            <w:r w:rsidRPr="001C3748">
              <w:rPr>
                <w:rFonts w:ascii="Consolas" w:hAnsi="Consolas" w:cs="Consolas"/>
                <w:color w:val="000000"/>
                <w:sz w:val="20"/>
                <w:szCs w:val="20"/>
                <w:lang w:val="tr-TR"/>
              </w:rPr>
              <w:t>));</w:t>
            </w:r>
          </w:p>
          <w:p w14:paraId="220002C3"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7576C8DB" w14:textId="77777777"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005032"/>
                <w:sz w:val="20"/>
                <w:szCs w:val="20"/>
                <w:lang w:val="tr-TR"/>
              </w:rPr>
              <w:t>ValidationPolicy</w:t>
            </w:r>
            <w:r w:rsidRPr="001C3748">
              <w:rPr>
                <w:rFonts w:ascii="Consolas" w:hAnsi="Consolas" w:cs="Consolas"/>
                <w:color w:val="000000"/>
                <w:sz w:val="20"/>
                <w:szCs w:val="20"/>
                <w:lang w:val="tr-TR"/>
              </w:rPr>
              <w:t xml:space="preserve"> policy =  </w:t>
            </w:r>
          </w:p>
          <w:p w14:paraId="6904677A"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PolicyReader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readValidationPolicy</w:t>
            </w:r>
            <w:r w:rsidRPr="001C3748">
              <w:rPr>
                <w:rFonts w:ascii="Consolas" w:hAnsi="Consolas" w:cs="Consolas"/>
                <w:color w:val="000000"/>
                <w:sz w:val="20"/>
                <w:szCs w:val="20"/>
                <w:lang w:val="tr-TR"/>
              </w:rPr>
              <w:t>(</w:t>
            </w:r>
            <w:r w:rsidRPr="001C3748">
              <w:rPr>
                <w:rFonts w:ascii="Consolas" w:hAnsi="Consolas" w:cs="Consolas"/>
                <w:bCs/>
                <w:color w:val="7F0055"/>
                <w:sz w:val="20"/>
                <w:szCs w:val="20"/>
                <w:lang w:val="tr-TR"/>
              </w:rPr>
              <w:t xml:space="preserve">new </w:t>
            </w:r>
            <w:r w:rsidRPr="001C3748">
              <w:rPr>
                <w:rFonts w:ascii="Consolas" w:hAnsi="Consolas" w:cs="Consolas"/>
                <w:bCs/>
                <w:color w:val="005032"/>
                <w:sz w:val="20"/>
                <w:szCs w:val="20"/>
                <w:lang w:val="tr-TR"/>
              </w:rPr>
              <w:t>FileInputStream</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POLICY_FILE</w:t>
            </w:r>
            <w:r w:rsidRPr="001C3748">
              <w:rPr>
                <w:rFonts w:ascii="Consolas" w:hAnsi="Consolas" w:cs="Consolas"/>
                <w:color w:val="000000"/>
                <w:sz w:val="20"/>
                <w:szCs w:val="20"/>
                <w:lang w:val="tr-TR"/>
              </w:rPr>
              <w:t>));</w:t>
            </w:r>
          </w:p>
          <w:p w14:paraId="69029F24"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Hashtable</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 xml:space="preserve">&gt; params = </w:t>
            </w:r>
            <w:r w:rsidR="00924E0A" w:rsidRPr="001C3748">
              <w:rPr>
                <w:rFonts w:ascii="Consolas" w:hAnsi="Consolas" w:cs="Consolas"/>
                <w:bCs/>
                <w:color w:val="7F0055"/>
                <w:sz w:val="20"/>
                <w:szCs w:val="20"/>
                <w:lang w:val="tr-TR"/>
              </w:rPr>
              <w:t xml:space="preserve">new </w:t>
            </w:r>
            <w:r w:rsidR="00924E0A" w:rsidRPr="00777E46">
              <w:rPr>
                <w:rFonts w:ascii="Consolas" w:hAnsi="Consolas" w:cs="Consolas"/>
                <w:bCs/>
                <w:color w:val="005032"/>
                <w:sz w:val="20"/>
                <w:szCs w:val="20"/>
                <w:lang w:val="tr-TR"/>
              </w:rPr>
              <w:t>H</w:t>
            </w:r>
            <w:r w:rsidRPr="001C3748">
              <w:rPr>
                <w:rFonts w:ascii="Consolas" w:hAnsi="Consolas" w:cs="Consolas"/>
                <w:bCs/>
                <w:color w:val="005032"/>
                <w:sz w:val="20"/>
                <w:szCs w:val="20"/>
                <w:lang w:val="tr-TR"/>
              </w:rPr>
              <w:t>ashtable</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&gt;();</w:t>
            </w:r>
          </w:p>
          <w:p w14:paraId="24A0108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P_CERT_VALIDATION_POLICY</w:t>
            </w:r>
            <w:r w:rsidRPr="001C3748">
              <w:rPr>
                <w:rFonts w:ascii="Consolas" w:hAnsi="Consolas" w:cs="Consolas"/>
                <w:color w:val="000000"/>
                <w:sz w:val="20"/>
                <w:szCs w:val="20"/>
                <w:lang w:val="tr-TR"/>
              </w:rPr>
              <w:t>, policy);</w:t>
            </w:r>
          </w:p>
          <w:p w14:paraId="2BA6ECD3" w14:textId="165D7B09"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P_EXTERNAL_CONTENT</w:t>
            </w:r>
            <w:r w:rsidRPr="001C3748">
              <w:rPr>
                <w:rFonts w:ascii="Consolas" w:hAnsi="Consolas" w:cs="Consolas"/>
                <w:color w:val="000000"/>
                <w:sz w:val="20"/>
                <w:szCs w:val="20"/>
                <w:lang w:val="tr-TR"/>
              </w:rPr>
              <w:t>, content);</w:t>
            </w:r>
          </w:p>
          <w:p w14:paraId="3DD8361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2A9EF4B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SignedDataValidation</w:t>
            </w:r>
            <w:r w:rsidRPr="001C3748">
              <w:rPr>
                <w:rFonts w:ascii="Consolas" w:hAnsi="Consolas" w:cs="Consolas"/>
                <w:color w:val="000000"/>
                <w:sz w:val="20"/>
                <w:szCs w:val="20"/>
                <w:lang w:val="tr-TR"/>
              </w:rPr>
              <w:t xml:space="preserve"> sdv = </w:t>
            </w:r>
            <w:r w:rsidR="00924E0A" w:rsidRPr="001C3748">
              <w:rPr>
                <w:rFonts w:ascii="Consolas" w:hAnsi="Consolas" w:cs="Consolas"/>
                <w:bCs/>
                <w:color w:val="7F0055"/>
                <w:sz w:val="20"/>
                <w:szCs w:val="20"/>
                <w:lang w:val="tr-TR"/>
              </w:rPr>
              <w:t xml:space="preserve">new </w:t>
            </w:r>
            <w:r w:rsidR="00924E0A" w:rsidRPr="00777E46">
              <w:rPr>
                <w:rFonts w:ascii="Consolas" w:hAnsi="Consolas" w:cs="Consolas"/>
                <w:bCs/>
                <w:color w:val="005032"/>
                <w:sz w:val="20"/>
                <w:szCs w:val="20"/>
                <w:lang w:val="tr-TR"/>
              </w:rPr>
              <w:t>S</w:t>
            </w:r>
            <w:r w:rsidRPr="001C3748">
              <w:rPr>
                <w:rFonts w:ascii="Consolas" w:hAnsi="Consolas" w:cs="Consolas"/>
                <w:bCs/>
                <w:color w:val="005032"/>
                <w:sz w:val="20"/>
                <w:szCs w:val="20"/>
                <w:lang w:val="tr-TR"/>
              </w:rPr>
              <w:t>ignedDataValidation</w:t>
            </w:r>
            <w:r w:rsidRPr="001C3748">
              <w:rPr>
                <w:rFonts w:ascii="Consolas" w:hAnsi="Consolas" w:cs="Consolas"/>
                <w:color w:val="000000"/>
                <w:sz w:val="20"/>
                <w:szCs w:val="20"/>
                <w:lang w:val="tr-TR"/>
              </w:rPr>
              <w:t>();</w:t>
            </w:r>
          </w:p>
          <w:p w14:paraId="2F1F798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SignedDataValidationResult</w:t>
            </w:r>
            <w:r w:rsidRPr="001C3748">
              <w:rPr>
                <w:rFonts w:ascii="Consolas" w:hAnsi="Consolas" w:cs="Consolas"/>
                <w:color w:val="000000"/>
                <w:sz w:val="20"/>
                <w:szCs w:val="20"/>
                <w:lang w:val="tr-TR"/>
              </w:rPr>
              <w:t xml:space="preserve"> sdvr = sdv.verify(signedData, params);</w:t>
            </w:r>
          </w:p>
          <w:p w14:paraId="65854651" w14:textId="77777777" w:rsidR="00B334C3" w:rsidRPr="001C3748" w:rsidRDefault="00B334C3" w:rsidP="00D0262E">
            <w:pPr>
              <w:autoSpaceDE w:val="0"/>
              <w:autoSpaceDN w:val="0"/>
              <w:adjustRightInd w:val="0"/>
              <w:rPr>
                <w:rFonts w:ascii="Consolas" w:hAnsi="Consolas" w:cs="Consolas"/>
                <w:sz w:val="20"/>
                <w:szCs w:val="20"/>
                <w:lang w:val="tr-TR"/>
              </w:rPr>
            </w:pPr>
          </w:p>
          <w:p w14:paraId="44E7865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if</w:t>
            </w:r>
            <w:r w:rsidRPr="001C3748">
              <w:rPr>
                <w:rFonts w:ascii="Consolas" w:hAnsi="Consolas" w:cs="Consolas"/>
                <w:color w:val="000000"/>
                <w:sz w:val="20"/>
                <w:szCs w:val="20"/>
                <w:lang w:val="tr-TR"/>
              </w:rPr>
              <w:t>(sdvr.getSDStatus() != SignedData_Status.</w:t>
            </w:r>
            <w:r w:rsidRPr="001C3748">
              <w:rPr>
                <w:rFonts w:ascii="Consolas" w:hAnsi="Consolas" w:cs="Consolas"/>
                <w:i/>
                <w:iCs/>
                <w:color w:val="0000C0"/>
                <w:sz w:val="20"/>
                <w:szCs w:val="20"/>
                <w:lang w:val="tr-TR"/>
              </w:rPr>
              <w:t>ALL_VALID</w:t>
            </w:r>
            <w:r w:rsidRPr="001C3748">
              <w:rPr>
                <w:rFonts w:ascii="Consolas" w:hAnsi="Consolas" w:cs="Consolas"/>
                <w:color w:val="000000"/>
                <w:sz w:val="20"/>
                <w:szCs w:val="20"/>
                <w:lang w:val="tr-TR"/>
              </w:rPr>
              <w:t>)</w:t>
            </w:r>
          </w:p>
          <w:p w14:paraId="011892B1" w14:textId="01083886"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w:t>
            </w:r>
            <w:r w:rsidRPr="001C3748">
              <w:rPr>
                <w:rFonts w:ascii="Consolas" w:hAnsi="Consolas" w:cs="Consolas"/>
                <w:color w:val="2A00FF"/>
                <w:sz w:val="20"/>
                <w:szCs w:val="20"/>
                <w:lang w:val="tr-TR"/>
              </w:rPr>
              <w:t>"İmzaların hepsi doğrula</w:t>
            </w:r>
            <w:r w:rsidR="0088488A">
              <w:rPr>
                <w:rFonts w:ascii="Consolas" w:hAnsi="Consolas" w:cs="Consolas"/>
                <w:color w:val="2A00FF"/>
                <w:sz w:val="20"/>
                <w:szCs w:val="20"/>
                <w:lang w:val="tr-TR"/>
              </w:rPr>
              <w:t>n</w:t>
            </w:r>
            <w:r w:rsidRPr="001C3748">
              <w:rPr>
                <w:rFonts w:ascii="Consolas" w:hAnsi="Consolas" w:cs="Consolas"/>
                <w:color w:val="2A00FF"/>
                <w:sz w:val="20"/>
                <w:szCs w:val="20"/>
                <w:lang w:val="tr-TR"/>
              </w:rPr>
              <w:t>madı</w:t>
            </w:r>
            <w:r w:rsidR="0088488A">
              <w:rPr>
                <w:rFonts w:ascii="Consolas" w:hAnsi="Consolas" w:cs="Consolas"/>
                <w:color w:val="2A00FF"/>
                <w:sz w:val="20"/>
                <w:szCs w:val="20"/>
                <w:lang w:val="tr-TR"/>
              </w:rPr>
              <w:t>.</w:t>
            </w:r>
            <w:r w:rsidRPr="001C3748">
              <w:rPr>
                <w:rFonts w:ascii="Consolas" w:hAnsi="Consolas" w:cs="Consolas"/>
                <w:color w:val="2A00FF"/>
                <w:sz w:val="20"/>
                <w:szCs w:val="20"/>
                <w:lang w:val="tr-TR"/>
              </w:rPr>
              <w:t>"</w:t>
            </w:r>
            <w:r w:rsidRPr="001C3748">
              <w:rPr>
                <w:rFonts w:ascii="Consolas" w:hAnsi="Consolas" w:cs="Consolas"/>
                <w:color w:val="000000"/>
                <w:sz w:val="20"/>
                <w:szCs w:val="20"/>
                <w:lang w:val="tr-TR"/>
              </w:rPr>
              <w:t>);</w:t>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26C04BCC" w14:textId="77777777" w:rsidR="00B334C3" w:rsidRPr="001C3748" w:rsidRDefault="00B334C3" w:rsidP="00D0262E">
            <w:pPr>
              <w:autoSpaceDE w:val="0"/>
              <w:autoSpaceDN w:val="0"/>
              <w:adjustRightInd w:val="0"/>
              <w:rPr>
                <w:rFonts w:ascii="Consolas" w:hAnsi="Consolas" w:cs="Consolas"/>
                <w:sz w:val="20"/>
                <w:szCs w:val="20"/>
                <w:lang w:val="tr-TR"/>
              </w:rPr>
            </w:pPr>
          </w:p>
          <w:p w14:paraId="3A288D2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.println(sdvr.toString());</w:t>
            </w:r>
          </w:p>
        </w:tc>
      </w:tr>
    </w:tbl>
    <w:p w14:paraId="08AD2611" w14:textId="77777777" w:rsidR="00B9660B" w:rsidRDefault="00B9660B" w:rsidP="00B334C3">
      <w:pPr>
        <w:pStyle w:val="BodyText"/>
        <w:rPr>
          <w:b/>
          <w:sz w:val="22"/>
          <w:szCs w:val="22"/>
        </w:rPr>
      </w:pPr>
    </w:p>
    <w:p w14:paraId="0761C7EE" w14:textId="35F1649A"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1A2EE745" w14:textId="77777777" w:rsidTr="005316C5">
        <w:tc>
          <w:tcPr>
            <w:tcW w:w="9546" w:type="dxa"/>
            <w:shd w:val="clear" w:color="auto" w:fill="F8F8F8"/>
          </w:tcPr>
          <w:p w14:paraId="4D3FB16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byte</w:t>
            </w:r>
            <w:r w:rsidRPr="001C3748">
              <w:rPr>
                <w:rFonts w:ascii="Consolas" w:hAnsi="Consolas" w:cs="Consolas"/>
                <w:sz w:val="20"/>
                <w:szCs w:val="20"/>
                <w:lang w:val="tr-TR"/>
              </w:rPr>
              <w:t xml:space="preserve">[] signedData = </w:t>
            </w:r>
            <w:r w:rsidRPr="001C3748">
              <w:rPr>
                <w:rFonts w:ascii="Consolas" w:hAnsi="Consolas" w:cs="Consolas"/>
                <w:color w:val="2B91AF"/>
                <w:sz w:val="20"/>
                <w:szCs w:val="20"/>
                <w:lang w:val="tr-TR"/>
              </w:rPr>
              <w:t>AsnIO</w:t>
            </w:r>
            <w:r w:rsidRPr="001C3748">
              <w:rPr>
                <w:rFonts w:ascii="Consolas" w:hAnsi="Consolas" w:cs="Consolas"/>
                <w:sz w:val="20"/>
                <w:szCs w:val="20"/>
                <w:lang w:val="tr-TR"/>
              </w:rPr>
              <w:t>.dosyadanOKU(SIGNATURE_FILE);</w:t>
            </w:r>
          </w:p>
          <w:p w14:paraId="1F85A23F"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ISignable</w:t>
            </w:r>
            <w:r w:rsidRPr="001C3748">
              <w:rPr>
                <w:rFonts w:ascii="Consolas" w:hAnsi="Consolas" w:cs="Consolas"/>
                <w:sz w:val="20"/>
                <w:szCs w:val="20"/>
                <w:lang w:val="tr-TR"/>
              </w:rPr>
              <w:t xml:space="preserve"> content = </w:t>
            </w:r>
            <w:r w:rsidR="00924E0A" w:rsidRPr="001C3748">
              <w:rPr>
                <w:rFonts w:ascii="Consolas" w:hAnsi="Consolas" w:cs="Consolas"/>
                <w:color w:val="0000FF"/>
                <w:sz w:val="20"/>
                <w:szCs w:val="20"/>
                <w:lang w:val="tr-TR"/>
              </w:rPr>
              <w:t xml:space="preserve">new </w:t>
            </w:r>
            <w:r w:rsidR="00924E0A" w:rsidRPr="00777E46">
              <w:rPr>
                <w:rFonts w:ascii="Consolas" w:hAnsi="Consolas" w:cs="Consolas"/>
                <w:color w:val="2B91AF"/>
                <w:sz w:val="20"/>
                <w:szCs w:val="20"/>
                <w:lang w:val="tr-TR"/>
              </w:rPr>
              <w:t>S</w:t>
            </w:r>
            <w:r w:rsidRPr="001C3748">
              <w:rPr>
                <w:rFonts w:ascii="Consolas" w:hAnsi="Consolas" w:cs="Consolas"/>
                <w:color w:val="2B91AF"/>
                <w:sz w:val="20"/>
                <w:szCs w:val="20"/>
                <w:lang w:val="tr-TR"/>
              </w:rPr>
              <w:t>ignableFile</w:t>
            </w:r>
            <w:r w:rsidRPr="001C3748">
              <w:rPr>
                <w:rFonts w:ascii="Consolas" w:hAnsi="Consolas" w:cs="Consolas"/>
                <w:sz w:val="20"/>
                <w:szCs w:val="20"/>
                <w:lang w:val="tr-TR"/>
              </w:rPr>
              <w:t>(</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FileInfo</w:t>
            </w:r>
            <w:r w:rsidRPr="001C3748">
              <w:rPr>
                <w:rFonts w:ascii="Consolas" w:hAnsi="Consolas" w:cs="Consolas"/>
                <w:sz w:val="20"/>
                <w:szCs w:val="20"/>
                <w:lang w:val="tr-TR"/>
              </w:rPr>
              <w:t>(CONTENT_FILE));</w:t>
            </w:r>
          </w:p>
          <w:p w14:paraId="64AE1EF4" w14:textId="77777777" w:rsidR="00B334C3" w:rsidRPr="001C3748" w:rsidRDefault="00B334C3" w:rsidP="00D0262E">
            <w:pPr>
              <w:autoSpaceDE w:val="0"/>
              <w:autoSpaceDN w:val="0"/>
              <w:adjustRightInd w:val="0"/>
              <w:rPr>
                <w:rFonts w:ascii="Consolas" w:hAnsi="Consolas" w:cs="Consolas"/>
                <w:sz w:val="20"/>
                <w:szCs w:val="20"/>
                <w:lang w:val="tr-TR"/>
              </w:rPr>
            </w:pPr>
          </w:p>
          <w:p w14:paraId="06E66F34"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ValidationPolicy</w:t>
            </w:r>
            <w:r w:rsidRPr="001C3748">
              <w:rPr>
                <w:rFonts w:ascii="Consolas" w:hAnsi="Consolas" w:cs="Consolas"/>
                <w:sz w:val="20"/>
                <w:szCs w:val="20"/>
                <w:lang w:val="tr-TR"/>
              </w:rPr>
              <w:t xml:space="preserve"> policy = </w:t>
            </w:r>
          </w:p>
          <w:p w14:paraId="5144DB55"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PolicyReader</w:t>
            </w:r>
            <w:r w:rsidRPr="001C3748">
              <w:rPr>
                <w:rFonts w:ascii="Consolas" w:hAnsi="Consolas" w:cs="Consolas"/>
                <w:sz w:val="20"/>
                <w:szCs w:val="20"/>
                <w:lang w:val="tr-TR"/>
              </w:rPr>
              <w:t>.readValidationPolicy(</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FileStream</w:t>
            </w:r>
            <w:r w:rsidRPr="001C3748">
              <w:rPr>
                <w:rFonts w:ascii="Consolas" w:hAnsi="Consolas" w:cs="Consolas"/>
                <w:sz w:val="20"/>
                <w:szCs w:val="20"/>
                <w:lang w:val="tr-TR"/>
              </w:rPr>
              <w:t xml:space="preserve">(POLICY_FILE, </w:t>
            </w:r>
          </w:p>
          <w:p w14:paraId="599F239E"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FileMode</w:t>
            </w:r>
            <w:r w:rsidRPr="001C3748">
              <w:rPr>
                <w:rFonts w:ascii="Consolas" w:hAnsi="Consolas" w:cs="Consolas"/>
                <w:sz w:val="20"/>
                <w:szCs w:val="20"/>
                <w:lang w:val="tr-TR"/>
              </w:rPr>
              <w:t xml:space="preserve">.Open, </w:t>
            </w:r>
            <w:r w:rsidRPr="001C3748">
              <w:rPr>
                <w:rFonts w:ascii="Consolas" w:hAnsi="Consolas" w:cs="Consolas"/>
                <w:color w:val="2B91AF"/>
                <w:sz w:val="20"/>
                <w:szCs w:val="20"/>
                <w:lang w:val="tr-TR"/>
              </w:rPr>
              <w:t>FileAccess</w:t>
            </w:r>
            <w:r w:rsidRPr="001C3748">
              <w:rPr>
                <w:rFonts w:ascii="Consolas" w:hAnsi="Consolas" w:cs="Consolas"/>
                <w:sz w:val="20"/>
                <w:szCs w:val="20"/>
                <w:lang w:val="tr-TR"/>
              </w:rPr>
              <w:t>.Read));</w:t>
            </w:r>
          </w:p>
          <w:p w14:paraId="49265923"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 xml:space="preserve">&gt; params_ = </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Dictionary</w:t>
            </w:r>
            <w:r w:rsidRPr="001C3748">
              <w:rPr>
                <w:rFonts w:ascii="Consolas" w:hAnsi="Consolas" w:cs="Consolas"/>
                <w:sz w:val="20"/>
                <w:szCs w:val="20"/>
                <w:lang w:val="tr-TR"/>
              </w:rPr>
              <w:t>&lt;</w:t>
            </w:r>
            <w:r w:rsidRPr="001C3748">
              <w:rPr>
                <w:rFonts w:ascii="Consolas" w:hAnsi="Consolas" w:cs="Consolas"/>
                <w:color w:val="2B91AF"/>
                <w:sz w:val="20"/>
                <w:szCs w:val="20"/>
                <w:lang w:val="tr-TR"/>
              </w:rPr>
              <w:t>String</w:t>
            </w:r>
            <w:r w:rsidRPr="001C3748">
              <w:rPr>
                <w:rFonts w:ascii="Consolas" w:hAnsi="Consolas" w:cs="Consolas"/>
                <w:sz w:val="20"/>
                <w:szCs w:val="20"/>
                <w:lang w:val="tr-TR"/>
              </w:rPr>
              <w:t xml:space="preserve">, </w:t>
            </w:r>
            <w:r w:rsidRPr="001C3748">
              <w:rPr>
                <w:rFonts w:ascii="Consolas" w:hAnsi="Consolas" w:cs="Consolas"/>
                <w:color w:val="2B91AF"/>
                <w:sz w:val="20"/>
                <w:szCs w:val="20"/>
                <w:lang w:val="tr-TR"/>
              </w:rPr>
              <w:t>Object</w:t>
            </w:r>
            <w:r w:rsidRPr="001C3748">
              <w:rPr>
                <w:rFonts w:ascii="Consolas" w:hAnsi="Consolas" w:cs="Consolas"/>
                <w:sz w:val="20"/>
                <w:szCs w:val="20"/>
                <w:lang w:val="tr-TR"/>
              </w:rPr>
              <w:t>&gt;();</w:t>
            </w:r>
          </w:p>
          <w:p w14:paraId="5F366D6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params_[</w:t>
            </w:r>
            <w:r w:rsidRPr="001C3748">
              <w:rPr>
                <w:rFonts w:ascii="Consolas" w:hAnsi="Consolas" w:cs="Consolas"/>
                <w:color w:val="2B91AF"/>
                <w:sz w:val="20"/>
                <w:szCs w:val="20"/>
                <w:lang w:val="tr-TR"/>
              </w:rPr>
              <w:t>EParameters</w:t>
            </w:r>
            <w:r w:rsidRPr="001C3748">
              <w:rPr>
                <w:rFonts w:ascii="Consolas" w:hAnsi="Consolas" w:cs="Consolas"/>
                <w:sz w:val="20"/>
                <w:szCs w:val="20"/>
                <w:lang w:val="tr-TR"/>
              </w:rPr>
              <w:t>.P_CERT_VALIDATION_POLICY] = policy;</w:t>
            </w:r>
          </w:p>
          <w:p w14:paraId="460FF284"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params_[</w:t>
            </w:r>
            <w:r w:rsidRPr="001C3748">
              <w:rPr>
                <w:rFonts w:ascii="Consolas" w:hAnsi="Consolas" w:cs="Consolas"/>
                <w:color w:val="2B91AF"/>
                <w:sz w:val="20"/>
                <w:szCs w:val="20"/>
                <w:lang w:val="tr-TR"/>
              </w:rPr>
              <w:t>EParameters</w:t>
            </w:r>
            <w:r w:rsidRPr="001C3748">
              <w:rPr>
                <w:rFonts w:ascii="Consolas" w:hAnsi="Consolas" w:cs="Consolas"/>
                <w:sz w:val="20"/>
                <w:szCs w:val="20"/>
                <w:lang w:val="tr-TR"/>
              </w:rPr>
              <w:t>.P_EXTERNAL_CONTENT] = content;</w:t>
            </w:r>
          </w:p>
          <w:p w14:paraId="6CD79395" w14:textId="77777777" w:rsidR="00B334C3" w:rsidRPr="001C3748" w:rsidRDefault="00B334C3" w:rsidP="00D0262E">
            <w:pPr>
              <w:autoSpaceDE w:val="0"/>
              <w:autoSpaceDN w:val="0"/>
              <w:adjustRightInd w:val="0"/>
              <w:rPr>
                <w:rFonts w:ascii="Consolas" w:hAnsi="Consolas" w:cs="Consolas"/>
                <w:sz w:val="20"/>
                <w:szCs w:val="20"/>
                <w:lang w:val="tr-TR"/>
              </w:rPr>
            </w:pPr>
          </w:p>
          <w:p w14:paraId="2545AEF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SignedDataValidation</w:t>
            </w:r>
            <w:r w:rsidRPr="001C3748">
              <w:rPr>
                <w:rFonts w:ascii="Consolas" w:hAnsi="Consolas" w:cs="Consolas"/>
                <w:sz w:val="20"/>
                <w:szCs w:val="20"/>
                <w:lang w:val="tr-TR"/>
              </w:rPr>
              <w:t xml:space="preserve"> sdv = </w:t>
            </w:r>
            <w:r w:rsidR="00924E0A" w:rsidRPr="001C3748">
              <w:rPr>
                <w:rFonts w:ascii="Consolas" w:hAnsi="Consolas" w:cs="Consolas"/>
                <w:color w:val="0000FF"/>
                <w:sz w:val="20"/>
                <w:szCs w:val="20"/>
                <w:lang w:val="tr-TR"/>
              </w:rPr>
              <w:t xml:space="preserve">new </w:t>
            </w:r>
            <w:r w:rsidR="00924E0A" w:rsidRPr="00777E46">
              <w:rPr>
                <w:rFonts w:ascii="Consolas" w:hAnsi="Consolas" w:cs="Consolas"/>
                <w:color w:val="2B91AF"/>
                <w:sz w:val="20"/>
                <w:szCs w:val="20"/>
                <w:lang w:val="tr-TR"/>
              </w:rPr>
              <w:t>S</w:t>
            </w:r>
            <w:r w:rsidRPr="001C3748">
              <w:rPr>
                <w:rFonts w:ascii="Consolas" w:hAnsi="Consolas" w:cs="Consolas"/>
                <w:color w:val="2B91AF"/>
                <w:sz w:val="20"/>
                <w:szCs w:val="20"/>
                <w:lang w:val="tr-TR"/>
              </w:rPr>
              <w:t>ignedDataValidation</w:t>
            </w:r>
            <w:r w:rsidRPr="001C3748">
              <w:rPr>
                <w:rFonts w:ascii="Consolas" w:hAnsi="Consolas" w:cs="Consolas"/>
                <w:sz w:val="20"/>
                <w:szCs w:val="20"/>
                <w:lang w:val="tr-TR"/>
              </w:rPr>
              <w:t>();</w:t>
            </w:r>
          </w:p>
          <w:p w14:paraId="7D563309"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SignedDataValidationResult</w:t>
            </w:r>
            <w:r w:rsidRPr="001C3748">
              <w:rPr>
                <w:rFonts w:ascii="Consolas" w:hAnsi="Consolas" w:cs="Consolas"/>
                <w:sz w:val="20"/>
                <w:szCs w:val="20"/>
                <w:lang w:val="tr-TR"/>
              </w:rPr>
              <w:t xml:space="preserve"> sdvr = sdv.verify(signedData, params_);</w:t>
            </w:r>
          </w:p>
          <w:p w14:paraId="6EF0E364" w14:textId="77777777" w:rsidR="00B334C3" w:rsidRPr="001C3748" w:rsidRDefault="00B334C3" w:rsidP="00D0262E">
            <w:pPr>
              <w:autoSpaceDE w:val="0"/>
              <w:autoSpaceDN w:val="0"/>
              <w:adjustRightInd w:val="0"/>
              <w:rPr>
                <w:rFonts w:ascii="Consolas" w:hAnsi="Consolas" w:cs="Consolas"/>
                <w:sz w:val="20"/>
                <w:szCs w:val="20"/>
                <w:lang w:val="tr-TR"/>
              </w:rPr>
            </w:pPr>
          </w:p>
          <w:p w14:paraId="2A506EBD" w14:textId="036CBC63"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if</w:t>
            </w:r>
            <w:r w:rsidRPr="001C3748">
              <w:rPr>
                <w:rFonts w:ascii="Consolas" w:hAnsi="Consolas" w:cs="Consolas"/>
                <w:sz w:val="20"/>
                <w:szCs w:val="20"/>
                <w:lang w:val="tr-TR"/>
              </w:rPr>
              <w:t xml:space="preserve">(sdvr.getSDStatus() != </w:t>
            </w:r>
            <w:r w:rsidRPr="001C3748">
              <w:rPr>
                <w:rFonts w:ascii="Consolas" w:hAnsi="Consolas" w:cs="Consolas"/>
                <w:color w:val="2B91AF"/>
                <w:sz w:val="20"/>
                <w:szCs w:val="20"/>
                <w:lang w:val="tr-TR"/>
              </w:rPr>
              <w:t>SignedData_Status</w:t>
            </w:r>
            <w:r w:rsidRPr="001C3748">
              <w:rPr>
                <w:rFonts w:ascii="Consolas" w:hAnsi="Consolas" w:cs="Consolas"/>
                <w:sz w:val="20"/>
                <w:szCs w:val="20"/>
                <w:lang w:val="tr-TR"/>
              </w:rPr>
              <w:t>.ALL_VALID)</w:t>
            </w:r>
          </w:p>
          <w:p w14:paraId="6AB5026D" w14:textId="6B22B691"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Console</w:t>
            </w:r>
            <w:r w:rsidRPr="001C3748">
              <w:rPr>
                <w:rFonts w:ascii="Consolas" w:hAnsi="Consolas" w:cs="Consolas"/>
                <w:sz w:val="20"/>
                <w:szCs w:val="20"/>
                <w:lang w:val="tr-TR"/>
              </w:rPr>
              <w:t>.WriteLine(</w:t>
            </w:r>
            <w:r w:rsidRPr="001C3748">
              <w:rPr>
                <w:rFonts w:ascii="Consolas" w:hAnsi="Consolas" w:cs="Consolas"/>
                <w:color w:val="A31515"/>
                <w:sz w:val="20"/>
                <w:szCs w:val="20"/>
                <w:lang w:val="tr-TR"/>
              </w:rPr>
              <w:t>"İmzaların hepsi doğrula</w:t>
            </w:r>
            <w:r w:rsidR="00DF79E9">
              <w:rPr>
                <w:rFonts w:ascii="Consolas" w:hAnsi="Consolas" w:cs="Consolas"/>
                <w:color w:val="A31515"/>
                <w:sz w:val="20"/>
                <w:szCs w:val="20"/>
                <w:lang w:val="tr-TR"/>
              </w:rPr>
              <w:t>n</w:t>
            </w:r>
            <w:r w:rsidRPr="001C3748">
              <w:rPr>
                <w:rFonts w:ascii="Consolas" w:hAnsi="Consolas" w:cs="Consolas"/>
                <w:color w:val="A31515"/>
                <w:sz w:val="20"/>
                <w:szCs w:val="20"/>
                <w:lang w:val="tr-TR"/>
              </w:rPr>
              <w:t>madı</w:t>
            </w:r>
            <w:r w:rsidR="00DF79E9">
              <w:rPr>
                <w:rFonts w:ascii="Consolas" w:hAnsi="Consolas" w:cs="Consolas"/>
                <w:color w:val="A31515"/>
                <w:sz w:val="20"/>
                <w:szCs w:val="20"/>
                <w:lang w:val="tr-TR"/>
              </w:rPr>
              <w:t>.</w:t>
            </w:r>
            <w:r w:rsidRPr="001C3748">
              <w:rPr>
                <w:rFonts w:ascii="Consolas" w:hAnsi="Consolas" w:cs="Consolas"/>
                <w:color w:val="A31515"/>
                <w:sz w:val="20"/>
                <w:szCs w:val="20"/>
                <w:lang w:val="tr-TR"/>
              </w:rPr>
              <w:t>"</w:t>
            </w:r>
            <w:r w:rsidRPr="001C3748">
              <w:rPr>
                <w:rFonts w:ascii="Consolas" w:hAnsi="Consolas" w:cs="Consolas"/>
                <w:sz w:val="20"/>
                <w:szCs w:val="20"/>
                <w:lang w:val="tr-TR"/>
              </w:rPr>
              <w:t>);</w:t>
            </w:r>
          </w:p>
          <w:p w14:paraId="3D2B1186" w14:textId="77777777" w:rsidR="00B334C3" w:rsidRPr="001C3748" w:rsidRDefault="00B334C3" w:rsidP="00D0262E">
            <w:pPr>
              <w:autoSpaceDE w:val="0"/>
              <w:autoSpaceDN w:val="0"/>
              <w:adjustRightInd w:val="0"/>
              <w:rPr>
                <w:rFonts w:ascii="Consolas" w:hAnsi="Consolas" w:cs="Consolas"/>
                <w:sz w:val="20"/>
                <w:szCs w:val="20"/>
                <w:lang w:val="tr-TR"/>
              </w:rPr>
            </w:pPr>
          </w:p>
          <w:p w14:paraId="384C1A2C"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Console</w:t>
            </w:r>
            <w:r w:rsidRPr="001C3748">
              <w:rPr>
                <w:rFonts w:ascii="Consolas" w:hAnsi="Consolas" w:cs="Consolas"/>
                <w:sz w:val="20"/>
                <w:szCs w:val="20"/>
                <w:lang w:val="tr-TR"/>
              </w:rPr>
              <w:t>.WriteLine(sdvr.ToString());</w:t>
            </w:r>
          </w:p>
          <w:p w14:paraId="5A94D151" w14:textId="77777777" w:rsidR="00B334C3" w:rsidRPr="001C3748" w:rsidRDefault="00B334C3" w:rsidP="00D0262E">
            <w:pPr>
              <w:autoSpaceDE w:val="0"/>
              <w:autoSpaceDN w:val="0"/>
              <w:adjustRightInd w:val="0"/>
              <w:rPr>
                <w:sz w:val="20"/>
                <w:szCs w:val="20"/>
              </w:rPr>
            </w:pPr>
          </w:p>
        </w:tc>
      </w:tr>
    </w:tbl>
    <w:p w14:paraId="146B098D" w14:textId="59A19532" w:rsidR="00B334C3" w:rsidRDefault="00B334C3" w:rsidP="00B334C3">
      <w:pPr>
        <w:pStyle w:val="BodyText"/>
        <w:rPr>
          <w:sz w:val="22"/>
          <w:szCs w:val="22"/>
        </w:rPr>
      </w:pPr>
    </w:p>
    <w:p w14:paraId="26E579AE" w14:textId="671EF116" w:rsidR="002866FC" w:rsidRDefault="002866FC" w:rsidP="00B334C3">
      <w:pPr>
        <w:pStyle w:val="BodyText"/>
        <w:rPr>
          <w:sz w:val="22"/>
          <w:szCs w:val="22"/>
        </w:rPr>
      </w:pPr>
    </w:p>
    <w:p w14:paraId="2913D42D" w14:textId="78BF8D7F" w:rsidR="002F5F83" w:rsidRDefault="002F5F83" w:rsidP="00B334C3">
      <w:pPr>
        <w:pStyle w:val="BodyText"/>
        <w:rPr>
          <w:sz w:val="22"/>
          <w:szCs w:val="22"/>
        </w:rPr>
      </w:pPr>
    </w:p>
    <w:p w14:paraId="67A44875" w14:textId="34021158" w:rsidR="002F5F83" w:rsidRDefault="002F5F83" w:rsidP="00B334C3">
      <w:pPr>
        <w:pStyle w:val="BodyText"/>
        <w:rPr>
          <w:sz w:val="22"/>
          <w:szCs w:val="22"/>
        </w:rPr>
      </w:pPr>
    </w:p>
    <w:p w14:paraId="695A24A3" w14:textId="77777777" w:rsidR="00E205DA" w:rsidRDefault="00E205DA" w:rsidP="00E205DA">
      <w:pPr>
        <w:pStyle w:val="Heading3"/>
      </w:pPr>
      <w:bookmarkStart w:id="513" w:name="_Toc86130354"/>
      <w:r>
        <w:lastRenderedPageBreak/>
        <w:t xml:space="preserve">Ayrık </w:t>
      </w:r>
      <w:r w:rsidRPr="00F14816">
        <w:t>İmzanın</w:t>
      </w:r>
      <w:r>
        <w:t xml:space="preserve"> Bütünleşik İmzaya Çevrilmesi</w:t>
      </w:r>
      <w:bookmarkEnd w:id="513"/>
    </w:p>
    <w:p w14:paraId="423C66D1" w14:textId="7D49E5BC" w:rsidR="00E205DA" w:rsidRDefault="00E205DA" w:rsidP="00E205DA">
      <w:pPr>
        <w:pStyle w:val="BodyText"/>
        <w:rPr>
          <w:sz w:val="22"/>
          <w:szCs w:val="22"/>
        </w:rPr>
      </w:pPr>
      <w:r>
        <w:rPr>
          <w:sz w:val="22"/>
          <w:szCs w:val="22"/>
        </w:rPr>
        <w:t>İmzalanan içerik</w:t>
      </w:r>
      <w:r w:rsidR="007476F7">
        <w:rPr>
          <w:sz w:val="22"/>
          <w:szCs w:val="22"/>
        </w:rPr>
        <w:t>,</w:t>
      </w:r>
      <w:r>
        <w:rPr>
          <w:sz w:val="22"/>
          <w:szCs w:val="22"/>
        </w:rPr>
        <w:t xml:space="preserve"> </w:t>
      </w:r>
      <w:r w:rsidRPr="009451E1">
        <w:rPr>
          <w:i/>
          <w:iCs/>
          <w:sz w:val="22"/>
          <w:szCs w:val="22"/>
        </w:rPr>
        <w:t>attachExternalContent</w:t>
      </w:r>
      <w:r w:rsidR="009451E1" w:rsidRPr="009451E1">
        <w:rPr>
          <w:i/>
          <w:iCs/>
          <w:sz w:val="22"/>
          <w:szCs w:val="22"/>
        </w:rPr>
        <w:t>()</w:t>
      </w:r>
      <w:r>
        <w:rPr>
          <w:sz w:val="22"/>
          <w:szCs w:val="22"/>
        </w:rPr>
        <w:t xml:space="preserve"> fonksiyonuna </w:t>
      </w:r>
      <w:r w:rsidR="00D33582">
        <w:rPr>
          <w:sz w:val="22"/>
          <w:szCs w:val="22"/>
        </w:rPr>
        <w:t>verilerek ayrık</w:t>
      </w:r>
      <w:r>
        <w:rPr>
          <w:sz w:val="22"/>
          <w:szCs w:val="22"/>
        </w:rPr>
        <w:t xml:space="preserve"> imza bütünleşik imzaya dönüştürülebilir.</w:t>
      </w:r>
    </w:p>
    <w:p w14:paraId="22414575" w14:textId="77777777" w:rsidR="00E205DA" w:rsidRDefault="00E205DA" w:rsidP="00E205DA">
      <w:pPr>
        <w:pStyle w:val="BodyText"/>
        <w:rPr>
          <w:sz w:val="22"/>
          <w:szCs w:val="22"/>
        </w:rPr>
      </w:pPr>
    </w:p>
    <w:p w14:paraId="3D1251B3" w14:textId="77777777" w:rsidR="00E205DA" w:rsidRPr="003E6009" w:rsidRDefault="00E205DA" w:rsidP="00E205DA">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E205DA" w:rsidRPr="001C3748" w14:paraId="6182C9D3" w14:textId="77777777" w:rsidTr="00AA4027">
        <w:tc>
          <w:tcPr>
            <w:tcW w:w="9546" w:type="dxa"/>
            <w:shd w:val="clear" w:color="auto" w:fill="F8F8F8"/>
          </w:tcPr>
          <w:p w14:paraId="02D522B6" w14:textId="77777777" w:rsidR="00E205DA" w:rsidRPr="001C3748" w:rsidRDefault="00E205DA" w:rsidP="004E2A6B">
            <w:pPr>
              <w:autoSpaceDE w:val="0"/>
              <w:autoSpaceDN w:val="0"/>
              <w:adjustRightInd w:val="0"/>
              <w:rPr>
                <w:rFonts w:ascii="Consolas" w:hAnsi="Consolas" w:cs="Consolas"/>
                <w:sz w:val="20"/>
                <w:szCs w:val="20"/>
              </w:rPr>
            </w:pPr>
            <w:r w:rsidRPr="001C3748">
              <w:rPr>
                <w:rFonts w:ascii="Consolas" w:hAnsi="Consolas" w:cs="Consolas"/>
                <w:bCs/>
                <w:color w:val="7F0055"/>
                <w:sz w:val="20"/>
                <w:szCs w:val="20"/>
              </w:rPr>
              <w:t>byte</w:t>
            </w:r>
            <w:r w:rsidRPr="001C3748">
              <w:rPr>
                <w:rFonts w:ascii="Consolas" w:hAnsi="Consolas" w:cs="Consolas"/>
                <w:color w:val="000000"/>
                <w:sz w:val="20"/>
                <w:szCs w:val="20"/>
              </w:rPr>
              <w:t>[] input = AsnIO.dosyadanOKU(</w:t>
            </w:r>
            <w:r w:rsidRPr="001C3748">
              <w:rPr>
                <w:rFonts w:ascii="Consolas" w:hAnsi="Consolas" w:cs="Consolas"/>
                <w:sz w:val="20"/>
                <w:szCs w:val="20"/>
              </w:rPr>
              <w:t>AYRIK_IMZA</w:t>
            </w:r>
            <w:r w:rsidRPr="001C3748">
              <w:rPr>
                <w:rFonts w:ascii="Consolas" w:hAnsi="Consolas" w:cs="Consolas"/>
                <w:color w:val="000000"/>
                <w:sz w:val="20"/>
                <w:szCs w:val="20"/>
              </w:rPr>
              <w:t>);</w:t>
            </w:r>
          </w:p>
          <w:p w14:paraId="45A15C0F" w14:textId="77777777" w:rsidR="00E205DA" w:rsidRPr="001C3748" w:rsidRDefault="00E205DA" w:rsidP="004E2A6B">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 xml:space="preserve">new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input</w:t>
            </w:r>
            <w:r w:rsidRPr="001C3748">
              <w:rPr>
                <w:rFonts w:ascii="Consolas" w:hAnsi="Consolas" w:cs="Consolas"/>
                <w:color w:val="000000"/>
                <w:sz w:val="20"/>
                <w:szCs w:val="20"/>
                <w:lang w:val="tr-TR"/>
              </w:rPr>
              <w:t>);</w:t>
            </w:r>
          </w:p>
          <w:p w14:paraId="5A559147" w14:textId="77777777" w:rsidR="00E205DA" w:rsidRPr="001C3748" w:rsidRDefault="00E205DA" w:rsidP="004E2A6B">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1FB33BDE" w14:textId="77777777" w:rsidR="00E205DA" w:rsidRPr="001C3748" w:rsidRDefault="00E205DA" w:rsidP="004E2A6B">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File</w:t>
            </w:r>
            <w:r w:rsidRPr="001C3748">
              <w:rPr>
                <w:rFonts w:ascii="Consolas" w:hAnsi="Consolas" w:cs="Consolas"/>
                <w:color w:val="000000"/>
                <w:sz w:val="20"/>
                <w:szCs w:val="20"/>
                <w:lang w:val="tr-TR"/>
              </w:rPr>
              <w:t xml:space="preserve"> file = </w:t>
            </w:r>
            <w:r w:rsidRPr="001C3748">
              <w:rPr>
                <w:rFonts w:ascii="Consolas" w:hAnsi="Consolas" w:cs="Consolas"/>
                <w:bCs/>
                <w:color w:val="7F0055"/>
                <w:sz w:val="20"/>
                <w:szCs w:val="20"/>
                <w:lang w:val="tr-TR"/>
              </w:rPr>
              <w:t xml:space="preserve">new </w:t>
            </w:r>
            <w:r w:rsidRPr="00343F8B">
              <w:rPr>
                <w:rFonts w:ascii="Consolas" w:hAnsi="Consolas" w:cs="Consolas"/>
                <w:bCs/>
                <w:color w:val="005032"/>
                <w:sz w:val="20"/>
                <w:szCs w:val="20"/>
                <w:lang w:val="tr-TR"/>
              </w:rPr>
              <w:t>File</w:t>
            </w:r>
            <w:r w:rsidRPr="001C3748">
              <w:rPr>
                <w:rFonts w:ascii="Consolas" w:hAnsi="Consolas" w:cs="Consolas"/>
                <w:color w:val="000000"/>
                <w:sz w:val="20"/>
                <w:szCs w:val="20"/>
                <w:lang w:val="tr-TR"/>
              </w:rPr>
              <w:t>(IMZALANAN_ICERIK);</w:t>
            </w:r>
          </w:p>
          <w:p w14:paraId="3A0C7CC7" w14:textId="3B92EEF1" w:rsidR="00E205DA" w:rsidRPr="001C3748" w:rsidRDefault="00E205DA" w:rsidP="004E2A6B">
            <w:pPr>
              <w:autoSpaceDE w:val="0"/>
              <w:autoSpaceDN w:val="0"/>
              <w:adjustRightInd w:val="0"/>
              <w:rPr>
                <w:rFonts w:ascii="Consolas" w:hAnsi="Consolas" w:cs="Consolas"/>
                <w:sz w:val="20"/>
                <w:szCs w:val="20"/>
                <w:lang w:val="tr-TR"/>
              </w:rPr>
            </w:pPr>
            <w:r w:rsidRPr="001C3748">
              <w:rPr>
                <w:rFonts w:ascii="Consolas" w:hAnsi="Consolas" w:cs="Consolas"/>
                <w:bCs/>
                <w:color w:val="323F70"/>
                <w:sz w:val="20"/>
                <w:szCs w:val="20"/>
                <w:lang w:val="tr-TR"/>
              </w:rPr>
              <w:t>ISignable</w:t>
            </w:r>
            <w:r w:rsidRPr="001C3748">
              <w:rPr>
                <w:rFonts w:ascii="Consolas" w:hAnsi="Consolas" w:cs="Consolas"/>
                <w:color w:val="000000"/>
                <w:sz w:val="20"/>
                <w:szCs w:val="20"/>
                <w:lang w:val="tr-TR"/>
              </w:rPr>
              <w:t xml:space="preserve"> signable = </w:t>
            </w:r>
            <w:r w:rsidRPr="001C3748">
              <w:rPr>
                <w:rFonts w:ascii="Consolas" w:hAnsi="Consolas" w:cs="Consolas"/>
                <w:bCs/>
                <w:color w:val="7F0055"/>
                <w:sz w:val="20"/>
                <w:szCs w:val="20"/>
                <w:lang w:val="tr-TR"/>
              </w:rPr>
              <w:t xml:space="preserve">new </w:t>
            </w:r>
            <w:r w:rsidRPr="00777E46">
              <w:rPr>
                <w:rFonts w:ascii="Consolas" w:hAnsi="Consolas" w:cs="Consolas"/>
                <w:bCs/>
                <w:color w:val="005032"/>
                <w:sz w:val="20"/>
                <w:szCs w:val="20"/>
                <w:lang w:val="tr-TR"/>
              </w:rPr>
              <w:t>S</w:t>
            </w:r>
            <w:r w:rsidRPr="001C3748">
              <w:rPr>
                <w:rFonts w:ascii="Consolas" w:hAnsi="Consolas" w:cs="Consolas"/>
                <w:bCs/>
                <w:color w:val="005032"/>
                <w:sz w:val="20"/>
                <w:szCs w:val="20"/>
                <w:lang w:val="tr-TR"/>
              </w:rPr>
              <w:t>ignableFile</w:t>
            </w:r>
            <w:r w:rsidRPr="001C3748">
              <w:rPr>
                <w:rFonts w:ascii="Consolas" w:hAnsi="Consolas" w:cs="Consolas"/>
                <w:color w:val="000000"/>
                <w:sz w:val="20"/>
                <w:szCs w:val="20"/>
                <w:lang w:val="tr-TR"/>
              </w:rPr>
              <w:t>(file,</w:t>
            </w:r>
            <w:r w:rsidR="00343F8B">
              <w:rPr>
                <w:rFonts w:ascii="Consolas" w:hAnsi="Consolas" w:cs="Consolas"/>
                <w:color w:val="000000"/>
                <w:sz w:val="20"/>
                <w:szCs w:val="20"/>
                <w:lang w:val="tr-TR"/>
              </w:rPr>
              <w:t xml:space="preserve"> </w:t>
            </w:r>
            <w:r w:rsidRPr="001C3748">
              <w:rPr>
                <w:rFonts w:ascii="Consolas" w:hAnsi="Consolas" w:cs="Consolas"/>
                <w:color w:val="000000"/>
                <w:sz w:val="20"/>
                <w:szCs w:val="20"/>
                <w:lang w:val="tr-TR"/>
              </w:rPr>
              <w:t>2048);</w:t>
            </w:r>
          </w:p>
          <w:p w14:paraId="0C1BC2ED" w14:textId="77777777" w:rsidR="00E205DA" w:rsidRPr="001C3748" w:rsidRDefault="00E205DA" w:rsidP="004E2A6B">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bs.attachExternalContent(signable);</w:t>
            </w:r>
          </w:p>
          <w:p w14:paraId="2011AF67" w14:textId="77777777" w:rsidR="00E205DA" w:rsidRPr="001C3748" w:rsidRDefault="00E205DA" w:rsidP="004E2A6B">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tc>
      </w:tr>
    </w:tbl>
    <w:p w14:paraId="144BE854" w14:textId="77777777" w:rsidR="002866FC" w:rsidRDefault="002866FC" w:rsidP="00E205DA">
      <w:pPr>
        <w:jc w:val="both"/>
        <w:rPr>
          <w:rFonts w:cs="Arial"/>
          <w:color w:val="FF0000"/>
        </w:rPr>
      </w:pPr>
    </w:p>
    <w:p w14:paraId="29C47598" w14:textId="77777777" w:rsidR="00E205DA" w:rsidRPr="003E6009" w:rsidRDefault="00E205DA" w:rsidP="00E205DA">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E205DA" w:rsidRPr="001C3748" w14:paraId="3816F322" w14:textId="77777777" w:rsidTr="00B10852">
        <w:tc>
          <w:tcPr>
            <w:tcW w:w="9546" w:type="dxa"/>
            <w:shd w:val="clear" w:color="auto" w:fill="F8F8F8"/>
          </w:tcPr>
          <w:p w14:paraId="70E00715" w14:textId="77777777" w:rsidR="00E205DA" w:rsidRPr="001C3748" w:rsidRDefault="00E205DA" w:rsidP="004E2A6B">
            <w:pPr>
              <w:autoSpaceDE w:val="0"/>
              <w:autoSpaceDN w:val="0"/>
              <w:adjustRightInd w:val="0"/>
              <w:rPr>
                <w:rFonts w:ascii="Consolas" w:hAnsi="Consolas" w:cs="Consolas"/>
                <w:sz w:val="20"/>
                <w:szCs w:val="20"/>
              </w:rPr>
            </w:pPr>
            <w:r w:rsidRPr="001C3748">
              <w:rPr>
                <w:rFonts w:ascii="Consolas" w:hAnsi="Consolas" w:cs="Consolas"/>
                <w:color w:val="0000FF"/>
                <w:sz w:val="20"/>
                <w:szCs w:val="20"/>
              </w:rPr>
              <w:t>byte</w:t>
            </w:r>
            <w:r w:rsidRPr="001C3748">
              <w:rPr>
                <w:rFonts w:ascii="Consolas" w:hAnsi="Consolas" w:cs="Consolas"/>
                <w:sz w:val="20"/>
                <w:szCs w:val="20"/>
              </w:rPr>
              <w:t xml:space="preserve">[] input = </w:t>
            </w:r>
            <w:r w:rsidRPr="001C3748">
              <w:rPr>
                <w:rFonts w:ascii="Consolas" w:hAnsi="Consolas" w:cs="Consolas"/>
                <w:color w:val="2B91AF"/>
                <w:sz w:val="20"/>
                <w:szCs w:val="20"/>
              </w:rPr>
              <w:t>AsnIO</w:t>
            </w:r>
            <w:r w:rsidRPr="001C3748">
              <w:rPr>
                <w:rFonts w:ascii="Consolas" w:hAnsi="Consolas" w:cs="Consolas"/>
                <w:sz w:val="20"/>
                <w:szCs w:val="20"/>
              </w:rPr>
              <w:t>.dosyadanOKU(AYRIK_IMZA);</w:t>
            </w:r>
          </w:p>
          <w:p w14:paraId="5D7C99AD" w14:textId="77777777" w:rsidR="00E205DA" w:rsidRPr="001C3748" w:rsidRDefault="00E205DA" w:rsidP="004E2A6B">
            <w:pPr>
              <w:autoSpaceDE w:val="0"/>
              <w:autoSpaceDN w:val="0"/>
              <w:adjustRightInd w:val="0"/>
              <w:rPr>
                <w:rFonts w:ascii="Consolas" w:hAnsi="Consolas" w:cs="Consolas"/>
                <w:sz w:val="20"/>
                <w:szCs w:val="20"/>
              </w:rPr>
            </w:pPr>
            <w:r w:rsidRPr="001C3748">
              <w:rPr>
                <w:rFonts w:ascii="Consolas" w:hAnsi="Consolas" w:cs="Consolas"/>
                <w:color w:val="2B91AF"/>
                <w:sz w:val="20"/>
                <w:szCs w:val="20"/>
              </w:rPr>
              <w:t>BaseSignedData</w:t>
            </w:r>
            <w:r w:rsidRPr="001C3748">
              <w:rPr>
                <w:rFonts w:ascii="Consolas" w:hAnsi="Consolas" w:cs="Consolas"/>
                <w:sz w:val="20"/>
                <w:szCs w:val="20"/>
              </w:rPr>
              <w:t xml:space="preserve"> bs = </w:t>
            </w:r>
            <w:r w:rsidRPr="001C3748">
              <w:rPr>
                <w:rFonts w:ascii="Consolas" w:hAnsi="Consolas" w:cs="Consolas"/>
                <w:color w:val="0000FF"/>
                <w:sz w:val="20"/>
                <w:szCs w:val="20"/>
              </w:rPr>
              <w:t xml:space="preserve">new </w:t>
            </w:r>
            <w:r w:rsidRPr="001C3748">
              <w:rPr>
                <w:rFonts w:ascii="Consolas" w:hAnsi="Consolas" w:cs="Consolas"/>
                <w:color w:val="2B91AF"/>
                <w:sz w:val="20"/>
                <w:szCs w:val="20"/>
              </w:rPr>
              <w:t>BaseSignedData</w:t>
            </w:r>
            <w:r w:rsidRPr="001C3748">
              <w:rPr>
                <w:rFonts w:ascii="Consolas" w:hAnsi="Consolas" w:cs="Consolas"/>
                <w:sz w:val="20"/>
                <w:szCs w:val="20"/>
              </w:rPr>
              <w:t>(input);</w:t>
            </w:r>
          </w:p>
          <w:p w14:paraId="1020752A" w14:textId="77777777" w:rsidR="00E205DA" w:rsidRPr="001C3748" w:rsidRDefault="00E205DA" w:rsidP="004E2A6B">
            <w:pPr>
              <w:autoSpaceDE w:val="0"/>
              <w:autoSpaceDN w:val="0"/>
              <w:adjustRightInd w:val="0"/>
              <w:rPr>
                <w:rFonts w:ascii="Consolas" w:hAnsi="Consolas" w:cs="Consolas"/>
                <w:sz w:val="20"/>
                <w:szCs w:val="20"/>
                <w:lang w:val="tr-TR"/>
              </w:rPr>
            </w:pPr>
          </w:p>
          <w:p w14:paraId="483B94A3" w14:textId="77777777" w:rsidR="00E205DA" w:rsidRPr="001C3748" w:rsidRDefault="00E205DA" w:rsidP="004E2A6B">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FileInfo</w:t>
            </w:r>
            <w:r w:rsidRPr="001C3748">
              <w:rPr>
                <w:rFonts w:ascii="Consolas" w:hAnsi="Consolas" w:cs="Consolas"/>
                <w:sz w:val="20"/>
                <w:szCs w:val="20"/>
                <w:lang w:val="tr-TR"/>
              </w:rPr>
              <w:t xml:space="preserve"> file = </w:t>
            </w:r>
            <w:r w:rsidRPr="001C3748">
              <w:rPr>
                <w:rFonts w:ascii="Consolas" w:hAnsi="Consolas" w:cs="Consolas"/>
                <w:color w:val="0000FF"/>
                <w:sz w:val="20"/>
                <w:szCs w:val="20"/>
                <w:lang w:val="tr-TR"/>
              </w:rPr>
              <w:t xml:space="preserve">new </w:t>
            </w:r>
            <w:r w:rsidRPr="00343F8B">
              <w:rPr>
                <w:rFonts w:ascii="Consolas" w:hAnsi="Consolas" w:cs="Consolas"/>
                <w:color w:val="2B91AF"/>
                <w:sz w:val="20"/>
                <w:szCs w:val="20"/>
                <w:lang w:val="tr-TR"/>
              </w:rPr>
              <w:t>F</w:t>
            </w:r>
            <w:r w:rsidRPr="001C3748">
              <w:rPr>
                <w:rFonts w:ascii="Consolas" w:hAnsi="Consolas" w:cs="Consolas"/>
                <w:color w:val="2B91AF"/>
                <w:sz w:val="20"/>
                <w:szCs w:val="20"/>
                <w:lang w:val="tr-TR"/>
              </w:rPr>
              <w:t>ileInfo</w:t>
            </w:r>
            <w:r w:rsidRPr="001C3748">
              <w:rPr>
                <w:rFonts w:ascii="Consolas" w:hAnsi="Consolas" w:cs="Consolas"/>
                <w:sz w:val="20"/>
                <w:szCs w:val="20"/>
                <w:lang w:val="tr-TR"/>
              </w:rPr>
              <w:t>(</w:t>
            </w:r>
            <w:r w:rsidRPr="001C3748">
              <w:rPr>
                <w:rFonts w:ascii="Consolas" w:hAnsi="Consolas" w:cs="Consolas"/>
                <w:color w:val="000000"/>
                <w:sz w:val="20"/>
                <w:szCs w:val="20"/>
                <w:lang w:val="tr-TR"/>
              </w:rPr>
              <w:t>IMZALANAN_ICERIK</w:t>
            </w:r>
            <w:r w:rsidRPr="001C3748">
              <w:rPr>
                <w:rFonts w:ascii="Consolas" w:hAnsi="Consolas" w:cs="Consolas"/>
                <w:sz w:val="20"/>
                <w:szCs w:val="20"/>
                <w:lang w:val="tr-TR"/>
              </w:rPr>
              <w:t>);</w:t>
            </w:r>
          </w:p>
          <w:p w14:paraId="30C21CE3" w14:textId="77777777" w:rsidR="00E205DA" w:rsidRPr="001C3748" w:rsidRDefault="00E205DA" w:rsidP="004E2A6B">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ISignable</w:t>
            </w:r>
            <w:r w:rsidRPr="001C3748">
              <w:rPr>
                <w:rFonts w:ascii="Consolas" w:hAnsi="Consolas" w:cs="Consolas"/>
                <w:sz w:val="20"/>
                <w:szCs w:val="20"/>
                <w:lang w:val="tr-TR"/>
              </w:rPr>
              <w:t xml:space="preserve"> signable = </w:t>
            </w:r>
            <w:r w:rsidRPr="001C3748">
              <w:rPr>
                <w:rFonts w:ascii="Consolas" w:hAnsi="Consolas" w:cs="Consolas"/>
                <w:color w:val="0000FF"/>
                <w:sz w:val="20"/>
                <w:szCs w:val="20"/>
                <w:lang w:val="tr-TR"/>
              </w:rPr>
              <w:t xml:space="preserve">new </w:t>
            </w:r>
            <w:r w:rsidRPr="00777E46">
              <w:rPr>
                <w:rFonts w:ascii="Consolas" w:hAnsi="Consolas" w:cs="Consolas"/>
                <w:color w:val="2B91AF"/>
                <w:sz w:val="20"/>
                <w:szCs w:val="20"/>
                <w:lang w:val="tr-TR"/>
              </w:rPr>
              <w:t>S</w:t>
            </w:r>
            <w:r w:rsidRPr="001C3748">
              <w:rPr>
                <w:rFonts w:ascii="Consolas" w:hAnsi="Consolas" w:cs="Consolas"/>
                <w:color w:val="2B91AF"/>
                <w:sz w:val="20"/>
                <w:szCs w:val="20"/>
                <w:lang w:val="tr-TR"/>
              </w:rPr>
              <w:t>ignableFile</w:t>
            </w:r>
            <w:r w:rsidRPr="001C3748">
              <w:rPr>
                <w:rFonts w:ascii="Consolas" w:hAnsi="Consolas" w:cs="Consolas"/>
                <w:sz w:val="20"/>
                <w:szCs w:val="20"/>
                <w:lang w:val="tr-TR"/>
              </w:rPr>
              <w:t>(file, 2048);</w:t>
            </w:r>
          </w:p>
          <w:p w14:paraId="21DB0AFB" w14:textId="77777777" w:rsidR="00E205DA" w:rsidRPr="001C3748" w:rsidRDefault="00E205DA" w:rsidP="004E2A6B">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bs.</w:t>
            </w:r>
            <w:r w:rsidRPr="001C3748">
              <w:rPr>
                <w:rFonts w:ascii="Consolas" w:hAnsi="Consolas" w:cs="Consolas"/>
                <w:color w:val="000000"/>
                <w:sz w:val="20"/>
                <w:szCs w:val="20"/>
                <w:lang w:val="tr-TR"/>
              </w:rPr>
              <w:t xml:space="preserve"> attachExternalContent</w:t>
            </w:r>
            <w:r w:rsidRPr="001C3748">
              <w:rPr>
                <w:rFonts w:ascii="Consolas" w:hAnsi="Consolas" w:cs="Consolas"/>
                <w:sz w:val="20"/>
                <w:szCs w:val="20"/>
                <w:lang w:val="tr-TR"/>
              </w:rPr>
              <w:t>(signable);</w:t>
            </w:r>
          </w:p>
          <w:p w14:paraId="6B4102D7" w14:textId="77777777" w:rsidR="00E205DA" w:rsidRPr="001C3748" w:rsidRDefault="00E205DA" w:rsidP="004E2A6B">
            <w:pPr>
              <w:autoSpaceDE w:val="0"/>
              <w:autoSpaceDN w:val="0"/>
              <w:adjustRightInd w:val="0"/>
              <w:rPr>
                <w:sz w:val="20"/>
                <w:szCs w:val="20"/>
              </w:rPr>
            </w:pPr>
          </w:p>
        </w:tc>
      </w:tr>
    </w:tbl>
    <w:p w14:paraId="5D070D59" w14:textId="24EC6E67" w:rsidR="00AA1075" w:rsidRDefault="00AA1075" w:rsidP="00E205DA">
      <w:pPr>
        <w:jc w:val="both"/>
        <w:rPr>
          <w:rFonts w:cs="Arial"/>
          <w:color w:val="FF0000"/>
        </w:rPr>
      </w:pPr>
    </w:p>
    <w:p w14:paraId="47DEF528" w14:textId="77777777" w:rsidR="00B334C3" w:rsidRDefault="00B334C3" w:rsidP="00B334C3">
      <w:pPr>
        <w:pStyle w:val="Heading2"/>
      </w:pPr>
      <w:bookmarkStart w:id="514" w:name="_Toc323036331"/>
      <w:bookmarkStart w:id="515" w:name="_Toc86130355"/>
      <w:r>
        <w:t>Sertifika Doğrulama</w:t>
      </w:r>
      <w:bookmarkEnd w:id="514"/>
      <w:bookmarkEnd w:id="515"/>
    </w:p>
    <w:p w14:paraId="4F6FCBA8" w14:textId="4D034D2A" w:rsidR="00B334C3" w:rsidRDefault="00B334C3" w:rsidP="00B334C3">
      <w:pPr>
        <w:pStyle w:val="BodyText"/>
        <w:rPr>
          <w:sz w:val="22"/>
          <w:szCs w:val="22"/>
        </w:rPr>
      </w:pPr>
      <w:r w:rsidRPr="008D60C1">
        <w:rPr>
          <w:sz w:val="22"/>
          <w:szCs w:val="22"/>
        </w:rPr>
        <w:t>İmza atarken ve imza doğrulama sırasında</w:t>
      </w:r>
      <w:r w:rsidR="009167A8">
        <w:rPr>
          <w:sz w:val="22"/>
          <w:szCs w:val="22"/>
        </w:rPr>
        <w:t>,</w:t>
      </w:r>
      <w:r w:rsidRPr="008D60C1">
        <w:rPr>
          <w:sz w:val="22"/>
          <w:szCs w:val="22"/>
        </w:rPr>
        <w:t xml:space="preserve"> </w:t>
      </w:r>
      <w:r w:rsidR="00BA155E" w:rsidRPr="008D60C1">
        <w:rPr>
          <w:sz w:val="22"/>
          <w:szCs w:val="22"/>
        </w:rPr>
        <w:t>CMS Signature</w:t>
      </w:r>
      <w:r w:rsidRPr="008D60C1">
        <w:rPr>
          <w:sz w:val="22"/>
          <w:szCs w:val="22"/>
        </w:rPr>
        <w:t xml:space="preserve"> kütüphanesi imzacıların sertifikalarını doğrular.</w:t>
      </w:r>
      <w:r>
        <w:rPr>
          <w:sz w:val="22"/>
          <w:szCs w:val="22"/>
        </w:rPr>
        <w:t xml:space="preserve"> Sertifika doğrulama işleminin detayları için </w:t>
      </w:r>
      <w:hyperlink w:anchor="_SERTİFİKA_DOĞRULAMA" w:history="1">
        <w:r w:rsidRPr="00600D7E">
          <w:rPr>
            <w:rStyle w:val="Hyperlink"/>
            <w:sz w:val="22"/>
            <w:szCs w:val="22"/>
          </w:rPr>
          <w:t>Sertifika Doğrulama</w:t>
        </w:r>
      </w:hyperlink>
      <w:r w:rsidR="00956DEB">
        <w:rPr>
          <w:sz w:val="22"/>
          <w:szCs w:val="22"/>
        </w:rPr>
        <w:t xml:space="preserve"> bölümüne</w:t>
      </w:r>
      <w:r>
        <w:rPr>
          <w:sz w:val="22"/>
          <w:szCs w:val="22"/>
        </w:rPr>
        <w:t xml:space="preserve"> </w:t>
      </w:r>
      <w:r w:rsidR="00956DEB">
        <w:rPr>
          <w:sz w:val="22"/>
          <w:szCs w:val="22"/>
        </w:rPr>
        <w:t>bakılabilir.</w:t>
      </w:r>
      <w:r w:rsidR="009167A8">
        <w:rPr>
          <w:sz w:val="22"/>
          <w:szCs w:val="22"/>
        </w:rPr>
        <w:t xml:space="preserve"> </w:t>
      </w:r>
      <w:r>
        <w:rPr>
          <w:sz w:val="22"/>
          <w:szCs w:val="22"/>
        </w:rPr>
        <w:t>Bu d</w:t>
      </w:r>
      <w:r w:rsidR="00E27B00">
        <w:rPr>
          <w:sz w:val="22"/>
          <w:szCs w:val="22"/>
        </w:rPr>
        <w:t>o</w:t>
      </w:r>
      <w:r>
        <w:rPr>
          <w:sz w:val="22"/>
          <w:szCs w:val="22"/>
        </w:rPr>
        <w:t>kümanda ayrıntılı bir şekilde açıklanan ve s</w:t>
      </w:r>
      <w:r w:rsidRPr="008D60C1">
        <w:rPr>
          <w:sz w:val="22"/>
          <w:szCs w:val="22"/>
        </w:rPr>
        <w:t>ertifikaların doğrulama işlemleri</w:t>
      </w:r>
      <w:r>
        <w:rPr>
          <w:sz w:val="22"/>
          <w:szCs w:val="22"/>
        </w:rPr>
        <w:t>nin nasıl yapılacağını belirten</w:t>
      </w:r>
      <w:r w:rsidR="009167A8">
        <w:rPr>
          <w:sz w:val="22"/>
          <w:szCs w:val="22"/>
        </w:rPr>
        <w:t xml:space="preserve"> </w:t>
      </w:r>
      <w:r>
        <w:rPr>
          <w:sz w:val="22"/>
          <w:szCs w:val="22"/>
        </w:rPr>
        <w:t>sertifika doğrulama politika</w:t>
      </w:r>
      <w:r w:rsidR="008250BF">
        <w:rPr>
          <w:sz w:val="22"/>
          <w:szCs w:val="22"/>
        </w:rPr>
        <w:t xml:space="preserve"> dosyası</w:t>
      </w:r>
      <w:r w:rsidR="009167A8">
        <w:rPr>
          <w:sz w:val="22"/>
          <w:szCs w:val="22"/>
        </w:rPr>
        <w:t>,</w:t>
      </w:r>
      <w:r w:rsidR="001D4BE9">
        <w:rPr>
          <w:sz w:val="22"/>
          <w:szCs w:val="22"/>
        </w:rPr>
        <w:t xml:space="preserve"> </w:t>
      </w:r>
      <w:r w:rsidRPr="000A6629">
        <w:rPr>
          <w:rFonts w:cs="Arial"/>
          <w:iCs/>
          <w:sz w:val="22"/>
          <w:szCs w:val="22"/>
        </w:rPr>
        <w:t>EParameters.P</w:t>
      </w:r>
      <w:r w:rsidR="00BA155E" w:rsidRPr="000A6629">
        <w:rPr>
          <w:rFonts w:cs="Arial"/>
          <w:iCs/>
          <w:sz w:val="22"/>
          <w:szCs w:val="22"/>
        </w:rPr>
        <w:t xml:space="preserve"> </w:t>
      </w:r>
      <w:r w:rsidRPr="000A6629">
        <w:rPr>
          <w:rFonts w:cs="Arial"/>
          <w:iCs/>
          <w:sz w:val="22"/>
          <w:szCs w:val="22"/>
        </w:rPr>
        <w:t>CERT</w:t>
      </w:r>
      <w:r w:rsidR="00BA155E" w:rsidRPr="000A6629">
        <w:rPr>
          <w:rFonts w:cs="Arial"/>
          <w:iCs/>
          <w:sz w:val="22"/>
          <w:szCs w:val="22"/>
        </w:rPr>
        <w:t>_</w:t>
      </w:r>
      <w:r w:rsidRPr="000A6629">
        <w:rPr>
          <w:rFonts w:cs="Arial"/>
          <w:iCs/>
          <w:sz w:val="22"/>
          <w:szCs w:val="22"/>
        </w:rPr>
        <w:t>VALIDATION_POLICY</w:t>
      </w:r>
      <w:r w:rsidRPr="008D60C1">
        <w:rPr>
          <w:sz w:val="22"/>
          <w:szCs w:val="22"/>
        </w:rPr>
        <w:t xml:space="preserve"> parametresi ile </w:t>
      </w:r>
      <w:r w:rsidRPr="00BA155E">
        <w:rPr>
          <w:i/>
          <w:sz w:val="22"/>
          <w:szCs w:val="22"/>
        </w:rPr>
        <w:t>ValidationPolicy</w:t>
      </w:r>
      <w:r w:rsidRPr="008D60C1">
        <w:rPr>
          <w:sz w:val="22"/>
          <w:szCs w:val="22"/>
        </w:rPr>
        <w:t xml:space="preserve"> nesnesi tipinde verilir.</w:t>
      </w:r>
    </w:p>
    <w:p w14:paraId="36A79623" w14:textId="77777777" w:rsidR="00AA1075" w:rsidRDefault="00AA1075" w:rsidP="00B334C3">
      <w:pPr>
        <w:pStyle w:val="BodyText"/>
        <w:rPr>
          <w:sz w:val="22"/>
          <w:szCs w:val="22"/>
        </w:rPr>
      </w:pPr>
    </w:p>
    <w:p w14:paraId="0EE4DADA" w14:textId="77777777" w:rsidR="00B334C3" w:rsidRDefault="00B334C3" w:rsidP="00D07E31">
      <w:pPr>
        <w:pStyle w:val="Heading3"/>
      </w:pPr>
      <w:bookmarkStart w:id="516" w:name="_Toc323036332"/>
      <w:bookmarkStart w:id="517" w:name="_Toc86130356"/>
      <w:r>
        <w:t>İmzacıların Alınması</w:t>
      </w:r>
      <w:bookmarkEnd w:id="516"/>
      <w:bookmarkEnd w:id="517"/>
    </w:p>
    <w:p w14:paraId="7CACA978" w14:textId="4D58B730" w:rsidR="00B334C3" w:rsidRDefault="00B334C3" w:rsidP="00B334C3">
      <w:pPr>
        <w:pStyle w:val="BodyText"/>
        <w:rPr>
          <w:sz w:val="22"/>
          <w:szCs w:val="22"/>
        </w:rPr>
      </w:pPr>
      <w:r w:rsidRPr="00C361B3">
        <w:rPr>
          <w:sz w:val="22"/>
          <w:szCs w:val="22"/>
        </w:rPr>
        <w:t>İmza yapısı</w:t>
      </w:r>
      <w:r w:rsidR="00CB1936">
        <w:rPr>
          <w:sz w:val="22"/>
          <w:szCs w:val="22"/>
        </w:rPr>
        <w:t>,</w:t>
      </w:r>
      <w:r w:rsidRPr="00C361B3">
        <w:rPr>
          <w:sz w:val="22"/>
          <w:szCs w:val="22"/>
        </w:rPr>
        <w:t xml:space="preserve"> </w:t>
      </w:r>
      <w:r w:rsidRPr="00167E5D">
        <w:rPr>
          <w:rFonts w:ascii="Courier New" w:hAnsi="Courier New" w:cs="Courier New"/>
          <w:i/>
          <w:sz w:val="22"/>
          <w:szCs w:val="22"/>
        </w:rPr>
        <w:t>BaseSignedData</w:t>
      </w:r>
      <w:r w:rsidRPr="00C361B3">
        <w:rPr>
          <w:sz w:val="22"/>
          <w:szCs w:val="22"/>
        </w:rPr>
        <w:t xml:space="preserve"> sınıfı tarafından işlenmektedir.  Bu yapıda seri ve paralel imzacılar</w:t>
      </w:r>
      <w:r w:rsidR="007476F7">
        <w:rPr>
          <w:sz w:val="22"/>
          <w:szCs w:val="22"/>
        </w:rPr>
        <w:t>,</w:t>
      </w:r>
      <w:r w:rsidRPr="00C361B3">
        <w:rPr>
          <w:sz w:val="22"/>
          <w:szCs w:val="22"/>
        </w:rPr>
        <w:t xml:space="preserve"> bir ağaç yapısında bulunmaktadırlar. </w:t>
      </w:r>
      <w:r w:rsidRPr="00167E5D">
        <w:rPr>
          <w:rFonts w:ascii="Courier New" w:hAnsi="Courier New" w:cs="Courier New"/>
          <w:i/>
          <w:sz w:val="22"/>
          <w:szCs w:val="22"/>
        </w:rPr>
        <w:t>BaseSignedData</w:t>
      </w:r>
      <w:r w:rsidRPr="00C361B3">
        <w:rPr>
          <w:sz w:val="22"/>
          <w:szCs w:val="22"/>
        </w:rPr>
        <w:t xml:space="preserve"> sınıfının </w:t>
      </w:r>
      <w:r w:rsidRPr="00396F4B">
        <w:rPr>
          <w:rFonts w:cs="Arial"/>
          <w:i/>
          <w:sz w:val="22"/>
          <w:szCs w:val="22"/>
        </w:rPr>
        <w:t>getSignerList()</w:t>
      </w:r>
      <w:r w:rsidRPr="00C361B3">
        <w:rPr>
          <w:sz w:val="22"/>
          <w:szCs w:val="22"/>
        </w:rPr>
        <w:t xml:space="preserve"> fonksiyonu ile birinci seviye imzacılar alınmaktadır. </w:t>
      </w:r>
      <w:r w:rsidR="006750B5" w:rsidRPr="00C361B3">
        <w:rPr>
          <w:sz w:val="22"/>
          <w:szCs w:val="22"/>
        </w:rPr>
        <w:t>Sadece paralel</w:t>
      </w:r>
      <w:r w:rsidRPr="00C361B3">
        <w:rPr>
          <w:sz w:val="22"/>
          <w:szCs w:val="22"/>
        </w:rPr>
        <w:t xml:space="preserve"> imza </w:t>
      </w:r>
      <w:r w:rsidR="006750B5" w:rsidRPr="00C361B3">
        <w:rPr>
          <w:sz w:val="22"/>
          <w:szCs w:val="22"/>
        </w:rPr>
        <w:t xml:space="preserve">atılmışsa </w:t>
      </w:r>
      <w:r w:rsidR="006750B5" w:rsidRPr="00396F4B">
        <w:rPr>
          <w:rFonts w:cs="Arial"/>
          <w:i/>
          <w:sz w:val="22"/>
          <w:szCs w:val="22"/>
        </w:rPr>
        <w:t>getSignerList</w:t>
      </w:r>
      <w:r w:rsidRPr="00396F4B">
        <w:rPr>
          <w:rFonts w:cs="Arial"/>
          <w:i/>
          <w:sz w:val="22"/>
          <w:szCs w:val="22"/>
        </w:rPr>
        <w:t>()</w:t>
      </w:r>
      <w:r w:rsidRPr="00C361B3">
        <w:rPr>
          <w:sz w:val="22"/>
          <w:szCs w:val="22"/>
        </w:rPr>
        <w:t xml:space="preserve"> fonksiyonu ile bütün imzacılar alınmış olur. Seri imzacıları almak için ise seri imzacıları alınmak istenen imzacının </w:t>
      </w:r>
      <w:r w:rsidRPr="00396F4B">
        <w:rPr>
          <w:rFonts w:cs="Arial"/>
          <w:i/>
          <w:sz w:val="22"/>
          <w:szCs w:val="22"/>
        </w:rPr>
        <w:t>getCounterSigners()</w:t>
      </w:r>
      <w:r w:rsidRPr="00C361B3">
        <w:rPr>
          <w:sz w:val="22"/>
          <w:szCs w:val="22"/>
        </w:rPr>
        <w:t xml:space="preserve"> fonksiyonu çağrılmalıdır. Eğer imza seviyeleri önemli değilse </w:t>
      </w:r>
      <w:r w:rsidRPr="00167E5D">
        <w:rPr>
          <w:rFonts w:ascii="Courier New" w:hAnsi="Courier New" w:cs="Courier New"/>
          <w:i/>
          <w:sz w:val="22"/>
          <w:szCs w:val="22"/>
        </w:rPr>
        <w:t>BaseSignedData</w:t>
      </w:r>
      <w:r w:rsidRPr="00C361B3">
        <w:rPr>
          <w:sz w:val="22"/>
          <w:szCs w:val="22"/>
        </w:rPr>
        <w:t xml:space="preserve"> sınıfının </w:t>
      </w:r>
      <w:r w:rsidRPr="00396F4B">
        <w:rPr>
          <w:rFonts w:cs="Arial"/>
          <w:i/>
          <w:sz w:val="22"/>
          <w:szCs w:val="22"/>
        </w:rPr>
        <w:t>getAllSignerList()</w:t>
      </w:r>
      <w:r w:rsidRPr="00C361B3">
        <w:rPr>
          <w:sz w:val="22"/>
          <w:szCs w:val="22"/>
        </w:rPr>
        <w:t xml:space="preserve"> fonksiyonu kullanılarak bütün imzacılar alınabilir. Daha ayrıntılı bilgi için örnek kodlar içinde yer alan </w:t>
      </w:r>
      <w:r w:rsidRPr="00167E5D">
        <w:rPr>
          <w:rFonts w:ascii="Courier New" w:hAnsi="Courier New" w:cs="Courier New"/>
          <w:i/>
          <w:sz w:val="22"/>
          <w:szCs w:val="22"/>
        </w:rPr>
        <w:t xml:space="preserve">SignersInJTree </w:t>
      </w:r>
      <w:r w:rsidRPr="00C361B3">
        <w:rPr>
          <w:sz w:val="22"/>
          <w:szCs w:val="22"/>
        </w:rPr>
        <w:t>sınıfını inceleyebilirsiniz.</w:t>
      </w:r>
    </w:p>
    <w:p w14:paraId="5F788095" w14:textId="77777777" w:rsidR="00510F51" w:rsidRDefault="00510F51" w:rsidP="00B334C3">
      <w:pPr>
        <w:pStyle w:val="BodyText"/>
        <w:rPr>
          <w:sz w:val="22"/>
          <w:szCs w:val="22"/>
        </w:rPr>
      </w:pPr>
    </w:p>
    <w:p w14:paraId="48258788" w14:textId="77777777" w:rsidR="006750B5" w:rsidRPr="00C361B3" w:rsidRDefault="006750B5" w:rsidP="00B334C3">
      <w:pPr>
        <w:pStyle w:val="BodyText"/>
        <w:rPr>
          <w:sz w:val="22"/>
          <w:szCs w:val="22"/>
        </w:rPr>
      </w:pPr>
    </w:p>
    <w:p w14:paraId="06EE5D5A" w14:textId="56A98A4D" w:rsidR="00B334C3" w:rsidRPr="00183F2B" w:rsidRDefault="00B334C3" w:rsidP="00B334C3">
      <w:pPr>
        <w:pStyle w:val="BodyText"/>
        <w:rPr>
          <w:sz w:val="22"/>
          <w:szCs w:val="22"/>
        </w:rPr>
      </w:pPr>
      <w:r w:rsidRPr="00C361B3">
        <w:rPr>
          <w:sz w:val="22"/>
          <w:szCs w:val="22"/>
        </w:rPr>
        <w:lastRenderedPageBreak/>
        <w:t>İmza işlemlerinde</w:t>
      </w:r>
      <w:r w:rsidR="00CB1936">
        <w:rPr>
          <w:sz w:val="22"/>
          <w:szCs w:val="22"/>
        </w:rPr>
        <w:t>,</w:t>
      </w:r>
      <w:r w:rsidRPr="00C361B3">
        <w:rPr>
          <w:sz w:val="22"/>
          <w:szCs w:val="22"/>
        </w:rPr>
        <w:t xml:space="preserve"> imza atan kişiyi tanımlama işlemi kişinin serti</w:t>
      </w:r>
      <w:r>
        <w:rPr>
          <w:sz w:val="22"/>
          <w:szCs w:val="22"/>
        </w:rPr>
        <w:t>fikası üzerinden yapılmaktadır.</w:t>
      </w:r>
      <w:r w:rsidRPr="00C361B3">
        <w:rPr>
          <w:sz w:val="22"/>
          <w:szCs w:val="22"/>
        </w:rPr>
        <w:t xml:space="preserve"> Yalnız genel davranış olarak sertifika</w:t>
      </w:r>
      <w:r w:rsidR="001679A4">
        <w:rPr>
          <w:sz w:val="22"/>
          <w:szCs w:val="22"/>
        </w:rPr>
        <w:t>,</w:t>
      </w:r>
      <w:r w:rsidRPr="00C361B3">
        <w:rPr>
          <w:sz w:val="22"/>
          <w:szCs w:val="22"/>
        </w:rPr>
        <w:t xml:space="preserve"> imza yapısına konur</w:t>
      </w:r>
      <w:r w:rsidRPr="00BE3E2B">
        <w:rPr>
          <w:sz w:val="22"/>
          <w:szCs w:val="22"/>
        </w:rPr>
        <w:t xml:space="preserve">. </w:t>
      </w:r>
      <w:r w:rsidR="00871C95" w:rsidRPr="00BE3E2B">
        <w:rPr>
          <w:rFonts w:cs="Arial"/>
          <w:sz w:val="22"/>
          <w:szCs w:val="22"/>
        </w:rPr>
        <w:t>MA3 API</w:t>
      </w:r>
      <w:r w:rsidR="00871C95">
        <w:rPr>
          <w:rFonts w:cs="Arial"/>
        </w:rPr>
        <w:t xml:space="preserve"> </w:t>
      </w:r>
      <w:r w:rsidRPr="00C361B3">
        <w:rPr>
          <w:sz w:val="22"/>
          <w:szCs w:val="22"/>
        </w:rPr>
        <w:t>kütüphanesinde de sertifika imza yapısına eklenmektedir. Sertifikadan, kişinin ismi ve Türkiye için T</w:t>
      </w:r>
      <w:r w:rsidR="00461C57">
        <w:rPr>
          <w:sz w:val="22"/>
          <w:szCs w:val="22"/>
        </w:rPr>
        <w:t>.</w:t>
      </w:r>
      <w:r w:rsidRPr="00C361B3">
        <w:rPr>
          <w:sz w:val="22"/>
          <w:szCs w:val="22"/>
        </w:rPr>
        <w:t>C. kimlik numarası alınabilir.</w:t>
      </w:r>
    </w:p>
    <w:p w14:paraId="42386B11" w14:textId="77777777" w:rsidR="000B6A9A" w:rsidRDefault="000B6A9A" w:rsidP="00B334C3">
      <w:pPr>
        <w:pStyle w:val="BodyText"/>
        <w:rPr>
          <w:b/>
          <w:sz w:val="22"/>
          <w:szCs w:val="22"/>
        </w:rPr>
      </w:pPr>
    </w:p>
    <w:p w14:paraId="280501F3" w14:textId="18C7C0B4"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08B99DED" w14:textId="77777777" w:rsidTr="00AD0A2C">
        <w:trPr>
          <w:trHeight w:val="3176"/>
        </w:trPr>
        <w:tc>
          <w:tcPr>
            <w:tcW w:w="9546" w:type="dxa"/>
            <w:shd w:val="clear" w:color="auto" w:fill="F8F8F8"/>
          </w:tcPr>
          <w:p w14:paraId="6328802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bsd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(signedData);</w:t>
            </w:r>
          </w:p>
          <w:p w14:paraId="23C911FA"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ECertificate</w:t>
            </w:r>
            <w:r w:rsidRPr="001C3748">
              <w:rPr>
                <w:rFonts w:ascii="Consolas" w:hAnsi="Consolas" w:cs="Consolas"/>
                <w:color w:val="000000"/>
                <w:sz w:val="20"/>
                <w:szCs w:val="20"/>
                <w:lang w:val="tr-TR"/>
              </w:rPr>
              <w:t xml:space="preserve"> cert = bsd.getSignerList().get(0).getSignerCertificate();</w:t>
            </w:r>
          </w:p>
          <w:p w14:paraId="73C36FA5" w14:textId="77777777" w:rsidR="00B334C3" w:rsidRPr="001C3748" w:rsidRDefault="00B334C3" w:rsidP="00D0262E">
            <w:pPr>
              <w:autoSpaceDE w:val="0"/>
              <w:autoSpaceDN w:val="0"/>
              <w:adjustRightInd w:val="0"/>
              <w:rPr>
                <w:rFonts w:ascii="Consolas" w:hAnsi="Consolas" w:cs="Consolas"/>
                <w:sz w:val="20"/>
                <w:szCs w:val="20"/>
                <w:lang w:val="tr-TR"/>
              </w:rPr>
            </w:pPr>
          </w:p>
          <w:p w14:paraId="0EBFA217" w14:textId="63263D6F"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if</w:t>
            </w:r>
            <w:r w:rsidRPr="001C3748">
              <w:rPr>
                <w:rFonts w:ascii="Consolas" w:hAnsi="Consolas" w:cs="Consolas"/>
                <w:color w:val="000000"/>
                <w:sz w:val="20"/>
                <w:szCs w:val="20"/>
                <w:lang w:val="tr-TR"/>
              </w:rPr>
              <w:t xml:space="preserve">(cert == </w:t>
            </w:r>
            <w:r w:rsidRPr="001C3748">
              <w:rPr>
                <w:rFonts w:ascii="Consolas" w:hAnsi="Consolas" w:cs="Consolas"/>
                <w:bCs/>
                <w:color w:val="7F0055"/>
                <w:sz w:val="20"/>
                <w:szCs w:val="20"/>
                <w:lang w:val="tr-TR"/>
              </w:rPr>
              <w:t>null</w:t>
            </w:r>
            <w:r w:rsidRPr="001C3748">
              <w:rPr>
                <w:rFonts w:ascii="Consolas" w:hAnsi="Consolas" w:cs="Consolas"/>
                <w:color w:val="000000"/>
                <w:sz w:val="20"/>
                <w:szCs w:val="20"/>
                <w:lang w:val="tr-TR"/>
              </w:rPr>
              <w:t>){</w:t>
            </w:r>
          </w:p>
          <w:p w14:paraId="68BA01DA" w14:textId="6B377F6D"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w:t>
            </w:r>
            <w:r w:rsidRPr="001C3748">
              <w:rPr>
                <w:rFonts w:ascii="Consolas" w:hAnsi="Consolas" w:cs="Consolas"/>
                <w:color w:val="2A00FF"/>
                <w:sz w:val="20"/>
                <w:szCs w:val="20"/>
                <w:lang w:val="tr-TR"/>
              </w:rPr>
              <w:t>"</w:t>
            </w:r>
            <w:r w:rsidR="002B4A2F">
              <w:rPr>
                <w:rFonts w:ascii="Consolas" w:hAnsi="Consolas" w:cs="Consolas"/>
                <w:color w:val="2A00FF"/>
                <w:sz w:val="20"/>
                <w:szCs w:val="20"/>
                <w:lang w:val="tr-TR"/>
              </w:rPr>
              <w:t>I</w:t>
            </w:r>
            <w:r w:rsidRPr="001C3748">
              <w:rPr>
                <w:rFonts w:ascii="Consolas" w:hAnsi="Consolas" w:cs="Consolas"/>
                <w:color w:val="2A00FF"/>
                <w:sz w:val="20"/>
                <w:szCs w:val="20"/>
                <w:lang w:val="tr-TR"/>
              </w:rPr>
              <w:t>mzaci bilgisi yok</w:t>
            </w:r>
            <w:r w:rsidR="00CB1936">
              <w:rPr>
                <w:rFonts w:ascii="Consolas" w:hAnsi="Consolas" w:cs="Consolas"/>
                <w:color w:val="2A00FF"/>
                <w:sz w:val="20"/>
                <w:szCs w:val="20"/>
                <w:lang w:val="tr-TR"/>
              </w:rPr>
              <w:t>.</w:t>
            </w:r>
            <w:r w:rsidRPr="001C3748">
              <w:rPr>
                <w:rFonts w:ascii="Consolas" w:hAnsi="Consolas" w:cs="Consolas"/>
                <w:color w:val="2A00FF"/>
                <w:sz w:val="20"/>
                <w:szCs w:val="20"/>
                <w:lang w:val="tr-TR"/>
              </w:rPr>
              <w:t>"</w:t>
            </w:r>
            <w:r w:rsidRPr="001C3748">
              <w:rPr>
                <w:rFonts w:ascii="Consolas" w:hAnsi="Consolas" w:cs="Consolas"/>
                <w:color w:val="000000"/>
                <w:sz w:val="20"/>
                <w:szCs w:val="20"/>
                <w:lang w:val="tr-TR"/>
              </w:rPr>
              <w:t>);</w:t>
            </w:r>
          </w:p>
          <w:p w14:paraId="42E5FC8F"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 xml:space="preserve">} </w:t>
            </w:r>
            <w:r w:rsidRPr="001C3748">
              <w:rPr>
                <w:rFonts w:ascii="Consolas" w:hAnsi="Consolas" w:cs="Consolas"/>
                <w:bCs/>
                <w:color w:val="7F0055"/>
                <w:sz w:val="20"/>
                <w:szCs w:val="20"/>
                <w:lang w:val="tr-TR"/>
              </w:rPr>
              <w:t>else</w:t>
            </w:r>
            <w:r w:rsidRPr="001C3748">
              <w:rPr>
                <w:rFonts w:ascii="Consolas" w:hAnsi="Consolas" w:cs="Consolas"/>
                <w:color w:val="000000"/>
                <w:sz w:val="20"/>
                <w:szCs w:val="20"/>
                <w:lang w:val="tr-TR"/>
              </w:rPr>
              <w:t xml:space="preserve"> {</w:t>
            </w:r>
          </w:p>
          <w:p w14:paraId="0C16D72A" w14:textId="77777777" w:rsidR="00B334C3" w:rsidRPr="001C3748" w:rsidRDefault="00B334C3" w:rsidP="00D0262E">
            <w:pPr>
              <w:autoSpaceDE w:val="0"/>
              <w:autoSpaceDN w:val="0"/>
              <w:adjustRightInd w:val="0"/>
              <w:rPr>
                <w:rFonts w:ascii="Consolas" w:hAnsi="Consolas" w:cs="Consolas"/>
                <w:color w:val="000000"/>
                <w:sz w:val="20"/>
                <w:szCs w:val="20"/>
                <w:lang w:val="tr-TR"/>
              </w:rPr>
            </w:pPr>
          </w:p>
          <w:p w14:paraId="6349183C" w14:textId="34070D6A"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color w:val="000000"/>
                <w:sz w:val="20"/>
                <w:szCs w:val="20"/>
                <w:lang w:val="tr-TR"/>
              </w:rPr>
              <w:tab/>
            </w: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w:t>
            </w:r>
            <w:r w:rsidRPr="001C3748">
              <w:rPr>
                <w:rFonts w:ascii="Consolas" w:hAnsi="Consolas" w:cs="Consolas"/>
                <w:color w:val="2A00FF"/>
                <w:sz w:val="20"/>
                <w:szCs w:val="20"/>
                <w:lang w:val="tr-TR"/>
              </w:rPr>
              <w:t>"</w:t>
            </w:r>
            <w:r w:rsidR="002B4A2F">
              <w:rPr>
                <w:rFonts w:ascii="Consolas" w:hAnsi="Consolas" w:cs="Consolas"/>
                <w:color w:val="2A00FF"/>
                <w:sz w:val="20"/>
                <w:szCs w:val="20"/>
                <w:lang w:val="tr-TR"/>
              </w:rPr>
              <w:t>I</w:t>
            </w:r>
            <w:r w:rsidRPr="001C3748">
              <w:rPr>
                <w:rFonts w:ascii="Consolas" w:hAnsi="Consolas" w:cs="Consolas"/>
                <w:color w:val="2A00FF"/>
                <w:sz w:val="20"/>
                <w:szCs w:val="20"/>
                <w:lang w:val="tr-TR"/>
              </w:rPr>
              <w:t>sim &amp; Soyisim: "</w:t>
            </w:r>
            <w:r w:rsidRPr="001C3748">
              <w:rPr>
                <w:rFonts w:ascii="Consolas" w:hAnsi="Consolas" w:cs="Consolas"/>
                <w:color w:val="000000"/>
                <w:sz w:val="20"/>
                <w:szCs w:val="20"/>
                <w:lang w:val="tr-TR"/>
              </w:rPr>
              <w:t xml:space="preserve"> + </w:t>
            </w:r>
          </w:p>
          <w:p w14:paraId="0633958F"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 xml:space="preserve">                          cert.getSubject().getCommonNameAttribute());</w:t>
            </w:r>
          </w:p>
          <w:p w14:paraId="1010BB72" w14:textId="77777777" w:rsidR="000B6A9A"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color w:val="000000"/>
                <w:sz w:val="20"/>
                <w:szCs w:val="20"/>
                <w:lang w:val="tr-TR"/>
              </w:rPr>
              <w:tab/>
            </w:r>
          </w:p>
          <w:p w14:paraId="03FD47AD" w14:textId="27A2C6C7" w:rsidR="00B334C3" w:rsidRPr="001C3748" w:rsidRDefault="006F11BB" w:rsidP="00D0262E">
            <w:pPr>
              <w:autoSpaceDE w:val="0"/>
              <w:autoSpaceDN w:val="0"/>
              <w:adjustRightInd w:val="0"/>
              <w:rPr>
                <w:rFonts w:ascii="Consolas" w:hAnsi="Consolas" w:cs="Consolas"/>
                <w:color w:val="000000"/>
                <w:sz w:val="20"/>
                <w:szCs w:val="20"/>
                <w:lang w:val="tr-TR"/>
              </w:rPr>
            </w:pPr>
            <w:r>
              <w:rPr>
                <w:rFonts w:ascii="Consolas" w:hAnsi="Consolas" w:cs="Consolas"/>
                <w:bCs/>
                <w:color w:val="005032"/>
                <w:sz w:val="20"/>
                <w:szCs w:val="20"/>
                <w:lang w:val="tr-TR"/>
              </w:rPr>
              <w:t xml:space="preserve">       </w:t>
            </w:r>
            <w:r w:rsidR="00B334C3" w:rsidRPr="001C3748">
              <w:rPr>
                <w:rFonts w:ascii="Consolas" w:hAnsi="Consolas" w:cs="Consolas"/>
                <w:bCs/>
                <w:color w:val="005032"/>
                <w:sz w:val="20"/>
                <w:szCs w:val="20"/>
                <w:lang w:val="tr-TR"/>
              </w:rPr>
              <w:t>System</w:t>
            </w:r>
            <w:r w:rsidR="00B334C3" w:rsidRPr="001C3748">
              <w:rPr>
                <w:rFonts w:ascii="Consolas" w:hAnsi="Consolas" w:cs="Consolas"/>
                <w:color w:val="000000"/>
                <w:sz w:val="20"/>
                <w:szCs w:val="20"/>
                <w:lang w:val="tr-TR"/>
              </w:rPr>
              <w:t>.</w:t>
            </w:r>
            <w:r w:rsidR="00B334C3" w:rsidRPr="001C3748">
              <w:rPr>
                <w:rFonts w:ascii="Consolas" w:hAnsi="Consolas" w:cs="Consolas"/>
                <w:i/>
                <w:iCs/>
                <w:color w:val="0000C0"/>
                <w:sz w:val="20"/>
                <w:szCs w:val="20"/>
                <w:lang w:val="tr-TR"/>
              </w:rPr>
              <w:t>out</w:t>
            </w:r>
            <w:r w:rsidR="00B334C3" w:rsidRPr="001C3748">
              <w:rPr>
                <w:rFonts w:ascii="Consolas" w:hAnsi="Consolas" w:cs="Consolas"/>
                <w:color w:val="000000"/>
                <w:sz w:val="20"/>
                <w:szCs w:val="20"/>
                <w:lang w:val="tr-TR"/>
              </w:rPr>
              <w:t>.println(</w:t>
            </w:r>
            <w:r w:rsidR="00B334C3" w:rsidRPr="001C3748">
              <w:rPr>
                <w:rFonts w:ascii="Consolas" w:hAnsi="Consolas" w:cs="Consolas"/>
                <w:color w:val="2A00FF"/>
                <w:sz w:val="20"/>
                <w:szCs w:val="20"/>
                <w:lang w:val="tr-TR"/>
              </w:rPr>
              <w:t>"TC Kimlik No: "</w:t>
            </w:r>
            <w:r w:rsidR="00B334C3" w:rsidRPr="001C3748">
              <w:rPr>
                <w:rFonts w:ascii="Consolas" w:hAnsi="Consolas" w:cs="Consolas"/>
                <w:color w:val="000000"/>
                <w:sz w:val="20"/>
                <w:szCs w:val="20"/>
                <w:lang w:val="tr-TR"/>
              </w:rPr>
              <w:t xml:space="preserve"> + </w:t>
            </w:r>
          </w:p>
          <w:p w14:paraId="26B3583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 xml:space="preserve">                          cert.getSubject().getSerialNumberAttribute());</w:t>
            </w:r>
          </w:p>
          <w:p w14:paraId="494C21CD"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w:t>
            </w:r>
          </w:p>
        </w:tc>
      </w:tr>
    </w:tbl>
    <w:p w14:paraId="49DD7E50" w14:textId="703480E9" w:rsidR="00F72F09" w:rsidRDefault="00F72F09" w:rsidP="00B334C3">
      <w:pPr>
        <w:jc w:val="both"/>
        <w:rPr>
          <w:rFonts w:cs="Arial"/>
        </w:rPr>
      </w:pPr>
    </w:p>
    <w:p w14:paraId="2AA6CB5E"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746DA22C" w14:textId="77777777" w:rsidTr="002D513E">
        <w:tc>
          <w:tcPr>
            <w:tcW w:w="9546" w:type="dxa"/>
            <w:shd w:val="clear" w:color="auto" w:fill="F8F8F8"/>
          </w:tcPr>
          <w:p w14:paraId="5BD49FB3" w14:textId="77777777" w:rsidR="00B334C3" w:rsidRPr="001C3748" w:rsidRDefault="00B334C3" w:rsidP="00D0262E">
            <w:pPr>
              <w:autoSpaceDE w:val="0"/>
              <w:autoSpaceDN w:val="0"/>
              <w:adjustRightInd w:val="0"/>
              <w:rPr>
                <w:rFonts w:ascii="Consolas" w:hAnsi="Consolas" w:cs="Consolas"/>
                <w:sz w:val="20"/>
                <w:szCs w:val="20"/>
                <w:lang w:val="tr-TR"/>
              </w:rPr>
            </w:pPr>
            <w:bookmarkStart w:id="518" w:name="OLE_LINK13"/>
            <w:bookmarkStart w:id="519" w:name="OLE_LINK14"/>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 xml:space="preserve"> bsd = </w:t>
            </w:r>
            <w:r w:rsidRPr="001C3748">
              <w:rPr>
                <w:rFonts w:ascii="Consolas" w:hAnsi="Consolas" w:cs="Consolas"/>
                <w:color w:val="0000FF"/>
                <w:sz w:val="20"/>
                <w:szCs w:val="20"/>
                <w:lang w:val="tr-TR"/>
              </w:rPr>
              <w:t>new</w:t>
            </w:r>
            <w:r w:rsidR="00924E0A" w:rsidRPr="001C3748">
              <w:rPr>
                <w:rFonts w:ascii="Consolas" w:hAnsi="Consolas" w:cs="Consolas"/>
                <w:color w:val="0000FF"/>
                <w:sz w:val="20"/>
                <w:szCs w:val="20"/>
                <w:lang w:val="tr-TR"/>
              </w:rPr>
              <w:t xml:space="preserve"> </w:t>
            </w:r>
            <w:r w:rsidRPr="001C3748">
              <w:rPr>
                <w:rFonts w:ascii="Consolas" w:hAnsi="Consolas" w:cs="Consolas"/>
                <w:color w:val="2B91AF"/>
                <w:sz w:val="20"/>
                <w:szCs w:val="20"/>
                <w:lang w:val="tr-TR"/>
              </w:rPr>
              <w:t>BaseSignedData</w:t>
            </w:r>
            <w:r w:rsidRPr="001C3748">
              <w:rPr>
                <w:rFonts w:ascii="Consolas" w:hAnsi="Consolas" w:cs="Consolas"/>
                <w:sz w:val="20"/>
                <w:szCs w:val="20"/>
                <w:lang w:val="tr-TR"/>
              </w:rPr>
              <w:t>(signedData);</w:t>
            </w:r>
          </w:p>
          <w:p w14:paraId="06FF8BF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2B91AF"/>
                <w:sz w:val="20"/>
                <w:szCs w:val="20"/>
                <w:lang w:val="tr-TR"/>
              </w:rPr>
              <w:t>ECertificate</w:t>
            </w:r>
            <w:r w:rsidRPr="001C3748">
              <w:rPr>
                <w:rFonts w:ascii="Consolas" w:hAnsi="Consolas" w:cs="Consolas"/>
                <w:sz w:val="20"/>
                <w:szCs w:val="20"/>
                <w:lang w:val="tr-TR"/>
              </w:rPr>
              <w:t xml:space="preserve"> cert = bsd.getSignerList()[0].getSignerCertificate();</w:t>
            </w:r>
          </w:p>
          <w:p w14:paraId="14A958D3" w14:textId="77777777" w:rsidR="00B334C3" w:rsidRPr="001C3748" w:rsidRDefault="00B334C3" w:rsidP="00D0262E">
            <w:pPr>
              <w:autoSpaceDE w:val="0"/>
              <w:autoSpaceDN w:val="0"/>
              <w:adjustRightInd w:val="0"/>
              <w:rPr>
                <w:rFonts w:ascii="Consolas" w:hAnsi="Consolas" w:cs="Consolas"/>
                <w:sz w:val="20"/>
                <w:szCs w:val="20"/>
                <w:lang w:val="tr-TR"/>
              </w:rPr>
            </w:pPr>
          </w:p>
          <w:p w14:paraId="3FC1652D" w14:textId="601D67DC"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if</w:t>
            </w:r>
            <w:r w:rsidRPr="001C3748">
              <w:rPr>
                <w:rFonts w:ascii="Consolas" w:hAnsi="Consolas" w:cs="Consolas"/>
                <w:sz w:val="20"/>
                <w:szCs w:val="20"/>
                <w:lang w:val="tr-TR"/>
              </w:rPr>
              <w:t xml:space="preserve">(cert == </w:t>
            </w:r>
            <w:r w:rsidRPr="001C3748">
              <w:rPr>
                <w:rFonts w:ascii="Consolas" w:hAnsi="Consolas" w:cs="Consolas"/>
                <w:color w:val="0000FF"/>
                <w:sz w:val="20"/>
                <w:szCs w:val="20"/>
                <w:lang w:val="tr-TR"/>
              </w:rPr>
              <w:t>null</w:t>
            </w:r>
            <w:r w:rsidRPr="001C3748">
              <w:rPr>
                <w:rFonts w:ascii="Consolas" w:hAnsi="Consolas" w:cs="Consolas"/>
                <w:sz w:val="20"/>
                <w:szCs w:val="20"/>
                <w:lang w:val="tr-TR"/>
              </w:rPr>
              <w:t>)</w:t>
            </w:r>
          </w:p>
          <w:p w14:paraId="795356F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w:t>
            </w:r>
          </w:p>
          <w:p w14:paraId="0D3C7051" w14:textId="391E0097" w:rsidR="00B334C3" w:rsidRPr="001C3748" w:rsidRDefault="0096403B" w:rsidP="00D0262E">
            <w:pPr>
              <w:autoSpaceDE w:val="0"/>
              <w:autoSpaceDN w:val="0"/>
              <w:adjustRightInd w:val="0"/>
              <w:rPr>
                <w:rFonts w:ascii="Consolas" w:hAnsi="Consolas" w:cs="Consolas"/>
                <w:sz w:val="20"/>
                <w:szCs w:val="20"/>
                <w:lang w:val="tr-TR"/>
              </w:rPr>
            </w:pPr>
            <w:r>
              <w:rPr>
                <w:rFonts w:ascii="Consolas" w:hAnsi="Consolas" w:cs="Consolas"/>
                <w:color w:val="2B91AF"/>
                <w:sz w:val="20"/>
                <w:szCs w:val="20"/>
                <w:lang w:val="tr-TR"/>
              </w:rPr>
              <w:t xml:space="preserve">       </w:t>
            </w:r>
            <w:r w:rsidR="00B334C3" w:rsidRPr="001C3748">
              <w:rPr>
                <w:rFonts w:ascii="Consolas" w:hAnsi="Consolas" w:cs="Consolas"/>
                <w:color w:val="2B91AF"/>
                <w:sz w:val="20"/>
                <w:szCs w:val="20"/>
                <w:lang w:val="tr-TR"/>
              </w:rPr>
              <w:t>Console</w:t>
            </w:r>
            <w:r w:rsidR="00B334C3" w:rsidRPr="001C3748">
              <w:rPr>
                <w:rFonts w:ascii="Consolas" w:hAnsi="Consolas" w:cs="Consolas"/>
                <w:sz w:val="20"/>
                <w:szCs w:val="20"/>
                <w:lang w:val="tr-TR"/>
              </w:rPr>
              <w:t>.WriteLine(</w:t>
            </w:r>
            <w:r w:rsidR="00B334C3" w:rsidRPr="001C3748">
              <w:rPr>
                <w:rFonts w:ascii="Consolas" w:hAnsi="Consolas" w:cs="Consolas"/>
                <w:color w:val="A31515"/>
                <w:sz w:val="20"/>
                <w:szCs w:val="20"/>
                <w:lang w:val="tr-TR"/>
              </w:rPr>
              <w:t>"Imzaci bilgisi yok</w:t>
            </w:r>
            <w:r w:rsidR="00055EFD">
              <w:rPr>
                <w:rFonts w:ascii="Consolas" w:hAnsi="Consolas" w:cs="Consolas"/>
                <w:color w:val="A31515"/>
                <w:sz w:val="20"/>
                <w:szCs w:val="20"/>
                <w:lang w:val="tr-TR"/>
              </w:rPr>
              <w:t>.</w:t>
            </w:r>
            <w:r w:rsidR="00B334C3" w:rsidRPr="001C3748">
              <w:rPr>
                <w:rFonts w:ascii="Consolas" w:hAnsi="Consolas" w:cs="Consolas"/>
                <w:color w:val="A31515"/>
                <w:sz w:val="20"/>
                <w:szCs w:val="20"/>
                <w:lang w:val="tr-TR"/>
              </w:rPr>
              <w:t>"</w:t>
            </w:r>
            <w:r w:rsidR="00B334C3" w:rsidRPr="001C3748">
              <w:rPr>
                <w:rFonts w:ascii="Consolas" w:hAnsi="Consolas" w:cs="Consolas"/>
                <w:sz w:val="20"/>
                <w:szCs w:val="20"/>
                <w:lang w:val="tr-TR"/>
              </w:rPr>
              <w:t>);</w:t>
            </w:r>
          </w:p>
          <w:p w14:paraId="62AD8F9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w:t>
            </w:r>
          </w:p>
          <w:p w14:paraId="376A8E9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FF"/>
                <w:sz w:val="20"/>
                <w:szCs w:val="20"/>
                <w:lang w:val="tr-TR"/>
              </w:rPr>
              <w:t>else</w:t>
            </w:r>
          </w:p>
          <w:p w14:paraId="0DECFE9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w:t>
            </w:r>
          </w:p>
          <w:p w14:paraId="16621E4E" w14:textId="77777777" w:rsidR="0096403B" w:rsidRDefault="0096403B" w:rsidP="0096403B">
            <w:pPr>
              <w:autoSpaceDE w:val="0"/>
              <w:autoSpaceDN w:val="0"/>
              <w:adjustRightInd w:val="0"/>
              <w:rPr>
                <w:rFonts w:ascii="Consolas" w:hAnsi="Consolas" w:cs="Consolas"/>
                <w:sz w:val="20"/>
                <w:szCs w:val="20"/>
                <w:lang w:val="tr-TR"/>
              </w:rPr>
            </w:pPr>
            <w:r>
              <w:rPr>
                <w:rFonts w:ascii="Consolas" w:hAnsi="Consolas" w:cs="Consolas"/>
                <w:color w:val="2B91AF"/>
                <w:sz w:val="20"/>
                <w:szCs w:val="20"/>
                <w:lang w:val="tr-TR"/>
              </w:rPr>
              <w:t xml:space="preserve">       </w:t>
            </w:r>
            <w:r w:rsidR="00B334C3" w:rsidRPr="001C3748">
              <w:rPr>
                <w:rFonts w:ascii="Consolas" w:hAnsi="Consolas" w:cs="Consolas"/>
                <w:color w:val="2B91AF"/>
                <w:sz w:val="20"/>
                <w:szCs w:val="20"/>
                <w:lang w:val="tr-TR"/>
              </w:rPr>
              <w:t>Console</w:t>
            </w:r>
            <w:r w:rsidR="00B334C3" w:rsidRPr="001C3748">
              <w:rPr>
                <w:rFonts w:ascii="Consolas" w:hAnsi="Consolas" w:cs="Consolas"/>
                <w:sz w:val="20"/>
                <w:szCs w:val="20"/>
                <w:lang w:val="tr-TR"/>
              </w:rPr>
              <w:t>.WriteLine(</w:t>
            </w:r>
            <w:r w:rsidR="00B334C3" w:rsidRPr="001C3748">
              <w:rPr>
                <w:rFonts w:ascii="Consolas" w:hAnsi="Consolas" w:cs="Consolas"/>
                <w:color w:val="A31515"/>
                <w:sz w:val="20"/>
                <w:szCs w:val="20"/>
                <w:lang w:val="tr-TR"/>
              </w:rPr>
              <w:t>"Isim &amp; Soyisim: "</w:t>
            </w:r>
            <w:r w:rsidR="00B334C3" w:rsidRPr="001C3748">
              <w:rPr>
                <w:rFonts w:ascii="Consolas" w:hAnsi="Consolas" w:cs="Consolas"/>
                <w:sz w:val="20"/>
                <w:szCs w:val="20"/>
                <w:lang w:val="tr-TR"/>
              </w:rPr>
              <w:t xml:space="preserve"> +</w:t>
            </w:r>
          </w:p>
          <w:p w14:paraId="57EEADA2" w14:textId="7D1A01C4" w:rsidR="00B334C3" w:rsidRDefault="0096403B" w:rsidP="0096403B">
            <w:pPr>
              <w:autoSpaceDE w:val="0"/>
              <w:autoSpaceDN w:val="0"/>
              <w:adjustRightInd w:val="0"/>
              <w:rPr>
                <w:rFonts w:ascii="Consolas" w:hAnsi="Consolas" w:cs="Consolas"/>
                <w:sz w:val="20"/>
                <w:szCs w:val="20"/>
                <w:lang w:val="tr-TR"/>
              </w:rPr>
            </w:pPr>
            <w:r>
              <w:rPr>
                <w:rFonts w:ascii="Consolas" w:hAnsi="Consolas" w:cs="Consolas"/>
                <w:sz w:val="20"/>
                <w:szCs w:val="20"/>
                <w:lang w:val="tr-TR"/>
              </w:rPr>
              <w:t xml:space="preserve">                         </w:t>
            </w:r>
            <w:r w:rsidR="00B334C3" w:rsidRPr="001C3748">
              <w:rPr>
                <w:rFonts w:ascii="Consolas" w:hAnsi="Consolas" w:cs="Consolas"/>
                <w:sz w:val="20"/>
                <w:szCs w:val="20"/>
                <w:lang w:val="tr-TR"/>
              </w:rPr>
              <w:t>cert.getSubject().getCommonNameAttribute());</w:t>
            </w:r>
          </w:p>
          <w:p w14:paraId="69C2B489" w14:textId="77777777" w:rsidR="0096403B" w:rsidRPr="001C3748" w:rsidRDefault="0096403B" w:rsidP="0096403B">
            <w:pPr>
              <w:autoSpaceDE w:val="0"/>
              <w:autoSpaceDN w:val="0"/>
              <w:adjustRightInd w:val="0"/>
              <w:rPr>
                <w:rFonts w:ascii="Consolas" w:hAnsi="Consolas" w:cs="Consolas"/>
                <w:sz w:val="20"/>
                <w:szCs w:val="20"/>
                <w:lang w:val="tr-TR"/>
              </w:rPr>
            </w:pPr>
          </w:p>
          <w:p w14:paraId="30B700D9" w14:textId="77777777" w:rsidR="0096403B" w:rsidRDefault="0096403B" w:rsidP="00D0262E">
            <w:pPr>
              <w:autoSpaceDE w:val="0"/>
              <w:autoSpaceDN w:val="0"/>
              <w:adjustRightInd w:val="0"/>
              <w:rPr>
                <w:rFonts w:ascii="Consolas" w:hAnsi="Consolas" w:cs="Consolas"/>
                <w:sz w:val="20"/>
                <w:szCs w:val="20"/>
                <w:lang w:val="tr-TR"/>
              </w:rPr>
            </w:pPr>
            <w:r>
              <w:rPr>
                <w:rFonts w:ascii="Consolas" w:hAnsi="Consolas" w:cs="Consolas"/>
                <w:color w:val="2B91AF"/>
                <w:sz w:val="20"/>
                <w:szCs w:val="20"/>
                <w:lang w:val="tr-TR"/>
              </w:rPr>
              <w:t xml:space="preserve">       </w:t>
            </w:r>
            <w:r w:rsidR="00B334C3" w:rsidRPr="001C3748">
              <w:rPr>
                <w:rFonts w:ascii="Consolas" w:hAnsi="Consolas" w:cs="Consolas"/>
                <w:color w:val="2B91AF"/>
                <w:sz w:val="20"/>
                <w:szCs w:val="20"/>
                <w:lang w:val="tr-TR"/>
              </w:rPr>
              <w:t>Console</w:t>
            </w:r>
            <w:r w:rsidR="00B334C3" w:rsidRPr="001C3748">
              <w:rPr>
                <w:rFonts w:ascii="Consolas" w:hAnsi="Consolas" w:cs="Consolas"/>
                <w:sz w:val="20"/>
                <w:szCs w:val="20"/>
                <w:lang w:val="tr-TR"/>
              </w:rPr>
              <w:t>.WriteLine(</w:t>
            </w:r>
            <w:r w:rsidR="00B334C3" w:rsidRPr="001C3748">
              <w:rPr>
                <w:rFonts w:ascii="Consolas" w:hAnsi="Consolas" w:cs="Consolas"/>
                <w:color w:val="A31515"/>
                <w:sz w:val="20"/>
                <w:szCs w:val="20"/>
                <w:lang w:val="tr-TR"/>
              </w:rPr>
              <w:t>"TC Kimlik No: "</w:t>
            </w:r>
            <w:r w:rsidR="00B334C3" w:rsidRPr="001C3748">
              <w:rPr>
                <w:rFonts w:ascii="Consolas" w:hAnsi="Consolas" w:cs="Consolas"/>
                <w:sz w:val="20"/>
                <w:szCs w:val="20"/>
                <w:lang w:val="tr-TR"/>
              </w:rPr>
              <w:t xml:space="preserve"> +</w:t>
            </w:r>
          </w:p>
          <w:p w14:paraId="7A87F917" w14:textId="00E57083" w:rsidR="00B334C3" w:rsidRPr="001C3748" w:rsidRDefault="0096403B" w:rsidP="00D0262E">
            <w:pPr>
              <w:autoSpaceDE w:val="0"/>
              <w:autoSpaceDN w:val="0"/>
              <w:adjustRightInd w:val="0"/>
              <w:rPr>
                <w:rFonts w:ascii="Consolas" w:hAnsi="Consolas" w:cs="Consolas"/>
                <w:sz w:val="20"/>
                <w:szCs w:val="20"/>
                <w:lang w:val="tr-TR"/>
              </w:rPr>
            </w:pPr>
            <w:r>
              <w:rPr>
                <w:rFonts w:ascii="Consolas" w:hAnsi="Consolas" w:cs="Consolas"/>
                <w:sz w:val="20"/>
                <w:szCs w:val="20"/>
                <w:lang w:val="tr-TR"/>
              </w:rPr>
              <w:t xml:space="preserve">            </w:t>
            </w:r>
            <w:r w:rsidR="00B334C3" w:rsidRPr="001C3748">
              <w:rPr>
                <w:rFonts w:ascii="Consolas" w:hAnsi="Consolas" w:cs="Consolas"/>
                <w:sz w:val="20"/>
                <w:szCs w:val="20"/>
                <w:lang w:val="tr-TR"/>
              </w:rPr>
              <w:t xml:space="preserve"> </w:t>
            </w:r>
            <w:r>
              <w:rPr>
                <w:rFonts w:ascii="Consolas" w:hAnsi="Consolas" w:cs="Consolas"/>
                <w:sz w:val="20"/>
                <w:szCs w:val="20"/>
                <w:lang w:val="tr-TR"/>
              </w:rPr>
              <w:t xml:space="preserve">            </w:t>
            </w:r>
            <w:r w:rsidR="00B334C3" w:rsidRPr="001C3748">
              <w:rPr>
                <w:rFonts w:ascii="Consolas" w:hAnsi="Consolas" w:cs="Consolas"/>
                <w:sz w:val="20"/>
                <w:szCs w:val="20"/>
                <w:lang w:val="tr-TR"/>
              </w:rPr>
              <w:t>cert.getSubject().getSerialNumberAttribute());</w:t>
            </w:r>
          </w:p>
          <w:p w14:paraId="4D6BCE0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sz w:val="20"/>
                <w:szCs w:val="20"/>
                <w:lang w:val="tr-TR"/>
              </w:rPr>
              <w:t>}</w:t>
            </w:r>
          </w:p>
          <w:p w14:paraId="3BCAF6DF" w14:textId="77777777" w:rsidR="00B334C3" w:rsidRPr="001C3748" w:rsidRDefault="00B334C3" w:rsidP="00D0262E">
            <w:pPr>
              <w:autoSpaceDE w:val="0"/>
              <w:autoSpaceDN w:val="0"/>
              <w:adjustRightInd w:val="0"/>
              <w:rPr>
                <w:sz w:val="20"/>
                <w:szCs w:val="20"/>
              </w:rPr>
            </w:pPr>
          </w:p>
        </w:tc>
      </w:tr>
      <w:bookmarkEnd w:id="518"/>
      <w:bookmarkEnd w:id="519"/>
    </w:tbl>
    <w:p w14:paraId="4230A72C" w14:textId="1786A3A3" w:rsidR="00B82B2D" w:rsidRDefault="00B82B2D" w:rsidP="00B334C3">
      <w:pPr>
        <w:jc w:val="both"/>
        <w:rPr>
          <w:rFonts w:cs="Arial"/>
          <w:color w:val="FF0000"/>
        </w:rPr>
      </w:pPr>
    </w:p>
    <w:p w14:paraId="23407284" w14:textId="77777777" w:rsidR="00AD0A2C" w:rsidRPr="00C361B3" w:rsidRDefault="00AD0A2C" w:rsidP="00B334C3">
      <w:pPr>
        <w:jc w:val="both"/>
        <w:rPr>
          <w:rFonts w:cs="Arial"/>
          <w:color w:val="FF0000"/>
        </w:rPr>
      </w:pPr>
    </w:p>
    <w:p w14:paraId="1350A31A" w14:textId="77777777" w:rsidR="00B334C3" w:rsidRDefault="00B334C3" w:rsidP="00490670">
      <w:pPr>
        <w:pStyle w:val="Heading2"/>
      </w:pPr>
      <w:bookmarkStart w:id="520" w:name="_İmza_Tipleri_Arasında"/>
      <w:bookmarkStart w:id="521" w:name="_Toc323036334"/>
      <w:bookmarkStart w:id="522" w:name="_Toc86130357"/>
      <w:bookmarkEnd w:id="520"/>
      <w:r w:rsidRPr="00410B76">
        <w:t>İmza Tipleri Arasında Dönüşüm</w:t>
      </w:r>
      <w:bookmarkEnd w:id="521"/>
      <w:bookmarkEnd w:id="522"/>
    </w:p>
    <w:p w14:paraId="178DC7E8" w14:textId="441BE1FA" w:rsidR="00B334C3" w:rsidRDefault="00B334C3" w:rsidP="005F4076">
      <w:pPr>
        <w:pStyle w:val="BodyText"/>
        <w:rPr>
          <w:sz w:val="22"/>
          <w:szCs w:val="22"/>
        </w:rPr>
      </w:pPr>
      <w:r w:rsidRPr="00410B76">
        <w:rPr>
          <w:sz w:val="22"/>
          <w:szCs w:val="22"/>
        </w:rPr>
        <w:t>İmza tipleri arasında dönüşüm işlemi</w:t>
      </w:r>
      <w:r w:rsidR="004E7FCD">
        <w:rPr>
          <w:sz w:val="22"/>
          <w:szCs w:val="22"/>
        </w:rPr>
        <w:t>,</w:t>
      </w:r>
      <w:r w:rsidRPr="00410B76">
        <w:rPr>
          <w:sz w:val="22"/>
          <w:szCs w:val="22"/>
        </w:rPr>
        <w:t xml:space="preserve"> </w:t>
      </w:r>
      <w:r w:rsidRPr="00167E5D">
        <w:rPr>
          <w:rFonts w:ascii="Courier New" w:hAnsi="Courier New" w:cs="Courier New"/>
          <w:i/>
          <w:sz w:val="22"/>
          <w:szCs w:val="22"/>
        </w:rPr>
        <w:t>BaseSignedData</w:t>
      </w:r>
      <w:r w:rsidRPr="00410B76">
        <w:rPr>
          <w:sz w:val="22"/>
          <w:szCs w:val="22"/>
        </w:rPr>
        <w:t xml:space="preserve"> sınıfı aracılığı ile yapılabilir. </w:t>
      </w:r>
      <w:r w:rsidR="00F93FC3" w:rsidRPr="00410B76">
        <w:rPr>
          <w:sz w:val="22"/>
          <w:szCs w:val="22"/>
        </w:rPr>
        <w:t>Öncelikle imzalanmış verinin imzacıları</w:t>
      </w:r>
      <w:r w:rsidR="005F4076">
        <w:rPr>
          <w:sz w:val="22"/>
          <w:szCs w:val="22"/>
        </w:rPr>
        <w:t>,</w:t>
      </w:r>
      <w:r w:rsidRPr="00410B76">
        <w:rPr>
          <w:sz w:val="22"/>
          <w:szCs w:val="22"/>
        </w:rPr>
        <w:t xml:space="preserve"> </w:t>
      </w:r>
      <w:r w:rsidRPr="00366C05">
        <w:rPr>
          <w:rFonts w:cs="Arial"/>
          <w:i/>
          <w:sz w:val="22"/>
          <w:szCs w:val="22"/>
        </w:rPr>
        <w:t>BaseSignedData.getSignerList()</w:t>
      </w:r>
      <w:r w:rsidR="00F93FC3">
        <w:rPr>
          <w:rFonts w:ascii="Courier New" w:hAnsi="Courier New" w:cs="Courier New"/>
          <w:i/>
          <w:sz w:val="22"/>
          <w:szCs w:val="22"/>
        </w:rPr>
        <w:t xml:space="preserve"> </w:t>
      </w:r>
      <w:r w:rsidR="00EA2A48">
        <w:rPr>
          <w:sz w:val="22"/>
          <w:szCs w:val="22"/>
        </w:rPr>
        <w:t xml:space="preserve">fonksiyonuyla </w:t>
      </w:r>
      <w:r w:rsidRPr="00410B76">
        <w:rPr>
          <w:sz w:val="22"/>
          <w:szCs w:val="22"/>
        </w:rPr>
        <w:t>imzalanmış veri içinden alınır. İmza tipi değiştrilmek istenen imzacı</w:t>
      </w:r>
      <w:r w:rsidR="004E7FCD">
        <w:rPr>
          <w:sz w:val="22"/>
          <w:szCs w:val="22"/>
        </w:rPr>
        <w:t>,</w:t>
      </w:r>
      <w:r w:rsidRPr="00410B76">
        <w:rPr>
          <w:sz w:val="22"/>
          <w:szCs w:val="22"/>
        </w:rPr>
        <w:t xml:space="preserve"> liste içinden bulun</w:t>
      </w:r>
      <w:r w:rsidR="005F4076">
        <w:rPr>
          <w:sz w:val="22"/>
          <w:szCs w:val="22"/>
        </w:rPr>
        <w:t>ur ve</w:t>
      </w:r>
      <w:r w:rsidRPr="00410B76">
        <w:rPr>
          <w:sz w:val="22"/>
          <w:szCs w:val="22"/>
        </w:rPr>
        <w:t xml:space="preserve"> imzacının </w:t>
      </w:r>
      <w:r w:rsidRPr="00366C05">
        <w:rPr>
          <w:rFonts w:cs="Arial"/>
          <w:i/>
          <w:sz w:val="22"/>
          <w:szCs w:val="22"/>
        </w:rPr>
        <w:t>convert()</w:t>
      </w:r>
      <w:r w:rsidRPr="00410B76">
        <w:rPr>
          <w:sz w:val="22"/>
          <w:szCs w:val="22"/>
        </w:rPr>
        <w:t xml:space="preserve"> fonksiyonu çağrılır.</w:t>
      </w:r>
    </w:p>
    <w:p w14:paraId="7CB8FD2C" w14:textId="77777777" w:rsidR="00366C05" w:rsidRDefault="00366C05" w:rsidP="005F4076">
      <w:pPr>
        <w:pStyle w:val="BodyText"/>
        <w:rPr>
          <w:sz w:val="22"/>
          <w:szCs w:val="22"/>
        </w:rPr>
      </w:pPr>
    </w:p>
    <w:p w14:paraId="22DBF856" w14:textId="55173F4C" w:rsidR="00BA15DF" w:rsidRDefault="00B334C3" w:rsidP="00EA2A48">
      <w:pPr>
        <w:pStyle w:val="BodyText"/>
        <w:rPr>
          <w:sz w:val="22"/>
          <w:szCs w:val="22"/>
        </w:rPr>
      </w:pPr>
      <w:r w:rsidRPr="00410B76">
        <w:rPr>
          <w:sz w:val="22"/>
          <w:szCs w:val="22"/>
        </w:rPr>
        <w:lastRenderedPageBreak/>
        <w:t xml:space="preserve">BES </w:t>
      </w:r>
      <w:r w:rsidR="006613F3">
        <w:rPr>
          <w:sz w:val="22"/>
          <w:szCs w:val="22"/>
        </w:rPr>
        <w:t xml:space="preserve">imza </w:t>
      </w:r>
      <w:r w:rsidRPr="00410B76">
        <w:rPr>
          <w:sz w:val="22"/>
          <w:szCs w:val="22"/>
        </w:rPr>
        <w:t>tipinden EST</w:t>
      </w:r>
      <w:r w:rsidR="006613F3">
        <w:rPr>
          <w:sz w:val="22"/>
          <w:szCs w:val="22"/>
        </w:rPr>
        <w:t xml:space="preserve"> imza</w:t>
      </w:r>
      <w:r w:rsidRPr="00410B76">
        <w:rPr>
          <w:sz w:val="22"/>
          <w:szCs w:val="22"/>
        </w:rPr>
        <w:t xml:space="preserve"> tipine dönüşüm yapan örnek kod bloğu:</w:t>
      </w:r>
    </w:p>
    <w:p w14:paraId="77E43187" w14:textId="77777777" w:rsidR="005F32EA" w:rsidRDefault="005F32EA" w:rsidP="00EA2A48">
      <w:pPr>
        <w:pStyle w:val="BodyText"/>
        <w:rPr>
          <w:sz w:val="22"/>
          <w:szCs w:val="22"/>
        </w:rPr>
      </w:pPr>
    </w:p>
    <w:p w14:paraId="68F7BBBE" w14:textId="77777777" w:rsidR="00B82B2D" w:rsidRPr="003E6009" w:rsidRDefault="00B82B2D" w:rsidP="00B82B2D">
      <w:pPr>
        <w:pStyle w:val="BodyText"/>
        <w:rPr>
          <w:b/>
          <w:sz w:val="22"/>
          <w:szCs w:val="22"/>
        </w:rPr>
      </w:pPr>
      <w:r w:rsidRPr="003E6009">
        <w:rPr>
          <w:b/>
          <w:sz w:val="22"/>
          <w:szCs w:val="22"/>
        </w:rPr>
        <w:t>Java</w:t>
      </w:r>
    </w:p>
    <w:tbl>
      <w:tblPr>
        <w:tblStyle w:val="TableGrid"/>
        <w:tblW w:w="9666"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666"/>
      </w:tblGrid>
      <w:tr w:rsidR="00B82B2D" w:rsidRPr="001C3748" w14:paraId="111DCDFE" w14:textId="77777777" w:rsidTr="00BB09E0">
        <w:trPr>
          <w:trHeight w:val="4559"/>
        </w:trPr>
        <w:tc>
          <w:tcPr>
            <w:tcW w:w="9666" w:type="dxa"/>
            <w:shd w:val="clear" w:color="auto" w:fill="F8F8F8"/>
          </w:tcPr>
          <w:p w14:paraId="02EA6190"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inputBES = </w:t>
            </w: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dosyadanOKU</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BES_SIGNATURE_FILE</w:t>
            </w:r>
            <w:r w:rsidRPr="001C3748">
              <w:rPr>
                <w:rFonts w:ascii="Consolas" w:hAnsi="Consolas" w:cs="Consolas"/>
                <w:color w:val="000000"/>
                <w:sz w:val="20"/>
                <w:szCs w:val="20"/>
                <w:lang w:val="tr-TR"/>
              </w:rPr>
              <w:t>);</w:t>
            </w:r>
          </w:p>
          <w:p w14:paraId="74AD7640"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3D9E6426"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sd = </w:t>
            </w:r>
            <w:r w:rsidRPr="001C3748">
              <w:rPr>
                <w:rFonts w:ascii="Consolas" w:hAnsi="Consolas" w:cs="Consolas"/>
                <w:bCs/>
                <w:color w:val="7F0055"/>
                <w:sz w:val="20"/>
                <w:szCs w:val="20"/>
                <w:lang w:val="tr-TR"/>
              </w:rPr>
              <w:t xml:space="preserve">new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(inputBES);</w:t>
            </w:r>
          </w:p>
          <w:p w14:paraId="0074C9C5"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1B6D3461"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HashMap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 xml:space="preserve">&gt; params = </w:t>
            </w:r>
            <w:r w:rsidRPr="001C3748">
              <w:rPr>
                <w:rFonts w:ascii="Consolas" w:hAnsi="Consolas" w:cs="Consolas"/>
                <w:bCs/>
                <w:color w:val="7F0055"/>
                <w:sz w:val="20"/>
                <w:szCs w:val="20"/>
                <w:lang w:val="tr-TR"/>
              </w:rPr>
              <w:t xml:space="preserve">new </w:t>
            </w:r>
            <w:r w:rsidRPr="00C2244F">
              <w:rPr>
                <w:rFonts w:ascii="Consolas" w:hAnsi="Consolas" w:cs="Consolas"/>
                <w:bCs/>
                <w:color w:val="005032"/>
                <w:sz w:val="20"/>
                <w:szCs w:val="20"/>
                <w:lang w:val="tr-TR"/>
              </w:rPr>
              <w:t>H</w:t>
            </w:r>
            <w:r w:rsidRPr="001C3748">
              <w:rPr>
                <w:rFonts w:ascii="Consolas" w:hAnsi="Consolas" w:cs="Consolas"/>
                <w:bCs/>
                <w:color w:val="005032"/>
                <w:sz w:val="20"/>
                <w:szCs w:val="20"/>
                <w:lang w:val="tr-TR"/>
              </w:rPr>
              <w:t>ashMap</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String</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Object</w:t>
            </w:r>
            <w:r w:rsidRPr="001C3748">
              <w:rPr>
                <w:rFonts w:ascii="Consolas" w:hAnsi="Consolas" w:cs="Consolas"/>
                <w:color w:val="000000"/>
                <w:sz w:val="20"/>
                <w:szCs w:val="20"/>
                <w:lang w:val="tr-TR"/>
              </w:rPr>
              <w:t>&gt;();</w:t>
            </w:r>
          </w:p>
          <w:p w14:paraId="477F2E5A"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7522121D"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//necessary for getting signaturetimestamp</w:t>
            </w:r>
          </w:p>
          <w:p w14:paraId="371DDBC5"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P_TSS_INFO</w:t>
            </w:r>
            <w:r w:rsidRPr="001C3748">
              <w:rPr>
                <w:rFonts w:ascii="Consolas" w:hAnsi="Consolas" w:cs="Consolas"/>
                <w:color w:val="000000"/>
                <w:sz w:val="20"/>
                <w:szCs w:val="20"/>
                <w:lang w:val="tr-TR"/>
              </w:rPr>
              <w:t>, getTSSettings());</w:t>
            </w:r>
          </w:p>
          <w:p w14:paraId="0F84EA83" w14:textId="77777777" w:rsidR="00B82B2D" w:rsidRPr="001C3748" w:rsidRDefault="00B82B2D" w:rsidP="00BB09E0">
            <w:pPr>
              <w:autoSpaceDE w:val="0"/>
              <w:autoSpaceDN w:val="0"/>
              <w:adjustRightInd w:val="0"/>
              <w:rPr>
                <w:rFonts w:ascii="Consolas" w:hAnsi="Consolas" w:cs="Consolas"/>
                <w:sz w:val="20"/>
                <w:szCs w:val="20"/>
                <w:lang w:val="tr-TR"/>
              </w:rPr>
            </w:pPr>
          </w:p>
          <w:p w14:paraId="7925642D" w14:textId="112E2E23" w:rsidR="00B82B2D" w:rsidRPr="001C3748" w:rsidRDefault="00B82B2D" w:rsidP="00BB09E0">
            <w:pPr>
              <w:autoSpaceDE w:val="0"/>
              <w:autoSpaceDN w:val="0"/>
              <w:adjustRightInd w:val="0"/>
              <w:rPr>
                <w:rFonts w:ascii="Consolas" w:hAnsi="Consolas" w:cs="Consolas"/>
                <w:color w:val="000000"/>
                <w:sz w:val="20"/>
                <w:szCs w:val="20"/>
                <w:lang w:val="tr-TR"/>
              </w:rPr>
            </w:pPr>
            <w:r w:rsidRPr="001C3748">
              <w:rPr>
                <w:rFonts w:ascii="Consolas" w:hAnsi="Consolas" w:cs="Consolas"/>
                <w:bCs/>
                <w:color w:val="005032"/>
                <w:sz w:val="20"/>
                <w:szCs w:val="20"/>
                <w:lang w:val="tr-TR"/>
              </w:rPr>
              <w:t>ValidationPolicy</w:t>
            </w:r>
            <w:r w:rsidRPr="001C3748">
              <w:rPr>
                <w:rFonts w:ascii="Consolas" w:hAnsi="Consolas" w:cs="Consolas"/>
                <w:color w:val="000000"/>
                <w:sz w:val="20"/>
                <w:szCs w:val="20"/>
                <w:lang w:val="tr-TR"/>
              </w:rPr>
              <w:t xml:space="preserve"> policy</w:t>
            </w:r>
            <w:r w:rsidR="00E876C7">
              <w:rPr>
                <w:rFonts w:ascii="Consolas" w:hAnsi="Consolas" w:cs="Consolas"/>
                <w:color w:val="000000"/>
                <w:sz w:val="20"/>
                <w:szCs w:val="20"/>
                <w:lang w:val="tr-TR"/>
              </w:rPr>
              <w:t xml:space="preserve"> </w:t>
            </w:r>
            <w:r w:rsidRPr="001C3748">
              <w:rPr>
                <w:rFonts w:ascii="Consolas" w:hAnsi="Consolas" w:cs="Consolas"/>
                <w:color w:val="000000"/>
                <w:sz w:val="20"/>
                <w:szCs w:val="20"/>
                <w:lang w:val="tr-TR"/>
              </w:rPr>
              <w:t xml:space="preserve">= </w:t>
            </w:r>
            <w:r w:rsidRPr="001C3748">
              <w:rPr>
                <w:rFonts w:ascii="Consolas" w:hAnsi="Consolas" w:cs="Consolas"/>
                <w:bCs/>
                <w:color w:val="005032"/>
                <w:sz w:val="20"/>
                <w:szCs w:val="20"/>
                <w:lang w:val="tr-TR"/>
              </w:rPr>
              <w:t>PolicyReader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readValidationPolicy</w:t>
            </w:r>
            <w:r w:rsidRPr="001C3748">
              <w:rPr>
                <w:rFonts w:ascii="Consolas" w:hAnsi="Consolas" w:cs="Consolas"/>
                <w:color w:val="000000"/>
                <w:sz w:val="20"/>
                <w:szCs w:val="20"/>
                <w:lang w:val="tr-TR"/>
              </w:rPr>
              <w:t>(</w:t>
            </w:r>
          </w:p>
          <w:p w14:paraId="2A810238"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 xml:space="preserve">new </w:t>
            </w:r>
            <w:r w:rsidRPr="001C3748">
              <w:rPr>
                <w:rFonts w:ascii="Consolas" w:hAnsi="Consolas" w:cs="Consolas"/>
                <w:bCs/>
                <w:color w:val="005032"/>
                <w:sz w:val="20"/>
                <w:szCs w:val="20"/>
                <w:lang w:val="tr-TR"/>
              </w:rPr>
              <w:t>FileInputStream</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POLICY_FILE</w:t>
            </w:r>
            <w:r w:rsidRPr="001C3748">
              <w:rPr>
                <w:rFonts w:ascii="Consolas" w:hAnsi="Consolas" w:cs="Consolas"/>
                <w:color w:val="000000"/>
                <w:sz w:val="20"/>
                <w:szCs w:val="20"/>
                <w:lang w:val="tr-TR"/>
              </w:rPr>
              <w:t>));</w:t>
            </w:r>
          </w:p>
          <w:p w14:paraId="323ED92A"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301DEA4A"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3F7F5F"/>
                <w:sz w:val="20"/>
                <w:szCs w:val="20"/>
                <w:lang w:val="tr-TR"/>
              </w:rPr>
              <w:t>//necessary for validating signer certificate according to time of //signaturetimestamp</w:t>
            </w:r>
          </w:p>
          <w:p w14:paraId="06B1DE0C"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P_CERT_VALIDATION_POLICY</w:t>
            </w:r>
            <w:r w:rsidRPr="001C3748">
              <w:rPr>
                <w:rFonts w:ascii="Consolas" w:hAnsi="Consolas" w:cs="Consolas"/>
                <w:color w:val="000000"/>
                <w:sz w:val="20"/>
                <w:szCs w:val="20"/>
                <w:lang w:val="tr-TR"/>
              </w:rPr>
              <w:t>, policy);</w:t>
            </w:r>
          </w:p>
          <w:p w14:paraId="70A01892"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48DB8B4E"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sd.getSignerList().get(0).convert(ESignatureType.</w:t>
            </w:r>
            <w:r w:rsidRPr="001C3748">
              <w:rPr>
                <w:rFonts w:ascii="Consolas" w:hAnsi="Consolas" w:cs="Consolas"/>
                <w:i/>
                <w:iCs/>
                <w:color w:val="0000C0"/>
                <w:sz w:val="20"/>
                <w:szCs w:val="20"/>
                <w:lang w:val="tr-TR"/>
              </w:rPr>
              <w:t>TYPE_EST</w:t>
            </w:r>
            <w:r w:rsidRPr="001C3748">
              <w:rPr>
                <w:rFonts w:ascii="Consolas" w:hAnsi="Consolas" w:cs="Consolas"/>
                <w:color w:val="000000"/>
                <w:sz w:val="20"/>
                <w:szCs w:val="20"/>
                <w:lang w:val="tr-TR"/>
              </w:rPr>
              <w:t>, params);</w:t>
            </w:r>
          </w:p>
          <w:p w14:paraId="297C0954" w14:textId="77777777"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r w:rsidRPr="001C3748">
              <w:rPr>
                <w:rFonts w:ascii="Consolas" w:hAnsi="Consolas" w:cs="Consolas"/>
                <w:color w:val="000000"/>
                <w:sz w:val="20"/>
                <w:szCs w:val="20"/>
                <w:lang w:val="tr-TR"/>
              </w:rPr>
              <w:tab/>
            </w:r>
          </w:p>
          <w:p w14:paraId="167E94C4" w14:textId="33AC9F20" w:rsidR="00B82B2D" w:rsidRPr="001C3748" w:rsidRDefault="00B82B2D" w:rsidP="00BB09E0">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dosyayaz</w:t>
            </w:r>
            <w:r w:rsidRPr="001C3748">
              <w:rPr>
                <w:rFonts w:ascii="Consolas" w:hAnsi="Consolas" w:cs="Consolas"/>
                <w:color w:val="000000"/>
                <w:sz w:val="20"/>
                <w:szCs w:val="20"/>
                <w:lang w:val="tr-TR"/>
              </w:rPr>
              <w:t>(sd.getEncoded(),</w:t>
            </w:r>
            <w:r w:rsidR="00E876C7">
              <w:rPr>
                <w:rFonts w:ascii="Consolas" w:hAnsi="Consolas" w:cs="Consolas"/>
                <w:color w:val="000000"/>
                <w:sz w:val="20"/>
                <w:szCs w:val="20"/>
                <w:lang w:val="tr-TR"/>
              </w:rPr>
              <w:t xml:space="preserve"> </w:t>
            </w:r>
            <w:r w:rsidRPr="001C3748">
              <w:rPr>
                <w:rFonts w:ascii="Consolas" w:hAnsi="Consolas" w:cs="Consolas"/>
                <w:color w:val="0000C0"/>
                <w:sz w:val="20"/>
                <w:szCs w:val="20"/>
                <w:lang w:val="tr-TR"/>
              </w:rPr>
              <w:t>CONVERTED_TO_EST_FILE</w:t>
            </w:r>
            <w:r w:rsidRPr="001C3748">
              <w:rPr>
                <w:rFonts w:ascii="Consolas" w:hAnsi="Consolas" w:cs="Consolas"/>
                <w:color w:val="000000"/>
                <w:sz w:val="20"/>
                <w:szCs w:val="20"/>
                <w:lang w:val="tr-TR"/>
              </w:rPr>
              <w:t>);</w:t>
            </w:r>
          </w:p>
        </w:tc>
      </w:tr>
    </w:tbl>
    <w:p w14:paraId="2B3504EF" w14:textId="77777777" w:rsidR="00F93FC3" w:rsidRDefault="00F93FC3" w:rsidP="00B82B2D">
      <w:pPr>
        <w:pStyle w:val="BodyText"/>
        <w:rPr>
          <w:b/>
          <w:sz w:val="22"/>
          <w:szCs w:val="22"/>
        </w:rPr>
      </w:pPr>
    </w:p>
    <w:p w14:paraId="3F7431E3" w14:textId="29EE04A5" w:rsidR="00B82B2D" w:rsidRPr="003E6009" w:rsidRDefault="00B82B2D" w:rsidP="00B82B2D">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82B2D" w:rsidRPr="001C3748" w14:paraId="220195DD" w14:textId="77777777" w:rsidTr="00BB09E0">
        <w:tc>
          <w:tcPr>
            <w:tcW w:w="9546" w:type="dxa"/>
            <w:shd w:val="clear" w:color="auto" w:fill="F8F8F8"/>
          </w:tcPr>
          <w:p w14:paraId="67AA962C" w14:textId="77777777" w:rsidR="00B82B2D" w:rsidRPr="001C3748" w:rsidRDefault="00B82B2D" w:rsidP="00BB09E0">
            <w:pPr>
              <w:autoSpaceDE w:val="0"/>
              <w:autoSpaceDN w:val="0"/>
              <w:adjustRightInd w:val="0"/>
              <w:rPr>
                <w:rFonts w:ascii="Consolas" w:hAnsi="Consolas" w:cs="Consolas"/>
                <w:sz w:val="20"/>
                <w:szCs w:val="20"/>
              </w:rPr>
            </w:pPr>
            <w:r w:rsidRPr="001C3748">
              <w:rPr>
                <w:rFonts w:ascii="Consolas" w:hAnsi="Consolas" w:cs="Consolas"/>
                <w:color w:val="0000FF"/>
                <w:sz w:val="20"/>
                <w:szCs w:val="20"/>
              </w:rPr>
              <w:t>byte</w:t>
            </w:r>
            <w:r w:rsidRPr="001C3748">
              <w:rPr>
                <w:rFonts w:ascii="Consolas" w:hAnsi="Consolas" w:cs="Consolas"/>
                <w:sz w:val="20"/>
                <w:szCs w:val="20"/>
              </w:rPr>
              <w:t xml:space="preserve">[] inputBES = </w:t>
            </w:r>
            <w:r w:rsidRPr="001C3748">
              <w:rPr>
                <w:rFonts w:ascii="Consolas" w:hAnsi="Consolas" w:cs="Consolas"/>
                <w:color w:val="2B91AF"/>
                <w:sz w:val="20"/>
                <w:szCs w:val="20"/>
              </w:rPr>
              <w:t>AsnIO</w:t>
            </w:r>
            <w:r w:rsidRPr="001C3748">
              <w:rPr>
                <w:rFonts w:ascii="Consolas" w:hAnsi="Consolas" w:cs="Consolas"/>
                <w:sz w:val="20"/>
                <w:szCs w:val="20"/>
              </w:rPr>
              <w:t>.d</w:t>
            </w:r>
            <w:r>
              <w:rPr>
                <w:rFonts w:ascii="Consolas" w:hAnsi="Consolas" w:cs="Consolas"/>
                <w:sz w:val="20"/>
                <w:szCs w:val="20"/>
              </w:rPr>
              <w:t>osyadanOKU(BES_SIGNATURE_FILE);</w:t>
            </w:r>
          </w:p>
          <w:p w14:paraId="1650057B" w14:textId="77777777" w:rsidR="00B82B2D" w:rsidRPr="001C3748" w:rsidRDefault="00B82B2D" w:rsidP="00BB09E0">
            <w:pPr>
              <w:autoSpaceDE w:val="0"/>
              <w:autoSpaceDN w:val="0"/>
              <w:adjustRightInd w:val="0"/>
              <w:rPr>
                <w:rFonts w:ascii="Consolas" w:hAnsi="Consolas" w:cs="Consolas"/>
                <w:sz w:val="20"/>
                <w:szCs w:val="20"/>
              </w:rPr>
            </w:pPr>
            <w:r w:rsidRPr="001C3748">
              <w:rPr>
                <w:rFonts w:ascii="Consolas" w:hAnsi="Consolas" w:cs="Consolas"/>
                <w:color w:val="2B91AF"/>
                <w:sz w:val="20"/>
                <w:szCs w:val="20"/>
              </w:rPr>
              <w:t>BaseSignedData</w:t>
            </w:r>
            <w:r w:rsidRPr="001C3748">
              <w:rPr>
                <w:rFonts w:ascii="Consolas" w:hAnsi="Consolas" w:cs="Consolas"/>
                <w:sz w:val="20"/>
                <w:szCs w:val="20"/>
              </w:rPr>
              <w:t xml:space="preserve"> sd = </w:t>
            </w:r>
            <w:r w:rsidRPr="001C3748">
              <w:rPr>
                <w:rFonts w:ascii="Consolas" w:hAnsi="Consolas" w:cs="Consolas"/>
                <w:color w:val="0000FF"/>
                <w:sz w:val="20"/>
                <w:szCs w:val="20"/>
              </w:rPr>
              <w:t xml:space="preserve">new </w:t>
            </w:r>
            <w:r w:rsidRPr="001C3748">
              <w:rPr>
                <w:rFonts w:ascii="Consolas" w:hAnsi="Consolas" w:cs="Consolas"/>
                <w:color w:val="2B91AF"/>
                <w:sz w:val="20"/>
                <w:szCs w:val="20"/>
              </w:rPr>
              <w:t>BaseSignedData</w:t>
            </w:r>
            <w:r>
              <w:rPr>
                <w:rFonts w:ascii="Consolas" w:hAnsi="Consolas" w:cs="Consolas"/>
                <w:sz w:val="20"/>
                <w:szCs w:val="20"/>
              </w:rPr>
              <w:t>(inputBES);</w:t>
            </w:r>
          </w:p>
          <w:p w14:paraId="16EEFDF4" w14:textId="77777777" w:rsidR="00B82B2D" w:rsidRPr="001C3748" w:rsidRDefault="00B82B2D" w:rsidP="00BB09E0">
            <w:pPr>
              <w:autoSpaceDE w:val="0"/>
              <w:autoSpaceDN w:val="0"/>
              <w:adjustRightInd w:val="0"/>
              <w:rPr>
                <w:rFonts w:ascii="Consolas" w:hAnsi="Consolas" w:cs="Consolas"/>
                <w:sz w:val="20"/>
                <w:szCs w:val="20"/>
              </w:rPr>
            </w:pPr>
            <w:r w:rsidRPr="001C3748">
              <w:rPr>
                <w:rFonts w:ascii="Consolas" w:hAnsi="Consolas" w:cs="Consolas"/>
                <w:color w:val="2B91AF"/>
                <w:sz w:val="20"/>
                <w:szCs w:val="20"/>
              </w:rPr>
              <w:t>Dictionary</w:t>
            </w:r>
            <w:r w:rsidRPr="001C3748">
              <w:rPr>
                <w:rFonts w:ascii="Consolas" w:hAnsi="Consolas" w:cs="Consolas"/>
                <w:sz w:val="20"/>
                <w:szCs w:val="20"/>
              </w:rPr>
              <w:t>&lt;</w:t>
            </w:r>
            <w:r w:rsidRPr="001C3748">
              <w:rPr>
                <w:rFonts w:ascii="Consolas" w:hAnsi="Consolas" w:cs="Consolas"/>
                <w:color w:val="2B91AF"/>
                <w:sz w:val="20"/>
                <w:szCs w:val="20"/>
              </w:rPr>
              <w:t>String</w:t>
            </w:r>
            <w:r w:rsidRPr="001C3748">
              <w:rPr>
                <w:rFonts w:ascii="Consolas" w:hAnsi="Consolas" w:cs="Consolas"/>
                <w:sz w:val="20"/>
                <w:szCs w:val="20"/>
              </w:rPr>
              <w:t xml:space="preserve">, </w:t>
            </w:r>
            <w:r w:rsidRPr="001C3748">
              <w:rPr>
                <w:rFonts w:ascii="Consolas" w:hAnsi="Consolas" w:cs="Consolas"/>
                <w:color w:val="2B91AF"/>
                <w:sz w:val="20"/>
                <w:szCs w:val="20"/>
              </w:rPr>
              <w:t>Object</w:t>
            </w:r>
            <w:r w:rsidRPr="001C3748">
              <w:rPr>
                <w:rFonts w:ascii="Consolas" w:hAnsi="Consolas" w:cs="Consolas"/>
                <w:sz w:val="20"/>
                <w:szCs w:val="20"/>
              </w:rPr>
              <w:t xml:space="preserve">&gt; params_ = </w:t>
            </w:r>
            <w:r w:rsidRPr="001C3748">
              <w:rPr>
                <w:rFonts w:ascii="Consolas" w:hAnsi="Consolas" w:cs="Consolas"/>
                <w:color w:val="0000FF"/>
                <w:sz w:val="20"/>
                <w:szCs w:val="20"/>
              </w:rPr>
              <w:t xml:space="preserve">new </w:t>
            </w:r>
            <w:r w:rsidRPr="001C3748">
              <w:rPr>
                <w:rFonts w:ascii="Consolas" w:hAnsi="Consolas" w:cs="Consolas"/>
                <w:color w:val="2B91AF"/>
                <w:sz w:val="20"/>
                <w:szCs w:val="20"/>
              </w:rPr>
              <w:t>Dictionary</w:t>
            </w:r>
            <w:r w:rsidRPr="001C3748">
              <w:rPr>
                <w:rFonts w:ascii="Consolas" w:hAnsi="Consolas" w:cs="Consolas"/>
                <w:sz w:val="20"/>
                <w:szCs w:val="20"/>
              </w:rPr>
              <w:t>&lt;</w:t>
            </w:r>
            <w:r w:rsidRPr="001C3748">
              <w:rPr>
                <w:rFonts w:ascii="Consolas" w:hAnsi="Consolas" w:cs="Consolas"/>
                <w:color w:val="2B91AF"/>
                <w:sz w:val="20"/>
                <w:szCs w:val="20"/>
              </w:rPr>
              <w:t>String</w:t>
            </w:r>
            <w:r w:rsidRPr="001C3748">
              <w:rPr>
                <w:rFonts w:ascii="Consolas" w:hAnsi="Consolas" w:cs="Consolas"/>
                <w:sz w:val="20"/>
                <w:szCs w:val="20"/>
              </w:rPr>
              <w:t xml:space="preserve">, </w:t>
            </w:r>
            <w:r w:rsidRPr="001C3748">
              <w:rPr>
                <w:rFonts w:ascii="Consolas" w:hAnsi="Consolas" w:cs="Consolas"/>
                <w:color w:val="2B91AF"/>
                <w:sz w:val="20"/>
                <w:szCs w:val="20"/>
              </w:rPr>
              <w:t>Object</w:t>
            </w:r>
            <w:r w:rsidRPr="001C3748">
              <w:rPr>
                <w:rFonts w:ascii="Consolas" w:hAnsi="Consolas" w:cs="Consolas"/>
                <w:sz w:val="20"/>
                <w:szCs w:val="20"/>
              </w:rPr>
              <w:t>&gt;();</w:t>
            </w:r>
          </w:p>
          <w:p w14:paraId="69912AF1" w14:textId="77777777" w:rsidR="00B82B2D" w:rsidRPr="001C3748" w:rsidRDefault="00B82B2D" w:rsidP="00BB09E0">
            <w:pPr>
              <w:autoSpaceDE w:val="0"/>
              <w:autoSpaceDN w:val="0"/>
              <w:adjustRightInd w:val="0"/>
              <w:rPr>
                <w:rFonts w:ascii="Consolas" w:hAnsi="Consolas" w:cs="Consolas"/>
                <w:sz w:val="20"/>
                <w:szCs w:val="20"/>
              </w:rPr>
            </w:pPr>
          </w:p>
          <w:p w14:paraId="01294D53" w14:textId="77777777" w:rsidR="00B82B2D" w:rsidRPr="001C3748" w:rsidRDefault="00B82B2D" w:rsidP="00BB09E0">
            <w:pPr>
              <w:autoSpaceDE w:val="0"/>
              <w:autoSpaceDN w:val="0"/>
              <w:adjustRightInd w:val="0"/>
              <w:rPr>
                <w:rFonts w:ascii="Consolas" w:hAnsi="Consolas" w:cs="Consolas"/>
                <w:sz w:val="20"/>
                <w:szCs w:val="20"/>
              </w:rPr>
            </w:pPr>
            <w:r w:rsidRPr="001C3748">
              <w:rPr>
                <w:rFonts w:ascii="Consolas" w:hAnsi="Consolas" w:cs="Consolas"/>
                <w:color w:val="008000"/>
                <w:sz w:val="20"/>
                <w:szCs w:val="20"/>
              </w:rPr>
              <w:t>//necessary for getting signaturetimestamp</w:t>
            </w:r>
          </w:p>
          <w:p w14:paraId="2888209A" w14:textId="77777777" w:rsidR="00B82B2D" w:rsidRPr="001C3748" w:rsidRDefault="00B82B2D" w:rsidP="00BB09E0">
            <w:pPr>
              <w:autoSpaceDE w:val="0"/>
              <w:autoSpaceDN w:val="0"/>
              <w:adjustRightInd w:val="0"/>
              <w:rPr>
                <w:rFonts w:ascii="Consolas" w:hAnsi="Consolas" w:cs="Consolas"/>
                <w:sz w:val="20"/>
                <w:szCs w:val="20"/>
              </w:rPr>
            </w:pPr>
            <w:r w:rsidRPr="001C3748">
              <w:rPr>
                <w:rFonts w:ascii="Consolas" w:hAnsi="Consolas" w:cs="Consolas"/>
                <w:sz w:val="20"/>
                <w:szCs w:val="20"/>
              </w:rPr>
              <w:t>params_[</w:t>
            </w:r>
            <w:r w:rsidRPr="001C3748">
              <w:rPr>
                <w:rFonts w:ascii="Consolas" w:hAnsi="Consolas" w:cs="Consolas"/>
                <w:color w:val="2B91AF"/>
                <w:sz w:val="20"/>
                <w:szCs w:val="20"/>
              </w:rPr>
              <w:t>EParameters</w:t>
            </w:r>
            <w:r w:rsidRPr="001C3748">
              <w:rPr>
                <w:rFonts w:ascii="Consolas" w:hAnsi="Consolas" w:cs="Consolas"/>
                <w:sz w:val="20"/>
                <w:szCs w:val="20"/>
              </w:rPr>
              <w:t>.P_TSS_INFO] = getTSSettings();</w:t>
            </w:r>
          </w:p>
          <w:p w14:paraId="09577750" w14:textId="77777777" w:rsidR="00B82B2D" w:rsidRPr="001C3748" w:rsidRDefault="00B82B2D" w:rsidP="00BB09E0">
            <w:pPr>
              <w:autoSpaceDE w:val="0"/>
              <w:autoSpaceDN w:val="0"/>
              <w:adjustRightInd w:val="0"/>
              <w:rPr>
                <w:rFonts w:ascii="Consolas" w:hAnsi="Consolas" w:cs="Consolas"/>
                <w:sz w:val="20"/>
                <w:szCs w:val="20"/>
              </w:rPr>
            </w:pPr>
          </w:p>
          <w:p w14:paraId="4C6C69A4" w14:textId="70E52FDC" w:rsidR="00B82B2D" w:rsidRPr="001C3748" w:rsidRDefault="00B82B2D" w:rsidP="00BB09E0">
            <w:pPr>
              <w:autoSpaceDE w:val="0"/>
              <w:autoSpaceDN w:val="0"/>
              <w:adjustRightInd w:val="0"/>
              <w:rPr>
                <w:rFonts w:ascii="Consolas" w:hAnsi="Consolas" w:cs="Consolas"/>
                <w:sz w:val="20"/>
                <w:szCs w:val="20"/>
              </w:rPr>
            </w:pPr>
            <w:r w:rsidRPr="001C3748">
              <w:rPr>
                <w:rFonts w:ascii="Consolas" w:hAnsi="Consolas" w:cs="Consolas"/>
                <w:color w:val="2B91AF"/>
                <w:sz w:val="20"/>
                <w:szCs w:val="20"/>
              </w:rPr>
              <w:t>ValidationPolicy</w:t>
            </w:r>
            <w:r w:rsidRPr="001C3748">
              <w:rPr>
                <w:rFonts w:ascii="Consolas" w:hAnsi="Consolas" w:cs="Consolas"/>
                <w:sz w:val="20"/>
                <w:szCs w:val="20"/>
              </w:rPr>
              <w:t xml:space="preserve"> policy = </w:t>
            </w:r>
            <w:r w:rsidRPr="001C3748">
              <w:rPr>
                <w:rFonts w:ascii="Consolas" w:hAnsi="Consolas" w:cs="Consolas"/>
                <w:color w:val="2B91AF"/>
                <w:sz w:val="20"/>
                <w:szCs w:val="20"/>
              </w:rPr>
              <w:t>PolicyReader</w:t>
            </w:r>
            <w:r w:rsidRPr="001C3748">
              <w:rPr>
                <w:rFonts w:ascii="Consolas" w:hAnsi="Consolas" w:cs="Consolas"/>
                <w:sz w:val="20"/>
                <w:szCs w:val="20"/>
              </w:rPr>
              <w:t>.readValidationPolicy(</w:t>
            </w:r>
            <w:r w:rsidRPr="001C3748">
              <w:rPr>
                <w:rFonts w:ascii="Consolas" w:hAnsi="Consolas" w:cs="Consolas"/>
                <w:color w:val="0000FF"/>
                <w:sz w:val="20"/>
                <w:szCs w:val="20"/>
              </w:rPr>
              <w:t xml:space="preserve">new </w:t>
            </w:r>
            <w:r w:rsidRPr="001C3748">
              <w:rPr>
                <w:rFonts w:ascii="Consolas" w:hAnsi="Consolas" w:cs="Consolas"/>
                <w:color w:val="2B91AF"/>
                <w:sz w:val="20"/>
                <w:szCs w:val="20"/>
              </w:rPr>
              <w:t>FileStream</w:t>
            </w:r>
            <w:r w:rsidRPr="001C3748">
              <w:rPr>
                <w:rFonts w:ascii="Consolas" w:hAnsi="Consolas" w:cs="Consolas"/>
                <w:sz w:val="20"/>
                <w:szCs w:val="20"/>
              </w:rPr>
              <w:t>(POLICY_FILE,</w:t>
            </w:r>
            <w:r w:rsidRPr="001C3748">
              <w:rPr>
                <w:rFonts w:ascii="Consolas" w:hAnsi="Consolas" w:cs="Consolas"/>
                <w:color w:val="2B91AF"/>
                <w:sz w:val="20"/>
                <w:szCs w:val="20"/>
              </w:rPr>
              <w:t>FileMode</w:t>
            </w:r>
            <w:r w:rsidRPr="001C3748">
              <w:rPr>
                <w:rFonts w:ascii="Consolas" w:hAnsi="Consolas" w:cs="Consolas"/>
                <w:sz w:val="20"/>
                <w:szCs w:val="20"/>
              </w:rPr>
              <w:t xml:space="preserve">.Open, </w:t>
            </w:r>
            <w:r w:rsidRPr="001C3748">
              <w:rPr>
                <w:rFonts w:ascii="Consolas" w:hAnsi="Consolas" w:cs="Consolas"/>
                <w:color w:val="2B91AF"/>
                <w:sz w:val="20"/>
                <w:szCs w:val="20"/>
              </w:rPr>
              <w:t>FileAccess</w:t>
            </w:r>
            <w:r w:rsidRPr="001C3748">
              <w:rPr>
                <w:rFonts w:ascii="Consolas" w:hAnsi="Consolas" w:cs="Consolas"/>
                <w:sz w:val="20"/>
                <w:szCs w:val="20"/>
              </w:rPr>
              <w:t>.Read));</w:t>
            </w:r>
          </w:p>
          <w:p w14:paraId="761D8A06" w14:textId="77777777" w:rsidR="00B82B2D" w:rsidRPr="001C3748" w:rsidRDefault="00B82B2D" w:rsidP="00BB09E0">
            <w:pPr>
              <w:autoSpaceDE w:val="0"/>
              <w:autoSpaceDN w:val="0"/>
              <w:adjustRightInd w:val="0"/>
              <w:rPr>
                <w:rFonts w:ascii="Consolas" w:hAnsi="Consolas" w:cs="Consolas"/>
                <w:sz w:val="20"/>
                <w:szCs w:val="20"/>
              </w:rPr>
            </w:pPr>
          </w:p>
          <w:p w14:paraId="6644F307" w14:textId="77777777" w:rsidR="00B82B2D" w:rsidRPr="001C3748" w:rsidRDefault="00B82B2D" w:rsidP="00BB09E0">
            <w:pPr>
              <w:autoSpaceDE w:val="0"/>
              <w:autoSpaceDN w:val="0"/>
              <w:adjustRightInd w:val="0"/>
              <w:rPr>
                <w:rFonts w:ascii="Consolas" w:hAnsi="Consolas" w:cs="Consolas"/>
                <w:sz w:val="20"/>
                <w:szCs w:val="20"/>
              </w:rPr>
            </w:pPr>
            <w:r w:rsidRPr="001C3748">
              <w:rPr>
                <w:rFonts w:ascii="Consolas" w:hAnsi="Consolas" w:cs="Consolas"/>
                <w:color w:val="008000"/>
                <w:sz w:val="20"/>
                <w:szCs w:val="20"/>
              </w:rPr>
              <w:t>//necessary for validating signer certificate according to time of //signaturetimestamp</w:t>
            </w:r>
          </w:p>
          <w:p w14:paraId="7E2C2E47" w14:textId="77777777" w:rsidR="00B82B2D" w:rsidRPr="001C3748" w:rsidRDefault="00B82B2D" w:rsidP="00BB09E0">
            <w:pPr>
              <w:autoSpaceDE w:val="0"/>
              <w:autoSpaceDN w:val="0"/>
              <w:adjustRightInd w:val="0"/>
              <w:rPr>
                <w:rFonts w:ascii="Consolas" w:hAnsi="Consolas" w:cs="Consolas"/>
                <w:sz w:val="20"/>
                <w:szCs w:val="20"/>
              </w:rPr>
            </w:pPr>
            <w:r w:rsidRPr="001C3748">
              <w:rPr>
                <w:rFonts w:ascii="Consolas" w:hAnsi="Consolas" w:cs="Consolas"/>
                <w:sz w:val="20"/>
                <w:szCs w:val="20"/>
              </w:rPr>
              <w:t>params_[</w:t>
            </w:r>
            <w:r w:rsidRPr="001C3748">
              <w:rPr>
                <w:rFonts w:ascii="Consolas" w:hAnsi="Consolas" w:cs="Consolas"/>
                <w:color w:val="2B91AF"/>
                <w:sz w:val="20"/>
                <w:szCs w:val="20"/>
              </w:rPr>
              <w:t>EParameters</w:t>
            </w:r>
            <w:r w:rsidRPr="001C3748">
              <w:rPr>
                <w:rFonts w:ascii="Consolas" w:hAnsi="Consolas" w:cs="Consolas"/>
                <w:sz w:val="20"/>
                <w:szCs w:val="20"/>
              </w:rPr>
              <w:t>.P_CERT_VALI</w:t>
            </w:r>
            <w:r>
              <w:rPr>
                <w:rFonts w:ascii="Consolas" w:hAnsi="Consolas" w:cs="Consolas"/>
                <w:sz w:val="20"/>
                <w:szCs w:val="20"/>
              </w:rPr>
              <w:t>DATION_POLICY] = policy;</w:t>
            </w:r>
          </w:p>
          <w:p w14:paraId="7FF858B8" w14:textId="77777777" w:rsidR="00B82B2D" w:rsidRPr="001C3748" w:rsidRDefault="00B82B2D" w:rsidP="00BB09E0">
            <w:pPr>
              <w:autoSpaceDE w:val="0"/>
              <w:autoSpaceDN w:val="0"/>
              <w:adjustRightInd w:val="0"/>
              <w:rPr>
                <w:rFonts w:ascii="Consolas" w:hAnsi="Consolas" w:cs="Consolas"/>
                <w:sz w:val="20"/>
                <w:szCs w:val="20"/>
              </w:rPr>
            </w:pPr>
            <w:r w:rsidRPr="001C3748">
              <w:rPr>
                <w:rFonts w:ascii="Consolas" w:hAnsi="Consolas" w:cs="Consolas"/>
                <w:sz w:val="20"/>
                <w:szCs w:val="20"/>
              </w:rPr>
              <w:t>sd.getSignerList()[0].convert(</w:t>
            </w:r>
            <w:r w:rsidRPr="001C3748">
              <w:rPr>
                <w:rFonts w:ascii="Consolas" w:hAnsi="Consolas" w:cs="Consolas"/>
                <w:color w:val="2B91AF"/>
                <w:sz w:val="20"/>
                <w:szCs w:val="20"/>
              </w:rPr>
              <w:t>ESignatureType</w:t>
            </w:r>
            <w:r>
              <w:rPr>
                <w:rFonts w:ascii="Consolas" w:hAnsi="Consolas" w:cs="Consolas"/>
                <w:sz w:val="20"/>
                <w:szCs w:val="20"/>
              </w:rPr>
              <w:t>.TYPE_EST, params_);</w:t>
            </w:r>
          </w:p>
          <w:p w14:paraId="75707FA7" w14:textId="77777777" w:rsidR="00B82B2D" w:rsidRPr="001C3748" w:rsidRDefault="00B82B2D" w:rsidP="00BB09E0">
            <w:pPr>
              <w:autoSpaceDE w:val="0"/>
              <w:autoSpaceDN w:val="0"/>
              <w:adjustRightInd w:val="0"/>
              <w:rPr>
                <w:rFonts w:ascii="Consolas" w:hAnsi="Consolas" w:cs="Consolas"/>
                <w:sz w:val="20"/>
                <w:szCs w:val="20"/>
              </w:rPr>
            </w:pPr>
            <w:r w:rsidRPr="001C3748">
              <w:rPr>
                <w:rFonts w:ascii="Consolas" w:hAnsi="Consolas" w:cs="Consolas"/>
                <w:color w:val="2B91AF"/>
                <w:sz w:val="20"/>
                <w:szCs w:val="20"/>
              </w:rPr>
              <w:t>AsnIO</w:t>
            </w:r>
            <w:r w:rsidRPr="001C3748">
              <w:rPr>
                <w:rFonts w:ascii="Consolas" w:hAnsi="Consolas" w:cs="Consolas"/>
                <w:sz w:val="20"/>
                <w:szCs w:val="20"/>
              </w:rPr>
              <w:t>.dosyayaz(sd.getEncoded(), CONVERTED_TO_EST_FILE);</w:t>
            </w:r>
          </w:p>
          <w:p w14:paraId="77DE30C3" w14:textId="77777777" w:rsidR="00B82B2D" w:rsidRPr="001C3748" w:rsidRDefault="00B82B2D" w:rsidP="00BB09E0">
            <w:pPr>
              <w:autoSpaceDE w:val="0"/>
              <w:autoSpaceDN w:val="0"/>
              <w:adjustRightInd w:val="0"/>
              <w:rPr>
                <w:sz w:val="20"/>
                <w:szCs w:val="20"/>
              </w:rPr>
            </w:pPr>
          </w:p>
        </w:tc>
      </w:tr>
    </w:tbl>
    <w:p w14:paraId="43B7D5E1" w14:textId="7E9502E8" w:rsidR="007631E1" w:rsidRDefault="007631E1" w:rsidP="00B334C3">
      <w:pPr>
        <w:pStyle w:val="BodyText"/>
        <w:rPr>
          <w:sz w:val="22"/>
          <w:szCs w:val="22"/>
        </w:rPr>
      </w:pPr>
    </w:p>
    <w:p w14:paraId="359D8D3F" w14:textId="557CB72C" w:rsidR="007631E1" w:rsidRDefault="007631E1" w:rsidP="00B334C3">
      <w:pPr>
        <w:pStyle w:val="BodyText"/>
        <w:rPr>
          <w:sz w:val="22"/>
          <w:szCs w:val="22"/>
        </w:rPr>
      </w:pPr>
    </w:p>
    <w:p w14:paraId="2C8BFD02" w14:textId="77777777" w:rsidR="006B1D80" w:rsidRDefault="006B1D80" w:rsidP="00B334C3">
      <w:pPr>
        <w:pStyle w:val="BodyText"/>
        <w:rPr>
          <w:sz w:val="22"/>
          <w:szCs w:val="22"/>
        </w:rPr>
      </w:pPr>
    </w:p>
    <w:p w14:paraId="55C09130" w14:textId="77777777" w:rsidR="007631E1" w:rsidRDefault="007631E1" w:rsidP="00B334C3">
      <w:pPr>
        <w:pStyle w:val="BodyText"/>
        <w:rPr>
          <w:sz w:val="22"/>
          <w:szCs w:val="22"/>
        </w:rPr>
      </w:pPr>
    </w:p>
    <w:p w14:paraId="46E58C6E" w14:textId="77777777" w:rsidR="00B334C3" w:rsidRDefault="00B334C3" w:rsidP="00490670">
      <w:pPr>
        <w:pStyle w:val="Heading2"/>
      </w:pPr>
      <w:bookmarkStart w:id="523" w:name="_Toc323036335"/>
      <w:bookmarkStart w:id="524" w:name="_Toc86130358"/>
      <w:r>
        <w:lastRenderedPageBreak/>
        <w:t>İmza Zamanının Belirlenmesi</w:t>
      </w:r>
      <w:bookmarkEnd w:id="523"/>
      <w:bookmarkEnd w:id="524"/>
    </w:p>
    <w:p w14:paraId="6F493492" w14:textId="77777777" w:rsidR="00B334C3" w:rsidRDefault="00B334C3" w:rsidP="00B334C3">
      <w:pPr>
        <w:pStyle w:val="BodyText"/>
        <w:rPr>
          <w:sz w:val="22"/>
          <w:szCs w:val="22"/>
        </w:rPr>
      </w:pPr>
      <w:r w:rsidRPr="00853ED4">
        <w:rPr>
          <w:sz w:val="22"/>
          <w:szCs w:val="22"/>
        </w:rPr>
        <w:t>API</w:t>
      </w:r>
      <w:r>
        <w:rPr>
          <w:sz w:val="22"/>
          <w:szCs w:val="22"/>
        </w:rPr>
        <w:t>’de imza zamanının belirlenmesi farklı yöntemlerle gerçekleştirilebilir.</w:t>
      </w:r>
    </w:p>
    <w:p w14:paraId="6672C95C" w14:textId="77777777" w:rsidR="00B334C3" w:rsidRDefault="00B334C3" w:rsidP="00B334C3">
      <w:pPr>
        <w:pStyle w:val="BodyText"/>
        <w:numPr>
          <w:ilvl w:val="0"/>
          <w:numId w:val="11"/>
        </w:numPr>
        <w:rPr>
          <w:sz w:val="22"/>
          <w:szCs w:val="22"/>
        </w:rPr>
      </w:pPr>
      <w:r w:rsidRPr="00C87200">
        <w:rPr>
          <w:sz w:val="22"/>
          <w:szCs w:val="22"/>
        </w:rPr>
        <w:t>Zaman damgası</w:t>
      </w:r>
    </w:p>
    <w:p w14:paraId="5CA3C63B" w14:textId="257D9511" w:rsidR="00B334C3" w:rsidRPr="00C87200" w:rsidRDefault="00B334C3" w:rsidP="00B334C3">
      <w:pPr>
        <w:pStyle w:val="BodyText"/>
        <w:numPr>
          <w:ilvl w:val="0"/>
          <w:numId w:val="11"/>
        </w:numPr>
        <w:rPr>
          <w:sz w:val="22"/>
          <w:szCs w:val="22"/>
        </w:rPr>
      </w:pPr>
      <w:r w:rsidRPr="0071486B">
        <w:rPr>
          <w:i/>
          <w:iCs/>
          <w:sz w:val="22"/>
          <w:szCs w:val="22"/>
        </w:rPr>
        <w:t>Signingtime</w:t>
      </w:r>
      <w:r w:rsidRPr="00C87200">
        <w:rPr>
          <w:sz w:val="22"/>
          <w:szCs w:val="22"/>
        </w:rPr>
        <w:t xml:space="preserve"> </w:t>
      </w:r>
      <w:r w:rsidR="00B378DE">
        <w:rPr>
          <w:sz w:val="22"/>
          <w:szCs w:val="22"/>
        </w:rPr>
        <w:t>i</w:t>
      </w:r>
      <w:r w:rsidRPr="00C87200">
        <w:rPr>
          <w:sz w:val="22"/>
          <w:szCs w:val="22"/>
        </w:rPr>
        <w:t>mza özelliği kullanılarak imza zamanının belirlenmesi</w:t>
      </w:r>
    </w:p>
    <w:p w14:paraId="11F8B049" w14:textId="77777777" w:rsidR="00B334C3" w:rsidRDefault="00B334C3" w:rsidP="00B334C3">
      <w:pPr>
        <w:pStyle w:val="BodyText"/>
        <w:numPr>
          <w:ilvl w:val="0"/>
          <w:numId w:val="11"/>
        </w:numPr>
        <w:rPr>
          <w:sz w:val="22"/>
          <w:szCs w:val="22"/>
        </w:rPr>
      </w:pPr>
      <w:r w:rsidRPr="00C87200">
        <w:rPr>
          <w:sz w:val="22"/>
          <w:szCs w:val="22"/>
        </w:rPr>
        <w:t>İmza zamanının dışarıdan verilen zaman parametresine göre belirlenmesi</w:t>
      </w:r>
    </w:p>
    <w:p w14:paraId="0C8F94BF" w14:textId="5DCC77BA" w:rsidR="00B334C3" w:rsidRDefault="00B334C3" w:rsidP="00B334C3">
      <w:pPr>
        <w:pStyle w:val="BodyText"/>
        <w:rPr>
          <w:sz w:val="22"/>
          <w:szCs w:val="22"/>
        </w:rPr>
      </w:pPr>
      <w:r>
        <w:rPr>
          <w:sz w:val="22"/>
          <w:szCs w:val="22"/>
        </w:rPr>
        <w:t xml:space="preserve">Bu yöntemlerden en güvenli ve geçerli olanı </w:t>
      </w:r>
      <w:r w:rsidR="00B378DE">
        <w:rPr>
          <w:sz w:val="22"/>
          <w:szCs w:val="22"/>
        </w:rPr>
        <w:t>z</w:t>
      </w:r>
      <w:r>
        <w:rPr>
          <w:sz w:val="22"/>
          <w:szCs w:val="22"/>
        </w:rPr>
        <w:t>aman damgası yöntemidir.</w:t>
      </w:r>
    </w:p>
    <w:p w14:paraId="008B4420" w14:textId="77777777" w:rsidR="001776EB" w:rsidRDefault="001776EB" w:rsidP="00B334C3">
      <w:pPr>
        <w:pStyle w:val="BodyText"/>
        <w:rPr>
          <w:sz w:val="22"/>
          <w:szCs w:val="22"/>
        </w:rPr>
      </w:pPr>
    </w:p>
    <w:p w14:paraId="7B4A2E03" w14:textId="77777777" w:rsidR="00B334C3" w:rsidRPr="00864255" w:rsidRDefault="00B334C3" w:rsidP="00B334C3">
      <w:pPr>
        <w:pStyle w:val="Heading2"/>
      </w:pPr>
      <w:bookmarkStart w:id="525" w:name="_Toc323036336"/>
      <w:bookmarkStart w:id="526" w:name="_Toc86130359"/>
      <w:r>
        <w:t xml:space="preserve">Zaman </w:t>
      </w:r>
      <w:r w:rsidRPr="00F14816">
        <w:t>Damgası</w:t>
      </w:r>
      <w:bookmarkEnd w:id="525"/>
      <w:bookmarkEnd w:id="526"/>
    </w:p>
    <w:p w14:paraId="67D425FE" w14:textId="7EBE1250" w:rsidR="00B334C3" w:rsidRPr="00C87200" w:rsidRDefault="00781DB8" w:rsidP="00B334C3">
      <w:pPr>
        <w:pStyle w:val="BodyText"/>
        <w:rPr>
          <w:sz w:val="22"/>
          <w:szCs w:val="22"/>
        </w:rPr>
      </w:pPr>
      <w:r w:rsidRPr="00C87200">
        <w:rPr>
          <w:sz w:val="22"/>
          <w:szCs w:val="22"/>
        </w:rPr>
        <w:t>Zaman damgası</w:t>
      </w:r>
      <w:r w:rsidR="00B334C3" w:rsidRPr="00C87200">
        <w:rPr>
          <w:sz w:val="22"/>
          <w:szCs w:val="22"/>
        </w:rPr>
        <w:t>, üzerinde bulunduğu verinin belirli bir tarihtek</w:t>
      </w:r>
      <w:r w:rsidR="00B334C3">
        <w:rPr>
          <w:sz w:val="22"/>
          <w:szCs w:val="22"/>
        </w:rPr>
        <w:t xml:space="preserve">i varlığını garantiler. Bizim </w:t>
      </w:r>
      <w:r w:rsidR="00B334C3" w:rsidRPr="00C87200">
        <w:rPr>
          <w:sz w:val="22"/>
          <w:szCs w:val="22"/>
        </w:rPr>
        <w:t>uygulamamızda</w:t>
      </w:r>
      <w:r w:rsidR="00D544C4">
        <w:rPr>
          <w:sz w:val="22"/>
          <w:szCs w:val="22"/>
        </w:rPr>
        <w:t xml:space="preserve"> </w:t>
      </w:r>
      <w:r w:rsidR="00B334C3" w:rsidRPr="00C87200">
        <w:rPr>
          <w:sz w:val="22"/>
          <w:szCs w:val="22"/>
        </w:rPr>
        <w:t>zaman damgası,</w:t>
      </w:r>
      <w:r w:rsidR="00D544C4">
        <w:rPr>
          <w:sz w:val="22"/>
          <w:szCs w:val="22"/>
        </w:rPr>
        <w:t xml:space="preserve"> </w:t>
      </w:r>
      <w:r w:rsidR="00B334C3" w:rsidRPr="00C87200">
        <w:rPr>
          <w:sz w:val="22"/>
          <w:szCs w:val="22"/>
        </w:rPr>
        <w:t xml:space="preserve">oluşturduğunuz </w:t>
      </w:r>
      <w:r w:rsidR="00B334C3">
        <w:rPr>
          <w:sz w:val="22"/>
          <w:szCs w:val="22"/>
        </w:rPr>
        <w:t>imzaya</w:t>
      </w:r>
      <w:r w:rsidR="00B334C3">
        <w:rPr>
          <w:sz w:val="22"/>
          <w:szCs w:val="22"/>
        </w:rPr>
        <w:tab/>
        <w:t xml:space="preserve">bağlı </w:t>
      </w:r>
      <w:r w:rsidR="00B334C3" w:rsidRPr="00C87200">
        <w:rPr>
          <w:sz w:val="22"/>
          <w:szCs w:val="22"/>
        </w:rPr>
        <w:t xml:space="preserve">olarak oluşturulduğundan, </w:t>
      </w:r>
      <w:r w:rsidRPr="00C87200">
        <w:rPr>
          <w:sz w:val="22"/>
          <w:szCs w:val="22"/>
        </w:rPr>
        <w:t>imzanızın gerçekten</w:t>
      </w:r>
      <w:r w:rsidR="00B334C3" w:rsidRPr="00C87200">
        <w:rPr>
          <w:sz w:val="22"/>
          <w:szCs w:val="22"/>
        </w:rPr>
        <w:t xml:space="preserve"> </w:t>
      </w:r>
      <w:r w:rsidRPr="00C87200">
        <w:rPr>
          <w:sz w:val="22"/>
          <w:szCs w:val="22"/>
        </w:rPr>
        <w:t>o tarihte</w:t>
      </w:r>
      <w:r w:rsidR="00B334C3" w:rsidRPr="00C87200">
        <w:rPr>
          <w:sz w:val="22"/>
          <w:szCs w:val="22"/>
        </w:rPr>
        <w:t xml:space="preserve"> </w:t>
      </w:r>
      <w:r w:rsidRPr="00C87200">
        <w:rPr>
          <w:sz w:val="22"/>
          <w:szCs w:val="22"/>
        </w:rPr>
        <w:t>var olduğunu</w:t>
      </w:r>
      <w:r w:rsidR="00B334C3" w:rsidRPr="00C87200">
        <w:rPr>
          <w:sz w:val="22"/>
          <w:szCs w:val="22"/>
        </w:rPr>
        <w:t xml:space="preserve"> ispatlamak için kullanılır.</w:t>
      </w:r>
      <w:r>
        <w:rPr>
          <w:sz w:val="22"/>
          <w:szCs w:val="22"/>
        </w:rPr>
        <w:t xml:space="preserve"> </w:t>
      </w:r>
      <w:r w:rsidRPr="00C87200">
        <w:rPr>
          <w:sz w:val="22"/>
          <w:szCs w:val="22"/>
        </w:rPr>
        <w:t>Zaman damgası</w:t>
      </w:r>
      <w:r w:rsidR="00B334C3" w:rsidRPr="00C87200">
        <w:rPr>
          <w:sz w:val="22"/>
          <w:szCs w:val="22"/>
        </w:rPr>
        <w:t xml:space="preserve">, güvenilir bir servis sağlayıcısı olan </w:t>
      </w:r>
      <w:r w:rsidRPr="00C87200">
        <w:rPr>
          <w:sz w:val="22"/>
          <w:szCs w:val="22"/>
        </w:rPr>
        <w:t>zaman damgası</w:t>
      </w:r>
      <w:r w:rsidR="00B334C3" w:rsidRPr="00C87200">
        <w:rPr>
          <w:sz w:val="22"/>
          <w:szCs w:val="22"/>
        </w:rPr>
        <w:t xml:space="preserve"> otoritelerinden alınır. Tüm ESHS'ler bu hizmeti vermektedirler.</w:t>
      </w:r>
    </w:p>
    <w:p w14:paraId="50C279AF" w14:textId="1DBECEC6" w:rsidR="00B334C3" w:rsidRPr="00C87200" w:rsidRDefault="00B334C3" w:rsidP="00B334C3">
      <w:pPr>
        <w:pStyle w:val="BodyText"/>
        <w:rPr>
          <w:sz w:val="22"/>
          <w:szCs w:val="22"/>
        </w:rPr>
      </w:pPr>
      <w:r w:rsidRPr="00C87200">
        <w:rPr>
          <w:sz w:val="22"/>
          <w:szCs w:val="22"/>
        </w:rPr>
        <w:t xml:space="preserve">İmza tarihinin önemli olduğu uygulamalarda zaman damgasının kullanımı büyük önem arz   etmektedir. </w:t>
      </w:r>
      <w:r w:rsidR="00CC2B2A" w:rsidRPr="00C87200">
        <w:rPr>
          <w:sz w:val="22"/>
          <w:szCs w:val="22"/>
        </w:rPr>
        <w:t>Çünkü zaman</w:t>
      </w:r>
      <w:r w:rsidRPr="00C87200">
        <w:rPr>
          <w:sz w:val="22"/>
          <w:szCs w:val="22"/>
        </w:rPr>
        <w:t xml:space="preserve"> damgası olmayan </w:t>
      </w:r>
      <w:r w:rsidR="00CC2B2A" w:rsidRPr="00C87200">
        <w:rPr>
          <w:sz w:val="22"/>
          <w:szCs w:val="22"/>
        </w:rPr>
        <w:t>bir imza üzerindeki zaman</w:t>
      </w:r>
      <w:r w:rsidRPr="00C87200">
        <w:rPr>
          <w:sz w:val="22"/>
          <w:szCs w:val="22"/>
        </w:rPr>
        <w:t xml:space="preserve"> bilgisi, kullanıcının belirleyebildiği </w:t>
      </w:r>
      <w:r w:rsidR="00CC2B2A" w:rsidRPr="00C87200">
        <w:rPr>
          <w:sz w:val="22"/>
          <w:szCs w:val="22"/>
        </w:rPr>
        <w:t>ve genelde</w:t>
      </w:r>
      <w:r w:rsidRPr="00C87200">
        <w:rPr>
          <w:sz w:val="22"/>
          <w:szCs w:val="22"/>
        </w:rPr>
        <w:t xml:space="preserve"> </w:t>
      </w:r>
      <w:r w:rsidR="00CC2B2A" w:rsidRPr="00C87200">
        <w:rPr>
          <w:sz w:val="22"/>
          <w:szCs w:val="22"/>
        </w:rPr>
        <w:t>kullanıcının sistem</w:t>
      </w:r>
      <w:r w:rsidRPr="00C87200">
        <w:rPr>
          <w:sz w:val="22"/>
          <w:szCs w:val="22"/>
        </w:rPr>
        <w:t xml:space="preserve"> saatinden </w:t>
      </w:r>
      <w:r w:rsidR="00CC2B2A" w:rsidRPr="00C87200">
        <w:rPr>
          <w:sz w:val="22"/>
          <w:szCs w:val="22"/>
        </w:rPr>
        <w:t>alınmış olan</w:t>
      </w:r>
      <w:r w:rsidR="00D544C4">
        <w:rPr>
          <w:sz w:val="22"/>
          <w:szCs w:val="22"/>
        </w:rPr>
        <w:t xml:space="preserve"> bir</w:t>
      </w:r>
      <w:r w:rsidRPr="00C87200">
        <w:rPr>
          <w:sz w:val="22"/>
          <w:szCs w:val="22"/>
        </w:rPr>
        <w:t xml:space="preserve"> zaman bilgisidir. Dolayısıyla imzayı oluşturan kişi</w:t>
      </w:r>
      <w:r w:rsidR="001C1CEA">
        <w:rPr>
          <w:sz w:val="22"/>
          <w:szCs w:val="22"/>
        </w:rPr>
        <w:t>,</w:t>
      </w:r>
      <w:r w:rsidRPr="00C87200">
        <w:rPr>
          <w:sz w:val="22"/>
          <w:szCs w:val="22"/>
        </w:rPr>
        <w:t xml:space="preserve"> zaman bilgisini de istediği gibi belirleyebilir. Sertifika iptal durumlarında da imzanın</w:t>
      </w:r>
      <w:r w:rsidR="00955696">
        <w:rPr>
          <w:sz w:val="22"/>
          <w:szCs w:val="22"/>
        </w:rPr>
        <w:t>,</w:t>
      </w:r>
      <w:r w:rsidRPr="00C87200">
        <w:rPr>
          <w:sz w:val="22"/>
          <w:szCs w:val="22"/>
        </w:rPr>
        <w:t xml:space="preserve"> sertifika iptal edilmeden önce atıldığından emin olunamaz.</w:t>
      </w:r>
    </w:p>
    <w:p w14:paraId="4FC30471" w14:textId="6B1D0106" w:rsidR="00B334C3" w:rsidRPr="00C87200" w:rsidRDefault="00B334C3" w:rsidP="00B334C3">
      <w:pPr>
        <w:pStyle w:val="BodyText"/>
        <w:rPr>
          <w:sz w:val="22"/>
          <w:szCs w:val="22"/>
        </w:rPr>
      </w:pPr>
      <w:r w:rsidRPr="00C87200">
        <w:rPr>
          <w:sz w:val="22"/>
          <w:szCs w:val="22"/>
        </w:rPr>
        <w:t>Zaman</w:t>
      </w:r>
      <w:r w:rsidR="00F2502B">
        <w:rPr>
          <w:sz w:val="22"/>
          <w:szCs w:val="22"/>
        </w:rPr>
        <w:t xml:space="preserve"> damgası ise imzanın o </w:t>
      </w:r>
      <w:r w:rsidR="009A6EF8">
        <w:rPr>
          <w:sz w:val="22"/>
          <w:szCs w:val="22"/>
        </w:rPr>
        <w:t>tarihten</w:t>
      </w:r>
      <w:r w:rsidR="009A6EF8" w:rsidRPr="00C87200">
        <w:rPr>
          <w:sz w:val="22"/>
          <w:szCs w:val="22"/>
        </w:rPr>
        <w:t xml:space="preserve"> (</w:t>
      </w:r>
      <w:r w:rsidRPr="00C87200">
        <w:rPr>
          <w:sz w:val="22"/>
          <w:szCs w:val="22"/>
        </w:rPr>
        <w:t>zaman damgası otoritesinin verdiği tarihten)</w:t>
      </w:r>
      <w:r w:rsidR="00454A96">
        <w:rPr>
          <w:sz w:val="22"/>
          <w:szCs w:val="22"/>
        </w:rPr>
        <w:t xml:space="preserve"> </w:t>
      </w:r>
      <w:r w:rsidRPr="00C87200">
        <w:rPr>
          <w:sz w:val="22"/>
          <w:szCs w:val="22"/>
        </w:rPr>
        <w:t>önce var olduğunu garanti eder.</w:t>
      </w:r>
    </w:p>
    <w:p w14:paraId="078E430A" w14:textId="04C95035" w:rsidR="00B334C3" w:rsidRDefault="009A6EF8" w:rsidP="00B334C3">
      <w:pPr>
        <w:pStyle w:val="BodyText"/>
        <w:rPr>
          <w:sz w:val="22"/>
          <w:szCs w:val="22"/>
        </w:rPr>
      </w:pPr>
      <w:r w:rsidRPr="00C87200">
        <w:rPr>
          <w:sz w:val="22"/>
          <w:szCs w:val="22"/>
        </w:rPr>
        <w:t>EST ve üzeri</w:t>
      </w:r>
      <w:r w:rsidR="00B334C3" w:rsidRPr="00C87200">
        <w:rPr>
          <w:sz w:val="22"/>
          <w:szCs w:val="22"/>
        </w:rPr>
        <w:t xml:space="preserve"> imza türleri </w:t>
      </w:r>
      <w:r w:rsidRPr="00C87200">
        <w:rPr>
          <w:sz w:val="22"/>
          <w:szCs w:val="22"/>
        </w:rPr>
        <w:t>zaman damgası</w:t>
      </w:r>
      <w:r w:rsidR="00B334C3" w:rsidRPr="00C87200">
        <w:rPr>
          <w:sz w:val="22"/>
          <w:szCs w:val="22"/>
        </w:rPr>
        <w:t xml:space="preserve"> içermektedir. API'nin </w:t>
      </w:r>
      <w:r w:rsidRPr="00C87200">
        <w:rPr>
          <w:sz w:val="22"/>
          <w:szCs w:val="22"/>
        </w:rPr>
        <w:t>zaman damgası</w:t>
      </w:r>
      <w:r w:rsidR="00B334C3" w:rsidRPr="00C87200">
        <w:rPr>
          <w:sz w:val="22"/>
          <w:szCs w:val="22"/>
        </w:rPr>
        <w:t xml:space="preserve"> alması için zaman damgası sunucu ayarlarının parametreler yardımıyla API'ye verilmesi gerekmektedir</w:t>
      </w:r>
      <w:r w:rsidR="00B334C3">
        <w:rPr>
          <w:sz w:val="22"/>
          <w:szCs w:val="22"/>
        </w:rPr>
        <w:t>.</w:t>
      </w:r>
    </w:p>
    <w:p w14:paraId="77AE7DE4" w14:textId="77777777" w:rsidR="00B334C3" w:rsidRDefault="00B334C3" w:rsidP="00B334C3">
      <w:pPr>
        <w:pStyle w:val="BodyText"/>
        <w:rPr>
          <w:sz w:val="22"/>
          <w:szCs w:val="22"/>
        </w:rPr>
      </w:pPr>
    </w:p>
    <w:p w14:paraId="7C209AEC"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36C47C2C" w14:textId="77777777" w:rsidTr="002A0E62">
        <w:trPr>
          <w:trHeight w:val="786"/>
        </w:trPr>
        <w:tc>
          <w:tcPr>
            <w:tcW w:w="9546" w:type="dxa"/>
            <w:shd w:val="clear" w:color="auto" w:fill="F8F8F8"/>
          </w:tcPr>
          <w:p w14:paraId="09E43CC2" w14:textId="00AA3934"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TSSettings</w:t>
            </w:r>
            <w:r w:rsidRPr="001C3748">
              <w:rPr>
                <w:rFonts w:ascii="Consolas" w:hAnsi="Consolas" w:cs="Consolas"/>
                <w:color w:val="000000"/>
                <w:sz w:val="20"/>
                <w:szCs w:val="20"/>
                <w:lang w:val="tr-TR"/>
              </w:rPr>
              <w:t xml:space="preserve"> tsSettings = </w:t>
            </w:r>
            <w:r w:rsidR="00924E0A" w:rsidRPr="001C3748">
              <w:rPr>
                <w:rFonts w:ascii="Consolas" w:hAnsi="Consolas" w:cs="Consolas"/>
                <w:bCs/>
                <w:color w:val="7F0055"/>
                <w:sz w:val="20"/>
                <w:szCs w:val="20"/>
                <w:lang w:val="tr-TR"/>
              </w:rPr>
              <w:t xml:space="preserve">new </w:t>
            </w:r>
            <w:r w:rsidR="00924E0A" w:rsidRPr="00AB5989">
              <w:rPr>
                <w:rFonts w:ascii="Consolas" w:hAnsi="Consolas" w:cs="Consolas"/>
                <w:bCs/>
                <w:color w:val="005032"/>
                <w:sz w:val="20"/>
                <w:szCs w:val="20"/>
                <w:lang w:val="tr-TR"/>
              </w:rPr>
              <w:t>T</w:t>
            </w:r>
            <w:r w:rsidRPr="001C3748">
              <w:rPr>
                <w:rFonts w:ascii="Consolas" w:hAnsi="Consolas" w:cs="Consolas"/>
                <w:bCs/>
                <w:color w:val="005032"/>
                <w:sz w:val="20"/>
                <w:szCs w:val="20"/>
                <w:lang w:val="tr-TR"/>
              </w:rPr>
              <w:t>SSettings</w:t>
            </w:r>
            <w:r w:rsidRPr="001C3748">
              <w:rPr>
                <w:rFonts w:ascii="Consolas" w:hAnsi="Consolas" w:cs="Consolas"/>
                <w:color w:val="000000"/>
                <w:sz w:val="20"/>
                <w:szCs w:val="20"/>
                <w:lang w:val="tr-TR"/>
              </w:rPr>
              <w:t>(</w:t>
            </w:r>
            <w:r w:rsidRPr="001C3748">
              <w:rPr>
                <w:rFonts w:ascii="Consolas" w:hAnsi="Consolas" w:cs="Consolas"/>
                <w:color w:val="2A00FF"/>
                <w:sz w:val="20"/>
                <w:szCs w:val="20"/>
                <w:lang w:val="tr-TR"/>
              </w:rPr>
              <w:t>"http://</w:t>
            </w:r>
            <w:r w:rsidR="000445C3">
              <w:rPr>
                <w:rFonts w:ascii="Consolas" w:hAnsi="Consolas" w:cs="Consolas"/>
                <w:color w:val="2A00FF"/>
                <w:sz w:val="20"/>
                <w:szCs w:val="20"/>
                <w:lang w:val="tr-TR"/>
              </w:rPr>
              <w:t>t</w:t>
            </w:r>
            <w:r w:rsidRPr="001C3748">
              <w:rPr>
                <w:rFonts w:ascii="Consolas" w:hAnsi="Consolas" w:cs="Consolas"/>
                <w:color w:val="2A00FF"/>
                <w:sz w:val="20"/>
                <w:szCs w:val="20"/>
                <w:lang w:val="tr-TR"/>
              </w:rPr>
              <w:t>zd.</w:t>
            </w:r>
            <w:r w:rsidR="000445C3">
              <w:rPr>
                <w:rFonts w:ascii="Consolas" w:hAnsi="Consolas" w:cs="Consolas"/>
                <w:color w:val="2A00FF"/>
                <w:sz w:val="20"/>
                <w:szCs w:val="20"/>
                <w:lang w:val="tr-TR"/>
              </w:rPr>
              <w:t>kamusm</w:t>
            </w:r>
            <w:r w:rsidRPr="001C3748">
              <w:rPr>
                <w:rFonts w:ascii="Consolas" w:hAnsi="Consolas" w:cs="Consolas"/>
                <w:color w:val="2A00FF"/>
                <w:sz w:val="20"/>
                <w:szCs w:val="20"/>
                <w:lang w:val="tr-TR"/>
              </w:rPr>
              <w:t>.</w:t>
            </w:r>
            <w:r w:rsidR="000445C3">
              <w:rPr>
                <w:rFonts w:ascii="Consolas" w:hAnsi="Consolas" w:cs="Consolas"/>
                <w:color w:val="2A00FF"/>
                <w:sz w:val="20"/>
                <w:szCs w:val="20"/>
                <w:lang w:val="tr-TR"/>
              </w:rPr>
              <w:t>gov.tr</w:t>
            </w:r>
            <w:r w:rsidRPr="001C3748">
              <w:rPr>
                <w:rFonts w:ascii="Consolas" w:hAnsi="Consolas" w:cs="Consolas"/>
                <w:color w:val="2A00FF"/>
                <w:sz w:val="20"/>
                <w:szCs w:val="20"/>
                <w:lang w:val="tr-TR"/>
              </w:rPr>
              <w:t>"</w:t>
            </w:r>
            <w:r w:rsidRPr="001C3748">
              <w:rPr>
                <w:rFonts w:ascii="Consolas" w:hAnsi="Consolas" w:cs="Consolas"/>
                <w:color w:val="000000"/>
                <w:sz w:val="20"/>
                <w:szCs w:val="20"/>
                <w:lang w:val="tr-TR"/>
              </w:rPr>
              <w:t xml:space="preserve">, 1, </w:t>
            </w:r>
            <w:r w:rsidRPr="001C3748">
              <w:rPr>
                <w:rFonts w:ascii="Consolas" w:hAnsi="Consolas" w:cs="Consolas"/>
                <w:color w:val="2A00FF"/>
                <w:sz w:val="20"/>
                <w:szCs w:val="20"/>
                <w:lang w:val="tr-TR"/>
              </w:rPr>
              <w:t>"12345678"</w:t>
            </w:r>
            <w:r w:rsidR="004822E2" w:rsidRPr="00AB5989">
              <w:rPr>
                <w:rFonts w:ascii="Consolas" w:hAnsi="Consolas" w:cs="Consolas"/>
                <w:color w:val="000000"/>
                <w:sz w:val="20"/>
                <w:szCs w:val="20"/>
                <w:lang w:val="tr-TR"/>
              </w:rPr>
              <w:t>,</w:t>
            </w:r>
            <w:r w:rsidR="004822E2" w:rsidRPr="001C3748">
              <w:rPr>
                <w:sz w:val="20"/>
                <w:szCs w:val="20"/>
              </w:rPr>
              <w:t xml:space="preserve"> </w:t>
            </w:r>
            <w:r w:rsidR="004822E2" w:rsidRPr="001C3748">
              <w:rPr>
                <w:rFonts w:ascii="Consolas" w:hAnsi="Consolas" w:cs="Consolas"/>
                <w:color w:val="2A00FF"/>
                <w:sz w:val="20"/>
                <w:szCs w:val="20"/>
                <w:lang w:val="tr-TR"/>
              </w:rPr>
              <w:t>DigestAlg.SHA</w:t>
            </w:r>
            <w:r w:rsidR="00545A88">
              <w:rPr>
                <w:rFonts w:ascii="Consolas" w:hAnsi="Consolas" w:cs="Consolas"/>
                <w:color w:val="2A00FF"/>
                <w:sz w:val="20"/>
                <w:szCs w:val="20"/>
                <w:lang w:val="tr-TR"/>
              </w:rPr>
              <w:t>256</w:t>
            </w:r>
            <w:r w:rsidRPr="001C3748">
              <w:rPr>
                <w:rFonts w:ascii="Consolas" w:hAnsi="Consolas" w:cs="Consolas"/>
                <w:color w:val="000000"/>
                <w:sz w:val="20"/>
                <w:szCs w:val="20"/>
                <w:lang w:val="tr-TR"/>
              </w:rPr>
              <w:t>);</w:t>
            </w:r>
          </w:p>
          <w:p w14:paraId="13FB9D0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params.put(</w:t>
            </w:r>
            <w:r w:rsidRPr="001C3748">
              <w:rPr>
                <w:rFonts w:ascii="Consolas" w:hAnsi="Consolas" w:cs="Consolas"/>
                <w:bCs/>
                <w:color w:val="005032"/>
                <w:sz w:val="20"/>
                <w:szCs w:val="20"/>
                <w:lang w:val="tr-TR"/>
              </w:rPr>
              <w:t>EParameters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P_TSS_INFO</w:t>
            </w:r>
            <w:r w:rsidRPr="001C3748">
              <w:rPr>
                <w:rFonts w:ascii="Consolas" w:hAnsi="Consolas" w:cs="Consolas"/>
                <w:color w:val="000000"/>
                <w:sz w:val="20"/>
                <w:szCs w:val="20"/>
                <w:lang w:val="tr-TR"/>
              </w:rPr>
              <w:t>, tsSettings);</w:t>
            </w:r>
          </w:p>
        </w:tc>
      </w:tr>
    </w:tbl>
    <w:p w14:paraId="2ADC8146" w14:textId="77777777" w:rsidR="00B334C3" w:rsidRDefault="00B334C3" w:rsidP="00B334C3">
      <w:pPr>
        <w:pStyle w:val="BodyText"/>
        <w:rPr>
          <w:sz w:val="22"/>
          <w:szCs w:val="22"/>
        </w:rPr>
      </w:pPr>
    </w:p>
    <w:p w14:paraId="68581360"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71BD9FEE" w14:textId="77777777" w:rsidTr="002A0E62">
        <w:trPr>
          <w:trHeight w:val="752"/>
        </w:trPr>
        <w:tc>
          <w:tcPr>
            <w:tcW w:w="9546" w:type="dxa"/>
            <w:shd w:val="clear" w:color="auto" w:fill="F8F8F8"/>
          </w:tcPr>
          <w:p w14:paraId="15EC2584" w14:textId="79383720"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TSSettings</w:t>
            </w:r>
            <w:r w:rsidRPr="001C3748">
              <w:rPr>
                <w:rFonts w:ascii="Consolas" w:hAnsi="Consolas" w:cs="Consolas"/>
                <w:sz w:val="20"/>
                <w:szCs w:val="20"/>
              </w:rPr>
              <w:t xml:space="preserve"> tsSettings = </w:t>
            </w:r>
            <w:r w:rsidR="00924E0A" w:rsidRPr="001C3748">
              <w:rPr>
                <w:rFonts w:ascii="Consolas" w:hAnsi="Consolas" w:cs="Consolas"/>
                <w:color w:val="0000FF"/>
                <w:sz w:val="20"/>
                <w:szCs w:val="20"/>
              </w:rPr>
              <w:t xml:space="preserve">new </w:t>
            </w:r>
            <w:r w:rsidR="00924E0A" w:rsidRPr="00AB5989">
              <w:rPr>
                <w:rFonts w:ascii="Consolas" w:hAnsi="Consolas" w:cs="Consolas"/>
                <w:color w:val="2B91AF"/>
                <w:sz w:val="20"/>
                <w:szCs w:val="20"/>
              </w:rPr>
              <w:t>T</w:t>
            </w:r>
            <w:r w:rsidRPr="001C3748">
              <w:rPr>
                <w:rFonts w:ascii="Consolas" w:hAnsi="Consolas" w:cs="Consolas"/>
                <w:color w:val="2B91AF"/>
                <w:sz w:val="20"/>
                <w:szCs w:val="20"/>
              </w:rPr>
              <w:t>SSettings</w:t>
            </w:r>
            <w:r w:rsidRPr="001C3748">
              <w:rPr>
                <w:rFonts w:ascii="Consolas" w:hAnsi="Consolas" w:cs="Consolas"/>
                <w:sz w:val="20"/>
                <w:szCs w:val="20"/>
              </w:rPr>
              <w:t>(</w:t>
            </w:r>
            <w:r w:rsidRPr="001C3748">
              <w:rPr>
                <w:rFonts w:ascii="Consolas" w:hAnsi="Consolas" w:cs="Consolas"/>
                <w:color w:val="A31515"/>
                <w:sz w:val="20"/>
                <w:szCs w:val="20"/>
              </w:rPr>
              <w:t>"http://</w:t>
            </w:r>
            <w:r w:rsidR="000445C3">
              <w:rPr>
                <w:rFonts w:ascii="Consolas" w:hAnsi="Consolas" w:cs="Consolas"/>
                <w:color w:val="A31515"/>
                <w:sz w:val="20"/>
                <w:szCs w:val="20"/>
              </w:rPr>
              <w:t>t</w:t>
            </w:r>
            <w:r w:rsidRPr="001C3748">
              <w:rPr>
                <w:rFonts w:ascii="Consolas" w:hAnsi="Consolas" w:cs="Consolas"/>
                <w:color w:val="A31515"/>
                <w:sz w:val="20"/>
                <w:szCs w:val="20"/>
              </w:rPr>
              <w:t>zd.</w:t>
            </w:r>
            <w:r w:rsidR="000445C3">
              <w:rPr>
                <w:rFonts w:ascii="Consolas" w:hAnsi="Consolas" w:cs="Consolas"/>
                <w:color w:val="A31515"/>
                <w:sz w:val="20"/>
                <w:szCs w:val="20"/>
              </w:rPr>
              <w:t>kamusm</w:t>
            </w:r>
            <w:r w:rsidRPr="001C3748">
              <w:rPr>
                <w:rFonts w:ascii="Consolas" w:hAnsi="Consolas" w:cs="Consolas"/>
                <w:color w:val="A31515"/>
                <w:sz w:val="20"/>
                <w:szCs w:val="20"/>
              </w:rPr>
              <w:t>.</w:t>
            </w:r>
            <w:r w:rsidR="000445C3">
              <w:rPr>
                <w:rFonts w:ascii="Consolas" w:hAnsi="Consolas" w:cs="Consolas"/>
                <w:color w:val="A31515"/>
                <w:sz w:val="20"/>
                <w:szCs w:val="20"/>
              </w:rPr>
              <w:t>gov.tr</w:t>
            </w:r>
            <w:r w:rsidRPr="001C3748">
              <w:rPr>
                <w:rFonts w:ascii="Consolas" w:hAnsi="Consolas" w:cs="Consolas"/>
                <w:color w:val="A31515"/>
                <w:sz w:val="20"/>
                <w:szCs w:val="20"/>
              </w:rPr>
              <w:t>"</w:t>
            </w:r>
            <w:r w:rsidRPr="001C3748">
              <w:rPr>
                <w:rFonts w:ascii="Consolas" w:hAnsi="Consolas" w:cs="Consolas"/>
                <w:sz w:val="20"/>
                <w:szCs w:val="20"/>
              </w:rPr>
              <w:t xml:space="preserve">, 1, </w:t>
            </w:r>
            <w:r w:rsidRPr="001C3748">
              <w:rPr>
                <w:rFonts w:ascii="Consolas" w:hAnsi="Consolas" w:cs="Consolas"/>
                <w:color w:val="A31515"/>
                <w:sz w:val="20"/>
                <w:szCs w:val="20"/>
              </w:rPr>
              <w:t>"12345678"</w:t>
            </w:r>
            <w:r w:rsidR="004822E2" w:rsidRPr="001C3748">
              <w:rPr>
                <w:rFonts w:ascii="Consolas" w:hAnsi="Consolas" w:cs="Consolas"/>
                <w:color w:val="2A00FF"/>
                <w:sz w:val="20"/>
                <w:szCs w:val="20"/>
                <w:lang w:val="tr-TR"/>
              </w:rPr>
              <w:t>,</w:t>
            </w:r>
            <w:r w:rsidR="002A0E62">
              <w:rPr>
                <w:rFonts w:ascii="Consolas" w:hAnsi="Consolas" w:cs="Consolas"/>
                <w:color w:val="2A00FF"/>
                <w:sz w:val="20"/>
                <w:szCs w:val="20"/>
                <w:lang w:val="tr-TR"/>
              </w:rPr>
              <w:t xml:space="preserve"> </w:t>
            </w:r>
            <w:r w:rsidR="004822E2" w:rsidRPr="001C3748">
              <w:rPr>
                <w:rFonts w:ascii="Consolas" w:hAnsi="Consolas" w:cs="Consolas"/>
                <w:color w:val="2A00FF"/>
                <w:sz w:val="20"/>
                <w:szCs w:val="20"/>
                <w:lang w:val="tr-TR"/>
              </w:rPr>
              <w:t>DigestAlg.SHA</w:t>
            </w:r>
            <w:r w:rsidR="00545A88">
              <w:rPr>
                <w:rFonts w:ascii="Consolas" w:hAnsi="Consolas" w:cs="Consolas"/>
                <w:color w:val="2A00FF"/>
                <w:sz w:val="20"/>
                <w:szCs w:val="20"/>
                <w:lang w:val="tr-TR"/>
              </w:rPr>
              <w:t>256</w:t>
            </w:r>
            <w:r w:rsidRPr="001C3748">
              <w:rPr>
                <w:rFonts w:ascii="Consolas" w:hAnsi="Consolas" w:cs="Consolas"/>
                <w:sz w:val="20"/>
                <w:szCs w:val="20"/>
              </w:rPr>
              <w:t>);</w:t>
            </w:r>
          </w:p>
          <w:p w14:paraId="1F67F20D"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sz w:val="20"/>
                <w:szCs w:val="20"/>
              </w:rPr>
              <w:t>params_[</w:t>
            </w:r>
            <w:r w:rsidRPr="001C3748">
              <w:rPr>
                <w:rFonts w:ascii="Consolas" w:hAnsi="Consolas" w:cs="Consolas"/>
                <w:color w:val="2B91AF"/>
                <w:sz w:val="20"/>
                <w:szCs w:val="20"/>
              </w:rPr>
              <w:t>EParameters</w:t>
            </w:r>
            <w:r w:rsidRPr="001C3748">
              <w:rPr>
                <w:rFonts w:ascii="Consolas" w:hAnsi="Consolas" w:cs="Consolas"/>
                <w:sz w:val="20"/>
                <w:szCs w:val="20"/>
              </w:rPr>
              <w:t>.P_TSS_INFO] = tsSettings;</w:t>
            </w:r>
          </w:p>
        </w:tc>
      </w:tr>
    </w:tbl>
    <w:p w14:paraId="12AD6B0B" w14:textId="77777777" w:rsidR="00B334C3" w:rsidRDefault="00B334C3" w:rsidP="00B334C3">
      <w:pPr>
        <w:pStyle w:val="BodyText"/>
        <w:rPr>
          <w:sz w:val="22"/>
          <w:szCs w:val="22"/>
        </w:rPr>
      </w:pPr>
    </w:p>
    <w:p w14:paraId="21F048F5" w14:textId="77C7FECF" w:rsidR="00B334C3" w:rsidRDefault="00476A35" w:rsidP="00B334C3">
      <w:pPr>
        <w:pStyle w:val="BodyText"/>
        <w:rPr>
          <w:sz w:val="22"/>
          <w:szCs w:val="22"/>
        </w:rPr>
      </w:pPr>
      <w:r w:rsidRPr="00C87200">
        <w:rPr>
          <w:sz w:val="22"/>
          <w:szCs w:val="22"/>
        </w:rPr>
        <w:t>Zaman damgası</w:t>
      </w:r>
      <w:r w:rsidR="00B334C3" w:rsidRPr="00C87200">
        <w:rPr>
          <w:sz w:val="22"/>
          <w:szCs w:val="22"/>
        </w:rPr>
        <w:t xml:space="preserve"> ayarlarından ilki </w:t>
      </w:r>
      <w:r w:rsidRPr="00C87200">
        <w:rPr>
          <w:sz w:val="22"/>
          <w:szCs w:val="22"/>
        </w:rPr>
        <w:t>zaman damgası</w:t>
      </w:r>
      <w:r w:rsidR="00B334C3" w:rsidRPr="00C87200">
        <w:rPr>
          <w:sz w:val="22"/>
          <w:szCs w:val="22"/>
        </w:rPr>
        <w:t xml:space="preserve"> adresi, ikincisi kullanıcı numaras</w:t>
      </w:r>
      <w:r w:rsidR="00502220">
        <w:rPr>
          <w:sz w:val="22"/>
          <w:szCs w:val="22"/>
        </w:rPr>
        <w:t xml:space="preserve">ı, üçüncüsü kullanıcı şifresi ve dördüncüsü </w:t>
      </w:r>
      <w:r w:rsidR="00851028">
        <w:rPr>
          <w:sz w:val="22"/>
          <w:szCs w:val="22"/>
        </w:rPr>
        <w:t xml:space="preserve">de </w:t>
      </w:r>
      <w:r w:rsidR="00502220">
        <w:rPr>
          <w:sz w:val="22"/>
          <w:szCs w:val="22"/>
        </w:rPr>
        <w:t>zaman damgasının özet algoritmasıdır</w:t>
      </w:r>
      <w:r w:rsidR="00B334C3" w:rsidRPr="00C87200">
        <w:rPr>
          <w:sz w:val="22"/>
          <w:szCs w:val="22"/>
        </w:rPr>
        <w:t>.</w:t>
      </w:r>
    </w:p>
    <w:p w14:paraId="0006EF0F" w14:textId="77777777" w:rsidR="00B00FBC" w:rsidRDefault="00B00FBC" w:rsidP="00B334C3">
      <w:pPr>
        <w:pStyle w:val="BodyText"/>
        <w:rPr>
          <w:sz w:val="22"/>
          <w:szCs w:val="22"/>
        </w:rPr>
      </w:pPr>
    </w:p>
    <w:p w14:paraId="1A2BAF2E" w14:textId="0B93A4C3" w:rsidR="00B334C3" w:rsidRDefault="00B334C3" w:rsidP="00B334C3">
      <w:pPr>
        <w:pStyle w:val="Heading3"/>
      </w:pPr>
      <w:bookmarkStart w:id="527" w:name="_Toc323036337"/>
      <w:bookmarkStart w:id="528" w:name="_Toc86130360"/>
      <w:r>
        <w:lastRenderedPageBreak/>
        <w:t xml:space="preserve">İmzadaki </w:t>
      </w:r>
      <w:r w:rsidRPr="00F14816">
        <w:t>Zaman</w:t>
      </w:r>
      <w:r>
        <w:t xml:space="preserve"> Damgasından İmza Zamanı</w:t>
      </w:r>
      <w:r w:rsidR="00FC2A67">
        <w:t>nın</w:t>
      </w:r>
      <w:r>
        <w:t xml:space="preserve"> Alınması</w:t>
      </w:r>
      <w:bookmarkEnd w:id="527"/>
      <w:bookmarkEnd w:id="528"/>
    </w:p>
    <w:p w14:paraId="18EC38D4" w14:textId="7F97A15C" w:rsidR="00B334C3" w:rsidRPr="007A6E8C" w:rsidRDefault="00B334C3" w:rsidP="00B334C3">
      <w:pPr>
        <w:pStyle w:val="BodyText"/>
        <w:rPr>
          <w:sz w:val="22"/>
          <w:szCs w:val="22"/>
        </w:rPr>
      </w:pPr>
      <w:r w:rsidRPr="007A6E8C">
        <w:rPr>
          <w:sz w:val="22"/>
          <w:szCs w:val="22"/>
        </w:rPr>
        <w:t xml:space="preserve">İmza zamanın alınabilmesi için imzanın </w:t>
      </w:r>
      <w:r w:rsidR="006F0B13" w:rsidRPr="007A6E8C">
        <w:rPr>
          <w:sz w:val="22"/>
          <w:szCs w:val="22"/>
        </w:rPr>
        <w:t>zaman damgası</w:t>
      </w:r>
      <w:r w:rsidRPr="007A6E8C">
        <w:rPr>
          <w:sz w:val="22"/>
          <w:szCs w:val="22"/>
        </w:rPr>
        <w:t xml:space="preserve"> içermesi </w:t>
      </w:r>
      <w:r w:rsidR="00A21E53">
        <w:rPr>
          <w:sz w:val="22"/>
          <w:szCs w:val="22"/>
        </w:rPr>
        <w:t>ve dolayısıyla da</w:t>
      </w:r>
      <w:r w:rsidRPr="007A6E8C">
        <w:rPr>
          <w:sz w:val="22"/>
          <w:szCs w:val="22"/>
        </w:rPr>
        <w:t xml:space="preserve"> imza türünün en az EST olması gerekmektedir.</w:t>
      </w:r>
    </w:p>
    <w:p w14:paraId="394CCA93" w14:textId="1FD22885" w:rsidR="00B334C3" w:rsidRDefault="00B334C3" w:rsidP="00B334C3">
      <w:pPr>
        <w:pStyle w:val="BodyText"/>
        <w:rPr>
          <w:sz w:val="22"/>
          <w:szCs w:val="22"/>
        </w:rPr>
      </w:pPr>
      <w:r w:rsidRPr="007A6E8C">
        <w:rPr>
          <w:sz w:val="22"/>
          <w:szCs w:val="22"/>
        </w:rPr>
        <w:t>EST üzeri imza türleri</w:t>
      </w:r>
      <w:r w:rsidR="00082E19">
        <w:rPr>
          <w:sz w:val="22"/>
          <w:szCs w:val="22"/>
        </w:rPr>
        <w:t>,</w:t>
      </w:r>
      <w:r w:rsidRPr="007A6E8C">
        <w:rPr>
          <w:sz w:val="22"/>
          <w:szCs w:val="22"/>
        </w:rPr>
        <w:t xml:space="preserve"> </w:t>
      </w:r>
      <w:r w:rsidRPr="00EA0CEC">
        <w:rPr>
          <w:rFonts w:ascii="Courier New" w:hAnsi="Courier New" w:cs="Courier New"/>
          <w:i/>
          <w:sz w:val="22"/>
          <w:szCs w:val="22"/>
        </w:rPr>
        <w:t>EST</w:t>
      </w:r>
      <w:r w:rsidRPr="007A6E8C">
        <w:rPr>
          <w:sz w:val="22"/>
          <w:szCs w:val="22"/>
        </w:rPr>
        <w:t xml:space="preserve"> sınıfından</w:t>
      </w:r>
      <w:r w:rsidR="00082E19">
        <w:rPr>
          <w:sz w:val="22"/>
          <w:szCs w:val="22"/>
        </w:rPr>
        <w:t xml:space="preserve"> </w:t>
      </w:r>
      <w:r w:rsidRPr="007A6E8C">
        <w:rPr>
          <w:sz w:val="22"/>
          <w:szCs w:val="22"/>
        </w:rPr>
        <w:t xml:space="preserve">türediğinden </w:t>
      </w:r>
      <w:r w:rsidRPr="00EA0CEC">
        <w:rPr>
          <w:rFonts w:ascii="Courier New" w:hAnsi="Courier New" w:cs="Courier New"/>
          <w:i/>
          <w:sz w:val="22"/>
          <w:szCs w:val="22"/>
        </w:rPr>
        <w:t>EST</w:t>
      </w:r>
      <w:r w:rsidRPr="007A6E8C">
        <w:rPr>
          <w:sz w:val="22"/>
          <w:szCs w:val="22"/>
        </w:rPr>
        <w:t xml:space="preserve"> sınıfının fonksiyonu kullan</w:t>
      </w:r>
      <w:r w:rsidR="00E747F9">
        <w:rPr>
          <w:sz w:val="22"/>
          <w:szCs w:val="22"/>
        </w:rPr>
        <w:t>ıla</w:t>
      </w:r>
      <w:r w:rsidRPr="007A6E8C">
        <w:rPr>
          <w:sz w:val="22"/>
          <w:szCs w:val="22"/>
        </w:rPr>
        <w:t xml:space="preserve">bilir. Bu fonksiyondan dönen </w:t>
      </w:r>
      <w:r w:rsidR="006F0B13" w:rsidRPr="007A6E8C">
        <w:rPr>
          <w:sz w:val="22"/>
          <w:szCs w:val="22"/>
        </w:rPr>
        <w:t>zaman</w:t>
      </w:r>
      <w:r w:rsidR="006F0B13">
        <w:rPr>
          <w:sz w:val="22"/>
          <w:szCs w:val="22"/>
        </w:rPr>
        <w:t>,</w:t>
      </w:r>
      <w:r w:rsidR="006F0B13" w:rsidRPr="007A6E8C">
        <w:rPr>
          <w:sz w:val="22"/>
          <w:szCs w:val="22"/>
        </w:rPr>
        <w:t xml:space="preserve"> </w:t>
      </w:r>
      <w:r w:rsidR="006F0B13" w:rsidRPr="006C6351">
        <w:rPr>
          <w:rFonts w:ascii="Courier New" w:hAnsi="Courier New" w:cs="Courier New"/>
          <w:i/>
          <w:sz w:val="22"/>
          <w:szCs w:val="22"/>
        </w:rPr>
        <w:t>id</w:t>
      </w:r>
      <w:r w:rsidRPr="00167E5D">
        <w:rPr>
          <w:rFonts w:ascii="Courier New" w:hAnsi="Courier New" w:cs="Courier New"/>
          <w:i/>
          <w:sz w:val="22"/>
          <w:szCs w:val="22"/>
        </w:rPr>
        <w:t>_aa_</w:t>
      </w:r>
      <w:r w:rsidR="006F0B13" w:rsidRPr="00167E5D">
        <w:rPr>
          <w:rFonts w:ascii="Courier New" w:hAnsi="Courier New" w:cs="Courier New"/>
          <w:i/>
          <w:sz w:val="22"/>
          <w:szCs w:val="22"/>
        </w:rPr>
        <w:t>signatureTimeStampToken</w:t>
      </w:r>
      <w:r w:rsidR="006F0B13" w:rsidRPr="007A6E8C">
        <w:rPr>
          <w:sz w:val="22"/>
          <w:szCs w:val="22"/>
        </w:rPr>
        <w:t xml:space="preserve"> özelliğinden</w:t>
      </w:r>
      <w:r w:rsidRPr="007A6E8C">
        <w:rPr>
          <w:sz w:val="22"/>
          <w:szCs w:val="22"/>
        </w:rPr>
        <w:t xml:space="preserve"> alınan zaman bilgisidir.</w:t>
      </w:r>
    </w:p>
    <w:p w14:paraId="52042DA9" w14:textId="77777777" w:rsidR="00B334C3" w:rsidRDefault="00B334C3" w:rsidP="00B334C3">
      <w:pPr>
        <w:pStyle w:val="BodyText"/>
        <w:rPr>
          <w:sz w:val="22"/>
          <w:szCs w:val="22"/>
        </w:rPr>
      </w:pPr>
    </w:p>
    <w:p w14:paraId="05589872"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04BDCCD2" w14:textId="77777777" w:rsidTr="006C6351">
        <w:trPr>
          <w:trHeight w:val="978"/>
        </w:trPr>
        <w:tc>
          <w:tcPr>
            <w:tcW w:w="9546" w:type="dxa"/>
            <w:shd w:val="clear" w:color="auto" w:fill="F8F8F8"/>
          </w:tcPr>
          <w:p w14:paraId="32DCFE0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input = </w:t>
            </w: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dosyadanOKU</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ESA</w:t>
            </w:r>
            <w:r w:rsidRPr="001C3748">
              <w:rPr>
                <w:rFonts w:ascii="Consolas" w:hAnsi="Consolas" w:cs="Consolas"/>
                <w:color w:val="000000"/>
                <w:sz w:val="20"/>
                <w:szCs w:val="20"/>
                <w:lang w:val="tr-TR"/>
              </w:rPr>
              <w:t>);</w:t>
            </w:r>
          </w:p>
          <w:p w14:paraId="630AC16A"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(input);</w:t>
            </w:r>
          </w:p>
          <w:p w14:paraId="2EAADC0C"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EST</w:t>
            </w:r>
            <w:r w:rsidRPr="001C3748">
              <w:rPr>
                <w:rFonts w:ascii="Consolas" w:hAnsi="Consolas" w:cs="Consolas"/>
                <w:color w:val="000000"/>
                <w:sz w:val="20"/>
                <w:szCs w:val="20"/>
                <w:lang w:val="tr-TR"/>
              </w:rPr>
              <w:t xml:space="preserve"> estSign = (</w:t>
            </w:r>
            <w:r w:rsidRPr="001C3748">
              <w:rPr>
                <w:rFonts w:ascii="Consolas" w:hAnsi="Consolas" w:cs="Consolas"/>
                <w:bCs/>
                <w:color w:val="005032"/>
                <w:sz w:val="20"/>
                <w:szCs w:val="20"/>
                <w:lang w:val="tr-TR"/>
              </w:rPr>
              <w:t>EST</w:t>
            </w:r>
            <w:r w:rsidRPr="001C3748">
              <w:rPr>
                <w:rFonts w:ascii="Consolas" w:hAnsi="Consolas" w:cs="Consolas"/>
                <w:color w:val="000000"/>
                <w:sz w:val="20"/>
                <w:szCs w:val="20"/>
                <w:lang w:val="tr-TR"/>
              </w:rPr>
              <w:t>)bs.getSignerList().get(0);</w:t>
            </w:r>
          </w:p>
          <w:p w14:paraId="6BC87859"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Calendar</w:t>
            </w:r>
            <w:r w:rsidRPr="001C3748">
              <w:rPr>
                <w:rFonts w:ascii="Consolas" w:hAnsi="Consolas" w:cs="Consolas"/>
                <w:color w:val="000000"/>
                <w:sz w:val="20"/>
                <w:szCs w:val="20"/>
                <w:lang w:val="tr-TR"/>
              </w:rPr>
              <w:t>time = estSign.getTime();</w:t>
            </w:r>
          </w:p>
        </w:tc>
      </w:tr>
    </w:tbl>
    <w:p w14:paraId="006749B8" w14:textId="77777777" w:rsidR="00B334C3" w:rsidRDefault="00B334C3" w:rsidP="00B334C3">
      <w:pPr>
        <w:pStyle w:val="BodyText"/>
      </w:pPr>
    </w:p>
    <w:p w14:paraId="1583B884"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7B68E5CB" w14:textId="77777777" w:rsidTr="006C6351">
        <w:trPr>
          <w:trHeight w:val="948"/>
        </w:trPr>
        <w:tc>
          <w:tcPr>
            <w:tcW w:w="9546" w:type="dxa"/>
            <w:shd w:val="clear" w:color="auto" w:fill="F8F8F8"/>
          </w:tcPr>
          <w:p w14:paraId="794A5AEC" w14:textId="77777777" w:rsidR="00B334C3" w:rsidRPr="001C3748" w:rsidRDefault="00B334C3" w:rsidP="00D0262E">
            <w:pPr>
              <w:autoSpaceDE w:val="0"/>
              <w:autoSpaceDN w:val="0"/>
              <w:adjustRightInd w:val="0"/>
              <w:rPr>
                <w:rFonts w:ascii="Consolas" w:hAnsi="Consolas" w:cs="Consolas"/>
                <w:sz w:val="20"/>
                <w:szCs w:val="20"/>
              </w:rPr>
            </w:pPr>
            <w:bookmarkStart w:id="529" w:name="OLE_LINK17"/>
            <w:bookmarkStart w:id="530" w:name="OLE_LINK18"/>
            <w:r w:rsidRPr="001C3748">
              <w:rPr>
                <w:rFonts w:ascii="Consolas" w:hAnsi="Consolas" w:cs="Consolas"/>
                <w:color w:val="0000FF"/>
                <w:sz w:val="20"/>
                <w:szCs w:val="20"/>
              </w:rPr>
              <w:t>byte</w:t>
            </w:r>
            <w:r w:rsidRPr="001C3748">
              <w:rPr>
                <w:rFonts w:ascii="Consolas" w:hAnsi="Consolas" w:cs="Consolas"/>
                <w:sz w:val="20"/>
                <w:szCs w:val="20"/>
              </w:rPr>
              <w:t xml:space="preserve">[] input = </w:t>
            </w:r>
            <w:r w:rsidRPr="001C3748">
              <w:rPr>
                <w:rFonts w:ascii="Consolas" w:hAnsi="Consolas" w:cs="Consolas"/>
                <w:color w:val="2B91AF"/>
                <w:sz w:val="20"/>
                <w:szCs w:val="20"/>
              </w:rPr>
              <w:t>AsnIO</w:t>
            </w:r>
            <w:r w:rsidRPr="001C3748">
              <w:rPr>
                <w:rFonts w:ascii="Consolas" w:hAnsi="Consolas" w:cs="Consolas"/>
                <w:sz w:val="20"/>
                <w:szCs w:val="20"/>
              </w:rPr>
              <w:t>.dosyadanOKU(ESA);</w:t>
            </w:r>
          </w:p>
          <w:p w14:paraId="348EF612"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BaseSignedData</w:t>
            </w:r>
            <w:r w:rsidRPr="001C3748">
              <w:rPr>
                <w:rFonts w:ascii="Consolas" w:hAnsi="Consolas" w:cs="Consolas"/>
                <w:sz w:val="20"/>
                <w:szCs w:val="20"/>
              </w:rPr>
              <w:t xml:space="preserve"> bs = </w:t>
            </w:r>
            <w:r w:rsidRPr="001C3748">
              <w:rPr>
                <w:rFonts w:ascii="Consolas" w:hAnsi="Consolas" w:cs="Consolas"/>
                <w:color w:val="0000FF"/>
                <w:sz w:val="20"/>
                <w:szCs w:val="20"/>
              </w:rPr>
              <w:t>new</w:t>
            </w:r>
            <w:r w:rsidR="00924E0A" w:rsidRPr="001C3748">
              <w:rPr>
                <w:rFonts w:ascii="Consolas" w:hAnsi="Consolas" w:cs="Consolas"/>
                <w:color w:val="0000FF"/>
                <w:sz w:val="20"/>
                <w:szCs w:val="20"/>
              </w:rPr>
              <w:t xml:space="preserve"> </w:t>
            </w:r>
            <w:r w:rsidRPr="001C3748">
              <w:rPr>
                <w:rFonts w:ascii="Consolas" w:hAnsi="Consolas" w:cs="Consolas"/>
                <w:color w:val="2B91AF"/>
                <w:sz w:val="20"/>
                <w:szCs w:val="20"/>
              </w:rPr>
              <w:t>BaseSignedData</w:t>
            </w:r>
            <w:r w:rsidRPr="001C3748">
              <w:rPr>
                <w:rFonts w:ascii="Consolas" w:hAnsi="Consolas" w:cs="Consolas"/>
                <w:sz w:val="20"/>
                <w:szCs w:val="20"/>
              </w:rPr>
              <w:t>(input);</w:t>
            </w:r>
          </w:p>
          <w:p w14:paraId="6B82D09A"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EST</w:t>
            </w:r>
            <w:r w:rsidRPr="001C3748">
              <w:rPr>
                <w:rFonts w:ascii="Consolas" w:hAnsi="Consolas" w:cs="Consolas"/>
                <w:sz w:val="20"/>
                <w:szCs w:val="20"/>
              </w:rPr>
              <w:t xml:space="preserve"> estSign = (</w:t>
            </w:r>
            <w:r w:rsidRPr="001C3748">
              <w:rPr>
                <w:rFonts w:ascii="Consolas" w:hAnsi="Consolas" w:cs="Consolas"/>
                <w:color w:val="2B91AF"/>
                <w:sz w:val="20"/>
                <w:szCs w:val="20"/>
              </w:rPr>
              <w:t>EST</w:t>
            </w:r>
            <w:r w:rsidRPr="001C3748">
              <w:rPr>
                <w:rFonts w:ascii="Consolas" w:hAnsi="Consolas" w:cs="Consolas"/>
                <w:sz w:val="20"/>
                <w:szCs w:val="20"/>
              </w:rPr>
              <w:t>)bs.getSignerList()[0];</w:t>
            </w:r>
          </w:p>
          <w:p w14:paraId="14898967"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DateTime</w:t>
            </w:r>
            <w:r w:rsidRPr="001C3748">
              <w:rPr>
                <w:rFonts w:ascii="Consolas" w:hAnsi="Consolas" w:cs="Consolas"/>
                <w:sz w:val="20"/>
                <w:szCs w:val="20"/>
              </w:rPr>
              <w:t>? time = estSign.getTime();</w:t>
            </w:r>
            <w:bookmarkEnd w:id="529"/>
            <w:bookmarkEnd w:id="530"/>
          </w:p>
        </w:tc>
      </w:tr>
    </w:tbl>
    <w:p w14:paraId="24C8A0C5" w14:textId="77777777" w:rsidR="00B82B2D" w:rsidRDefault="00B82B2D" w:rsidP="00B334C3">
      <w:pPr>
        <w:pStyle w:val="BodyText"/>
        <w:rPr>
          <w:sz w:val="22"/>
          <w:szCs w:val="22"/>
        </w:rPr>
      </w:pPr>
    </w:p>
    <w:p w14:paraId="1B8E1BE3" w14:textId="0979B344" w:rsidR="00B334C3" w:rsidRDefault="00B334C3" w:rsidP="00B334C3">
      <w:pPr>
        <w:pStyle w:val="BodyText"/>
        <w:rPr>
          <w:sz w:val="22"/>
          <w:szCs w:val="22"/>
        </w:rPr>
      </w:pPr>
      <w:r w:rsidRPr="007A6E8C">
        <w:rPr>
          <w:sz w:val="22"/>
          <w:szCs w:val="22"/>
        </w:rPr>
        <w:t xml:space="preserve">Eğer kullanıcının beyan ettiği imza saatine güveniliyorsa </w:t>
      </w:r>
      <w:r w:rsidRPr="00167E5D">
        <w:rPr>
          <w:rFonts w:ascii="Courier New" w:hAnsi="Courier New" w:cs="Courier New"/>
          <w:i/>
          <w:sz w:val="22"/>
          <w:szCs w:val="22"/>
        </w:rPr>
        <w:t>AttributeOIDs.id_signingTime</w:t>
      </w:r>
      <w:r w:rsidRPr="007A6E8C">
        <w:rPr>
          <w:sz w:val="22"/>
          <w:szCs w:val="22"/>
        </w:rPr>
        <w:t xml:space="preserve"> özelliği kullanılabilir. Yalnız imzadaki </w:t>
      </w:r>
      <w:r w:rsidRPr="00167E5D">
        <w:rPr>
          <w:rFonts w:ascii="Courier New" w:hAnsi="Courier New" w:cs="Courier New"/>
          <w:i/>
          <w:sz w:val="22"/>
          <w:szCs w:val="22"/>
        </w:rPr>
        <w:t>AttributeOIDs.id_signingTime</w:t>
      </w:r>
      <w:r w:rsidRPr="007A6E8C">
        <w:rPr>
          <w:sz w:val="22"/>
          <w:szCs w:val="22"/>
        </w:rPr>
        <w:t xml:space="preserve"> özelliği zorunlu bir alan değildir</w:t>
      </w:r>
      <w:r w:rsidR="006C6351">
        <w:rPr>
          <w:sz w:val="22"/>
          <w:szCs w:val="22"/>
        </w:rPr>
        <w:t xml:space="preserve"> ve bu yüzden</w:t>
      </w:r>
      <w:r w:rsidRPr="007A6E8C">
        <w:rPr>
          <w:sz w:val="22"/>
          <w:szCs w:val="22"/>
        </w:rPr>
        <w:t xml:space="preserve"> imza içinde bulunmayabilir.</w:t>
      </w:r>
    </w:p>
    <w:p w14:paraId="3AC94425" w14:textId="77777777" w:rsidR="00B82B2D" w:rsidRDefault="00B82B2D" w:rsidP="00B334C3">
      <w:pPr>
        <w:pStyle w:val="BodyText"/>
        <w:rPr>
          <w:sz w:val="22"/>
          <w:szCs w:val="22"/>
        </w:rPr>
      </w:pPr>
    </w:p>
    <w:p w14:paraId="205C201C"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2EDE19E9" w14:textId="77777777" w:rsidTr="005E127E">
        <w:trPr>
          <w:trHeight w:val="1559"/>
        </w:trPr>
        <w:tc>
          <w:tcPr>
            <w:tcW w:w="9546" w:type="dxa"/>
            <w:shd w:val="clear" w:color="auto" w:fill="F8F8F8"/>
          </w:tcPr>
          <w:p w14:paraId="09489756"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input = </w:t>
            </w: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dosyadanOKU</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BESwithSIGNING_TIME</w:t>
            </w:r>
            <w:r w:rsidRPr="001C3748">
              <w:rPr>
                <w:rFonts w:ascii="Consolas" w:hAnsi="Consolas" w:cs="Consolas"/>
                <w:color w:val="000000"/>
                <w:sz w:val="20"/>
                <w:szCs w:val="20"/>
                <w:lang w:val="tr-TR"/>
              </w:rPr>
              <w:t>);</w:t>
            </w:r>
          </w:p>
          <w:p w14:paraId="40E26475"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(input);</w:t>
            </w:r>
          </w:p>
          <w:p w14:paraId="4834A868" w14:textId="2DC2E283"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323F70"/>
                <w:sz w:val="20"/>
                <w:szCs w:val="20"/>
                <w:lang w:val="tr-TR"/>
              </w:rPr>
              <w:t>List</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EAttribute</w:t>
            </w:r>
            <w:r w:rsidRPr="001C3748">
              <w:rPr>
                <w:rFonts w:ascii="Consolas" w:hAnsi="Consolas" w:cs="Consolas"/>
                <w:color w:val="000000"/>
                <w:sz w:val="20"/>
                <w:szCs w:val="20"/>
                <w:lang w:val="tr-TR"/>
              </w:rPr>
              <w:t>&gt; attrs = bs.getSignerList().</w:t>
            </w:r>
          </w:p>
          <w:p w14:paraId="272D77B2" w14:textId="78BCC309"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color w:val="000000"/>
                <w:sz w:val="20"/>
                <w:szCs w:val="20"/>
                <w:lang w:val="tr-TR"/>
              </w:rPr>
              <w:t xml:space="preserve">      </w:t>
            </w:r>
            <w:r w:rsidR="0080283C">
              <w:rPr>
                <w:rFonts w:ascii="Consolas" w:hAnsi="Consolas" w:cs="Consolas"/>
                <w:color w:val="000000"/>
                <w:sz w:val="20"/>
                <w:szCs w:val="20"/>
                <w:lang w:val="tr-TR"/>
              </w:rPr>
              <w:t xml:space="preserve">                      </w:t>
            </w:r>
            <w:r w:rsidRPr="001C3748">
              <w:rPr>
                <w:rFonts w:ascii="Consolas" w:hAnsi="Consolas" w:cs="Consolas"/>
                <w:color w:val="000000"/>
                <w:sz w:val="20"/>
                <w:szCs w:val="20"/>
                <w:lang w:val="tr-TR"/>
              </w:rPr>
              <w:t>get(0).getSignedAttribute(</w:t>
            </w:r>
            <w:r w:rsidRPr="001C3748">
              <w:rPr>
                <w:rFonts w:ascii="Consolas" w:hAnsi="Consolas" w:cs="Consolas"/>
                <w:bCs/>
                <w:color w:val="005032"/>
                <w:sz w:val="20"/>
                <w:szCs w:val="20"/>
                <w:lang w:val="tr-TR"/>
              </w:rPr>
              <w:t>AttributeOIDs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id_signingTime</w:t>
            </w:r>
            <w:r w:rsidRPr="001C3748">
              <w:rPr>
                <w:rFonts w:ascii="Consolas" w:hAnsi="Consolas" w:cs="Consolas"/>
                <w:color w:val="000000"/>
                <w:sz w:val="20"/>
                <w:szCs w:val="20"/>
                <w:lang w:val="tr-TR"/>
              </w:rPr>
              <w:t>);</w:t>
            </w:r>
          </w:p>
          <w:p w14:paraId="1655C04F"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Calendar</w:t>
            </w:r>
            <w:r w:rsidRPr="001C3748">
              <w:rPr>
                <w:rFonts w:ascii="Consolas" w:hAnsi="Consolas" w:cs="Consolas"/>
                <w:color w:val="000000"/>
                <w:sz w:val="20"/>
                <w:szCs w:val="20"/>
                <w:lang w:val="tr-TR"/>
              </w:rPr>
              <w:t xml:space="preserve"> time = </w:t>
            </w:r>
            <w:r w:rsidRPr="001C3748">
              <w:rPr>
                <w:rFonts w:ascii="Consolas" w:hAnsi="Consolas" w:cs="Consolas"/>
                <w:bCs/>
                <w:color w:val="005032"/>
                <w:sz w:val="20"/>
                <w:szCs w:val="20"/>
                <w:lang w:val="tr-TR"/>
              </w:rPr>
              <w:t>SigningTimeAttr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toTime</w:t>
            </w:r>
            <w:r w:rsidRPr="001C3748">
              <w:rPr>
                <w:rFonts w:ascii="Consolas" w:hAnsi="Consolas" w:cs="Consolas"/>
                <w:color w:val="000000"/>
                <w:sz w:val="20"/>
                <w:szCs w:val="20"/>
                <w:lang w:val="tr-TR"/>
              </w:rPr>
              <w:t>(attrs.get(0));</w:t>
            </w:r>
          </w:p>
          <w:p w14:paraId="72BF459A"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.println(time.getTime().toString());</w:t>
            </w:r>
          </w:p>
        </w:tc>
      </w:tr>
    </w:tbl>
    <w:p w14:paraId="4745DD01" w14:textId="77777777" w:rsidR="00B00FBC" w:rsidRDefault="00B00FBC" w:rsidP="00B334C3">
      <w:pPr>
        <w:pStyle w:val="BodyText"/>
        <w:rPr>
          <w:b/>
          <w:sz w:val="22"/>
          <w:szCs w:val="22"/>
        </w:rPr>
      </w:pPr>
    </w:p>
    <w:p w14:paraId="7BC799FA" w14:textId="321AC009"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3FC061B3" w14:textId="77777777" w:rsidTr="005E127E">
        <w:trPr>
          <w:trHeight w:val="1523"/>
        </w:trPr>
        <w:tc>
          <w:tcPr>
            <w:tcW w:w="9546" w:type="dxa"/>
            <w:shd w:val="clear" w:color="auto" w:fill="F8F8F8"/>
          </w:tcPr>
          <w:p w14:paraId="336B10D2"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0000FF"/>
                <w:sz w:val="20"/>
                <w:szCs w:val="20"/>
              </w:rPr>
              <w:t>byte</w:t>
            </w:r>
            <w:r w:rsidRPr="001C3748">
              <w:rPr>
                <w:rFonts w:ascii="Consolas" w:hAnsi="Consolas" w:cs="Consolas"/>
                <w:sz w:val="20"/>
                <w:szCs w:val="20"/>
              </w:rPr>
              <w:t xml:space="preserve">[] input = </w:t>
            </w:r>
            <w:r w:rsidRPr="001C3748">
              <w:rPr>
                <w:rFonts w:ascii="Consolas" w:hAnsi="Consolas" w:cs="Consolas"/>
                <w:color w:val="2B91AF"/>
                <w:sz w:val="20"/>
                <w:szCs w:val="20"/>
              </w:rPr>
              <w:t>AsnIO</w:t>
            </w:r>
            <w:r w:rsidRPr="001C3748">
              <w:rPr>
                <w:rFonts w:ascii="Consolas" w:hAnsi="Consolas" w:cs="Consolas"/>
                <w:sz w:val="20"/>
                <w:szCs w:val="20"/>
              </w:rPr>
              <w:t>.dosyadanOKU(BESwithSIGNING_TIME);</w:t>
            </w:r>
          </w:p>
          <w:p w14:paraId="2D710BA7"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BaseSignedData</w:t>
            </w:r>
            <w:r w:rsidRPr="001C3748">
              <w:rPr>
                <w:rFonts w:ascii="Consolas" w:hAnsi="Consolas" w:cs="Consolas"/>
                <w:sz w:val="20"/>
                <w:szCs w:val="20"/>
              </w:rPr>
              <w:t xml:space="preserve"> bs = </w:t>
            </w:r>
            <w:r w:rsidRPr="001C3748">
              <w:rPr>
                <w:rFonts w:ascii="Consolas" w:hAnsi="Consolas" w:cs="Consolas"/>
                <w:color w:val="0000FF"/>
                <w:sz w:val="20"/>
                <w:szCs w:val="20"/>
              </w:rPr>
              <w:t>new</w:t>
            </w:r>
            <w:r w:rsidR="00924E0A" w:rsidRPr="001C3748">
              <w:rPr>
                <w:rFonts w:ascii="Consolas" w:hAnsi="Consolas" w:cs="Consolas"/>
                <w:color w:val="0000FF"/>
                <w:sz w:val="20"/>
                <w:szCs w:val="20"/>
              </w:rPr>
              <w:t xml:space="preserve"> </w:t>
            </w:r>
            <w:r w:rsidRPr="001C3748">
              <w:rPr>
                <w:rFonts w:ascii="Consolas" w:hAnsi="Consolas" w:cs="Consolas"/>
                <w:color w:val="2B91AF"/>
                <w:sz w:val="20"/>
                <w:szCs w:val="20"/>
              </w:rPr>
              <w:t>BaseSignedData</w:t>
            </w:r>
            <w:r w:rsidRPr="001C3748">
              <w:rPr>
                <w:rFonts w:ascii="Consolas" w:hAnsi="Consolas" w:cs="Consolas"/>
                <w:sz w:val="20"/>
                <w:szCs w:val="20"/>
              </w:rPr>
              <w:t>(input);</w:t>
            </w:r>
          </w:p>
          <w:p w14:paraId="64D8C475"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List</w:t>
            </w:r>
            <w:r w:rsidRPr="001C3748">
              <w:rPr>
                <w:rFonts w:ascii="Consolas" w:hAnsi="Consolas" w:cs="Consolas"/>
                <w:sz w:val="20"/>
                <w:szCs w:val="20"/>
              </w:rPr>
              <w:t>&lt;</w:t>
            </w:r>
            <w:r w:rsidRPr="001C3748">
              <w:rPr>
                <w:rFonts w:ascii="Consolas" w:hAnsi="Consolas" w:cs="Consolas"/>
                <w:color w:val="2B91AF"/>
                <w:sz w:val="20"/>
                <w:szCs w:val="20"/>
              </w:rPr>
              <w:t>EAttribute</w:t>
            </w:r>
            <w:r w:rsidRPr="001C3748">
              <w:rPr>
                <w:rFonts w:ascii="Consolas" w:hAnsi="Consolas" w:cs="Consolas"/>
                <w:sz w:val="20"/>
                <w:szCs w:val="20"/>
              </w:rPr>
              <w:t>&gt; attrs = bs.getSignerList()[0].</w:t>
            </w:r>
          </w:p>
          <w:p w14:paraId="6AF59E95"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sz w:val="20"/>
                <w:szCs w:val="20"/>
              </w:rPr>
              <w:t xml:space="preserve">                            getSignedAttribute(</w:t>
            </w:r>
            <w:r w:rsidRPr="001C3748">
              <w:rPr>
                <w:rFonts w:ascii="Consolas" w:hAnsi="Consolas" w:cs="Consolas"/>
                <w:color w:val="2B91AF"/>
                <w:sz w:val="20"/>
                <w:szCs w:val="20"/>
              </w:rPr>
              <w:t>AttributeOIDs</w:t>
            </w:r>
            <w:r w:rsidRPr="001C3748">
              <w:rPr>
                <w:rFonts w:ascii="Consolas" w:hAnsi="Consolas" w:cs="Consolas"/>
                <w:sz w:val="20"/>
                <w:szCs w:val="20"/>
              </w:rPr>
              <w:t>.id_signingTime);</w:t>
            </w:r>
          </w:p>
          <w:p w14:paraId="6BD1B16A"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DateTime</w:t>
            </w:r>
            <w:r w:rsidRPr="001C3748">
              <w:rPr>
                <w:rFonts w:ascii="Consolas" w:hAnsi="Consolas" w:cs="Consolas"/>
                <w:sz w:val="20"/>
                <w:szCs w:val="20"/>
              </w:rPr>
              <w:t xml:space="preserve">? time = </w:t>
            </w:r>
            <w:r w:rsidRPr="001C3748">
              <w:rPr>
                <w:rFonts w:ascii="Consolas" w:hAnsi="Consolas" w:cs="Consolas"/>
                <w:color w:val="2B91AF"/>
                <w:sz w:val="20"/>
                <w:szCs w:val="20"/>
              </w:rPr>
              <w:t>SigningTimeAttr</w:t>
            </w:r>
            <w:r w:rsidRPr="001C3748">
              <w:rPr>
                <w:rFonts w:ascii="Consolas" w:hAnsi="Consolas" w:cs="Consolas"/>
                <w:sz w:val="20"/>
                <w:szCs w:val="20"/>
              </w:rPr>
              <w:t>.toTime(attrs[0]);</w:t>
            </w:r>
          </w:p>
          <w:p w14:paraId="66900FF0"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Console</w:t>
            </w:r>
            <w:r w:rsidRPr="001C3748">
              <w:rPr>
                <w:rFonts w:ascii="Consolas" w:hAnsi="Consolas" w:cs="Consolas"/>
                <w:sz w:val="20"/>
                <w:szCs w:val="20"/>
              </w:rPr>
              <w:t>.WriteLine(time.Value.ToString());</w:t>
            </w:r>
          </w:p>
        </w:tc>
      </w:tr>
    </w:tbl>
    <w:p w14:paraId="5270DF00" w14:textId="77777777" w:rsidR="00B334C3" w:rsidRDefault="00B334C3" w:rsidP="00B334C3">
      <w:pPr>
        <w:pStyle w:val="BodyText"/>
        <w:rPr>
          <w:sz w:val="22"/>
          <w:szCs w:val="22"/>
        </w:rPr>
      </w:pPr>
    </w:p>
    <w:p w14:paraId="4F27EE12" w14:textId="0183E752" w:rsidR="00B334C3" w:rsidRDefault="00B334C3" w:rsidP="00B334C3">
      <w:pPr>
        <w:pStyle w:val="BodyText"/>
        <w:rPr>
          <w:sz w:val="22"/>
          <w:szCs w:val="22"/>
        </w:rPr>
      </w:pPr>
      <w:r w:rsidRPr="007A6E8C">
        <w:rPr>
          <w:sz w:val="22"/>
          <w:szCs w:val="22"/>
        </w:rPr>
        <w:lastRenderedPageBreak/>
        <w:t xml:space="preserve">Profesyonel </w:t>
      </w:r>
      <w:r w:rsidR="002C0BE5" w:rsidRPr="007A6E8C">
        <w:rPr>
          <w:sz w:val="22"/>
          <w:szCs w:val="22"/>
        </w:rPr>
        <w:t>kullanıcılar</w:t>
      </w:r>
      <w:r w:rsidR="00EB5979">
        <w:rPr>
          <w:sz w:val="22"/>
          <w:szCs w:val="22"/>
        </w:rPr>
        <w:t>,</w:t>
      </w:r>
      <w:r w:rsidR="002C0BE5" w:rsidRPr="007A6E8C">
        <w:rPr>
          <w:sz w:val="22"/>
          <w:szCs w:val="22"/>
        </w:rPr>
        <w:t xml:space="preserve"> </w:t>
      </w:r>
      <w:r w:rsidR="002C0BE5" w:rsidRPr="00514417">
        <w:rPr>
          <w:rFonts w:ascii="Courier New" w:hAnsi="Courier New" w:cs="Courier New"/>
          <w:i/>
          <w:sz w:val="22"/>
          <w:szCs w:val="22"/>
        </w:rPr>
        <w:t>AttributeOIDs</w:t>
      </w:r>
      <w:r w:rsidRPr="007A6E8C">
        <w:rPr>
          <w:sz w:val="22"/>
          <w:szCs w:val="22"/>
        </w:rPr>
        <w:t xml:space="preserve"> </w:t>
      </w:r>
      <w:r w:rsidR="002C0BE5" w:rsidRPr="007A6E8C">
        <w:rPr>
          <w:sz w:val="22"/>
          <w:szCs w:val="22"/>
        </w:rPr>
        <w:t>sınıfında bulunan özelliklerle diğer zaman</w:t>
      </w:r>
      <w:r w:rsidRPr="007A6E8C">
        <w:rPr>
          <w:sz w:val="22"/>
          <w:szCs w:val="22"/>
        </w:rPr>
        <w:t xml:space="preserve"> damgası bilgilerini de alabilirler. Örnek olarak </w:t>
      </w:r>
      <w:r w:rsidR="00FD36B3">
        <w:rPr>
          <w:sz w:val="22"/>
          <w:szCs w:val="22"/>
        </w:rPr>
        <w:t xml:space="preserve">aşağıda </w:t>
      </w:r>
      <w:r w:rsidRPr="007A6E8C">
        <w:rPr>
          <w:sz w:val="22"/>
          <w:szCs w:val="22"/>
        </w:rPr>
        <w:t xml:space="preserve">arşiv tipi </w:t>
      </w:r>
      <w:r w:rsidR="00CD09BA">
        <w:rPr>
          <w:sz w:val="22"/>
          <w:szCs w:val="22"/>
        </w:rPr>
        <w:t xml:space="preserve">imza </w:t>
      </w:r>
      <w:r w:rsidRPr="007A6E8C">
        <w:rPr>
          <w:sz w:val="22"/>
          <w:szCs w:val="22"/>
        </w:rPr>
        <w:t>için kul</w:t>
      </w:r>
      <w:r w:rsidR="00CD09BA">
        <w:rPr>
          <w:sz w:val="22"/>
          <w:szCs w:val="22"/>
        </w:rPr>
        <w:t xml:space="preserve">lanılan zaman damgası özelliği </w:t>
      </w:r>
      <w:r w:rsidR="00EF5317">
        <w:rPr>
          <w:sz w:val="22"/>
          <w:szCs w:val="22"/>
        </w:rPr>
        <w:t>alın</w:t>
      </w:r>
      <w:r w:rsidR="00CD09BA">
        <w:rPr>
          <w:sz w:val="22"/>
          <w:szCs w:val="22"/>
        </w:rPr>
        <w:t>mıştır</w:t>
      </w:r>
      <w:r w:rsidR="008A4F4F">
        <w:rPr>
          <w:sz w:val="22"/>
          <w:szCs w:val="22"/>
        </w:rPr>
        <w:t>.</w:t>
      </w:r>
    </w:p>
    <w:p w14:paraId="49E51808" w14:textId="77777777" w:rsidR="00B334C3" w:rsidRDefault="00B334C3" w:rsidP="00B334C3">
      <w:pPr>
        <w:pStyle w:val="BodyText"/>
        <w:rPr>
          <w:sz w:val="22"/>
          <w:szCs w:val="22"/>
        </w:rPr>
      </w:pPr>
    </w:p>
    <w:p w14:paraId="74D7CF88"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4CE27289" w14:textId="77777777" w:rsidTr="00CE6032">
        <w:trPr>
          <w:trHeight w:val="2874"/>
        </w:trPr>
        <w:tc>
          <w:tcPr>
            <w:tcW w:w="9546" w:type="dxa"/>
            <w:shd w:val="clear" w:color="auto" w:fill="F8F8F8"/>
          </w:tcPr>
          <w:p w14:paraId="1641927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input = </w:t>
            </w:r>
            <w:r w:rsidRPr="001C3748">
              <w:rPr>
                <w:rFonts w:ascii="Consolas" w:hAnsi="Consolas" w:cs="Consolas"/>
                <w:bCs/>
                <w:color w:val="005032"/>
                <w:sz w:val="20"/>
                <w:szCs w:val="20"/>
                <w:lang w:val="tr-TR"/>
              </w:rPr>
              <w:t>AsnIO</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dosyadanOKU</w:t>
            </w:r>
            <w:r w:rsidRPr="001C3748">
              <w:rPr>
                <w:rFonts w:ascii="Consolas" w:hAnsi="Consolas" w:cs="Consolas"/>
                <w:color w:val="000000"/>
                <w:sz w:val="20"/>
                <w:szCs w:val="20"/>
                <w:lang w:val="tr-TR"/>
              </w:rPr>
              <w:t>(</w:t>
            </w:r>
            <w:r w:rsidRPr="001C3748">
              <w:rPr>
                <w:rFonts w:ascii="Consolas" w:hAnsi="Consolas" w:cs="Consolas"/>
                <w:color w:val="0000C0"/>
                <w:sz w:val="20"/>
                <w:szCs w:val="20"/>
                <w:lang w:val="tr-TR"/>
              </w:rPr>
              <w:t>ESA</w:t>
            </w:r>
            <w:r w:rsidRPr="001C3748">
              <w:rPr>
                <w:rFonts w:ascii="Consolas" w:hAnsi="Consolas" w:cs="Consolas"/>
                <w:color w:val="000000"/>
                <w:sz w:val="20"/>
                <w:szCs w:val="20"/>
                <w:lang w:val="tr-TR"/>
              </w:rPr>
              <w:t>);</w:t>
            </w:r>
          </w:p>
          <w:p w14:paraId="6C9B9A3E"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 xml:space="preserve"> bs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BaseSignedData</w:t>
            </w:r>
            <w:r w:rsidRPr="001C3748">
              <w:rPr>
                <w:rFonts w:ascii="Consolas" w:hAnsi="Consolas" w:cs="Consolas"/>
                <w:color w:val="000000"/>
                <w:sz w:val="20"/>
                <w:szCs w:val="20"/>
                <w:lang w:val="tr-TR"/>
              </w:rPr>
              <w:t>(input);</w:t>
            </w:r>
          </w:p>
          <w:p w14:paraId="28792846" w14:textId="7B9C7138"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323F70"/>
                <w:sz w:val="20"/>
                <w:szCs w:val="20"/>
                <w:lang w:val="tr-TR"/>
              </w:rPr>
              <w:t>List</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EAttribute</w:t>
            </w:r>
            <w:r w:rsidRPr="001C3748">
              <w:rPr>
                <w:rFonts w:ascii="Consolas" w:hAnsi="Consolas" w:cs="Consolas"/>
                <w:color w:val="000000"/>
                <w:sz w:val="20"/>
                <w:szCs w:val="20"/>
                <w:lang w:val="tr-TR"/>
              </w:rPr>
              <w:t>&gt; attrs = bs.getSignerList().get(0).getUnsignedAttribute(</w:t>
            </w:r>
          </w:p>
          <w:p w14:paraId="4B0AC0B3"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 xml:space="preserve">                                          AttributeOIDs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id_aa_ets_archiveTimestamp</w:t>
            </w:r>
            <w:r w:rsidRPr="001C3748">
              <w:rPr>
                <w:rFonts w:ascii="Consolas" w:hAnsi="Consolas" w:cs="Consolas"/>
                <w:color w:val="000000"/>
                <w:sz w:val="20"/>
                <w:szCs w:val="20"/>
                <w:lang w:val="tr-TR"/>
              </w:rPr>
              <w:t>);</w:t>
            </w:r>
          </w:p>
          <w:p w14:paraId="768F6080" w14:textId="7841771A"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323F70"/>
                <w:sz w:val="20"/>
                <w:szCs w:val="20"/>
                <w:lang w:val="tr-TR"/>
              </w:rPr>
              <w:t>List</w:t>
            </w:r>
            <w:r w:rsidRPr="001C3748">
              <w:rPr>
                <w:rFonts w:ascii="Consolas" w:hAnsi="Consolas" w:cs="Consolas"/>
                <w:color w:val="000000"/>
                <w:sz w:val="20"/>
                <w:szCs w:val="20"/>
                <w:lang w:val="tr-TR"/>
              </w:rPr>
              <w:t>&lt;</w:t>
            </w:r>
            <w:r w:rsidRPr="001C3748">
              <w:rPr>
                <w:rFonts w:ascii="Consolas" w:hAnsi="Consolas" w:cs="Consolas"/>
                <w:bCs/>
                <w:color w:val="005032"/>
                <w:sz w:val="20"/>
                <w:szCs w:val="20"/>
                <w:lang w:val="tr-TR"/>
              </w:rPr>
              <w:t>EAttribute</w:t>
            </w:r>
            <w:r w:rsidRPr="001C3748">
              <w:rPr>
                <w:rFonts w:ascii="Consolas" w:hAnsi="Consolas" w:cs="Consolas"/>
                <w:color w:val="000000"/>
                <w:sz w:val="20"/>
                <w:szCs w:val="20"/>
                <w:lang w:val="tr-TR"/>
              </w:rPr>
              <w:t>&gt; attrsV2 = bs.getSignerList().get(0).getUnsignedAttribute(</w:t>
            </w:r>
          </w:p>
          <w:p w14:paraId="757607A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 xml:space="preserve">                                        AttributeOIDs</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id_aa_ets_archiveTimestampV2</w:t>
            </w:r>
            <w:r w:rsidRPr="001C3748">
              <w:rPr>
                <w:rFonts w:ascii="Consolas" w:hAnsi="Consolas" w:cs="Consolas"/>
                <w:color w:val="000000"/>
                <w:sz w:val="20"/>
                <w:szCs w:val="20"/>
                <w:lang w:val="tr-TR"/>
              </w:rPr>
              <w:t>);</w:t>
            </w:r>
          </w:p>
          <w:p w14:paraId="4C10AD4B"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attrs.addAll(attrsV2);</w:t>
            </w:r>
          </w:p>
          <w:p w14:paraId="36D4FA6D" w14:textId="5455FB20"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for</w:t>
            </w:r>
            <w:r w:rsidRPr="001C3748">
              <w:rPr>
                <w:rFonts w:ascii="Consolas" w:hAnsi="Consolas" w:cs="Consolas"/>
                <w:color w:val="000000"/>
                <w:sz w:val="20"/>
                <w:szCs w:val="20"/>
                <w:lang w:val="tr-TR"/>
              </w:rPr>
              <w:t>(</w:t>
            </w:r>
            <w:r w:rsidRPr="001C3748">
              <w:rPr>
                <w:rFonts w:ascii="Consolas" w:hAnsi="Consolas" w:cs="Consolas"/>
                <w:bCs/>
                <w:color w:val="005032"/>
                <w:sz w:val="20"/>
                <w:szCs w:val="20"/>
                <w:lang w:val="tr-TR"/>
              </w:rPr>
              <w:t>EAttribute</w:t>
            </w:r>
            <w:r w:rsidRPr="001C3748">
              <w:rPr>
                <w:rFonts w:ascii="Consolas" w:hAnsi="Consolas" w:cs="Consolas"/>
                <w:color w:val="000000"/>
                <w:sz w:val="20"/>
                <w:szCs w:val="20"/>
                <w:lang w:val="tr-TR"/>
              </w:rPr>
              <w:t xml:space="preserve"> attribute : attrs) </w:t>
            </w:r>
          </w:p>
          <w:p w14:paraId="2397FBD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w:t>
            </w:r>
          </w:p>
          <w:p w14:paraId="18A4611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bCs/>
                <w:color w:val="005032"/>
                <w:sz w:val="20"/>
                <w:szCs w:val="20"/>
                <w:lang w:val="tr-TR"/>
              </w:rPr>
              <w:t>Calendar</w:t>
            </w:r>
            <w:r w:rsidRPr="001C3748">
              <w:rPr>
                <w:rFonts w:ascii="Consolas" w:hAnsi="Consolas" w:cs="Consolas"/>
                <w:color w:val="000000"/>
                <w:sz w:val="20"/>
                <w:szCs w:val="20"/>
                <w:lang w:val="tr-TR"/>
              </w:rPr>
              <w:t xml:space="preserve"> time = </w:t>
            </w:r>
            <w:r w:rsidRPr="001C3748">
              <w:rPr>
                <w:rFonts w:ascii="Consolas" w:hAnsi="Consolas" w:cs="Consolas"/>
                <w:bCs/>
                <w:color w:val="005032"/>
                <w:sz w:val="20"/>
                <w:szCs w:val="20"/>
                <w:lang w:val="tr-TR"/>
              </w:rPr>
              <w:t>ArchiveTimeStampAttr</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toTime</w:t>
            </w:r>
            <w:r w:rsidRPr="001C3748">
              <w:rPr>
                <w:rFonts w:ascii="Consolas" w:hAnsi="Consolas" w:cs="Consolas"/>
                <w:color w:val="000000"/>
                <w:sz w:val="20"/>
                <w:szCs w:val="20"/>
                <w:lang w:val="tr-TR"/>
              </w:rPr>
              <w:t>(attribute);</w:t>
            </w:r>
          </w:p>
          <w:p w14:paraId="752C580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ab/>
            </w: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.println(time.getTime().toString());</w:t>
            </w:r>
          </w:p>
          <w:p w14:paraId="41394395"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w:t>
            </w:r>
          </w:p>
        </w:tc>
      </w:tr>
    </w:tbl>
    <w:p w14:paraId="2650CF95" w14:textId="77777777" w:rsidR="00B334C3" w:rsidRDefault="00B334C3" w:rsidP="00B334C3">
      <w:pPr>
        <w:pStyle w:val="BodyText"/>
        <w:rPr>
          <w:sz w:val="22"/>
          <w:szCs w:val="22"/>
        </w:rPr>
      </w:pPr>
    </w:p>
    <w:p w14:paraId="05384A7E" w14:textId="77777777" w:rsidR="00B334C3" w:rsidRPr="003E6009" w:rsidRDefault="00B334C3" w:rsidP="00B334C3">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14:paraId="412FEE33" w14:textId="77777777" w:rsidTr="00CE6032">
        <w:trPr>
          <w:trHeight w:val="2715"/>
        </w:trPr>
        <w:tc>
          <w:tcPr>
            <w:tcW w:w="9546" w:type="dxa"/>
            <w:shd w:val="clear" w:color="auto" w:fill="F8F8F8"/>
          </w:tcPr>
          <w:p w14:paraId="5B8E8290" w14:textId="77777777" w:rsidR="00B334C3" w:rsidRDefault="00B334C3" w:rsidP="00D0262E">
            <w:pPr>
              <w:autoSpaceDE w:val="0"/>
              <w:autoSpaceDN w:val="0"/>
              <w:adjustRightInd w:val="0"/>
              <w:rPr>
                <w:rFonts w:ascii="Consolas" w:hAnsi="Consolas" w:cs="Consolas"/>
                <w:sz w:val="19"/>
                <w:szCs w:val="19"/>
              </w:rPr>
            </w:pPr>
            <w:r>
              <w:rPr>
                <w:rFonts w:ascii="Consolas" w:hAnsi="Consolas" w:cs="Consolas"/>
                <w:color w:val="0000FF"/>
                <w:sz w:val="19"/>
                <w:szCs w:val="19"/>
              </w:rPr>
              <w:t>byte</w:t>
            </w:r>
            <w:r>
              <w:rPr>
                <w:rFonts w:ascii="Consolas" w:hAnsi="Consolas" w:cs="Consolas"/>
                <w:sz w:val="19"/>
                <w:szCs w:val="19"/>
              </w:rPr>
              <w:t xml:space="preserve">[] input = </w:t>
            </w:r>
            <w:r>
              <w:rPr>
                <w:rFonts w:ascii="Consolas" w:hAnsi="Consolas" w:cs="Consolas"/>
                <w:color w:val="2B91AF"/>
                <w:sz w:val="19"/>
                <w:szCs w:val="19"/>
              </w:rPr>
              <w:t>AsnIO</w:t>
            </w:r>
            <w:r>
              <w:rPr>
                <w:rFonts w:ascii="Consolas" w:hAnsi="Consolas" w:cs="Consolas"/>
                <w:sz w:val="19"/>
                <w:szCs w:val="19"/>
              </w:rPr>
              <w:t>.dosyadanOKU(ESA);</w:t>
            </w:r>
          </w:p>
          <w:p w14:paraId="0533B066" w14:textId="77777777" w:rsidR="00B334C3" w:rsidRDefault="00B334C3" w:rsidP="00D0262E">
            <w:pPr>
              <w:autoSpaceDE w:val="0"/>
              <w:autoSpaceDN w:val="0"/>
              <w:adjustRightInd w:val="0"/>
              <w:rPr>
                <w:rFonts w:ascii="Consolas" w:hAnsi="Consolas" w:cs="Consolas"/>
                <w:sz w:val="19"/>
                <w:szCs w:val="19"/>
              </w:rPr>
            </w:pPr>
            <w:r>
              <w:rPr>
                <w:rFonts w:ascii="Consolas" w:hAnsi="Consolas" w:cs="Consolas"/>
                <w:color w:val="2B91AF"/>
                <w:sz w:val="19"/>
                <w:szCs w:val="19"/>
              </w:rPr>
              <w:t>BaseSignedData</w:t>
            </w:r>
            <w:r>
              <w:rPr>
                <w:rFonts w:ascii="Consolas" w:hAnsi="Consolas" w:cs="Consolas"/>
                <w:sz w:val="19"/>
                <w:szCs w:val="19"/>
              </w:rPr>
              <w:t xml:space="preserve"> bs = </w:t>
            </w:r>
            <w:r>
              <w:rPr>
                <w:rFonts w:ascii="Consolas" w:hAnsi="Consolas" w:cs="Consolas"/>
                <w:color w:val="0000FF"/>
                <w:sz w:val="19"/>
                <w:szCs w:val="19"/>
              </w:rPr>
              <w:t>new</w:t>
            </w:r>
            <w:r w:rsidR="00924E0A">
              <w:rPr>
                <w:rFonts w:ascii="Consolas" w:hAnsi="Consolas" w:cs="Consolas"/>
                <w:color w:val="0000FF"/>
                <w:sz w:val="19"/>
                <w:szCs w:val="19"/>
              </w:rPr>
              <w:t xml:space="preserve"> </w:t>
            </w:r>
            <w:r>
              <w:rPr>
                <w:rFonts w:ascii="Consolas" w:hAnsi="Consolas" w:cs="Consolas"/>
                <w:color w:val="2B91AF"/>
                <w:sz w:val="19"/>
                <w:szCs w:val="19"/>
              </w:rPr>
              <w:t>BaseSignedData</w:t>
            </w:r>
            <w:r>
              <w:rPr>
                <w:rFonts w:ascii="Consolas" w:hAnsi="Consolas" w:cs="Consolas"/>
                <w:sz w:val="19"/>
                <w:szCs w:val="19"/>
              </w:rPr>
              <w:t>(input);</w:t>
            </w:r>
          </w:p>
          <w:p w14:paraId="2B02E39E" w14:textId="77777777" w:rsidR="00B334C3" w:rsidRDefault="00B334C3" w:rsidP="00D0262E">
            <w:pPr>
              <w:autoSpaceDE w:val="0"/>
              <w:autoSpaceDN w:val="0"/>
              <w:adjustRightInd w:val="0"/>
              <w:rPr>
                <w:rFonts w:ascii="Consolas" w:hAnsi="Consolas" w:cs="Consolas"/>
                <w:sz w:val="19"/>
                <w:szCs w:val="19"/>
              </w:rPr>
            </w:pP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EAttribute</w:t>
            </w:r>
            <w:r>
              <w:rPr>
                <w:rFonts w:ascii="Consolas" w:hAnsi="Consolas" w:cs="Consolas"/>
                <w:sz w:val="19"/>
                <w:szCs w:val="19"/>
              </w:rPr>
              <w:t>&gt; attrs = bs.getSignerList()[0].getUnsignedAttribute(</w:t>
            </w:r>
          </w:p>
          <w:p w14:paraId="28E2DE78" w14:textId="77777777" w:rsidR="00B334C3" w:rsidRDefault="00B334C3" w:rsidP="00D0262E">
            <w:pPr>
              <w:autoSpaceDE w:val="0"/>
              <w:autoSpaceDN w:val="0"/>
              <w:adjustRightInd w:val="0"/>
              <w:rPr>
                <w:rFonts w:ascii="Consolas" w:hAnsi="Consolas" w:cs="Consolas"/>
                <w:sz w:val="19"/>
                <w:szCs w:val="19"/>
              </w:rPr>
            </w:pPr>
            <w:r>
              <w:rPr>
                <w:rFonts w:ascii="Consolas" w:hAnsi="Consolas" w:cs="Consolas"/>
                <w:color w:val="2B91AF"/>
                <w:sz w:val="19"/>
                <w:szCs w:val="19"/>
              </w:rPr>
              <w:t>AttributeOIDs</w:t>
            </w:r>
            <w:r>
              <w:rPr>
                <w:rFonts w:ascii="Consolas" w:hAnsi="Consolas" w:cs="Consolas"/>
                <w:sz w:val="19"/>
                <w:szCs w:val="19"/>
              </w:rPr>
              <w:t>.id_aa_ets_archiveTimestamp);</w:t>
            </w:r>
          </w:p>
          <w:p w14:paraId="227D72AB" w14:textId="77777777" w:rsidR="00B334C3" w:rsidRDefault="00B334C3" w:rsidP="00D0262E">
            <w:pPr>
              <w:autoSpaceDE w:val="0"/>
              <w:autoSpaceDN w:val="0"/>
              <w:adjustRightInd w:val="0"/>
              <w:rPr>
                <w:rFonts w:ascii="Consolas" w:hAnsi="Consolas" w:cs="Consolas"/>
                <w:sz w:val="19"/>
                <w:szCs w:val="19"/>
              </w:rPr>
            </w:pPr>
            <w:r>
              <w:rPr>
                <w:rFonts w:ascii="Consolas" w:hAnsi="Consolas" w:cs="Consolas"/>
                <w:color w:val="2B91AF"/>
                <w:sz w:val="19"/>
                <w:szCs w:val="19"/>
              </w:rPr>
              <w:t>List</w:t>
            </w:r>
            <w:r>
              <w:rPr>
                <w:rFonts w:ascii="Consolas" w:hAnsi="Consolas" w:cs="Consolas"/>
                <w:sz w:val="19"/>
                <w:szCs w:val="19"/>
              </w:rPr>
              <w:t>&lt;</w:t>
            </w:r>
            <w:r>
              <w:rPr>
                <w:rFonts w:ascii="Consolas" w:hAnsi="Consolas" w:cs="Consolas"/>
                <w:color w:val="2B91AF"/>
                <w:sz w:val="19"/>
                <w:szCs w:val="19"/>
              </w:rPr>
              <w:t>EAttribute</w:t>
            </w:r>
            <w:r>
              <w:rPr>
                <w:rFonts w:ascii="Consolas" w:hAnsi="Consolas" w:cs="Consolas"/>
                <w:sz w:val="19"/>
                <w:szCs w:val="19"/>
              </w:rPr>
              <w:t>&gt; attrsV2 = bs.getSignerList()[0].getUnsignedAttribute(</w:t>
            </w:r>
          </w:p>
          <w:p w14:paraId="41A4D221" w14:textId="77777777" w:rsidR="00B334C3" w:rsidRDefault="00B334C3" w:rsidP="00D0262E">
            <w:pPr>
              <w:autoSpaceDE w:val="0"/>
              <w:autoSpaceDN w:val="0"/>
              <w:adjustRightInd w:val="0"/>
              <w:rPr>
                <w:rFonts w:ascii="Consolas" w:hAnsi="Consolas" w:cs="Consolas"/>
                <w:sz w:val="19"/>
                <w:szCs w:val="19"/>
              </w:rPr>
            </w:pPr>
            <w:r>
              <w:rPr>
                <w:rFonts w:ascii="Consolas" w:hAnsi="Consolas" w:cs="Consolas"/>
                <w:color w:val="2B91AF"/>
                <w:sz w:val="19"/>
                <w:szCs w:val="19"/>
              </w:rPr>
              <w:t xml:space="preserve">                                             AttributeOIDs</w:t>
            </w:r>
            <w:r>
              <w:rPr>
                <w:rFonts w:ascii="Consolas" w:hAnsi="Consolas" w:cs="Consolas"/>
                <w:sz w:val="19"/>
                <w:szCs w:val="19"/>
              </w:rPr>
              <w:t>.id_aa_ets_archiveTimestampV2);</w:t>
            </w:r>
          </w:p>
          <w:p w14:paraId="6B1E04D1" w14:textId="77777777" w:rsidR="00B334C3" w:rsidRDefault="00B334C3" w:rsidP="00D0262E">
            <w:pPr>
              <w:autoSpaceDE w:val="0"/>
              <w:autoSpaceDN w:val="0"/>
              <w:adjustRightInd w:val="0"/>
              <w:rPr>
                <w:rFonts w:ascii="Consolas" w:hAnsi="Consolas" w:cs="Consolas"/>
                <w:sz w:val="19"/>
                <w:szCs w:val="19"/>
              </w:rPr>
            </w:pPr>
            <w:r>
              <w:rPr>
                <w:rFonts w:ascii="Consolas" w:hAnsi="Consolas" w:cs="Consolas"/>
                <w:sz w:val="19"/>
                <w:szCs w:val="19"/>
              </w:rPr>
              <w:t>attrs.AddRange(attrsV2);</w:t>
            </w:r>
          </w:p>
          <w:p w14:paraId="79ABB50B" w14:textId="018FCF86" w:rsidR="00B334C3" w:rsidRDefault="00B334C3" w:rsidP="00D0262E">
            <w:pPr>
              <w:autoSpaceDE w:val="0"/>
              <w:autoSpaceDN w:val="0"/>
              <w:adjustRightInd w:val="0"/>
              <w:rPr>
                <w:rFonts w:ascii="Consolas" w:hAnsi="Consolas" w:cs="Consolas"/>
                <w:sz w:val="19"/>
                <w:szCs w:val="19"/>
              </w:rPr>
            </w:pPr>
            <w:r>
              <w:rPr>
                <w:rFonts w:ascii="Consolas" w:hAnsi="Consolas" w:cs="Consolas"/>
                <w:color w:val="0000FF"/>
                <w:sz w:val="19"/>
                <w:szCs w:val="19"/>
              </w:rPr>
              <w:t>foreach</w:t>
            </w:r>
            <w:r>
              <w:rPr>
                <w:rFonts w:ascii="Consolas" w:hAnsi="Consolas" w:cs="Consolas"/>
                <w:sz w:val="19"/>
                <w:szCs w:val="19"/>
              </w:rPr>
              <w:t>(</w:t>
            </w:r>
            <w:r>
              <w:rPr>
                <w:rFonts w:ascii="Consolas" w:hAnsi="Consolas" w:cs="Consolas"/>
                <w:color w:val="2B91AF"/>
                <w:sz w:val="19"/>
                <w:szCs w:val="19"/>
              </w:rPr>
              <w:t>EAttribute</w:t>
            </w:r>
            <w:r>
              <w:rPr>
                <w:rFonts w:ascii="Consolas" w:hAnsi="Consolas" w:cs="Consolas"/>
                <w:sz w:val="19"/>
                <w:szCs w:val="19"/>
              </w:rPr>
              <w:t xml:space="preserve"> attribute </w:t>
            </w:r>
            <w:r>
              <w:rPr>
                <w:rFonts w:ascii="Consolas" w:hAnsi="Consolas" w:cs="Consolas"/>
                <w:color w:val="0000FF"/>
                <w:sz w:val="19"/>
                <w:szCs w:val="19"/>
              </w:rPr>
              <w:t>in</w:t>
            </w:r>
            <w:r>
              <w:rPr>
                <w:rFonts w:ascii="Consolas" w:hAnsi="Consolas" w:cs="Consolas"/>
                <w:sz w:val="19"/>
                <w:szCs w:val="19"/>
              </w:rPr>
              <w:t xml:space="preserve"> attrs)</w:t>
            </w:r>
          </w:p>
          <w:p w14:paraId="4B4D4F39" w14:textId="77777777" w:rsidR="00B334C3" w:rsidRDefault="00B334C3" w:rsidP="00D0262E">
            <w:pPr>
              <w:autoSpaceDE w:val="0"/>
              <w:autoSpaceDN w:val="0"/>
              <w:adjustRightInd w:val="0"/>
              <w:rPr>
                <w:rFonts w:ascii="Consolas" w:hAnsi="Consolas" w:cs="Consolas"/>
                <w:sz w:val="19"/>
                <w:szCs w:val="19"/>
              </w:rPr>
            </w:pPr>
            <w:r>
              <w:rPr>
                <w:rFonts w:ascii="Consolas" w:hAnsi="Consolas" w:cs="Consolas"/>
                <w:sz w:val="19"/>
                <w:szCs w:val="19"/>
              </w:rPr>
              <w:t>{</w:t>
            </w:r>
          </w:p>
          <w:p w14:paraId="6FE50AA8" w14:textId="0AD2F524" w:rsidR="00B334C3" w:rsidRDefault="00CE6032" w:rsidP="00D0262E">
            <w:pPr>
              <w:autoSpaceDE w:val="0"/>
              <w:autoSpaceDN w:val="0"/>
              <w:adjustRightInd w:val="0"/>
              <w:rPr>
                <w:rFonts w:ascii="Consolas" w:hAnsi="Consolas" w:cs="Consolas"/>
                <w:sz w:val="19"/>
                <w:szCs w:val="19"/>
              </w:rPr>
            </w:pPr>
            <w:r>
              <w:rPr>
                <w:rFonts w:ascii="Consolas" w:hAnsi="Consolas" w:cs="Consolas"/>
                <w:color w:val="2B91AF"/>
                <w:sz w:val="19"/>
                <w:szCs w:val="19"/>
              </w:rPr>
              <w:t xml:space="preserve">       </w:t>
            </w:r>
            <w:r w:rsidR="00B334C3">
              <w:rPr>
                <w:rFonts w:ascii="Consolas" w:hAnsi="Consolas" w:cs="Consolas"/>
                <w:color w:val="2B91AF"/>
                <w:sz w:val="19"/>
                <w:szCs w:val="19"/>
              </w:rPr>
              <w:t>DateTime</w:t>
            </w:r>
            <w:r w:rsidR="00B334C3">
              <w:rPr>
                <w:rFonts w:ascii="Consolas" w:hAnsi="Consolas" w:cs="Consolas"/>
                <w:sz w:val="19"/>
                <w:szCs w:val="19"/>
              </w:rPr>
              <w:t xml:space="preserve">? time = </w:t>
            </w:r>
            <w:r w:rsidR="00B334C3">
              <w:rPr>
                <w:rFonts w:ascii="Consolas" w:hAnsi="Consolas" w:cs="Consolas"/>
                <w:color w:val="2B91AF"/>
                <w:sz w:val="19"/>
                <w:szCs w:val="19"/>
              </w:rPr>
              <w:t>ArchiveTimeStampAttr</w:t>
            </w:r>
            <w:r w:rsidR="00B334C3">
              <w:rPr>
                <w:rFonts w:ascii="Consolas" w:hAnsi="Consolas" w:cs="Consolas"/>
                <w:sz w:val="19"/>
                <w:szCs w:val="19"/>
              </w:rPr>
              <w:t>.toTime(attribute);</w:t>
            </w:r>
          </w:p>
          <w:p w14:paraId="40D6BDC7" w14:textId="583BAFF2" w:rsidR="00B334C3" w:rsidRDefault="00CE6032" w:rsidP="00D0262E">
            <w:pPr>
              <w:autoSpaceDE w:val="0"/>
              <w:autoSpaceDN w:val="0"/>
              <w:adjustRightInd w:val="0"/>
              <w:rPr>
                <w:rFonts w:ascii="Consolas" w:hAnsi="Consolas" w:cs="Consolas"/>
                <w:sz w:val="19"/>
                <w:szCs w:val="19"/>
              </w:rPr>
            </w:pPr>
            <w:r>
              <w:rPr>
                <w:rFonts w:ascii="Consolas" w:hAnsi="Consolas" w:cs="Consolas"/>
                <w:color w:val="2B91AF"/>
                <w:sz w:val="19"/>
                <w:szCs w:val="19"/>
              </w:rPr>
              <w:t xml:space="preserve">       </w:t>
            </w:r>
            <w:r w:rsidR="00B334C3">
              <w:rPr>
                <w:rFonts w:ascii="Consolas" w:hAnsi="Consolas" w:cs="Consolas"/>
                <w:color w:val="2B91AF"/>
                <w:sz w:val="19"/>
                <w:szCs w:val="19"/>
              </w:rPr>
              <w:t>Console</w:t>
            </w:r>
            <w:r w:rsidR="00B334C3">
              <w:rPr>
                <w:rFonts w:ascii="Consolas" w:hAnsi="Consolas" w:cs="Consolas"/>
                <w:sz w:val="19"/>
                <w:szCs w:val="19"/>
              </w:rPr>
              <w:t>.WriteLine(time.Value.ToString());</w:t>
            </w:r>
          </w:p>
          <w:p w14:paraId="093B40C1" w14:textId="77777777" w:rsidR="00B334C3" w:rsidRPr="002F2F6A" w:rsidRDefault="00B334C3" w:rsidP="00D0262E">
            <w:pPr>
              <w:autoSpaceDE w:val="0"/>
              <w:autoSpaceDN w:val="0"/>
              <w:adjustRightInd w:val="0"/>
              <w:rPr>
                <w:rFonts w:ascii="Consolas" w:hAnsi="Consolas" w:cs="Consolas"/>
                <w:sz w:val="19"/>
                <w:szCs w:val="19"/>
              </w:rPr>
            </w:pPr>
            <w:r>
              <w:rPr>
                <w:rFonts w:ascii="Consolas" w:hAnsi="Consolas" w:cs="Consolas"/>
                <w:sz w:val="19"/>
                <w:szCs w:val="19"/>
              </w:rPr>
              <w:t>}</w:t>
            </w:r>
          </w:p>
        </w:tc>
      </w:tr>
    </w:tbl>
    <w:p w14:paraId="66D1FC4F" w14:textId="77777777" w:rsidR="00B334C3" w:rsidRPr="00C63A92" w:rsidRDefault="00B334C3" w:rsidP="00B334C3">
      <w:pPr>
        <w:pStyle w:val="BodyText"/>
        <w:rPr>
          <w:sz w:val="16"/>
          <w:szCs w:val="16"/>
        </w:rPr>
      </w:pPr>
    </w:p>
    <w:p w14:paraId="20C93E1D" w14:textId="77777777" w:rsidR="00B334C3" w:rsidRPr="00B00FBC" w:rsidRDefault="00B334C3" w:rsidP="00B334C3">
      <w:pPr>
        <w:pStyle w:val="BodyText"/>
        <w:rPr>
          <w:sz w:val="16"/>
          <w:szCs w:val="16"/>
        </w:rPr>
      </w:pPr>
    </w:p>
    <w:p w14:paraId="6360A916" w14:textId="77777777" w:rsidR="00B334C3" w:rsidRDefault="00B334C3" w:rsidP="00B334C3">
      <w:pPr>
        <w:pStyle w:val="Heading3"/>
      </w:pPr>
      <w:bookmarkStart w:id="531" w:name="_Toc323036338"/>
      <w:bookmarkStart w:id="532" w:name="_Toc86130361"/>
      <w:r w:rsidRPr="00261EE6">
        <w:t xml:space="preserve">Zaman Damgası </w:t>
      </w:r>
      <w:r w:rsidRPr="00F14816">
        <w:t>Sunucusunun</w:t>
      </w:r>
      <w:r w:rsidRPr="00261EE6">
        <w:t xml:space="preserve"> Test Edilmesi</w:t>
      </w:r>
      <w:bookmarkEnd w:id="531"/>
      <w:bookmarkEnd w:id="532"/>
    </w:p>
    <w:p w14:paraId="0E43A6EF" w14:textId="777313B2" w:rsidR="00B334C3" w:rsidRDefault="00B334C3" w:rsidP="00B334C3">
      <w:pPr>
        <w:pStyle w:val="BodyText"/>
        <w:rPr>
          <w:sz w:val="22"/>
          <w:szCs w:val="22"/>
        </w:rPr>
      </w:pPr>
      <w:r w:rsidRPr="00261EE6">
        <w:rPr>
          <w:sz w:val="22"/>
          <w:szCs w:val="22"/>
        </w:rPr>
        <w:t>Zaman damgası ayarları verildikten sonra API zaman damgası alma işlemini kendisi yapmaktadır. Geliştiriciler zaman damgasını test etmek için aşağıdaki örnek kodu kullanabilirler. Zaman da</w:t>
      </w:r>
      <w:r w:rsidR="00C129F3">
        <w:rPr>
          <w:sz w:val="22"/>
          <w:szCs w:val="22"/>
        </w:rPr>
        <w:t>m</w:t>
      </w:r>
      <w:r w:rsidRPr="00261EE6">
        <w:rPr>
          <w:sz w:val="22"/>
          <w:szCs w:val="22"/>
        </w:rPr>
        <w:t xml:space="preserve">gası işlemlerinden </w:t>
      </w:r>
      <w:r w:rsidRPr="00167E5D">
        <w:rPr>
          <w:rFonts w:ascii="Courier New" w:hAnsi="Courier New" w:cs="Courier New"/>
          <w:i/>
          <w:sz w:val="22"/>
          <w:szCs w:val="22"/>
        </w:rPr>
        <w:t>TSClient</w:t>
      </w:r>
      <w:r w:rsidRPr="00261EE6">
        <w:rPr>
          <w:sz w:val="22"/>
          <w:szCs w:val="22"/>
        </w:rPr>
        <w:t xml:space="preserve"> sınıfı sorumludur. Bu sınıf ile zaman damgası alınabilir</w:t>
      </w:r>
      <w:r w:rsidR="00B2099C">
        <w:rPr>
          <w:sz w:val="22"/>
          <w:szCs w:val="22"/>
        </w:rPr>
        <w:t xml:space="preserve"> </w:t>
      </w:r>
      <w:r w:rsidR="00EF6EE0">
        <w:rPr>
          <w:sz w:val="22"/>
          <w:szCs w:val="22"/>
        </w:rPr>
        <w:t>ve</w:t>
      </w:r>
      <w:r w:rsidRPr="00261EE6">
        <w:rPr>
          <w:sz w:val="22"/>
          <w:szCs w:val="22"/>
        </w:rPr>
        <w:t xml:space="preserve"> kalan kontör miktarı sorgulanabilir.</w:t>
      </w:r>
    </w:p>
    <w:p w14:paraId="1DE6E22A" w14:textId="77777777" w:rsidR="00514417" w:rsidRPr="00514417" w:rsidRDefault="00514417" w:rsidP="00514417">
      <w:pPr>
        <w:pStyle w:val="BodyText"/>
        <w:rPr>
          <w:b/>
        </w:rPr>
      </w:pPr>
    </w:p>
    <w:p w14:paraId="24648F8E" w14:textId="77777777" w:rsidR="00514417" w:rsidRDefault="00514417" w:rsidP="00B334C3">
      <w:pPr>
        <w:pStyle w:val="BodyText"/>
        <w:rPr>
          <w:sz w:val="22"/>
          <w:szCs w:val="22"/>
        </w:rPr>
      </w:pPr>
    </w:p>
    <w:p w14:paraId="027673F8" w14:textId="77777777" w:rsidR="004F7A31" w:rsidRDefault="004F7A31" w:rsidP="00B334C3">
      <w:pPr>
        <w:pStyle w:val="BodyText"/>
        <w:rPr>
          <w:sz w:val="22"/>
          <w:szCs w:val="22"/>
        </w:rPr>
      </w:pPr>
    </w:p>
    <w:p w14:paraId="19A06F4E" w14:textId="77777777" w:rsidR="00B2099C" w:rsidRDefault="00B2099C" w:rsidP="00B334C3">
      <w:pPr>
        <w:pStyle w:val="BodyText"/>
        <w:rPr>
          <w:b/>
          <w:sz w:val="22"/>
          <w:szCs w:val="22"/>
        </w:rPr>
      </w:pPr>
    </w:p>
    <w:p w14:paraId="3ADACF04" w14:textId="77777777" w:rsidR="00B2099C" w:rsidRDefault="00B2099C" w:rsidP="00B334C3">
      <w:pPr>
        <w:pStyle w:val="BodyText"/>
        <w:rPr>
          <w:b/>
          <w:sz w:val="22"/>
          <w:szCs w:val="22"/>
        </w:rPr>
      </w:pPr>
    </w:p>
    <w:p w14:paraId="2D6BEC1D" w14:textId="40E406B7" w:rsidR="00B334C3" w:rsidRPr="003E6009" w:rsidRDefault="00B334C3" w:rsidP="00B334C3">
      <w:pPr>
        <w:pStyle w:val="BodyText"/>
        <w:rPr>
          <w:b/>
          <w:sz w:val="22"/>
          <w:szCs w:val="22"/>
        </w:rPr>
      </w:pPr>
      <w:r w:rsidRPr="003E6009">
        <w:rPr>
          <w:b/>
          <w:sz w:val="22"/>
          <w:szCs w:val="22"/>
        </w:rPr>
        <w:lastRenderedPageBreak/>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683CB0FD" w14:textId="77777777" w:rsidTr="00F60596">
        <w:trPr>
          <w:trHeight w:val="3400"/>
        </w:trPr>
        <w:tc>
          <w:tcPr>
            <w:tcW w:w="9546" w:type="dxa"/>
            <w:shd w:val="clear" w:color="auto" w:fill="F8F8F8"/>
          </w:tcPr>
          <w:p w14:paraId="204DD5CD" w14:textId="1D1363B2"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sha</w:t>
            </w:r>
            <w:r w:rsidR="00005C5E">
              <w:rPr>
                <w:rFonts w:ascii="Consolas" w:hAnsi="Consolas" w:cs="Consolas"/>
                <w:color w:val="000000"/>
                <w:sz w:val="20"/>
                <w:szCs w:val="20"/>
                <w:lang w:val="tr-TR"/>
              </w:rPr>
              <w:t>256</w:t>
            </w:r>
            <w:r w:rsidRPr="001C3748">
              <w:rPr>
                <w:rFonts w:ascii="Consolas" w:hAnsi="Consolas" w:cs="Consolas"/>
                <w:color w:val="000000"/>
                <w:sz w:val="20"/>
                <w:szCs w:val="20"/>
                <w:lang w:val="tr-TR"/>
              </w:rPr>
              <w:t xml:space="preserve">Digest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[20];</w:t>
            </w:r>
          </w:p>
          <w:p w14:paraId="650FD4F7"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Random</w:t>
            </w:r>
            <w:r w:rsidRPr="001C3748">
              <w:rPr>
                <w:rFonts w:ascii="Consolas" w:hAnsi="Consolas" w:cs="Consolas"/>
                <w:color w:val="000000"/>
                <w:sz w:val="20"/>
                <w:szCs w:val="20"/>
                <w:lang w:val="tr-TR"/>
              </w:rPr>
              <w:t xml:space="preserve"> rand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Random</w:t>
            </w:r>
            <w:r w:rsidRPr="001C3748">
              <w:rPr>
                <w:rFonts w:ascii="Consolas" w:hAnsi="Consolas" w:cs="Consolas"/>
                <w:color w:val="000000"/>
                <w:sz w:val="20"/>
                <w:szCs w:val="20"/>
                <w:lang w:val="tr-TR"/>
              </w:rPr>
              <w:t>();</w:t>
            </w:r>
          </w:p>
          <w:p w14:paraId="2B69EA1D" w14:textId="56F8BF96"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rand.nextBytes(sha</w:t>
            </w:r>
            <w:r w:rsidR="00005C5E">
              <w:rPr>
                <w:rFonts w:ascii="Consolas" w:hAnsi="Consolas" w:cs="Consolas"/>
                <w:color w:val="000000"/>
                <w:sz w:val="20"/>
                <w:szCs w:val="20"/>
                <w:lang w:val="tr-TR"/>
              </w:rPr>
              <w:t>256</w:t>
            </w:r>
            <w:r w:rsidRPr="001C3748">
              <w:rPr>
                <w:rFonts w:ascii="Consolas" w:hAnsi="Consolas" w:cs="Consolas"/>
                <w:color w:val="000000"/>
                <w:sz w:val="20"/>
                <w:szCs w:val="20"/>
                <w:lang w:val="tr-TR"/>
              </w:rPr>
              <w:t>Digest);</w:t>
            </w:r>
          </w:p>
          <w:p w14:paraId="194720F8"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TSClient</w:t>
            </w:r>
            <w:r w:rsidRPr="001C3748">
              <w:rPr>
                <w:rFonts w:ascii="Consolas" w:hAnsi="Consolas" w:cs="Consolas"/>
                <w:color w:val="000000"/>
                <w:sz w:val="20"/>
                <w:szCs w:val="20"/>
                <w:lang w:val="tr-TR"/>
              </w:rPr>
              <w:t xml:space="preserve"> tsClient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TSClient</w:t>
            </w:r>
            <w:r w:rsidRPr="001C3748">
              <w:rPr>
                <w:rFonts w:ascii="Consolas" w:hAnsi="Consolas" w:cs="Consolas"/>
                <w:color w:val="000000"/>
                <w:sz w:val="20"/>
                <w:szCs w:val="20"/>
                <w:lang w:val="tr-TR"/>
              </w:rPr>
              <w:t>();</w:t>
            </w:r>
          </w:p>
          <w:p w14:paraId="58C89A0B" w14:textId="228C4A45"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005032"/>
                <w:sz w:val="20"/>
                <w:szCs w:val="20"/>
                <w:lang w:val="tr-TR"/>
              </w:rPr>
              <w:t>TSSettings</w:t>
            </w:r>
            <w:r w:rsidRPr="001C3748">
              <w:rPr>
                <w:rFonts w:ascii="Consolas" w:hAnsi="Consolas" w:cs="Consolas"/>
                <w:color w:val="000000"/>
                <w:sz w:val="20"/>
                <w:szCs w:val="20"/>
                <w:lang w:val="tr-TR"/>
              </w:rPr>
              <w:t xml:space="preserve"> settings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TSSettings</w:t>
            </w:r>
            <w:r w:rsidRPr="001C3748">
              <w:rPr>
                <w:rFonts w:ascii="Consolas" w:hAnsi="Consolas" w:cs="Consolas"/>
                <w:color w:val="000000"/>
                <w:sz w:val="20"/>
                <w:szCs w:val="20"/>
                <w:lang w:val="tr-TR"/>
              </w:rPr>
              <w:t>(</w:t>
            </w:r>
            <w:r w:rsidRPr="001C3748">
              <w:rPr>
                <w:rFonts w:ascii="Consolas" w:hAnsi="Consolas" w:cs="Consolas"/>
                <w:color w:val="2A00FF"/>
                <w:sz w:val="20"/>
                <w:szCs w:val="20"/>
                <w:lang w:val="tr-TR"/>
              </w:rPr>
              <w:t>"http://</w:t>
            </w:r>
            <w:r w:rsidR="00690339">
              <w:rPr>
                <w:rFonts w:ascii="Consolas" w:hAnsi="Consolas" w:cs="Consolas"/>
                <w:color w:val="2A00FF"/>
                <w:sz w:val="20"/>
                <w:szCs w:val="20"/>
                <w:lang w:val="tr-TR"/>
              </w:rPr>
              <w:t>t</w:t>
            </w:r>
            <w:r w:rsidRPr="001C3748">
              <w:rPr>
                <w:rFonts w:ascii="Consolas" w:hAnsi="Consolas" w:cs="Consolas"/>
                <w:color w:val="2A00FF"/>
                <w:sz w:val="20"/>
                <w:szCs w:val="20"/>
                <w:lang w:val="tr-TR"/>
              </w:rPr>
              <w:t>zd.</w:t>
            </w:r>
            <w:r w:rsidR="00690339">
              <w:rPr>
                <w:rFonts w:ascii="Consolas" w:hAnsi="Consolas" w:cs="Consolas"/>
                <w:color w:val="2A00FF"/>
                <w:sz w:val="20"/>
                <w:szCs w:val="20"/>
                <w:lang w:val="tr-TR"/>
              </w:rPr>
              <w:t>kamusm</w:t>
            </w:r>
            <w:r w:rsidRPr="001C3748">
              <w:rPr>
                <w:rFonts w:ascii="Consolas" w:hAnsi="Consolas" w:cs="Consolas"/>
                <w:color w:val="2A00FF"/>
                <w:sz w:val="20"/>
                <w:szCs w:val="20"/>
                <w:lang w:val="tr-TR"/>
              </w:rPr>
              <w:t>.</w:t>
            </w:r>
            <w:r w:rsidR="00690339">
              <w:rPr>
                <w:rFonts w:ascii="Consolas" w:hAnsi="Consolas" w:cs="Consolas"/>
                <w:color w:val="2A00FF"/>
                <w:sz w:val="20"/>
                <w:szCs w:val="20"/>
                <w:lang w:val="tr-TR"/>
              </w:rPr>
              <w:t>gov.tr</w:t>
            </w:r>
            <w:r w:rsidRPr="001C3748">
              <w:rPr>
                <w:rFonts w:ascii="Consolas" w:hAnsi="Consolas" w:cs="Consolas"/>
                <w:color w:val="2A00FF"/>
                <w:sz w:val="20"/>
                <w:szCs w:val="20"/>
                <w:lang w:val="tr-TR"/>
              </w:rPr>
              <w:t>"</w:t>
            </w:r>
            <w:r w:rsidRPr="001C3748">
              <w:rPr>
                <w:rFonts w:ascii="Consolas" w:hAnsi="Consolas" w:cs="Consolas"/>
                <w:color w:val="000000"/>
                <w:sz w:val="20"/>
                <w:szCs w:val="20"/>
                <w:lang w:val="tr-TR"/>
              </w:rPr>
              <w:t xml:space="preserve">, 1, </w:t>
            </w:r>
            <w:r w:rsidRPr="001C3748">
              <w:rPr>
                <w:rFonts w:ascii="Consolas" w:hAnsi="Consolas" w:cs="Consolas"/>
                <w:color w:val="2A00FF"/>
                <w:sz w:val="20"/>
                <w:szCs w:val="20"/>
                <w:lang w:val="tr-TR"/>
              </w:rPr>
              <w:t>"12345678"</w:t>
            </w:r>
            <w:r w:rsidRPr="001C3748">
              <w:rPr>
                <w:rFonts w:ascii="Consolas" w:hAnsi="Consolas" w:cs="Consolas"/>
                <w:color w:val="000000"/>
                <w:sz w:val="20"/>
                <w:szCs w:val="20"/>
                <w:lang w:val="tr-TR"/>
              </w:rPr>
              <w:t>.toCharArray()</w:t>
            </w:r>
            <w:r w:rsidR="000D3DF6" w:rsidRPr="001C3748">
              <w:rPr>
                <w:rFonts w:ascii="Consolas" w:hAnsi="Consolas" w:cs="Consolas"/>
                <w:color w:val="000000"/>
                <w:sz w:val="20"/>
                <w:szCs w:val="20"/>
                <w:lang w:val="tr-TR"/>
              </w:rPr>
              <w:t>,</w:t>
            </w:r>
            <w:r w:rsidR="00F60596">
              <w:rPr>
                <w:rFonts w:ascii="Consolas" w:hAnsi="Consolas" w:cs="Consolas"/>
                <w:color w:val="2A00FF"/>
                <w:sz w:val="20"/>
                <w:szCs w:val="20"/>
                <w:lang w:val="tr-TR"/>
              </w:rPr>
              <w:t xml:space="preserve"> </w:t>
            </w:r>
            <w:r w:rsidR="000D3DF6" w:rsidRPr="001C3748">
              <w:rPr>
                <w:rFonts w:ascii="Consolas" w:hAnsi="Consolas" w:cs="Consolas"/>
                <w:color w:val="2A00FF"/>
                <w:sz w:val="20"/>
                <w:szCs w:val="20"/>
                <w:lang w:val="tr-TR"/>
              </w:rPr>
              <w:t>DigestAlg.SHA</w:t>
            </w:r>
            <w:r w:rsidR="00005C5E">
              <w:rPr>
                <w:rFonts w:ascii="Consolas" w:hAnsi="Consolas" w:cs="Consolas"/>
                <w:color w:val="2A00FF"/>
                <w:sz w:val="20"/>
                <w:szCs w:val="20"/>
                <w:lang w:val="tr-TR"/>
              </w:rPr>
              <w:t>256</w:t>
            </w:r>
            <w:r w:rsidRPr="001C3748">
              <w:rPr>
                <w:rFonts w:ascii="Consolas" w:hAnsi="Consolas" w:cs="Consolas"/>
                <w:color w:val="000000"/>
                <w:sz w:val="20"/>
                <w:szCs w:val="20"/>
                <w:lang w:val="tr-TR"/>
              </w:rPr>
              <w:t>);</w:t>
            </w:r>
          </w:p>
          <w:p w14:paraId="22CA6A9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tsClient.setDefaultSettings(settings);</w:t>
            </w:r>
          </w:p>
          <w:p w14:paraId="4A671CF5" w14:textId="77777777" w:rsidR="00B334C3" w:rsidRPr="001C3748" w:rsidRDefault="00B334C3" w:rsidP="00D0262E">
            <w:pPr>
              <w:autoSpaceDE w:val="0"/>
              <w:autoSpaceDN w:val="0"/>
              <w:adjustRightInd w:val="0"/>
              <w:rPr>
                <w:rFonts w:ascii="Consolas" w:hAnsi="Consolas" w:cs="Consolas"/>
                <w:color w:val="000000"/>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w:t>
            </w:r>
            <w:r w:rsidRPr="001C3748">
              <w:rPr>
                <w:rFonts w:ascii="Consolas" w:hAnsi="Consolas" w:cs="Consolas"/>
                <w:color w:val="2A00FF"/>
                <w:sz w:val="20"/>
                <w:szCs w:val="20"/>
                <w:lang w:val="tr-TR"/>
              </w:rPr>
              <w:t>"Remaining Credit: "</w:t>
            </w:r>
            <w:r w:rsidRPr="001C3748">
              <w:rPr>
                <w:rFonts w:ascii="Consolas" w:hAnsi="Consolas" w:cs="Consolas"/>
                <w:color w:val="000000"/>
                <w:sz w:val="20"/>
                <w:szCs w:val="20"/>
                <w:lang w:val="tr-TR"/>
              </w:rPr>
              <w:t xml:space="preserve"> + </w:t>
            </w:r>
          </w:p>
          <w:p w14:paraId="70CECC80"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color w:val="000000"/>
                <w:sz w:val="20"/>
                <w:szCs w:val="20"/>
                <w:lang w:val="tr-TR"/>
              </w:rPr>
              <w:t xml:space="preserve">                                         tsClient.requestRemainingCredit(settings));</w:t>
            </w:r>
          </w:p>
          <w:p w14:paraId="4888411C" w14:textId="6C860154"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ETimeStampResponse</w:t>
            </w:r>
            <w:r w:rsidRPr="001C3748">
              <w:rPr>
                <w:rFonts w:ascii="Consolas" w:hAnsi="Consolas" w:cs="Consolas"/>
                <w:color w:val="000000"/>
                <w:sz w:val="20"/>
                <w:szCs w:val="20"/>
                <w:lang w:val="tr-TR"/>
              </w:rPr>
              <w:t xml:space="preserve"> response = tsClient.timestamp(sha</w:t>
            </w:r>
            <w:r w:rsidR="001339D3">
              <w:rPr>
                <w:rFonts w:ascii="Consolas" w:hAnsi="Consolas" w:cs="Consolas"/>
                <w:color w:val="000000"/>
                <w:sz w:val="20"/>
                <w:szCs w:val="20"/>
                <w:lang w:val="tr-TR"/>
              </w:rPr>
              <w:t>256</w:t>
            </w:r>
            <w:r w:rsidRPr="001C3748">
              <w:rPr>
                <w:rFonts w:ascii="Consolas" w:hAnsi="Consolas" w:cs="Consolas"/>
                <w:color w:val="000000"/>
                <w:sz w:val="20"/>
                <w:szCs w:val="20"/>
                <w:lang w:val="tr-TR"/>
              </w:rPr>
              <w:t>Digest, settings);</w:t>
            </w:r>
          </w:p>
          <w:p w14:paraId="2E36BDB1"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ESignedData</w:t>
            </w:r>
            <w:r w:rsidRPr="001C3748">
              <w:rPr>
                <w:rFonts w:ascii="Consolas" w:hAnsi="Consolas" w:cs="Consolas"/>
                <w:color w:val="000000"/>
                <w:sz w:val="20"/>
                <w:szCs w:val="20"/>
                <w:lang w:val="tr-TR"/>
              </w:rPr>
              <w:t xml:space="preserve"> sd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ESignedData</w:t>
            </w:r>
            <w:r w:rsidRPr="001C3748">
              <w:rPr>
                <w:rFonts w:ascii="Consolas" w:hAnsi="Consolas" w:cs="Consolas"/>
                <w:color w:val="000000"/>
                <w:sz w:val="20"/>
                <w:szCs w:val="20"/>
                <w:lang w:val="tr-TR"/>
              </w:rPr>
              <w:t>(response.getContentInfo().getContent());</w:t>
            </w:r>
          </w:p>
          <w:p w14:paraId="05180612"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ETSTInfo</w:t>
            </w:r>
            <w:r w:rsidRPr="001C3748">
              <w:rPr>
                <w:rFonts w:ascii="Consolas" w:hAnsi="Consolas" w:cs="Consolas"/>
                <w:color w:val="000000"/>
                <w:sz w:val="20"/>
                <w:szCs w:val="20"/>
                <w:lang w:val="tr-TR"/>
              </w:rPr>
              <w:t xml:space="preserve"> tstInfo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ETSTInfo</w:t>
            </w:r>
            <w:r w:rsidRPr="001C3748">
              <w:rPr>
                <w:rFonts w:ascii="Consolas" w:hAnsi="Consolas" w:cs="Consolas"/>
                <w:color w:val="000000"/>
                <w:sz w:val="20"/>
                <w:szCs w:val="20"/>
                <w:lang w:val="tr-TR"/>
              </w:rPr>
              <w:t>(sd.getEncapsulatedContentInfo().getContent());</w:t>
            </w:r>
          </w:p>
          <w:p w14:paraId="05ADA10E"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w:t>
            </w:r>
            <w:r w:rsidRPr="001C3748">
              <w:rPr>
                <w:rFonts w:ascii="Consolas" w:hAnsi="Consolas" w:cs="Consolas"/>
                <w:color w:val="2A00FF"/>
                <w:sz w:val="20"/>
                <w:szCs w:val="20"/>
                <w:lang w:val="tr-TR"/>
              </w:rPr>
              <w:t>"Time Stamp Time"</w:t>
            </w:r>
            <w:r w:rsidRPr="001C3748">
              <w:rPr>
                <w:rFonts w:ascii="Consolas" w:hAnsi="Consolas" w:cs="Consolas"/>
                <w:color w:val="000000"/>
                <w:sz w:val="20"/>
                <w:szCs w:val="20"/>
                <w:lang w:val="tr-TR"/>
              </w:rPr>
              <w:t xml:space="preserve"> + tstInfo.getTime().getTime());</w:t>
            </w:r>
          </w:p>
          <w:p w14:paraId="7108589F"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System</w:t>
            </w:r>
            <w:r w:rsidRPr="001C3748">
              <w:rPr>
                <w:rFonts w:ascii="Consolas" w:hAnsi="Consolas" w:cs="Consolas"/>
                <w:color w:val="000000"/>
                <w:sz w:val="20"/>
                <w:szCs w:val="20"/>
                <w:lang w:val="tr-TR"/>
              </w:rPr>
              <w:t>.</w:t>
            </w:r>
            <w:r w:rsidRPr="001C3748">
              <w:rPr>
                <w:rFonts w:ascii="Consolas" w:hAnsi="Consolas" w:cs="Consolas"/>
                <w:i/>
                <w:iCs/>
                <w:color w:val="0000C0"/>
                <w:sz w:val="20"/>
                <w:szCs w:val="20"/>
                <w:lang w:val="tr-TR"/>
              </w:rPr>
              <w:t>out</w:t>
            </w:r>
            <w:r w:rsidRPr="001C3748">
              <w:rPr>
                <w:rFonts w:ascii="Consolas" w:hAnsi="Consolas" w:cs="Consolas"/>
                <w:color w:val="000000"/>
                <w:sz w:val="20"/>
                <w:szCs w:val="20"/>
                <w:lang w:val="tr-TR"/>
              </w:rPr>
              <w:t>.println(</w:t>
            </w:r>
            <w:r w:rsidRPr="001C3748">
              <w:rPr>
                <w:rFonts w:ascii="Consolas" w:hAnsi="Consolas" w:cs="Consolas"/>
                <w:color w:val="2A00FF"/>
                <w:sz w:val="20"/>
                <w:szCs w:val="20"/>
                <w:lang w:val="tr-TR"/>
              </w:rPr>
              <w:t xml:space="preserve">"Remaining Credit:" </w:t>
            </w:r>
            <w:r w:rsidRPr="001C3748">
              <w:rPr>
                <w:rFonts w:ascii="Consolas" w:hAnsi="Consolas" w:cs="Consolas"/>
                <w:color w:val="000000"/>
                <w:sz w:val="20"/>
                <w:szCs w:val="20"/>
                <w:lang w:val="tr-TR"/>
              </w:rPr>
              <w:t>+ tsClient.requestRemainingCredit(settings));</w:t>
            </w:r>
          </w:p>
        </w:tc>
      </w:tr>
    </w:tbl>
    <w:p w14:paraId="7F82FE1C" w14:textId="77777777" w:rsidR="00B82B2D" w:rsidRDefault="00B82B2D" w:rsidP="00B33B82">
      <w:pPr>
        <w:pStyle w:val="BodyText"/>
        <w:rPr>
          <w:b/>
          <w:sz w:val="22"/>
          <w:szCs w:val="22"/>
        </w:rPr>
      </w:pPr>
    </w:p>
    <w:p w14:paraId="7D6D0409" w14:textId="0857C84B" w:rsidR="00B33B82" w:rsidRPr="003E6009" w:rsidRDefault="00B33B82" w:rsidP="00B33B82">
      <w:pPr>
        <w:pStyle w:val="BodyText"/>
        <w:rPr>
          <w:b/>
          <w:sz w:val="22"/>
          <w:szCs w:val="22"/>
        </w:rPr>
      </w:pPr>
      <w:r>
        <w:rPr>
          <w:b/>
          <w:sz w:val="22"/>
          <w:szCs w:val="22"/>
        </w:rPr>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B82" w:rsidRPr="001C3748" w14:paraId="23729414" w14:textId="77777777" w:rsidTr="006705DF">
        <w:trPr>
          <w:trHeight w:val="3204"/>
        </w:trPr>
        <w:tc>
          <w:tcPr>
            <w:tcW w:w="9546" w:type="dxa"/>
            <w:shd w:val="clear" w:color="auto" w:fill="F8F8F8"/>
          </w:tcPr>
          <w:p w14:paraId="5A40D078" w14:textId="5D1F4EF8"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color w:val="0000FF"/>
                <w:sz w:val="20"/>
                <w:szCs w:val="20"/>
              </w:rPr>
              <w:t>byte</w:t>
            </w:r>
            <w:r w:rsidRPr="001C3748">
              <w:rPr>
                <w:rFonts w:ascii="Consolas" w:hAnsi="Consolas" w:cs="Consolas"/>
                <w:noProof/>
                <w:sz w:val="20"/>
                <w:szCs w:val="20"/>
              </w:rPr>
              <w:t>[] sha</w:t>
            </w:r>
            <w:r w:rsidR="00005C5E">
              <w:rPr>
                <w:rFonts w:ascii="Consolas" w:hAnsi="Consolas" w:cs="Consolas"/>
                <w:noProof/>
                <w:sz w:val="20"/>
                <w:szCs w:val="20"/>
              </w:rPr>
              <w:t>256</w:t>
            </w:r>
            <w:r w:rsidRPr="001C3748">
              <w:rPr>
                <w:rFonts w:ascii="Consolas" w:hAnsi="Consolas" w:cs="Consolas"/>
                <w:noProof/>
                <w:sz w:val="20"/>
                <w:szCs w:val="20"/>
              </w:rPr>
              <w:t xml:space="preserve">Digest = </w:t>
            </w:r>
            <w:r w:rsidRPr="001C3748">
              <w:rPr>
                <w:rFonts w:ascii="Consolas" w:hAnsi="Consolas" w:cs="Consolas"/>
                <w:noProof/>
                <w:color w:val="0000FF"/>
                <w:sz w:val="20"/>
                <w:szCs w:val="20"/>
              </w:rPr>
              <w:t>new</w:t>
            </w:r>
            <w:r w:rsidRPr="001C3748">
              <w:rPr>
                <w:rFonts w:ascii="Consolas" w:hAnsi="Consolas" w:cs="Consolas"/>
                <w:noProof/>
                <w:sz w:val="20"/>
                <w:szCs w:val="20"/>
              </w:rPr>
              <w:t xml:space="preserve"> </w:t>
            </w:r>
            <w:r w:rsidRPr="001C3748">
              <w:rPr>
                <w:rFonts w:ascii="Consolas" w:hAnsi="Consolas" w:cs="Consolas"/>
                <w:noProof/>
                <w:color w:val="0000FF"/>
                <w:sz w:val="20"/>
                <w:szCs w:val="20"/>
              </w:rPr>
              <w:t>byte</w:t>
            </w:r>
            <w:r w:rsidRPr="001C3748">
              <w:rPr>
                <w:rFonts w:ascii="Consolas" w:hAnsi="Consolas" w:cs="Consolas"/>
                <w:noProof/>
                <w:sz w:val="20"/>
                <w:szCs w:val="20"/>
              </w:rPr>
              <w:t xml:space="preserve">[20]; </w:t>
            </w:r>
          </w:p>
          <w:p w14:paraId="038A6789" w14:textId="77777777"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Random</w:t>
            </w:r>
            <w:r w:rsidRPr="001C3748">
              <w:rPr>
                <w:rFonts w:ascii="Consolas" w:hAnsi="Consolas" w:cs="Consolas"/>
                <w:noProof/>
                <w:sz w:val="20"/>
                <w:szCs w:val="20"/>
              </w:rPr>
              <w:t xml:space="preserve"> rand = </w:t>
            </w:r>
            <w:r w:rsidRPr="001C3748">
              <w:rPr>
                <w:rFonts w:ascii="Consolas" w:hAnsi="Consolas" w:cs="Consolas"/>
                <w:noProof/>
                <w:color w:val="0000FF"/>
                <w:sz w:val="20"/>
                <w:szCs w:val="20"/>
              </w:rPr>
              <w:t>new</w:t>
            </w:r>
            <w:r w:rsidRPr="001C3748">
              <w:rPr>
                <w:rFonts w:ascii="Consolas" w:hAnsi="Consolas" w:cs="Consolas"/>
                <w:noProof/>
                <w:sz w:val="20"/>
                <w:szCs w:val="20"/>
              </w:rPr>
              <w:t xml:space="preserve"> </w:t>
            </w:r>
            <w:r w:rsidRPr="001C3748">
              <w:rPr>
                <w:rFonts w:ascii="Consolas" w:hAnsi="Consolas" w:cs="Consolas"/>
                <w:noProof/>
                <w:color w:val="2B91AF"/>
                <w:sz w:val="20"/>
                <w:szCs w:val="20"/>
              </w:rPr>
              <w:t>Random</w:t>
            </w:r>
            <w:r w:rsidRPr="001C3748">
              <w:rPr>
                <w:rFonts w:ascii="Consolas" w:hAnsi="Consolas" w:cs="Consolas"/>
                <w:noProof/>
                <w:sz w:val="20"/>
                <w:szCs w:val="20"/>
              </w:rPr>
              <w:t xml:space="preserve">(); </w:t>
            </w:r>
          </w:p>
          <w:p w14:paraId="6FB2A15F" w14:textId="52411633"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sz w:val="20"/>
                <w:szCs w:val="20"/>
              </w:rPr>
              <w:t>rand.NextBytes(sha</w:t>
            </w:r>
            <w:r w:rsidR="00005C5E">
              <w:rPr>
                <w:rFonts w:ascii="Consolas" w:hAnsi="Consolas" w:cs="Consolas"/>
                <w:noProof/>
                <w:sz w:val="20"/>
                <w:szCs w:val="20"/>
              </w:rPr>
              <w:t>256</w:t>
            </w:r>
            <w:r w:rsidRPr="001C3748">
              <w:rPr>
                <w:rFonts w:ascii="Consolas" w:hAnsi="Consolas" w:cs="Consolas"/>
                <w:noProof/>
                <w:sz w:val="20"/>
                <w:szCs w:val="20"/>
              </w:rPr>
              <w:t>Digest);</w:t>
            </w:r>
          </w:p>
          <w:p w14:paraId="32E5B8F7" w14:textId="77777777"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TSClient</w:t>
            </w:r>
            <w:r w:rsidRPr="001C3748">
              <w:rPr>
                <w:rFonts w:ascii="Consolas" w:hAnsi="Consolas" w:cs="Consolas"/>
                <w:noProof/>
                <w:sz w:val="20"/>
                <w:szCs w:val="20"/>
              </w:rPr>
              <w:t xml:space="preserve"> tsClient = </w:t>
            </w:r>
            <w:r w:rsidRPr="001C3748">
              <w:rPr>
                <w:rFonts w:ascii="Consolas" w:hAnsi="Consolas" w:cs="Consolas"/>
                <w:noProof/>
                <w:color w:val="0000FF"/>
                <w:sz w:val="20"/>
                <w:szCs w:val="20"/>
              </w:rPr>
              <w:t>new</w:t>
            </w:r>
            <w:r w:rsidRPr="001C3748">
              <w:rPr>
                <w:rFonts w:ascii="Consolas" w:hAnsi="Consolas" w:cs="Consolas"/>
                <w:noProof/>
                <w:sz w:val="20"/>
                <w:szCs w:val="20"/>
              </w:rPr>
              <w:t xml:space="preserve"> </w:t>
            </w:r>
            <w:r w:rsidRPr="001C3748">
              <w:rPr>
                <w:rFonts w:ascii="Consolas" w:hAnsi="Consolas" w:cs="Consolas"/>
                <w:noProof/>
                <w:color w:val="2B91AF"/>
                <w:sz w:val="20"/>
                <w:szCs w:val="20"/>
              </w:rPr>
              <w:t>TSClient</w:t>
            </w:r>
            <w:r w:rsidRPr="001C3748">
              <w:rPr>
                <w:rFonts w:ascii="Consolas" w:hAnsi="Consolas" w:cs="Consolas"/>
                <w:noProof/>
                <w:sz w:val="20"/>
                <w:szCs w:val="20"/>
              </w:rPr>
              <w:t>();</w:t>
            </w:r>
          </w:p>
          <w:p w14:paraId="31F5B486" w14:textId="3C295497"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TSSettings</w:t>
            </w:r>
            <w:r w:rsidRPr="001C3748">
              <w:rPr>
                <w:rFonts w:ascii="Consolas" w:hAnsi="Consolas" w:cs="Consolas"/>
                <w:noProof/>
                <w:sz w:val="20"/>
                <w:szCs w:val="20"/>
              </w:rPr>
              <w:t xml:space="preserve"> settings = </w:t>
            </w:r>
            <w:r w:rsidRPr="001C3748">
              <w:rPr>
                <w:rFonts w:ascii="Consolas" w:hAnsi="Consolas" w:cs="Consolas"/>
                <w:noProof/>
                <w:color w:val="0000FF"/>
                <w:sz w:val="20"/>
                <w:szCs w:val="20"/>
              </w:rPr>
              <w:t>new</w:t>
            </w:r>
            <w:r w:rsidRPr="001C3748">
              <w:rPr>
                <w:rFonts w:ascii="Consolas" w:hAnsi="Consolas" w:cs="Consolas"/>
                <w:noProof/>
                <w:sz w:val="20"/>
                <w:szCs w:val="20"/>
              </w:rPr>
              <w:t xml:space="preserve"> </w:t>
            </w:r>
            <w:r w:rsidRPr="001C3748">
              <w:rPr>
                <w:rFonts w:ascii="Consolas" w:hAnsi="Consolas" w:cs="Consolas"/>
                <w:noProof/>
                <w:color w:val="2B91AF"/>
                <w:sz w:val="20"/>
                <w:szCs w:val="20"/>
              </w:rPr>
              <w:t>TSSettings</w:t>
            </w:r>
            <w:r w:rsidRPr="001C3748">
              <w:rPr>
                <w:rFonts w:ascii="Consolas" w:hAnsi="Consolas" w:cs="Consolas"/>
                <w:noProof/>
                <w:sz w:val="20"/>
                <w:szCs w:val="20"/>
              </w:rPr>
              <w:t>(</w:t>
            </w:r>
            <w:r w:rsidRPr="001C3748">
              <w:rPr>
                <w:rFonts w:ascii="Consolas" w:hAnsi="Consolas" w:cs="Consolas"/>
                <w:noProof/>
                <w:color w:val="A31515"/>
                <w:sz w:val="20"/>
                <w:szCs w:val="20"/>
              </w:rPr>
              <w:t>"http://</w:t>
            </w:r>
            <w:r w:rsidR="00690339">
              <w:rPr>
                <w:rFonts w:ascii="Consolas" w:hAnsi="Consolas" w:cs="Consolas"/>
                <w:noProof/>
                <w:color w:val="A31515"/>
                <w:sz w:val="20"/>
                <w:szCs w:val="20"/>
              </w:rPr>
              <w:t>t</w:t>
            </w:r>
            <w:r w:rsidRPr="001C3748">
              <w:rPr>
                <w:rFonts w:ascii="Consolas" w:hAnsi="Consolas" w:cs="Consolas"/>
                <w:noProof/>
                <w:color w:val="A31515"/>
                <w:sz w:val="20"/>
                <w:szCs w:val="20"/>
              </w:rPr>
              <w:t>zd.</w:t>
            </w:r>
            <w:r w:rsidR="00690339">
              <w:rPr>
                <w:rFonts w:ascii="Consolas" w:hAnsi="Consolas" w:cs="Consolas"/>
                <w:noProof/>
                <w:color w:val="A31515"/>
                <w:sz w:val="20"/>
                <w:szCs w:val="20"/>
              </w:rPr>
              <w:t>kamusm</w:t>
            </w:r>
            <w:r w:rsidRPr="001C3748">
              <w:rPr>
                <w:rFonts w:ascii="Consolas" w:hAnsi="Consolas" w:cs="Consolas"/>
                <w:noProof/>
                <w:color w:val="A31515"/>
                <w:sz w:val="20"/>
                <w:szCs w:val="20"/>
              </w:rPr>
              <w:t>.</w:t>
            </w:r>
            <w:r w:rsidR="00690339">
              <w:rPr>
                <w:rFonts w:ascii="Consolas" w:hAnsi="Consolas" w:cs="Consolas"/>
                <w:noProof/>
                <w:color w:val="A31515"/>
                <w:sz w:val="20"/>
                <w:szCs w:val="20"/>
              </w:rPr>
              <w:t>gov.tr</w:t>
            </w:r>
            <w:r w:rsidRPr="001C3748">
              <w:rPr>
                <w:rFonts w:ascii="Consolas" w:hAnsi="Consolas" w:cs="Consolas"/>
                <w:noProof/>
                <w:color w:val="A31515"/>
                <w:sz w:val="20"/>
                <w:szCs w:val="20"/>
              </w:rPr>
              <w:t>"</w:t>
            </w:r>
            <w:r w:rsidRPr="001C3748">
              <w:rPr>
                <w:rFonts w:ascii="Consolas" w:hAnsi="Consolas" w:cs="Consolas"/>
                <w:noProof/>
                <w:sz w:val="20"/>
                <w:szCs w:val="20"/>
              </w:rPr>
              <w:t xml:space="preserve">, 1, </w:t>
            </w:r>
            <w:r w:rsidRPr="001C3748">
              <w:rPr>
                <w:rFonts w:ascii="Consolas" w:hAnsi="Consolas" w:cs="Consolas"/>
                <w:noProof/>
                <w:color w:val="A31515"/>
                <w:sz w:val="20"/>
                <w:szCs w:val="20"/>
              </w:rPr>
              <w:t>"12345678"</w:t>
            </w:r>
            <w:r w:rsidR="000D3DF6" w:rsidRPr="008F3718">
              <w:rPr>
                <w:rFonts w:ascii="Consolas" w:hAnsi="Consolas" w:cs="Consolas"/>
                <w:noProof/>
                <w:sz w:val="20"/>
                <w:szCs w:val="20"/>
              </w:rPr>
              <w:t>,</w:t>
            </w:r>
            <w:r w:rsidR="007C1958">
              <w:rPr>
                <w:rFonts w:ascii="Consolas" w:hAnsi="Consolas" w:cs="Consolas"/>
                <w:color w:val="2A00FF"/>
                <w:sz w:val="20"/>
                <w:szCs w:val="20"/>
                <w:lang w:val="tr-TR"/>
              </w:rPr>
              <w:t xml:space="preserve"> </w:t>
            </w:r>
            <w:r w:rsidR="000D3DF6" w:rsidRPr="001C3748">
              <w:rPr>
                <w:rFonts w:ascii="Consolas" w:hAnsi="Consolas" w:cs="Consolas"/>
                <w:color w:val="2A00FF"/>
                <w:sz w:val="20"/>
                <w:szCs w:val="20"/>
                <w:lang w:val="tr-TR"/>
              </w:rPr>
              <w:t>DigestAlg.SHA</w:t>
            </w:r>
            <w:r w:rsidR="00005C5E">
              <w:rPr>
                <w:rFonts w:ascii="Consolas" w:hAnsi="Consolas" w:cs="Consolas"/>
                <w:color w:val="2A00FF"/>
                <w:sz w:val="20"/>
                <w:szCs w:val="20"/>
                <w:lang w:val="tr-TR"/>
              </w:rPr>
              <w:t>256</w:t>
            </w:r>
            <w:r w:rsidRPr="001C3748">
              <w:rPr>
                <w:rFonts w:ascii="Consolas" w:hAnsi="Consolas" w:cs="Consolas"/>
                <w:noProof/>
                <w:sz w:val="20"/>
                <w:szCs w:val="20"/>
              </w:rPr>
              <w:t>);</w:t>
            </w:r>
          </w:p>
          <w:p w14:paraId="3A1B3586" w14:textId="77777777"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sz w:val="20"/>
                <w:szCs w:val="20"/>
              </w:rPr>
              <w:t>tsClient.setDefaultSettings(settings);</w:t>
            </w:r>
          </w:p>
          <w:p w14:paraId="40E11C0A" w14:textId="77777777"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Console</w:t>
            </w:r>
            <w:r w:rsidRPr="001C3748">
              <w:rPr>
                <w:rFonts w:ascii="Consolas" w:hAnsi="Consolas" w:cs="Consolas"/>
                <w:noProof/>
                <w:sz w:val="20"/>
                <w:szCs w:val="20"/>
              </w:rPr>
              <w:t>.WriteLine(</w:t>
            </w:r>
            <w:r w:rsidRPr="001C3748">
              <w:rPr>
                <w:rFonts w:ascii="Consolas" w:hAnsi="Consolas" w:cs="Consolas"/>
                <w:noProof/>
                <w:color w:val="A31515"/>
                <w:sz w:val="20"/>
                <w:szCs w:val="20"/>
              </w:rPr>
              <w:t>"Remaining Credit: "</w:t>
            </w:r>
            <w:r w:rsidRPr="001C3748">
              <w:rPr>
                <w:rFonts w:ascii="Consolas" w:hAnsi="Consolas" w:cs="Consolas"/>
                <w:noProof/>
                <w:sz w:val="20"/>
                <w:szCs w:val="20"/>
              </w:rPr>
              <w:t xml:space="preserve"> + tsClient.requestRemainingCredit(settings));</w:t>
            </w:r>
          </w:p>
          <w:p w14:paraId="16FD749E" w14:textId="7BF10B32"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ETimeStampResponse</w:t>
            </w:r>
            <w:r w:rsidRPr="001C3748">
              <w:rPr>
                <w:rFonts w:ascii="Consolas" w:hAnsi="Consolas" w:cs="Consolas"/>
                <w:noProof/>
                <w:sz w:val="20"/>
                <w:szCs w:val="20"/>
              </w:rPr>
              <w:t xml:space="preserve"> response = tsClient.timestamp(sha</w:t>
            </w:r>
            <w:r w:rsidR="001339D3">
              <w:rPr>
                <w:rFonts w:ascii="Consolas" w:hAnsi="Consolas" w:cs="Consolas"/>
                <w:noProof/>
                <w:sz w:val="20"/>
                <w:szCs w:val="20"/>
              </w:rPr>
              <w:t>256</w:t>
            </w:r>
            <w:r w:rsidRPr="001C3748">
              <w:rPr>
                <w:rFonts w:ascii="Consolas" w:hAnsi="Consolas" w:cs="Consolas"/>
                <w:noProof/>
                <w:sz w:val="20"/>
                <w:szCs w:val="20"/>
              </w:rPr>
              <w:t>Digest, settings);</w:t>
            </w:r>
          </w:p>
          <w:p w14:paraId="146F81BB" w14:textId="77777777"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ESignedData</w:t>
            </w:r>
            <w:r w:rsidRPr="001C3748">
              <w:rPr>
                <w:rFonts w:ascii="Consolas" w:hAnsi="Consolas" w:cs="Consolas"/>
                <w:noProof/>
                <w:sz w:val="20"/>
                <w:szCs w:val="20"/>
              </w:rPr>
              <w:t xml:space="preserve"> sd = </w:t>
            </w:r>
            <w:r w:rsidRPr="001C3748">
              <w:rPr>
                <w:rFonts w:ascii="Consolas" w:hAnsi="Consolas" w:cs="Consolas"/>
                <w:noProof/>
                <w:color w:val="0000FF"/>
                <w:sz w:val="20"/>
                <w:szCs w:val="20"/>
              </w:rPr>
              <w:t>new</w:t>
            </w:r>
            <w:r w:rsidRPr="001C3748">
              <w:rPr>
                <w:rFonts w:ascii="Consolas" w:hAnsi="Consolas" w:cs="Consolas"/>
                <w:noProof/>
                <w:sz w:val="20"/>
                <w:szCs w:val="20"/>
              </w:rPr>
              <w:t xml:space="preserve"> </w:t>
            </w:r>
            <w:r w:rsidRPr="001C3748">
              <w:rPr>
                <w:rFonts w:ascii="Consolas" w:hAnsi="Consolas" w:cs="Consolas"/>
                <w:noProof/>
                <w:color w:val="2B91AF"/>
                <w:sz w:val="20"/>
                <w:szCs w:val="20"/>
              </w:rPr>
              <w:t>ESignedData</w:t>
            </w:r>
            <w:r w:rsidRPr="001C3748">
              <w:rPr>
                <w:rFonts w:ascii="Consolas" w:hAnsi="Consolas" w:cs="Consolas"/>
                <w:noProof/>
                <w:sz w:val="20"/>
                <w:szCs w:val="20"/>
              </w:rPr>
              <w:t xml:space="preserve">(response.getContentInfo().getContent()); </w:t>
            </w:r>
          </w:p>
          <w:p w14:paraId="14D09C7B" w14:textId="77777777"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ETSTInfo</w:t>
            </w:r>
            <w:r w:rsidRPr="001C3748">
              <w:rPr>
                <w:rFonts w:ascii="Consolas" w:hAnsi="Consolas" w:cs="Consolas"/>
                <w:noProof/>
                <w:sz w:val="20"/>
                <w:szCs w:val="20"/>
              </w:rPr>
              <w:t xml:space="preserve"> tstInfo =</w:t>
            </w:r>
            <w:r w:rsidRPr="001C3748">
              <w:rPr>
                <w:rFonts w:ascii="Consolas" w:hAnsi="Consolas" w:cs="Consolas"/>
                <w:noProof/>
                <w:color w:val="0000FF"/>
                <w:sz w:val="20"/>
                <w:szCs w:val="20"/>
              </w:rPr>
              <w:t xml:space="preserve">new </w:t>
            </w:r>
            <w:r w:rsidRPr="001C3748">
              <w:rPr>
                <w:rFonts w:ascii="Consolas" w:hAnsi="Consolas" w:cs="Consolas"/>
                <w:noProof/>
                <w:color w:val="2B91AF"/>
                <w:sz w:val="20"/>
                <w:szCs w:val="20"/>
              </w:rPr>
              <w:t>ETSTInfo</w:t>
            </w:r>
            <w:r w:rsidRPr="001C3748">
              <w:rPr>
                <w:rFonts w:ascii="Consolas" w:hAnsi="Consolas" w:cs="Consolas"/>
                <w:noProof/>
                <w:sz w:val="20"/>
                <w:szCs w:val="20"/>
              </w:rPr>
              <w:t>(sd.getEncapsulatedContentInfo().getContent());</w:t>
            </w:r>
          </w:p>
          <w:p w14:paraId="220FE158" w14:textId="77777777" w:rsidR="00B33B82" w:rsidRPr="001C3748" w:rsidRDefault="00B33B82" w:rsidP="00B33B82">
            <w:pPr>
              <w:autoSpaceDE w:val="0"/>
              <w:autoSpaceDN w:val="0"/>
              <w:adjustRightInd w:val="0"/>
              <w:rPr>
                <w:rFonts w:ascii="Consolas" w:hAnsi="Consolas" w:cs="Consolas"/>
                <w:noProof/>
                <w:sz w:val="20"/>
                <w:szCs w:val="20"/>
              </w:rPr>
            </w:pPr>
            <w:r w:rsidRPr="001C3748">
              <w:rPr>
                <w:rFonts w:ascii="Consolas" w:hAnsi="Consolas" w:cs="Consolas"/>
                <w:noProof/>
                <w:color w:val="2B91AF"/>
                <w:sz w:val="20"/>
                <w:szCs w:val="20"/>
              </w:rPr>
              <w:t>Console</w:t>
            </w:r>
            <w:r w:rsidRPr="001C3748">
              <w:rPr>
                <w:rFonts w:ascii="Consolas" w:hAnsi="Consolas" w:cs="Consolas"/>
                <w:noProof/>
                <w:sz w:val="20"/>
                <w:szCs w:val="20"/>
              </w:rPr>
              <w:t>.WriteLine(</w:t>
            </w:r>
            <w:r w:rsidRPr="001C3748">
              <w:rPr>
                <w:rFonts w:ascii="Consolas" w:hAnsi="Consolas" w:cs="Consolas"/>
                <w:noProof/>
                <w:color w:val="A31515"/>
                <w:sz w:val="20"/>
                <w:szCs w:val="20"/>
              </w:rPr>
              <w:t>"Time Stamp Time"</w:t>
            </w:r>
            <w:r w:rsidRPr="001C3748">
              <w:rPr>
                <w:rFonts w:ascii="Consolas" w:hAnsi="Consolas" w:cs="Consolas"/>
                <w:noProof/>
                <w:sz w:val="20"/>
                <w:szCs w:val="20"/>
              </w:rPr>
              <w:t xml:space="preserve"> + tstInfo.getTime());</w:t>
            </w:r>
          </w:p>
          <w:p w14:paraId="5644AB75" w14:textId="77777777" w:rsidR="00B33B82" w:rsidRPr="001C3748" w:rsidRDefault="00B33B82" w:rsidP="00B33B82">
            <w:pPr>
              <w:autoSpaceDE w:val="0"/>
              <w:autoSpaceDN w:val="0"/>
              <w:adjustRightInd w:val="0"/>
              <w:rPr>
                <w:rFonts w:ascii="Consolas" w:hAnsi="Consolas" w:cs="Consolas"/>
                <w:sz w:val="20"/>
                <w:szCs w:val="20"/>
              </w:rPr>
            </w:pPr>
            <w:r w:rsidRPr="001C3748">
              <w:rPr>
                <w:rFonts w:ascii="Consolas" w:hAnsi="Consolas" w:cs="Consolas"/>
                <w:noProof/>
                <w:color w:val="2B91AF"/>
                <w:sz w:val="20"/>
                <w:szCs w:val="20"/>
              </w:rPr>
              <w:t>Console</w:t>
            </w:r>
            <w:r w:rsidRPr="001C3748">
              <w:rPr>
                <w:rFonts w:ascii="Consolas" w:hAnsi="Consolas" w:cs="Consolas"/>
                <w:noProof/>
                <w:sz w:val="20"/>
                <w:szCs w:val="20"/>
              </w:rPr>
              <w:t>.WriteLine(</w:t>
            </w:r>
            <w:r w:rsidRPr="001C3748">
              <w:rPr>
                <w:rFonts w:ascii="Consolas" w:hAnsi="Consolas" w:cs="Consolas"/>
                <w:noProof/>
                <w:color w:val="A31515"/>
                <w:sz w:val="20"/>
                <w:szCs w:val="20"/>
              </w:rPr>
              <w:t>"Remaining Credit: "</w:t>
            </w:r>
            <w:r w:rsidRPr="001C3748">
              <w:rPr>
                <w:rFonts w:ascii="Consolas" w:hAnsi="Consolas" w:cs="Consolas"/>
                <w:noProof/>
                <w:sz w:val="20"/>
                <w:szCs w:val="20"/>
              </w:rPr>
              <w:t xml:space="preserve"> + tsClient.requestRemainingCredit(settings));</w:t>
            </w:r>
          </w:p>
        </w:tc>
      </w:tr>
    </w:tbl>
    <w:p w14:paraId="7DA77E4E" w14:textId="77777777" w:rsidR="00B33B82" w:rsidRDefault="00B33B82" w:rsidP="00B334C3">
      <w:pPr>
        <w:pStyle w:val="BodyText"/>
        <w:rPr>
          <w:sz w:val="22"/>
          <w:szCs w:val="22"/>
        </w:rPr>
      </w:pPr>
    </w:p>
    <w:p w14:paraId="1DA57BA3" w14:textId="77777777" w:rsidR="00B334C3" w:rsidRDefault="00B334C3" w:rsidP="00B334C3">
      <w:pPr>
        <w:pStyle w:val="Heading3"/>
      </w:pPr>
      <w:bookmarkStart w:id="533" w:name="_Toc323036339"/>
      <w:bookmarkStart w:id="534" w:name="_Toc86130362"/>
      <w:r>
        <w:t xml:space="preserve">Zaman </w:t>
      </w:r>
      <w:r w:rsidRPr="00F14816">
        <w:t>Damgası</w:t>
      </w:r>
      <w:r>
        <w:t xml:space="preserve"> Alma</w:t>
      </w:r>
      <w:bookmarkEnd w:id="533"/>
      <w:bookmarkEnd w:id="534"/>
    </w:p>
    <w:p w14:paraId="7084D515" w14:textId="4140BB31" w:rsidR="00B334C3" w:rsidRDefault="00871C95" w:rsidP="00B334C3">
      <w:pPr>
        <w:pStyle w:val="BodyText"/>
        <w:rPr>
          <w:sz w:val="22"/>
          <w:szCs w:val="22"/>
        </w:rPr>
      </w:pPr>
      <w:r w:rsidRPr="00AA7B4C">
        <w:rPr>
          <w:rFonts w:cs="Arial"/>
          <w:sz w:val="22"/>
          <w:szCs w:val="22"/>
        </w:rPr>
        <w:t>MA3 API</w:t>
      </w:r>
      <w:r>
        <w:rPr>
          <w:rFonts w:cs="Arial"/>
        </w:rPr>
        <w:t xml:space="preserve"> </w:t>
      </w:r>
      <w:r w:rsidR="00B334C3" w:rsidRPr="007A6E8C">
        <w:rPr>
          <w:sz w:val="22"/>
          <w:szCs w:val="22"/>
        </w:rPr>
        <w:t xml:space="preserve">kütüpanesini kullanarak sadece zaman damgası da alabilirsiniz. Bunun için </w:t>
      </w:r>
      <w:r w:rsidR="00B334C3" w:rsidRPr="00167E5D">
        <w:rPr>
          <w:i/>
          <w:sz w:val="22"/>
          <w:szCs w:val="22"/>
        </w:rPr>
        <w:t>asn1rt.jar</w:t>
      </w:r>
      <w:r w:rsidR="00B334C3" w:rsidRPr="007A6E8C">
        <w:rPr>
          <w:sz w:val="22"/>
          <w:szCs w:val="22"/>
        </w:rPr>
        <w:t xml:space="preserve">, </w:t>
      </w:r>
      <w:r w:rsidR="00BE7E74">
        <w:rPr>
          <w:i/>
          <w:sz w:val="22"/>
          <w:szCs w:val="22"/>
        </w:rPr>
        <w:t>slf</w:t>
      </w:r>
      <w:r w:rsidR="00B334C3" w:rsidRPr="00167E5D">
        <w:rPr>
          <w:i/>
          <w:sz w:val="22"/>
          <w:szCs w:val="22"/>
        </w:rPr>
        <w:t>4j.jar, ma3api-asn.jar</w:t>
      </w:r>
      <w:r w:rsidR="00B334C3" w:rsidRPr="007A6E8C">
        <w:rPr>
          <w:sz w:val="22"/>
          <w:szCs w:val="22"/>
        </w:rPr>
        <w:t xml:space="preserve">, </w:t>
      </w:r>
      <w:r w:rsidR="00B334C3" w:rsidRPr="00167E5D">
        <w:rPr>
          <w:i/>
          <w:sz w:val="22"/>
          <w:szCs w:val="22"/>
        </w:rPr>
        <w:t>ma3api-common.jar</w:t>
      </w:r>
      <w:r w:rsidR="00B334C3" w:rsidRPr="007A6E8C">
        <w:rPr>
          <w:sz w:val="22"/>
          <w:szCs w:val="22"/>
        </w:rPr>
        <w:t xml:space="preserve">, ma3api-crypto.jar, </w:t>
      </w:r>
      <w:r w:rsidR="00B334C3" w:rsidRPr="00167E5D">
        <w:rPr>
          <w:i/>
          <w:sz w:val="22"/>
          <w:szCs w:val="22"/>
        </w:rPr>
        <w:t>ma3api-crypto-gnuprovider.jar</w:t>
      </w:r>
      <w:r w:rsidR="00B334C3" w:rsidRPr="007A6E8C">
        <w:rPr>
          <w:sz w:val="22"/>
          <w:szCs w:val="22"/>
        </w:rPr>
        <w:t xml:space="preserve">, </w:t>
      </w:r>
      <w:r w:rsidR="00B334C3" w:rsidRPr="00167E5D">
        <w:rPr>
          <w:i/>
          <w:sz w:val="22"/>
          <w:szCs w:val="22"/>
        </w:rPr>
        <w:t>ma3api-infra.jar</w:t>
      </w:r>
      <w:r w:rsidR="00B334C3" w:rsidRPr="007A6E8C">
        <w:rPr>
          <w:sz w:val="22"/>
          <w:szCs w:val="22"/>
        </w:rPr>
        <w:t xml:space="preserve"> dosyalarına ihtiyacınız vardır.</w:t>
      </w:r>
    </w:p>
    <w:p w14:paraId="32EF81AA" w14:textId="77777777" w:rsidR="00B334C3" w:rsidRPr="00170C68" w:rsidRDefault="00B334C3" w:rsidP="00B334C3">
      <w:pPr>
        <w:pStyle w:val="BodyText"/>
        <w:rPr>
          <w:sz w:val="16"/>
          <w:szCs w:val="16"/>
        </w:rPr>
      </w:pPr>
    </w:p>
    <w:p w14:paraId="294E1420" w14:textId="77777777" w:rsidR="00B334C3" w:rsidRPr="003E6009" w:rsidRDefault="00B334C3" w:rsidP="00B334C3">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34A1DC7F" w14:textId="77777777" w:rsidTr="00570EF9">
        <w:trPr>
          <w:trHeight w:val="1571"/>
        </w:trPr>
        <w:tc>
          <w:tcPr>
            <w:tcW w:w="9546" w:type="dxa"/>
            <w:shd w:val="clear" w:color="auto" w:fill="F8F8F8"/>
          </w:tcPr>
          <w:p w14:paraId="3366E066" w14:textId="763003A0"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data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 {0,1,2,3,4,5,6,7,8,9};</w:t>
            </w:r>
          </w:p>
          <w:p w14:paraId="0CBB7B8E" w14:textId="6F77A18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7F0055"/>
                <w:sz w:val="20"/>
                <w:szCs w:val="20"/>
                <w:lang w:val="tr-TR"/>
              </w:rPr>
              <w:t>byte</w:t>
            </w:r>
            <w:r w:rsidRPr="001C3748">
              <w:rPr>
                <w:rFonts w:ascii="Consolas" w:hAnsi="Consolas" w:cs="Consolas"/>
                <w:color w:val="000000"/>
                <w:sz w:val="20"/>
                <w:szCs w:val="20"/>
                <w:lang w:val="tr-TR"/>
              </w:rPr>
              <w:t xml:space="preserve">[] dataTbs = </w:t>
            </w:r>
            <w:r w:rsidRPr="001C3748">
              <w:rPr>
                <w:rFonts w:ascii="Consolas" w:hAnsi="Consolas" w:cs="Consolas"/>
                <w:bCs/>
                <w:color w:val="005032"/>
                <w:sz w:val="20"/>
                <w:szCs w:val="20"/>
                <w:lang w:val="tr-TR"/>
              </w:rPr>
              <w:t>DigestUtil</w:t>
            </w:r>
            <w:r w:rsidRPr="001C3748">
              <w:rPr>
                <w:rFonts w:ascii="Consolas" w:hAnsi="Consolas" w:cs="Consolas"/>
                <w:color w:val="000000"/>
                <w:sz w:val="20"/>
                <w:szCs w:val="20"/>
                <w:lang w:val="tr-TR"/>
              </w:rPr>
              <w:t>.</w:t>
            </w:r>
            <w:r w:rsidRPr="001C3748">
              <w:rPr>
                <w:rFonts w:ascii="Consolas" w:hAnsi="Consolas" w:cs="Consolas"/>
                <w:i/>
                <w:iCs/>
                <w:color w:val="000000"/>
                <w:sz w:val="20"/>
                <w:szCs w:val="20"/>
                <w:lang w:val="tr-TR"/>
              </w:rPr>
              <w:t>digest</w:t>
            </w:r>
            <w:r w:rsidRPr="001C3748">
              <w:rPr>
                <w:rFonts w:ascii="Consolas" w:hAnsi="Consolas" w:cs="Consolas"/>
                <w:color w:val="000000"/>
                <w:sz w:val="20"/>
                <w:szCs w:val="20"/>
                <w:lang w:val="tr-TR"/>
              </w:rPr>
              <w:t>(DigestAlg.</w:t>
            </w:r>
            <w:r w:rsidRPr="001C3748">
              <w:rPr>
                <w:rFonts w:ascii="Consolas" w:hAnsi="Consolas" w:cs="Consolas"/>
                <w:i/>
                <w:iCs/>
                <w:color w:val="0000C0"/>
                <w:sz w:val="20"/>
                <w:szCs w:val="20"/>
                <w:lang w:val="tr-TR"/>
              </w:rPr>
              <w:t>SHA</w:t>
            </w:r>
            <w:r w:rsidR="001179A9">
              <w:rPr>
                <w:rFonts w:ascii="Consolas" w:hAnsi="Consolas" w:cs="Consolas"/>
                <w:i/>
                <w:iCs/>
                <w:color w:val="0000C0"/>
                <w:sz w:val="20"/>
                <w:szCs w:val="20"/>
                <w:lang w:val="tr-TR"/>
              </w:rPr>
              <w:t>256</w:t>
            </w:r>
            <w:r w:rsidRPr="001C3748">
              <w:rPr>
                <w:rFonts w:ascii="Consolas" w:hAnsi="Consolas" w:cs="Consolas"/>
                <w:color w:val="000000"/>
                <w:sz w:val="20"/>
                <w:szCs w:val="20"/>
                <w:lang w:val="tr-TR"/>
              </w:rPr>
              <w:t>, data);</w:t>
            </w:r>
          </w:p>
          <w:p w14:paraId="0F7FA98A" w14:textId="4DB6BAFB"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TSSettings</w:t>
            </w:r>
            <w:r w:rsidRPr="001C3748">
              <w:rPr>
                <w:rFonts w:ascii="Consolas" w:hAnsi="Consolas" w:cs="Consolas"/>
                <w:color w:val="000000"/>
                <w:sz w:val="20"/>
                <w:szCs w:val="20"/>
                <w:lang w:val="tr-TR"/>
              </w:rPr>
              <w:t xml:space="preserve"> settings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TSSettings</w:t>
            </w:r>
            <w:r w:rsidRPr="001C3748">
              <w:rPr>
                <w:rFonts w:ascii="Consolas" w:hAnsi="Consolas" w:cs="Consolas"/>
                <w:color w:val="000000"/>
                <w:sz w:val="20"/>
                <w:szCs w:val="20"/>
                <w:lang w:val="tr-TR"/>
              </w:rPr>
              <w:t>(</w:t>
            </w:r>
            <w:r w:rsidRPr="001C3748">
              <w:rPr>
                <w:rFonts w:ascii="Consolas" w:hAnsi="Consolas" w:cs="Consolas"/>
                <w:color w:val="2A00FF"/>
                <w:sz w:val="20"/>
                <w:szCs w:val="20"/>
                <w:lang w:val="tr-TR"/>
              </w:rPr>
              <w:t>"http://</w:t>
            </w:r>
            <w:r w:rsidR="00690339">
              <w:rPr>
                <w:rFonts w:ascii="Consolas" w:hAnsi="Consolas" w:cs="Consolas"/>
                <w:color w:val="2A00FF"/>
                <w:sz w:val="20"/>
                <w:szCs w:val="20"/>
                <w:lang w:val="tr-TR"/>
              </w:rPr>
              <w:t>t</w:t>
            </w:r>
            <w:r w:rsidRPr="001C3748">
              <w:rPr>
                <w:rFonts w:ascii="Consolas" w:hAnsi="Consolas" w:cs="Consolas"/>
                <w:color w:val="2A00FF"/>
                <w:sz w:val="20"/>
                <w:szCs w:val="20"/>
                <w:lang w:val="tr-TR"/>
              </w:rPr>
              <w:t>zd.</w:t>
            </w:r>
            <w:r w:rsidR="00690339">
              <w:rPr>
                <w:rFonts w:ascii="Consolas" w:hAnsi="Consolas" w:cs="Consolas"/>
                <w:color w:val="2A00FF"/>
                <w:sz w:val="20"/>
                <w:szCs w:val="20"/>
                <w:lang w:val="tr-TR"/>
              </w:rPr>
              <w:t>kamusm</w:t>
            </w:r>
            <w:r w:rsidRPr="001C3748">
              <w:rPr>
                <w:rFonts w:ascii="Consolas" w:hAnsi="Consolas" w:cs="Consolas"/>
                <w:color w:val="2A00FF"/>
                <w:sz w:val="20"/>
                <w:szCs w:val="20"/>
                <w:lang w:val="tr-TR"/>
              </w:rPr>
              <w:t>.</w:t>
            </w:r>
            <w:r w:rsidR="00690339">
              <w:rPr>
                <w:rFonts w:ascii="Consolas" w:hAnsi="Consolas" w:cs="Consolas"/>
                <w:color w:val="2A00FF"/>
                <w:sz w:val="20"/>
                <w:szCs w:val="20"/>
                <w:lang w:val="tr-TR"/>
              </w:rPr>
              <w:t>gov.tr</w:t>
            </w:r>
            <w:r w:rsidRPr="001C3748">
              <w:rPr>
                <w:rFonts w:ascii="Consolas" w:hAnsi="Consolas" w:cs="Consolas"/>
                <w:color w:val="2A00FF"/>
                <w:sz w:val="20"/>
                <w:szCs w:val="20"/>
                <w:lang w:val="tr-TR"/>
              </w:rPr>
              <w:t>"</w:t>
            </w:r>
            <w:r w:rsidRPr="001C3748">
              <w:rPr>
                <w:rFonts w:ascii="Consolas" w:hAnsi="Consolas" w:cs="Consolas"/>
                <w:color w:val="000000"/>
                <w:sz w:val="20"/>
                <w:szCs w:val="20"/>
                <w:lang w:val="tr-TR"/>
              </w:rPr>
              <w:t xml:space="preserve">, 1, </w:t>
            </w:r>
            <w:r w:rsidRPr="001C3748">
              <w:rPr>
                <w:rFonts w:ascii="Consolas" w:hAnsi="Consolas" w:cs="Consolas"/>
                <w:color w:val="2A00FF"/>
                <w:sz w:val="20"/>
                <w:szCs w:val="20"/>
                <w:lang w:val="tr-TR"/>
              </w:rPr>
              <w:t>"12345678"</w:t>
            </w:r>
            <w:r w:rsidR="000D3DF6" w:rsidRPr="00796C82">
              <w:rPr>
                <w:rFonts w:ascii="Consolas" w:hAnsi="Consolas" w:cs="Consolas"/>
                <w:color w:val="000000"/>
                <w:sz w:val="20"/>
                <w:szCs w:val="20"/>
                <w:lang w:val="tr-TR"/>
              </w:rPr>
              <w:t>,</w:t>
            </w:r>
            <w:r w:rsidR="00B5669A">
              <w:rPr>
                <w:rFonts w:ascii="Consolas" w:hAnsi="Consolas" w:cs="Consolas"/>
                <w:color w:val="2A00FF"/>
                <w:sz w:val="20"/>
                <w:szCs w:val="20"/>
                <w:lang w:val="tr-TR"/>
              </w:rPr>
              <w:t xml:space="preserve"> </w:t>
            </w:r>
            <w:r w:rsidR="000D3DF6" w:rsidRPr="001C3748">
              <w:rPr>
                <w:rFonts w:ascii="Consolas" w:hAnsi="Consolas" w:cs="Consolas"/>
                <w:color w:val="2A00FF"/>
                <w:sz w:val="20"/>
                <w:szCs w:val="20"/>
                <w:lang w:val="tr-TR"/>
              </w:rPr>
              <w:t>DigestAlg.SHA</w:t>
            </w:r>
            <w:r w:rsidR="00EB4960">
              <w:rPr>
                <w:rFonts w:ascii="Consolas" w:hAnsi="Consolas" w:cs="Consolas"/>
                <w:color w:val="2A00FF"/>
                <w:sz w:val="20"/>
                <w:szCs w:val="20"/>
                <w:lang w:val="tr-TR"/>
              </w:rPr>
              <w:t>256</w:t>
            </w:r>
            <w:r w:rsidRPr="001C3748">
              <w:rPr>
                <w:rFonts w:ascii="Consolas" w:hAnsi="Consolas" w:cs="Consolas"/>
                <w:color w:val="000000"/>
                <w:sz w:val="20"/>
                <w:szCs w:val="20"/>
                <w:lang w:val="tr-TR"/>
              </w:rPr>
              <w:t>);</w:t>
            </w:r>
          </w:p>
          <w:p w14:paraId="2F97DA64"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TSClient</w:t>
            </w:r>
            <w:r w:rsidRPr="001C3748">
              <w:rPr>
                <w:rFonts w:ascii="Consolas" w:hAnsi="Consolas" w:cs="Consolas"/>
                <w:color w:val="000000"/>
                <w:sz w:val="20"/>
                <w:szCs w:val="20"/>
                <w:lang w:val="tr-TR"/>
              </w:rPr>
              <w:t xml:space="preserve"> tsClient = </w:t>
            </w:r>
            <w:r w:rsidRPr="001C3748">
              <w:rPr>
                <w:rFonts w:ascii="Consolas" w:hAnsi="Consolas" w:cs="Consolas"/>
                <w:bCs/>
                <w:color w:val="7F0055"/>
                <w:sz w:val="20"/>
                <w:szCs w:val="20"/>
                <w:lang w:val="tr-TR"/>
              </w:rPr>
              <w:t>new</w:t>
            </w:r>
            <w:r w:rsidR="00924E0A" w:rsidRPr="001C3748">
              <w:rPr>
                <w:rFonts w:ascii="Consolas" w:hAnsi="Consolas" w:cs="Consolas"/>
                <w:bCs/>
                <w:color w:val="7F0055"/>
                <w:sz w:val="20"/>
                <w:szCs w:val="20"/>
                <w:lang w:val="tr-TR"/>
              </w:rPr>
              <w:t xml:space="preserve"> </w:t>
            </w:r>
            <w:r w:rsidRPr="001C3748">
              <w:rPr>
                <w:rFonts w:ascii="Consolas" w:hAnsi="Consolas" w:cs="Consolas"/>
                <w:bCs/>
                <w:color w:val="005032"/>
                <w:sz w:val="20"/>
                <w:szCs w:val="20"/>
                <w:lang w:val="tr-TR"/>
              </w:rPr>
              <w:t>TSClient</w:t>
            </w:r>
            <w:r w:rsidRPr="001C3748">
              <w:rPr>
                <w:rFonts w:ascii="Consolas" w:hAnsi="Consolas" w:cs="Consolas"/>
                <w:color w:val="000000"/>
                <w:sz w:val="20"/>
                <w:szCs w:val="20"/>
                <w:lang w:val="tr-TR"/>
              </w:rPr>
              <w:t>();</w:t>
            </w:r>
          </w:p>
          <w:p w14:paraId="6FA1FE33" w14:textId="77777777" w:rsidR="00B334C3" w:rsidRPr="001C3748" w:rsidRDefault="00B334C3" w:rsidP="00D0262E">
            <w:pPr>
              <w:autoSpaceDE w:val="0"/>
              <w:autoSpaceDN w:val="0"/>
              <w:adjustRightInd w:val="0"/>
              <w:rPr>
                <w:rFonts w:ascii="Consolas" w:hAnsi="Consolas" w:cs="Consolas"/>
                <w:sz w:val="20"/>
                <w:szCs w:val="20"/>
                <w:lang w:val="tr-TR"/>
              </w:rPr>
            </w:pPr>
            <w:r w:rsidRPr="001C3748">
              <w:rPr>
                <w:rFonts w:ascii="Consolas" w:hAnsi="Consolas" w:cs="Consolas"/>
                <w:bCs/>
                <w:color w:val="005032"/>
                <w:sz w:val="20"/>
                <w:szCs w:val="20"/>
                <w:lang w:val="tr-TR"/>
              </w:rPr>
              <w:t>EContentInfo</w:t>
            </w:r>
            <w:r w:rsidRPr="001C3748">
              <w:rPr>
                <w:rFonts w:ascii="Consolas" w:hAnsi="Consolas" w:cs="Consolas"/>
                <w:color w:val="000000"/>
                <w:sz w:val="20"/>
                <w:szCs w:val="20"/>
                <w:lang w:val="tr-TR"/>
              </w:rPr>
              <w:t>token = tsClient.timestamp(dataTbs, settings).getContentInfo();</w:t>
            </w:r>
            <w:r w:rsidRPr="001C3748">
              <w:rPr>
                <w:rFonts w:ascii="Consolas" w:hAnsi="Consolas" w:cs="Consolas"/>
                <w:color w:val="000000"/>
                <w:sz w:val="20"/>
                <w:szCs w:val="20"/>
                <w:lang w:val="tr-TR"/>
              </w:rPr>
              <w:tab/>
            </w:r>
          </w:p>
        </w:tc>
      </w:tr>
    </w:tbl>
    <w:p w14:paraId="2FC75A9E" w14:textId="77777777" w:rsidR="00690339" w:rsidRDefault="00690339" w:rsidP="00B334C3">
      <w:pPr>
        <w:pStyle w:val="BodyText"/>
        <w:rPr>
          <w:b/>
          <w:sz w:val="22"/>
          <w:szCs w:val="22"/>
        </w:rPr>
      </w:pPr>
    </w:p>
    <w:p w14:paraId="23873158" w14:textId="7BEC3558" w:rsidR="00B334C3" w:rsidRPr="003E6009" w:rsidRDefault="00B334C3" w:rsidP="00B334C3">
      <w:pPr>
        <w:pStyle w:val="BodyText"/>
        <w:rPr>
          <w:b/>
          <w:sz w:val="22"/>
          <w:szCs w:val="22"/>
        </w:rPr>
      </w:pPr>
      <w:r>
        <w:rPr>
          <w:b/>
          <w:sz w:val="22"/>
          <w:szCs w:val="22"/>
        </w:rPr>
        <w:lastRenderedPageBreak/>
        <w:t>C#</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B334C3" w:rsidRPr="001C3748" w14:paraId="1C0D4B5E" w14:textId="77777777" w:rsidTr="00570EF9">
        <w:trPr>
          <w:trHeight w:val="1568"/>
        </w:trPr>
        <w:tc>
          <w:tcPr>
            <w:tcW w:w="9546" w:type="dxa"/>
            <w:shd w:val="clear" w:color="auto" w:fill="F8F8F8"/>
          </w:tcPr>
          <w:p w14:paraId="147CCC9F"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0000FF"/>
                <w:sz w:val="20"/>
                <w:szCs w:val="20"/>
              </w:rPr>
              <w:t>byte</w:t>
            </w:r>
            <w:r w:rsidRPr="001C3748">
              <w:rPr>
                <w:rFonts w:ascii="Consolas" w:hAnsi="Consolas" w:cs="Consolas"/>
                <w:sz w:val="20"/>
                <w:szCs w:val="20"/>
              </w:rPr>
              <w:t xml:space="preserve">[] data = </w:t>
            </w:r>
            <w:r w:rsidRPr="001C3748">
              <w:rPr>
                <w:rFonts w:ascii="Consolas" w:hAnsi="Consolas" w:cs="Consolas"/>
                <w:color w:val="0000FF"/>
                <w:sz w:val="20"/>
                <w:szCs w:val="20"/>
              </w:rPr>
              <w:t>new</w:t>
            </w:r>
            <w:r w:rsidR="00924E0A" w:rsidRPr="001C3748">
              <w:rPr>
                <w:rFonts w:ascii="Consolas" w:hAnsi="Consolas" w:cs="Consolas"/>
                <w:color w:val="0000FF"/>
                <w:sz w:val="20"/>
                <w:szCs w:val="20"/>
              </w:rPr>
              <w:t xml:space="preserve"> </w:t>
            </w:r>
            <w:r w:rsidRPr="001C3748">
              <w:rPr>
                <w:rFonts w:ascii="Consolas" w:hAnsi="Consolas" w:cs="Consolas"/>
                <w:color w:val="0000FF"/>
                <w:sz w:val="20"/>
                <w:szCs w:val="20"/>
              </w:rPr>
              <w:t>byte</w:t>
            </w:r>
            <w:r w:rsidRPr="001C3748">
              <w:rPr>
                <w:rFonts w:ascii="Consolas" w:hAnsi="Consolas" w:cs="Consolas"/>
                <w:sz w:val="20"/>
                <w:szCs w:val="20"/>
              </w:rPr>
              <w:t>[] { 0, 1, 2, 3, 4, 5, 6, 7, 8, 9 };</w:t>
            </w:r>
          </w:p>
          <w:p w14:paraId="12C2A676" w14:textId="77C24C5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0000FF"/>
                <w:sz w:val="20"/>
                <w:szCs w:val="20"/>
              </w:rPr>
              <w:t>byte</w:t>
            </w:r>
            <w:r w:rsidRPr="001C3748">
              <w:rPr>
                <w:rFonts w:ascii="Consolas" w:hAnsi="Consolas" w:cs="Consolas"/>
                <w:sz w:val="20"/>
                <w:szCs w:val="20"/>
              </w:rPr>
              <w:t xml:space="preserve">[] dataTbs = </w:t>
            </w:r>
            <w:r w:rsidRPr="001C3748">
              <w:rPr>
                <w:rFonts w:ascii="Consolas" w:hAnsi="Consolas" w:cs="Consolas"/>
                <w:color w:val="2B91AF"/>
                <w:sz w:val="20"/>
                <w:szCs w:val="20"/>
              </w:rPr>
              <w:t>DigestUtil</w:t>
            </w:r>
            <w:r w:rsidRPr="001C3748">
              <w:rPr>
                <w:rFonts w:ascii="Consolas" w:hAnsi="Consolas" w:cs="Consolas"/>
                <w:sz w:val="20"/>
                <w:szCs w:val="20"/>
              </w:rPr>
              <w:t>.digest(</w:t>
            </w:r>
            <w:r w:rsidRPr="001C3748">
              <w:rPr>
                <w:rFonts w:ascii="Consolas" w:hAnsi="Consolas" w:cs="Consolas"/>
                <w:color w:val="2B91AF"/>
                <w:sz w:val="20"/>
                <w:szCs w:val="20"/>
              </w:rPr>
              <w:t>DigestAlg</w:t>
            </w:r>
            <w:r w:rsidRPr="001C3748">
              <w:rPr>
                <w:rFonts w:ascii="Consolas" w:hAnsi="Consolas" w:cs="Consolas"/>
                <w:sz w:val="20"/>
                <w:szCs w:val="20"/>
              </w:rPr>
              <w:t>.SHA</w:t>
            </w:r>
            <w:r w:rsidR="001179A9">
              <w:rPr>
                <w:rFonts w:ascii="Consolas" w:hAnsi="Consolas" w:cs="Consolas"/>
                <w:sz w:val="20"/>
                <w:szCs w:val="20"/>
              </w:rPr>
              <w:t>256</w:t>
            </w:r>
            <w:r w:rsidRPr="001C3748">
              <w:rPr>
                <w:rFonts w:ascii="Consolas" w:hAnsi="Consolas" w:cs="Consolas"/>
                <w:sz w:val="20"/>
                <w:szCs w:val="20"/>
              </w:rPr>
              <w:t>, data);</w:t>
            </w:r>
          </w:p>
          <w:p w14:paraId="5078C745" w14:textId="00BC435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TSSettings</w:t>
            </w:r>
            <w:r w:rsidRPr="001C3748">
              <w:rPr>
                <w:rFonts w:ascii="Consolas" w:hAnsi="Consolas" w:cs="Consolas"/>
                <w:sz w:val="20"/>
                <w:szCs w:val="20"/>
              </w:rPr>
              <w:t xml:space="preserve"> settings = </w:t>
            </w:r>
            <w:r w:rsidR="00924E0A" w:rsidRPr="001C3748">
              <w:rPr>
                <w:rFonts w:ascii="Consolas" w:hAnsi="Consolas" w:cs="Consolas"/>
                <w:color w:val="0000FF"/>
                <w:sz w:val="20"/>
                <w:szCs w:val="20"/>
              </w:rPr>
              <w:t xml:space="preserve">new </w:t>
            </w:r>
            <w:r w:rsidR="00924E0A" w:rsidRPr="00375517">
              <w:rPr>
                <w:rFonts w:ascii="Consolas" w:hAnsi="Consolas" w:cs="Consolas"/>
                <w:color w:val="2B91AF"/>
                <w:sz w:val="20"/>
                <w:szCs w:val="20"/>
              </w:rPr>
              <w:t>T</w:t>
            </w:r>
            <w:r w:rsidRPr="001C3748">
              <w:rPr>
                <w:rFonts w:ascii="Consolas" w:hAnsi="Consolas" w:cs="Consolas"/>
                <w:color w:val="2B91AF"/>
                <w:sz w:val="20"/>
                <w:szCs w:val="20"/>
              </w:rPr>
              <w:t>SSettings</w:t>
            </w:r>
            <w:r w:rsidRPr="001C3748">
              <w:rPr>
                <w:rFonts w:ascii="Consolas" w:hAnsi="Consolas" w:cs="Consolas"/>
                <w:sz w:val="20"/>
                <w:szCs w:val="20"/>
              </w:rPr>
              <w:t>(</w:t>
            </w:r>
            <w:r w:rsidRPr="001C3748">
              <w:rPr>
                <w:rFonts w:ascii="Consolas" w:hAnsi="Consolas" w:cs="Consolas"/>
                <w:color w:val="A31515"/>
                <w:sz w:val="20"/>
                <w:szCs w:val="20"/>
              </w:rPr>
              <w:t>"http://</w:t>
            </w:r>
            <w:r w:rsidR="00690339">
              <w:rPr>
                <w:rFonts w:ascii="Consolas" w:hAnsi="Consolas" w:cs="Consolas"/>
                <w:color w:val="A31515"/>
                <w:sz w:val="20"/>
                <w:szCs w:val="20"/>
              </w:rPr>
              <w:t>t</w:t>
            </w:r>
            <w:r w:rsidRPr="001C3748">
              <w:rPr>
                <w:rFonts w:ascii="Consolas" w:hAnsi="Consolas" w:cs="Consolas"/>
                <w:color w:val="A31515"/>
                <w:sz w:val="20"/>
                <w:szCs w:val="20"/>
              </w:rPr>
              <w:t>zd.</w:t>
            </w:r>
            <w:r w:rsidR="00690339">
              <w:rPr>
                <w:rFonts w:ascii="Consolas" w:hAnsi="Consolas" w:cs="Consolas"/>
                <w:color w:val="A31515"/>
                <w:sz w:val="20"/>
                <w:szCs w:val="20"/>
              </w:rPr>
              <w:t>kamusm</w:t>
            </w:r>
            <w:r w:rsidRPr="001C3748">
              <w:rPr>
                <w:rFonts w:ascii="Consolas" w:hAnsi="Consolas" w:cs="Consolas"/>
                <w:color w:val="A31515"/>
                <w:sz w:val="20"/>
                <w:szCs w:val="20"/>
              </w:rPr>
              <w:t>.</w:t>
            </w:r>
            <w:r w:rsidR="00690339">
              <w:rPr>
                <w:rFonts w:ascii="Consolas" w:hAnsi="Consolas" w:cs="Consolas"/>
                <w:color w:val="A31515"/>
                <w:sz w:val="20"/>
                <w:szCs w:val="20"/>
              </w:rPr>
              <w:t>gov.tr</w:t>
            </w:r>
            <w:r w:rsidRPr="001C3748">
              <w:rPr>
                <w:rFonts w:ascii="Consolas" w:hAnsi="Consolas" w:cs="Consolas"/>
                <w:color w:val="A31515"/>
                <w:sz w:val="20"/>
                <w:szCs w:val="20"/>
              </w:rPr>
              <w:t>"</w:t>
            </w:r>
            <w:r w:rsidRPr="001C3748">
              <w:rPr>
                <w:rFonts w:ascii="Consolas" w:hAnsi="Consolas" w:cs="Consolas"/>
                <w:sz w:val="20"/>
                <w:szCs w:val="20"/>
              </w:rPr>
              <w:t xml:space="preserve">, 1, </w:t>
            </w:r>
            <w:r w:rsidRPr="001C3748">
              <w:rPr>
                <w:rFonts w:ascii="Consolas" w:hAnsi="Consolas" w:cs="Consolas"/>
                <w:color w:val="A31515"/>
                <w:sz w:val="20"/>
                <w:szCs w:val="20"/>
              </w:rPr>
              <w:t>"12345678"</w:t>
            </w:r>
            <w:r w:rsidR="000D3DF6" w:rsidRPr="00796C82">
              <w:rPr>
                <w:rFonts w:ascii="Consolas" w:hAnsi="Consolas" w:cs="Consolas"/>
                <w:sz w:val="20"/>
                <w:szCs w:val="20"/>
              </w:rPr>
              <w:t>,</w:t>
            </w:r>
            <w:r w:rsidR="00570EF9">
              <w:rPr>
                <w:rFonts w:ascii="Consolas" w:hAnsi="Consolas" w:cs="Consolas"/>
                <w:color w:val="2A00FF"/>
                <w:sz w:val="20"/>
                <w:szCs w:val="20"/>
                <w:lang w:val="tr-TR"/>
              </w:rPr>
              <w:t xml:space="preserve"> </w:t>
            </w:r>
            <w:r w:rsidR="000D3DF6" w:rsidRPr="001C3748">
              <w:rPr>
                <w:rFonts w:ascii="Consolas" w:hAnsi="Consolas" w:cs="Consolas"/>
                <w:color w:val="2A00FF"/>
                <w:sz w:val="20"/>
                <w:szCs w:val="20"/>
                <w:lang w:val="tr-TR"/>
              </w:rPr>
              <w:t>DigestAlg.SHA</w:t>
            </w:r>
            <w:r w:rsidR="00EB4960">
              <w:rPr>
                <w:rFonts w:ascii="Consolas" w:hAnsi="Consolas" w:cs="Consolas"/>
                <w:color w:val="2A00FF"/>
                <w:sz w:val="20"/>
                <w:szCs w:val="20"/>
                <w:lang w:val="tr-TR"/>
              </w:rPr>
              <w:t>256</w:t>
            </w:r>
            <w:r w:rsidRPr="001C3748">
              <w:rPr>
                <w:rFonts w:ascii="Consolas" w:hAnsi="Consolas" w:cs="Consolas"/>
                <w:sz w:val="20"/>
                <w:szCs w:val="20"/>
              </w:rPr>
              <w:t>);</w:t>
            </w:r>
          </w:p>
          <w:p w14:paraId="44818A11"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TSClient</w:t>
            </w:r>
            <w:r w:rsidRPr="001C3748">
              <w:rPr>
                <w:rFonts w:ascii="Consolas" w:hAnsi="Consolas" w:cs="Consolas"/>
                <w:sz w:val="20"/>
                <w:szCs w:val="20"/>
              </w:rPr>
              <w:t xml:space="preserve"> tsClient = </w:t>
            </w:r>
            <w:r w:rsidR="00924E0A" w:rsidRPr="001C3748">
              <w:rPr>
                <w:rFonts w:ascii="Consolas" w:hAnsi="Consolas" w:cs="Consolas"/>
                <w:color w:val="0000FF"/>
                <w:sz w:val="20"/>
                <w:szCs w:val="20"/>
              </w:rPr>
              <w:t xml:space="preserve">new </w:t>
            </w:r>
            <w:r w:rsidR="00924E0A" w:rsidRPr="00375517">
              <w:rPr>
                <w:rFonts w:ascii="Consolas" w:hAnsi="Consolas" w:cs="Consolas"/>
                <w:color w:val="2B91AF"/>
                <w:sz w:val="20"/>
                <w:szCs w:val="20"/>
              </w:rPr>
              <w:t>T</w:t>
            </w:r>
            <w:r w:rsidRPr="001C3748">
              <w:rPr>
                <w:rFonts w:ascii="Consolas" w:hAnsi="Consolas" w:cs="Consolas"/>
                <w:color w:val="2B91AF"/>
                <w:sz w:val="20"/>
                <w:szCs w:val="20"/>
              </w:rPr>
              <w:t>SClient</w:t>
            </w:r>
            <w:r w:rsidRPr="001C3748">
              <w:rPr>
                <w:rFonts w:ascii="Consolas" w:hAnsi="Consolas" w:cs="Consolas"/>
                <w:sz w:val="20"/>
                <w:szCs w:val="20"/>
              </w:rPr>
              <w:t>();</w:t>
            </w:r>
          </w:p>
          <w:p w14:paraId="389A8C83" w14:textId="77777777" w:rsidR="00B334C3" w:rsidRPr="001C3748" w:rsidRDefault="00B334C3" w:rsidP="00D0262E">
            <w:pPr>
              <w:autoSpaceDE w:val="0"/>
              <w:autoSpaceDN w:val="0"/>
              <w:adjustRightInd w:val="0"/>
              <w:rPr>
                <w:rFonts w:ascii="Consolas" w:hAnsi="Consolas" w:cs="Consolas"/>
                <w:sz w:val="20"/>
                <w:szCs w:val="20"/>
              </w:rPr>
            </w:pPr>
            <w:r w:rsidRPr="001C3748">
              <w:rPr>
                <w:rFonts w:ascii="Consolas" w:hAnsi="Consolas" w:cs="Consolas"/>
                <w:color w:val="2B91AF"/>
                <w:sz w:val="20"/>
                <w:szCs w:val="20"/>
              </w:rPr>
              <w:t>EContentInfo</w:t>
            </w:r>
            <w:r w:rsidRPr="001C3748">
              <w:rPr>
                <w:rFonts w:ascii="Consolas" w:hAnsi="Consolas" w:cs="Consolas"/>
                <w:sz w:val="20"/>
                <w:szCs w:val="20"/>
              </w:rPr>
              <w:t xml:space="preserve"> token = tsClient.timestamp(dataTbs, settings).getContentInfo();</w:t>
            </w:r>
          </w:p>
        </w:tc>
      </w:tr>
    </w:tbl>
    <w:p w14:paraId="45111D74" w14:textId="77777777" w:rsidR="00B334C3" w:rsidRDefault="00B334C3" w:rsidP="00B334C3">
      <w:pPr>
        <w:pStyle w:val="BodyText"/>
        <w:rPr>
          <w:sz w:val="22"/>
          <w:szCs w:val="22"/>
        </w:rPr>
      </w:pPr>
    </w:p>
    <w:p w14:paraId="7369701A" w14:textId="77777777" w:rsidR="00B334C3" w:rsidRDefault="00B334C3" w:rsidP="00490670">
      <w:pPr>
        <w:pStyle w:val="Heading2"/>
      </w:pPr>
      <w:bookmarkStart w:id="535" w:name="_Parametreler"/>
      <w:bookmarkStart w:id="536" w:name="_Toc323036342"/>
      <w:bookmarkStart w:id="537" w:name="_Toc86130363"/>
      <w:bookmarkEnd w:id="535"/>
      <w:r>
        <w:t>Parametreler</w:t>
      </w:r>
      <w:bookmarkEnd w:id="536"/>
      <w:bookmarkEnd w:id="537"/>
    </w:p>
    <w:p w14:paraId="2EFE7F18" w14:textId="08ED534E" w:rsidR="00B334C3" w:rsidRPr="00442B1A" w:rsidRDefault="00B334C3" w:rsidP="00B334C3">
      <w:pPr>
        <w:pStyle w:val="BodyText"/>
        <w:rPr>
          <w:sz w:val="22"/>
          <w:szCs w:val="22"/>
        </w:rPr>
      </w:pPr>
      <w:r w:rsidRPr="00442B1A">
        <w:rPr>
          <w:sz w:val="22"/>
          <w:szCs w:val="22"/>
        </w:rPr>
        <w:t xml:space="preserve">İmza atarken </w:t>
      </w:r>
      <w:r w:rsidR="00ED5E0D" w:rsidRPr="00442B1A">
        <w:rPr>
          <w:sz w:val="22"/>
          <w:szCs w:val="22"/>
        </w:rPr>
        <w:t>veya imza</w:t>
      </w:r>
      <w:r w:rsidRPr="00442B1A">
        <w:rPr>
          <w:sz w:val="22"/>
          <w:szCs w:val="22"/>
        </w:rPr>
        <w:t xml:space="preserve"> doğrulama yaparken uygulama geliştirme arayüzü çeşitli parametrelere </w:t>
      </w:r>
      <w:r w:rsidR="00ED5E0D" w:rsidRPr="00442B1A">
        <w:rPr>
          <w:sz w:val="22"/>
          <w:szCs w:val="22"/>
        </w:rPr>
        <w:t>ihtiyaç duymaktadır</w:t>
      </w:r>
      <w:r w:rsidRPr="00442B1A">
        <w:rPr>
          <w:sz w:val="22"/>
          <w:szCs w:val="22"/>
        </w:rPr>
        <w:t xml:space="preserve">. </w:t>
      </w:r>
      <w:r w:rsidR="00ED5E0D" w:rsidRPr="00442B1A">
        <w:rPr>
          <w:sz w:val="22"/>
          <w:szCs w:val="22"/>
        </w:rPr>
        <w:t>Bu parametrelerin</w:t>
      </w:r>
      <w:r w:rsidRPr="00442B1A">
        <w:rPr>
          <w:sz w:val="22"/>
          <w:szCs w:val="22"/>
        </w:rPr>
        <w:t xml:space="preserve"> </w:t>
      </w:r>
      <w:r w:rsidR="00ED5E0D" w:rsidRPr="00442B1A">
        <w:rPr>
          <w:sz w:val="22"/>
          <w:szCs w:val="22"/>
        </w:rPr>
        <w:t>kullanımı imza</w:t>
      </w:r>
      <w:r w:rsidRPr="00442B1A">
        <w:rPr>
          <w:sz w:val="22"/>
          <w:szCs w:val="22"/>
        </w:rPr>
        <w:t xml:space="preserve"> türüne </w:t>
      </w:r>
      <w:r w:rsidR="00ED5E0D" w:rsidRPr="00442B1A">
        <w:rPr>
          <w:sz w:val="22"/>
          <w:szCs w:val="22"/>
        </w:rPr>
        <w:t>veya imza</w:t>
      </w:r>
      <w:r w:rsidRPr="00442B1A">
        <w:rPr>
          <w:sz w:val="22"/>
          <w:szCs w:val="22"/>
        </w:rPr>
        <w:t xml:space="preserve"> içerisinde yer alan özelliklere göre değişiklik göstermektedir. Kullanılabilecek ana parametreler</w:t>
      </w:r>
      <w:r w:rsidR="00DA3B3D">
        <w:rPr>
          <w:sz w:val="22"/>
          <w:szCs w:val="22"/>
        </w:rPr>
        <w:t xml:space="preserve"> aşağıda</w:t>
      </w:r>
      <w:r w:rsidRPr="00442B1A">
        <w:rPr>
          <w:sz w:val="22"/>
          <w:szCs w:val="22"/>
        </w:rPr>
        <w:t xml:space="preserve"> açıklan</w:t>
      </w:r>
      <w:r w:rsidR="00DA3B3D">
        <w:rPr>
          <w:sz w:val="22"/>
          <w:szCs w:val="22"/>
        </w:rPr>
        <w:t>maktadır</w:t>
      </w:r>
      <w:r w:rsidRPr="00442B1A">
        <w:rPr>
          <w:sz w:val="22"/>
          <w:szCs w:val="22"/>
        </w:rPr>
        <w:t xml:space="preserve">. </w:t>
      </w:r>
      <w:r w:rsidR="00ED5E0D" w:rsidRPr="00442B1A">
        <w:rPr>
          <w:sz w:val="22"/>
          <w:szCs w:val="22"/>
        </w:rPr>
        <w:t>Kullanılabilecek diğer</w:t>
      </w:r>
      <w:r w:rsidRPr="00442B1A">
        <w:rPr>
          <w:sz w:val="22"/>
          <w:szCs w:val="22"/>
        </w:rPr>
        <w:t xml:space="preserve"> parametrelerin </w:t>
      </w:r>
      <w:r w:rsidR="00ED5E0D" w:rsidRPr="00442B1A">
        <w:rPr>
          <w:sz w:val="22"/>
          <w:szCs w:val="22"/>
        </w:rPr>
        <w:t xml:space="preserve">açıklamalarına </w:t>
      </w:r>
      <w:r w:rsidR="00ED5E0D" w:rsidRPr="00375517">
        <w:rPr>
          <w:rFonts w:ascii="Courier New" w:hAnsi="Courier New" w:cs="Courier New"/>
          <w:i/>
          <w:sz w:val="22"/>
          <w:szCs w:val="22"/>
        </w:rPr>
        <w:t>Eparameters</w:t>
      </w:r>
      <w:r w:rsidRPr="00442B1A">
        <w:rPr>
          <w:sz w:val="22"/>
          <w:szCs w:val="22"/>
        </w:rPr>
        <w:t xml:space="preserve"> sınıfından ulaşabilirsiniz.</w:t>
      </w:r>
    </w:p>
    <w:p w14:paraId="745E9A0D" w14:textId="77777777" w:rsidR="00B334C3" w:rsidRDefault="00B334C3" w:rsidP="00B334C3">
      <w:pPr>
        <w:pStyle w:val="BodyText"/>
      </w:pPr>
    </w:p>
    <w:tbl>
      <w:tblPr>
        <w:tblStyle w:val="TableGrid"/>
        <w:tblW w:w="9622" w:type="dxa"/>
        <w:tblLayout w:type="fixed"/>
        <w:tblLook w:val="04A0" w:firstRow="1" w:lastRow="0" w:firstColumn="1" w:lastColumn="0" w:noHBand="0" w:noVBand="1"/>
      </w:tblPr>
      <w:tblGrid>
        <w:gridCol w:w="3978"/>
        <w:gridCol w:w="5644"/>
      </w:tblGrid>
      <w:tr w:rsidR="00B334C3" w14:paraId="3FA36B60" w14:textId="77777777" w:rsidTr="00775EF7">
        <w:tc>
          <w:tcPr>
            <w:tcW w:w="3978" w:type="dxa"/>
          </w:tcPr>
          <w:p w14:paraId="6C48D8DC" w14:textId="77777777" w:rsidR="00B334C3" w:rsidRPr="00310FC7" w:rsidRDefault="00B334C3" w:rsidP="00D0262E">
            <w:pPr>
              <w:pStyle w:val="BodyText"/>
              <w:rPr>
                <w:b/>
                <w:i/>
                <w:sz w:val="22"/>
                <w:szCs w:val="22"/>
              </w:rPr>
            </w:pPr>
            <w:r w:rsidRPr="00310FC7">
              <w:rPr>
                <w:b/>
                <w:i/>
                <w:sz w:val="22"/>
                <w:szCs w:val="22"/>
              </w:rPr>
              <w:t>P_EXTERNAL_CONTENT</w:t>
            </w:r>
          </w:p>
        </w:tc>
        <w:tc>
          <w:tcPr>
            <w:tcW w:w="5644" w:type="dxa"/>
          </w:tcPr>
          <w:p w14:paraId="41B45EBE" w14:textId="09F769A1" w:rsidR="00B334C3" w:rsidRPr="00310FC7" w:rsidRDefault="00B334C3" w:rsidP="007528EF">
            <w:pPr>
              <w:pStyle w:val="BodyText"/>
              <w:rPr>
                <w:sz w:val="22"/>
                <w:szCs w:val="22"/>
              </w:rPr>
            </w:pPr>
            <w:r w:rsidRPr="00310FC7">
              <w:rPr>
                <w:sz w:val="22"/>
                <w:szCs w:val="22"/>
              </w:rPr>
              <w:t>Ayrık imza doğrulama</w:t>
            </w:r>
            <w:r w:rsidR="00DE1E83">
              <w:rPr>
                <w:sz w:val="22"/>
                <w:szCs w:val="22"/>
              </w:rPr>
              <w:t xml:space="preserve"> işleminde</w:t>
            </w:r>
            <w:r w:rsidR="00ED5E0D" w:rsidRPr="00310FC7">
              <w:rPr>
                <w:sz w:val="22"/>
                <w:szCs w:val="22"/>
              </w:rPr>
              <w:t xml:space="preserve"> doğrulaması</w:t>
            </w:r>
            <w:r w:rsidRPr="00310FC7">
              <w:rPr>
                <w:sz w:val="22"/>
                <w:szCs w:val="22"/>
              </w:rPr>
              <w:t xml:space="preserve"> yapılacak veriye işaret eder. Atanacak nesne </w:t>
            </w:r>
            <w:r w:rsidRPr="00ED5E0D">
              <w:rPr>
                <w:i/>
                <w:sz w:val="22"/>
                <w:szCs w:val="22"/>
              </w:rPr>
              <w:t>Isignable</w:t>
            </w:r>
            <w:r w:rsidRPr="00310FC7">
              <w:rPr>
                <w:sz w:val="22"/>
                <w:szCs w:val="22"/>
              </w:rPr>
              <w:t xml:space="preserve"> tipinde olmalıdır.</w:t>
            </w:r>
          </w:p>
        </w:tc>
      </w:tr>
      <w:tr w:rsidR="00B334C3" w14:paraId="7349DB7E" w14:textId="77777777" w:rsidTr="00775EF7">
        <w:tc>
          <w:tcPr>
            <w:tcW w:w="3978" w:type="dxa"/>
          </w:tcPr>
          <w:p w14:paraId="7B5B1F3B" w14:textId="77777777" w:rsidR="00B334C3" w:rsidRPr="00310FC7" w:rsidRDefault="00B334C3" w:rsidP="00D0262E">
            <w:pPr>
              <w:pStyle w:val="BodyText"/>
              <w:rPr>
                <w:b/>
                <w:i/>
                <w:sz w:val="22"/>
                <w:szCs w:val="22"/>
              </w:rPr>
            </w:pPr>
            <w:r w:rsidRPr="00310FC7">
              <w:rPr>
                <w:b/>
                <w:i/>
                <w:sz w:val="22"/>
                <w:szCs w:val="22"/>
              </w:rPr>
              <w:t>P_CONTENT_TYPE</w:t>
            </w:r>
          </w:p>
        </w:tc>
        <w:tc>
          <w:tcPr>
            <w:tcW w:w="5644" w:type="dxa"/>
          </w:tcPr>
          <w:p w14:paraId="71CA2712" w14:textId="211E8CB1" w:rsidR="00B334C3" w:rsidRPr="00310FC7" w:rsidRDefault="00B334C3" w:rsidP="007528EF">
            <w:pPr>
              <w:pStyle w:val="BodyText"/>
              <w:rPr>
                <w:sz w:val="22"/>
                <w:szCs w:val="22"/>
              </w:rPr>
            </w:pPr>
            <w:r w:rsidRPr="00310FC7">
              <w:rPr>
                <w:sz w:val="22"/>
                <w:szCs w:val="22"/>
              </w:rPr>
              <w:t>İmzalanan içeriğin tip bilgisine işaret eder. Varsayılan değeri ise</w:t>
            </w:r>
            <w:r w:rsidR="00C7114F">
              <w:rPr>
                <w:sz w:val="22"/>
                <w:szCs w:val="22"/>
              </w:rPr>
              <w:t xml:space="preserve"> </w:t>
            </w:r>
            <w:r w:rsidRPr="003A4CF9">
              <w:rPr>
                <w:b/>
                <w:bCs/>
                <w:sz w:val="22"/>
                <w:szCs w:val="22"/>
              </w:rPr>
              <w:t>veri</w:t>
            </w:r>
            <w:r w:rsidRPr="00310FC7">
              <w:rPr>
                <w:sz w:val="22"/>
                <w:szCs w:val="22"/>
              </w:rPr>
              <w:t xml:space="preserve"> anlamına gelen "1, 2, 840, 113549, 7" nesne belirte</w:t>
            </w:r>
            <w:r w:rsidR="00C7114F">
              <w:rPr>
                <w:sz w:val="22"/>
                <w:szCs w:val="22"/>
              </w:rPr>
              <w:t>c</w:t>
            </w:r>
            <w:r w:rsidRPr="00310FC7">
              <w:rPr>
                <w:sz w:val="22"/>
                <w:szCs w:val="22"/>
              </w:rPr>
              <w:t>idir</w:t>
            </w:r>
            <w:r w:rsidR="003E4685">
              <w:rPr>
                <w:sz w:val="22"/>
                <w:szCs w:val="22"/>
              </w:rPr>
              <w:t xml:space="preserve"> </w:t>
            </w:r>
            <w:r w:rsidRPr="00310FC7">
              <w:rPr>
                <w:sz w:val="22"/>
                <w:szCs w:val="22"/>
              </w:rPr>
              <w:t>(object identifier).</w:t>
            </w:r>
          </w:p>
        </w:tc>
      </w:tr>
      <w:tr w:rsidR="00B334C3" w14:paraId="02CCE412" w14:textId="77777777" w:rsidTr="00775EF7">
        <w:tc>
          <w:tcPr>
            <w:tcW w:w="3978" w:type="dxa"/>
          </w:tcPr>
          <w:p w14:paraId="737657A6" w14:textId="77777777" w:rsidR="00B334C3" w:rsidRPr="00310FC7" w:rsidRDefault="00B334C3" w:rsidP="00D0262E">
            <w:pPr>
              <w:pStyle w:val="BodyText"/>
              <w:rPr>
                <w:b/>
                <w:i/>
                <w:sz w:val="22"/>
                <w:szCs w:val="22"/>
              </w:rPr>
            </w:pPr>
            <w:r w:rsidRPr="00310FC7">
              <w:rPr>
                <w:b/>
                <w:i/>
                <w:sz w:val="22"/>
                <w:szCs w:val="22"/>
              </w:rPr>
              <w:t>P_CERT_VALIDATION_POLICY</w:t>
            </w:r>
          </w:p>
        </w:tc>
        <w:tc>
          <w:tcPr>
            <w:tcW w:w="5644" w:type="dxa"/>
          </w:tcPr>
          <w:p w14:paraId="1E0D6448" w14:textId="0779B400" w:rsidR="00B334C3" w:rsidRPr="00310FC7" w:rsidRDefault="00B334C3" w:rsidP="007528EF">
            <w:pPr>
              <w:pStyle w:val="BodyText"/>
              <w:rPr>
                <w:sz w:val="22"/>
                <w:szCs w:val="22"/>
              </w:rPr>
            </w:pPr>
            <w:r w:rsidRPr="00310FC7">
              <w:rPr>
                <w:sz w:val="22"/>
                <w:szCs w:val="22"/>
              </w:rPr>
              <w:t>Sertifika</w:t>
            </w:r>
            <w:r w:rsidR="00F10ED2">
              <w:rPr>
                <w:sz w:val="22"/>
                <w:szCs w:val="22"/>
              </w:rPr>
              <w:t xml:space="preserve"> </w:t>
            </w:r>
            <w:r w:rsidRPr="00310FC7">
              <w:rPr>
                <w:sz w:val="22"/>
                <w:szCs w:val="22"/>
              </w:rPr>
              <w:t>doğrulamada kullanılacak</w:t>
            </w:r>
            <w:r w:rsidR="00F10ED2">
              <w:rPr>
                <w:sz w:val="22"/>
                <w:szCs w:val="22"/>
              </w:rPr>
              <w:t xml:space="preserve"> </w:t>
            </w:r>
            <w:r w:rsidRPr="00310FC7">
              <w:rPr>
                <w:sz w:val="22"/>
                <w:szCs w:val="22"/>
              </w:rPr>
              <w:t>olan</w:t>
            </w:r>
            <w:r w:rsidR="00F10ED2">
              <w:rPr>
                <w:sz w:val="22"/>
                <w:szCs w:val="22"/>
              </w:rPr>
              <w:t xml:space="preserve"> </w:t>
            </w:r>
            <w:r w:rsidRPr="00310FC7">
              <w:rPr>
                <w:sz w:val="22"/>
                <w:szCs w:val="22"/>
              </w:rPr>
              <w:t>politika</w:t>
            </w:r>
            <w:r>
              <w:rPr>
                <w:sz w:val="22"/>
                <w:szCs w:val="22"/>
              </w:rPr>
              <w:t xml:space="preserve"> bilgisine işaret</w:t>
            </w:r>
            <w:r>
              <w:rPr>
                <w:sz w:val="22"/>
                <w:szCs w:val="22"/>
              </w:rPr>
              <w:tab/>
            </w:r>
            <w:r w:rsidR="00F10ED2">
              <w:rPr>
                <w:sz w:val="22"/>
                <w:szCs w:val="22"/>
              </w:rPr>
              <w:t xml:space="preserve"> </w:t>
            </w:r>
            <w:r>
              <w:rPr>
                <w:sz w:val="22"/>
                <w:szCs w:val="22"/>
              </w:rPr>
              <w:t xml:space="preserve">eder. </w:t>
            </w:r>
            <w:r>
              <w:rPr>
                <w:sz w:val="22"/>
                <w:szCs w:val="22"/>
              </w:rPr>
              <w:tab/>
              <w:t xml:space="preserve">Eğer </w:t>
            </w:r>
            <w:r w:rsidRPr="009C2425">
              <w:rPr>
                <w:rFonts w:cs="Arial"/>
                <w:iCs/>
                <w:sz w:val="22"/>
                <w:szCs w:val="22"/>
                <w:lang w:bidi="ar-SA"/>
              </w:rPr>
              <w:t>P_VALIDATE_CERTIFICATE_BEFORE_SIGNING</w:t>
            </w:r>
            <w:r w:rsidRPr="00310FC7">
              <w:rPr>
                <w:sz w:val="22"/>
                <w:szCs w:val="22"/>
              </w:rPr>
              <w:t xml:space="preserve"> parametresine false atanmışsa politika parametresinin atanmasına gerek yoktur. Diğer her durumda politika bilgisine ihtiyaç duyulur.</w:t>
            </w:r>
          </w:p>
        </w:tc>
      </w:tr>
      <w:tr w:rsidR="00B334C3" w14:paraId="6924B303" w14:textId="77777777" w:rsidTr="00775EF7">
        <w:tc>
          <w:tcPr>
            <w:tcW w:w="3978" w:type="dxa"/>
          </w:tcPr>
          <w:p w14:paraId="095625B7" w14:textId="77777777" w:rsidR="00B334C3" w:rsidRPr="00310FC7" w:rsidRDefault="00B334C3" w:rsidP="00D0262E">
            <w:pPr>
              <w:pStyle w:val="BodyText"/>
              <w:rPr>
                <w:b/>
                <w:i/>
                <w:sz w:val="22"/>
                <w:szCs w:val="22"/>
              </w:rPr>
            </w:pPr>
            <w:r w:rsidRPr="00310FC7">
              <w:rPr>
                <w:b/>
                <w:i/>
                <w:sz w:val="22"/>
                <w:szCs w:val="22"/>
              </w:rPr>
              <w:t>P_SIGNING_TIME</w:t>
            </w:r>
          </w:p>
        </w:tc>
        <w:tc>
          <w:tcPr>
            <w:tcW w:w="5644" w:type="dxa"/>
          </w:tcPr>
          <w:p w14:paraId="73CF0CA3" w14:textId="526C5B40" w:rsidR="00B334C3" w:rsidRPr="00310FC7" w:rsidRDefault="00B334C3" w:rsidP="00787234">
            <w:pPr>
              <w:pStyle w:val="BodyText"/>
              <w:rPr>
                <w:rFonts w:cs="Arial"/>
                <w:color w:val="000000"/>
                <w:spacing w:val="-11"/>
                <w:w w:val="113"/>
                <w:sz w:val="22"/>
                <w:szCs w:val="22"/>
              </w:rPr>
            </w:pPr>
            <w:r w:rsidRPr="00310FC7">
              <w:rPr>
                <w:rFonts w:cs="Arial"/>
                <w:color w:val="000000"/>
                <w:spacing w:val="-11"/>
                <w:w w:val="113"/>
                <w:sz w:val="22"/>
                <w:szCs w:val="22"/>
              </w:rPr>
              <w:t>Doğrulama sırasında imzanın ne zaman atıldığını belirtmek için</w:t>
            </w:r>
            <w:r w:rsidR="00BB5481">
              <w:rPr>
                <w:rFonts w:cs="Arial"/>
                <w:color w:val="000000"/>
                <w:spacing w:val="-11"/>
                <w:w w:val="113"/>
                <w:sz w:val="22"/>
                <w:szCs w:val="22"/>
              </w:rPr>
              <w:t xml:space="preserve"> </w:t>
            </w:r>
            <w:r w:rsidR="00BB5481" w:rsidRPr="00310FC7">
              <w:rPr>
                <w:rFonts w:cs="Arial"/>
                <w:color w:val="000000"/>
                <w:spacing w:val="-11"/>
                <w:w w:val="113"/>
                <w:sz w:val="22"/>
                <w:szCs w:val="22"/>
              </w:rPr>
              <w:t>kullanılır</w:t>
            </w:r>
            <w:r w:rsidR="00787234">
              <w:rPr>
                <w:rFonts w:cs="Arial"/>
                <w:color w:val="000000"/>
                <w:spacing w:val="-11"/>
                <w:w w:val="113"/>
                <w:sz w:val="22"/>
                <w:szCs w:val="22"/>
              </w:rPr>
              <w:t>, hukuki bir geçerliliği yoktur.</w:t>
            </w:r>
            <w:r w:rsidR="002A6546">
              <w:rPr>
                <w:rFonts w:cs="Arial"/>
                <w:color w:val="000000"/>
                <w:spacing w:val="-11"/>
                <w:w w:val="113"/>
                <w:sz w:val="22"/>
                <w:szCs w:val="22"/>
              </w:rPr>
              <w:t xml:space="preserve"> </w:t>
            </w:r>
            <w:r w:rsidR="007D6222">
              <w:rPr>
                <w:rFonts w:cs="Arial"/>
                <w:color w:val="000000"/>
                <w:spacing w:val="-11"/>
                <w:w w:val="113"/>
                <w:sz w:val="22"/>
                <w:szCs w:val="22"/>
              </w:rPr>
              <w:t xml:space="preserve">Beyan edilen </w:t>
            </w:r>
            <w:r w:rsidRPr="00310FC7">
              <w:rPr>
                <w:rFonts w:cs="Arial"/>
                <w:color w:val="000000"/>
                <w:spacing w:val="-11"/>
                <w:w w:val="113"/>
                <w:sz w:val="22"/>
                <w:szCs w:val="22"/>
              </w:rPr>
              <w:t xml:space="preserve">zaman sadece zaman damgası bulunmayan imzalarda kullanılır. Örneğin BES tipi bir imza 12.12.2010 tarihinde alındı ve alınma tarihi bir yere kaydedildi. Bu tarih daha sonra imzayı doğrularken kullanılabilir. </w:t>
            </w:r>
          </w:p>
        </w:tc>
      </w:tr>
      <w:tr w:rsidR="00B334C3" w14:paraId="4E501610" w14:textId="77777777" w:rsidTr="00775EF7">
        <w:tc>
          <w:tcPr>
            <w:tcW w:w="3978" w:type="dxa"/>
          </w:tcPr>
          <w:p w14:paraId="3FF46636" w14:textId="77777777" w:rsidR="00B334C3" w:rsidRPr="00310FC7" w:rsidRDefault="00B334C3" w:rsidP="00D0262E">
            <w:pPr>
              <w:pStyle w:val="BodyText"/>
              <w:rPr>
                <w:b/>
                <w:i/>
                <w:sz w:val="22"/>
                <w:szCs w:val="22"/>
              </w:rPr>
            </w:pPr>
            <w:r w:rsidRPr="00310FC7">
              <w:rPr>
                <w:b/>
                <w:i/>
                <w:sz w:val="22"/>
                <w:szCs w:val="22"/>
              </w:rPr>
              <w:t>P_TRUST_SIGNINGTIMEATTR</w:t>
            </w:r>
          </w:p>
        </w:tc>
        <w:tc>
          <w:tcPr>
            <w:tcW w:w="5644" w:type="dxa"/>
          </w:tcPr>
          <w:p w14:paraId="1E020394" w14:textId="587B1782" w:rsidR="00B334C3" w:rsidRPr="00310FC7" w:rsidRDefault="00B334C3" w:rsidP="00D0262E">
            <w:pPr>
              <w:pStyle w:val="BodyText"/>
              <w:rPr>
                <w:rFonts w:cs="Arial"/>
                <w:color w:val="000000"/>
                <w:spacing w:val="-11"/>
                <w:w w:val="113"/>
                <w:sz w:val="22"/>
                <w:szCs w:val="22"/>
              </w:rPr>
            </w:pPr>
            <w:r w:rsidRPr="00310FC7">
              <w:rPr>
                <w:rFonts w:cs="Arial"/>
                <w:color w:val="000000"/>
                <w:spacing w:val="-11"/>
                <w:w w:val="113"/>
                <w:sz w:val="22"/>
                <w:szCs w:val="22"/>
              </w:rPr>
              <w:t>İmza doğrulama sırasında kullanılır. İmzaya</w:t>
            </w:r>
            <w:r w:rsidR="00E061AA">
              <w:rPr>
                <w:rFonts w:cs="Arial"/>
                <w:color w:val="000000"/>
                <w:spacing w:val="-11"/>
                <w:w w:val="113"/>
                <w:sz w:val="22"/>
                <w:szCs w:val="22"/>
              </w:rPr>
              <w:t>,</w:t>
            </w:r>
            <w:r w:rsidRPr="00310FC7">
              <w:rPr>
                <w:rFonts w:cs="Arial"/>
                <w:color w:val="000000"/>
                <w:spacing w:val="-11"/>
                <w:w w:val="113"/>
                <w:sz w:val="22"/>
                <w:szCs w:val="22"/>
              </w:rPr>
              <w:t xml:space="preserve"> imzayı atan tarafından eklenen zaman bilgisine olan güveni belirler. </w:t>
            </w:r>
            <w:r w:rsidRPr="009A66A9">
              <w:rPr>
                <w:rFonts w:cs="Arial"/>
                <w:i/>
                <w:sz w:val="22"/>
                <w:szCs w:val="22"/>
                <w:lang w:bidi="ar-SA"/>
              </w:rPr>
              <w:t>Boolean</w:t>
            </w:r>
            <w:r w:rsidRPr="00310FC7">
              <w:rPr>
                <w:rFonts w:cs="Arial"/>
                <w:color w:val="000000"/>
                <w:spacing w:val="-11"/>
                <w:w w:val="113"/>
                <w:sz w:val="22"/>
                <w:szCs w:val="22"/>
              </w:rPr>
              <w:t xml:space="preserve"> tipinde nesne atanır; varsayılan değeri ise true'dur. Eğer kullanıcının eklediği </w:t>
            </w:r>
            <w:r w:rsidR="003E4685" w:rsidRPr="00310FC7">
              <w:rPr>
                <w:rFonts w:cs="Arial"/>
                <w:color w:val="000000"/>
                <w:spacing w:val="-11"/>
                <w:w w:val="113"/>
                <w:sz w:val="22"/>
                <w:szCs w:val="22"/>
              </w:rPr>
              <w:t>zaman bilgisine</w:t>
            </w:r>
            <w:r w:rsidRPr="00310FC7">
              <w:rPr>
                <w:rFonts w:cs="Arial"/>
                <w:color w:val="000000"/>
                <w:spacing w:val="-11"/>
                <w:w w:val="113"/>
                <w:sz w:val="22"/>
                <w:szCs w:val="22"/>
              </w:rPr>
              <w:t xml:space="preserve"> güvenilmeyecekse false atanmalıdır.</w:t>
            </w:r>
          </w:p>
        </w:tc>
      </w:tr>
      <w:tr w:rsidR="00B334C3" w14:paraId="7B6C3595" w14:textId="77777777" w:rsidTr="00775EF7">
        <w:tc>
          <w:tcPr>
            <w:tcW w:w="3978" w:type="dxa"/>
          </w:tcPr>
          <w:p w14:paraId="70A93073" w14:textId="77777777" w:rsidR="00B334C3" w:rsidRDefault="00B334C3" w:rsidP="00D0262E">
            <w:pPr>
              <w:pStyle w:val="BodyText"/>
              <w:rPr>
                <w:b/>
                <w:i/>
                <w:sz w:val="22"/>
                <w:szCs w:val="22"/>
              </w:rPr>
            </w:pPr>
            <w:r w:rsidRPr="00310FC7">
              <w:rPr>
                <w:b/>
                <w:i/>
                <w:sz w:val="22"/>
                <w:szCs w:val="22"/>
              </w:rPr>
              <w:lastRenderedPageBreak/>
              <w:t>P_TSS_INFO</w:t>
            </w:r>
          </w:p>
          <w:p w14:paraId="2DB91C6B" w14:textId="77777777" w:rsidR="004B5E43" w:rsidRDefault="004B5E43" w:rsidP="00D0262E">
            <w:pPr>
              <w:pStyle w:val="BodyText"/>
              <w:rPr>
                <w:b/>
                <w:i/>
                <w:sz w:val="22"/>
                <w:szCs w:val="22"/>
              </w:rPr>
            </w:pPr>
          </w:p>
          <w:p w14:paraId="716B40B9" w14:textId="6519DFF4" w:rsidR="004B5E43" w:rsidRPr="00310FC7" w:rsidRDefault="004B5E43" w:rsidP="00D0262E">
            <w:pPr>
              <w:pStyle w:val="BodyText"/>
              <w:rPr>
                <w:b/>
                <w:i/>
                <w:sz w:val="22"/>
                <w:szCs w:val="22"/>
              </w:rPr>
            </w:pPr>
          </w:p>
        </w:tc>
        <w:tc>
          <w:tcPr>
            <w:tcW w:w="5644" w:type="dxa"/>
          </w:tcPr>
          <w:p w14:paraId="3A9EDC0A" w14:textId="05B1D278" w:rsidR="004B5E43" w:rsidRPr="00310FC7" w:rsidRDefault="00233906" w:rsidP="00D3245B">
            <w:pPr>
              <w:pStyle w:val="BodyText"/>
              <w:rPr>
                <w:rFonts w:cs="Arial"/>
                <w:color w:val="000000"/>
                <w:spacing w:val="-11"/>
                <w:w w:val="113"/>
                <w:sz w:val="22"/>
                <w:szCs w:val="22"/>
              </w:rPr>
            </w:pPr>
            <w:r w:rsidRPr="00310FC7">
              <w:rPr>
                <w:rFonts w:cs="Arial"/>
                <w:color w:val="000000"/>
                <w:spacing w:val="-11"/>
                <w:w w:val="113"/>
                <w:sz w:val="22"/>
                <w:szCs w:val="22"/>
              </w:rPr>
              <w:t>İmza</w:t>
            </w:r>
            <w:r>
              <w:rPr>
                <w:rFonts w:cs="Arial"/>
                <w:color w:val="000000"/>
                <w:spacing w:val="-11"/>
                <w:w w:val="113"/>
                <w:sz w:val="22"/>
                <w:szCs w:val="22"/>
              </w:rPr>
              <w:t xml:space="preserve"> </w:t>
            </w:r>
            <w:r w:rsidRPr="00310FC7">
              <w:rPr>
                <w:rFonts w:cs="Arial"/>
                <w:color w:val="000000"/>
                <w:spacing w:val="-11"/>
                <w:w w:val="113"/>
                <w:sz w:val="22"/>
                <w:szCs w:val="22"/>
              </w:rPr>
              <w:t>atarken</w:t>
            </w:r>
            <w:r>
              <w:rPr>
                <w:rFonts w:cs="Arial"/>
                <w:color w:val="000000"/>
                <w:spacing w:val="-11"/>
                <w:w w:val="113"/>
                <w:sz w:val="22"/>
                <w:szCs w:val="22"/>
              </w:rPr>
              <w:t xml:space="preserve"> </w:t>
            </w:r>
            <w:r w:rsidRPr="00310FC7">
              <w:rPr>
                <w:rFonts w:cs="Arial"/>
                <w:color w:val="000000"/>
                <w:spacing w:val="-11"/>
                <w:w w:val="113"/>
                <w:sz w:val="22"/>
                <w:szCs w:val="22"/>
              </w:rPr>
              <w:t>zaman</w:t>
            </w:r>
            <w:r>
              <w:rPr>
                <w:rFonts w:cs="Arial"/>
                <w:color w:val="000000"/>
                <w:spacing w:val="-11"/>
                <w:w w:val="113"/>
                <w:sz w:val="22"/>
                <w:szCs w:val="22"/>
              </w:rPr>
              <w:t xml:space="preserve"> </w:t>
            </w:r>
            <w:r w:rsidRPr="00310FC7">
              <w:rPr>
                <w:rFonts w:cs="Arial"/>
                <w:color w:val="000000"/>
                <w:spacing w:val="-11"/>
                <w:w w:val="113"/>
                <w:sz w:val="22"/>
                <w:szCs w:val="22"/>
              </w:rPr>
              <w:t>damgası (Time</w:t>
            </w:r>
            <w:r>
              <w:rPr>
                <w:rFonts w:cs="Arial"/>
                <w:color w:val="000000"/>
                <w:spacing w:val="-11"/>
                <w:w w:val="113"/>
                <w:sz w:val="22"/>
                <w:szCs w:val="22"/>
              </w:rPr>
              <w:t xml:space="preserve"> </w:t>
            </w:r>
            <w:r w:rsidRPr="00310FC7">
              <w:rPr>
                <w:rFonts w:cs="Arial"/>
                <w:color w:val="000000"/>
                <w:spacing w:val="-11"/>
                <w:w w:val="113"/>
                <w:sz w:val="22"/>
                <w:szCs w:val="22"/>
              </w:rPr>
              <w:t xml:space="preserve">Stamp) kullanılacaksa, </w:t>
            </w:r>
            <w:r w:rsidRPr="00184732">
              <w:rPr>
                <w:rFonts w:cs="Arial"/>
                <w:i/>
                <w:sz w:val="22"/>
                <w:szCs w:val="22"/>
                <w:lang w:bidi="ar-SA"/>
              </w:rPr>
              <w:t>TSSettings</w:t>
            </w:r>
            <w:r w:rsidRPr="00310FC7">
              <w:rPr>
                <w:rFonts w:cs="Arial"/>
                <w:color w:val="000000"/>
                <w:spacing w:val="-11"/>
                <w:w w:val="113"/>
                <w:sz w:val="22"/>
                <w:szCs w:val="22"/>
              </w:rPr>
              <w:t xml:space="preserve"> tipinde bir nesne atanmalıdır. EST ve üzeri imza tiplerinde zaman damgası</w:t>
            </w:r>
            <w:r w:rsidR="006E14FA">
              <w:rPr>
                <w:rFonts w:cs="Arial"/>
                <w:color w:val="000000"/>
                <w:spacing w:val="-11"/>
                <w:w w:val="113"/>
                <w:sz w:val="22"/>
                <w:szCs w:val="22"/>
              </w:rPr>
              <w:t>nın</w:t>
            </w:r>
            <w:r w:rsidRPr="00310FC7">
              <w:rPr>
                <w:rFonts w:cs="Arial"/>
                <w:color w:val="000000"/>
                <w:spacing w:val="-11"/>
                <w:w w:val="113"/>
                <w:sz w:val="22"/>
                <w:szCs w:val="22"/>
              </w:rPr>
              <w:t xml:space="preserve"> kullanılması mecburidir.</w:t>
            </w:r>
          </w:p>
        </w:tc>
      </w:tr>
      <w:tr w:rsidR="00B334C3" w14:paraId="091F73B9" w14:textId="77777777" w:rsidTr="00775EF7">
        <w:tc>
          <w:tcPr>
            <w:tcW w:w="3978" w:type="dxa"/>
          </w:tcPr>
          <w:p w14:paraId="0150A00D" w14:textId="77777777" w:rsidR="00B334C3" w:rsidRPr="00310FC7" w:rsidRDefault="00B334C3" w:rsidP="00D0262E">
            <w:pPr>
              <w:pStyle w:val="BodyText"/>
              <w:rPr>
                <w:b/>
                <w:i/>
                <w:sz w:val="22"/>
                <w:szCs w:val="22"/>
              </w:rPr>
            </w:pPr>
            <w:r w:rsidRPr="00310FC7">
              <w:rPr>
                <w:b/>
                <w:i/>
                <w:sz w:val="22"/>
                <w:szCs w:val="22"/>
              </w:rPr>
              <w:t>P_POLICY_ID</w:t>
            </w:r>
          </w:p>
        </w:tc>
        <w:tc>
          <w:tcPr>
            <w:tcW w:w="5644" w:type="dxa"/>
          </w:tcPr>
          <w:p w14:paraId="0D18BD36" w14:textId="62F3D28E" w:rsidR="00B334C3" w:rsidRPr="00310FC7" w:rsidRDefault="00B334C3" w:rsidP="00D0262E">
            <w:pPr>
              <w:pStyle w:val="BodyText"/>
              <w:rPr>
                <w:rFonts w:cs="Arial"/>
                <w:color w:val="000000"/>
                <w:spacing w:val="-11"/>
                <w:w w:val="113"/>
                <w:sz w:val="22"/>
                <w:szCs w:val="22"/>
              </w:rPr>
            </w:pPr>
            <w:r w:rsidRPr="00310FC7">
              <w:rPr>
                <w:rFonts w:cs="Arial"/>
                <w:color w:val="000000"/>
                <w:spacing w:val="-11"/>
                <w:w w:val="113"/>
                <w:sz w:val="22"/>
                <w:szCs w:val="22"/>
              </w:rPr>
              <w:t>Birbirinden</w:t>
            </w:r>
            <w:r w:rsidR="00335D99">
              <w:rPr>
                <w:rFonts w:cs="Arial"/>
                <w:color w:val="000000"/>
                <w:spacing w:val="-11"/>
                <w:w w:val="113"/>
                <w:sz w:val="22"/>
                <w:szCs w:val="22"/>
              </w:rPr>
              <w:t xml:space="preserve"> </w:t>
            </w:r>
            <w:r>
              <w:rPr>
                <w:rFonts w:cs="Arial"/>
                <w:color w:val="000000"/>
                <w:spacing w:val="-11"/>
                <w:w w:val="113"/>
                <w:sz w:val="22"/>
                <w:szCs w:val="22"/>
              </w:rPr>
              <w:t xml:space="preserve">bağımsız </w:t>
            </w:r>
            <w:r w:rsidRPr="00310FC7">
              <w:rPr>
                <w:rFonts w:cs="Arial"/>
                <w:color w:val="000000"/>
                <w:spacing w:val="-11"/>
                <w:w w:val="113"/>
                <w:sz w:val="22"/>
                <w:szCs w:val="22"/>
              </w:rPr>
              <w:t>iki</w:t>
            </w:r>
            <w:r w:rsidR="00716C10">
              <w:rPr>
                <w:rFonts w:cs="Arial"/>
                <w:color w:val="000000"/>
                <w:spacing w:val="-11"/>
                <w:w w:val="113"/>
                <w:sz w:val="22"/>
                <w:szCs w:val="22"/>
              </w:rPr>
              <w:t xml:space="preserve"> </w:t>
            </w:r>
            <w:r w:rsidRPr="00310FC7">
              <w:rPr>
                <w:rFonts w:cs="Arial"/>
                <w:color w:val="000000"/>
                <w:spacing w:val="-11"/>
                <w:w w:val="113"/>
                <w:sz w:val="22"/>
                <w:szCs w:val="22"/>
              </w:rPr>
              <w:t>taraf</w:t>
            </w:r>
            <w:r w:rsidR="00335D99">
              <w:rPr>
                <w:rFonts w:cs="Arial"/>
                <w:color w:val="000000"/>
                <w:spacing w:val="-11"/>
                <w:w w:val="113"/>
                <w:sz w:val="22"/>
                <w:szCs w:val="22"/>
              </w:rPr>
              <w:t xml:space="preserve">, </w:t>
            </w:r>
            <w:r w:rsidRPr="00310FC7">
              <w:rPr>
                <w:rFonts w:cs="Arial"/>
                <w:color w:val="000000"/>
                <w:spacing w:val="-11"/>
                <w:w w:val="113"/>
                <w:sz w:val="22"/>
                <w:szCs w:val="22"/>
              </w:rPr>
              <w:t>imzaların</w:t>
            </w:r>
            <w:r w:rsidR="00335D99">
              <w:rPr>
                <w:rFonts w:cs="Arial"/>
                <w:color w:val="000000"/>
                <w:spacing w:val="-11"/>
                <w:w w:val="113"/>
                <w:sz w:val="22"/>
                <w:szCs w:val="22"/>
              </w:rPr>
              <w:t xml:space="preserve"> </w:t>
            </w:r>
            <w:r w:rsidR="00233906" w:rsidRPr="00310FC7">
              <w:rPr>
                <w:rFonts w:cs="Arial"/>
                <w:color w:val="000000"/>
                <w:spacing w:val="-11"/>
                <w:w w:val="113"/>
                <w:sz w:val="22"/>
                <w:szCs w:val="22"/>
              </w:rPr>
              <w:t>nasıl doğrulanacağı</w:t>
            </w:r>
            <w:r w:rsidRPr="00310FC7">
              <w:rPr>
                <w:rFonts w:cs="Arial"/>
                <w:color w:val="000000"/>
                <w:spacing w:val="-11"/>
                <w:w w:val="113"/>
                <w:sz w:val="22"/>
                <w:szCs w:val="22"/>
              </w:rPr>
              <w:t xml:space="preserve"> konusunda kendi </w:t>
            </w:r>
            <w:r w:rsidR="00233906" w:rsidRPr="00310FC7">
              <w:rPr>
                <w:rFonts w:cs="Arial"/>
                <w:color w:val="000000"/>
                <w:spacing w:val="-11"/>
                <w:w w:val="113"/>
                <w:sz w:val="22"/>
                <w:szCs w:val="22"/>
              </w:rPr>
              <w:t>aralarında çeşitli</w:t>
            </w:r>
            <w:r>
              <w:rPr>
                <w:rFonts w:cs="Arial"/>
                <w:color w:val="000000"/>
                <w:spacing w:val="-11"/>
                <w:w w:val="113"/>
                <w:sz w:val="22"/>
                <w:szCs w:val="22"/>
              </w:rPr>
              <w:t xml:space="preserve"> politikalar </w:t>
            </w:r>
            <w:r w:rsidRPr="00310FC7">
              <w:rPr>
                <w:rFonts w:cs="Arial"/>
                <w:color w:val="000000"/>
                <w:spacing w:val="-11"/>
                <w:w w:val="113"/>
                <w:sz w:val="22"/>
                <w:szCs w:val="22"/>
              </w:rPr>
              <w:t>belirleyebilirler</w:t>
            </w:r>
            <w:r>
              <w:rPr>
                <w:rFonts w:cs="Arial"/>
                <w:color w:val="000000"/>
                <w:spacing w:val="-11"/>
                <w:w w:val="113"/>
                <w:sz w:val="22"/>
                <w:szCs w:val="22"/>
              </w:rPr>
              <w:t>.</w:t>
            </w:r>
            <w:r w:rsidR="006E14FA">
              <w:rPr>
                <w:rFonts w:cs="Arial"/>
                <w:color w:val="000000"/>
                <w:spacing w:val="-11"/>
                <w:w w:val="113"/>
                <w:sz w:val="22"/>
                <w:szCs w:val="22"/>
              </w:rPr>
              <w:t xml:space="preserve"> Tarafların,</w:t>
            </w:r>
            <w:r w:rsidR="00335D99">
              <w:rPr>
                <w:rFonts w:cs="Arial"/>
                <w:color w:val="000000"/>
                <w:spacing w:val="-11"/>
                <w:w w:val="113"/>
                <w:sz w:val="22"/>
                <w:szCs w:val="22"/>
              </w:rPr>
              <w:t xml:space="preserve"> </w:t>
            </w:r>
            <w:r w:rsidR="006E14FA">
              <w:rPr>
                <w:rFonts w:cs="Arial"/>
                <w:color w:val="000000"/>
                <w:spacing w:val="-11"/>
                <w:w w:val="113"/>
                <w:sz w:val="22"/>
                <w:szCs w:val="22"/>
              </w:rPr>
              <w:t>i</w:t>
            </w:r>
            <w:r w:rsidRPr="00310FC7">
              <w:rPr>
                <w:rFonts w:cs="Arial"/>
                <w:color w:val="000000"/>
                <w:spacing w:val="-11"/>
                <w:w w:val="113"/>
                <w:sz w:val="22"/>
                <w:szCs w:val="22"/>
              </w:rPr>
              <w:t xml:space="preserve">mzanın hangi </w:t>
            </w:r>
            <w:r w:rsidR="00233906" w:rsidRPr="00310FC7">
              <w:rPr>
                <w:rFonts w:cs="Arial"/>
                <w:color w:val="000000"/>
                <w:spacing w:val="-11"/>
                <w:w w:val="113"/>
                <w:sz w:val="22"/>
                <w:szCs w:val="22"/>
              </w:rPr>
              <w:t>politika ile</w:t>
            </w:r>
            <w:r w:rsidRPr="00310FC7">
              <w:rPr>
                <w:rFonts w:cs="Arial"/>
                <w:color w:val="000000"/>
                <w:spacing w:val="-11"/>
                <w:w w:val="113"/>
                <w:sz w:val="22"/>
                <w:szCs w:val="22"/>
              </w:rPr>
              <w:t xml:space="preserve"> doğrulanacağı bilgisini imzalanmış </w:t>
            </w:r>
            <w:r w:rsidR="00233906" w:rsidRPr="00310FC7">
              <w:rPr>
                <w:rFonts w:cs="Arial"/>
                <w:color w:val="000000"/>
                <w:spacing w:val="-11"/>
                <w:w w:val="113"/>
                <w:sz w:val="22"/>
                <w:szCs w:val="22"/>
              </w:rPr>
              <w:t>dosyaya eklemeleri</w:t>
            </w:r>
            <w:r w:rsidRPr="00310FC7">
              <w:rPr>
                <w:rFonts w:cs="Arial"/>
                <w:color w:val="000000"/>
                <w:spacing w:val="-11"/>
                <w:w w:val="113"/>
                <w:sz w:val="22"/>
                <w:szCs w:val="22"/>
              </w:rPr>
              <w:t xml:space="preserve"> gerekmektedir.</w:t>
            </w:r>
            <w:r w:rsidR="005E1297">
              <w:rPr>
                <w:rFonts w:cs="Arial"/>
                <w:color w:val="000000"/>
                <w:spacing w:val="-11"/>
                <w:w w:val="113"/>
                <w:sz w:val="22"/>
                <w:szCs w:val="22"/>
              </w:rPr>
              <w:t xml:space="preserve"> </w:t>
            </w:r>
            <w:r w:rsidRPr="00310FC7">
              <w:rPr>
                <w:rFonts w:cs="Arial"/>
                <w:color w:val="000000"/>
                <w:spacing w:val="-11"/>
                <w:w w:val="113"/>
                <w:sz w:val="22"/>
                <w:szCs w:val="22"/>
              </w:rPr>
              <w:t>Yalnız</w:t>
            </w:r>
            <w:r w:rsidR="00716C10">
              <w:rPr>
                <w:rFonts w:cs="Arial"/>
                <w:color w:val="000000"/>
                <w:spacing w:val="-11"/>
                <w:w w:val="113"/>
                <w:sz w:val="22"/>
                <w:szCs w:val="22"/>
              </w:rPr>
              <w:t xml:space="preserve"> </w:t>
            </w:r>
            <w:r w:rsidR="00233906" w:rsidRPr="00310FC7">
              <w:rPr>
                <w:rFonts w:cs="Arial"/>
                <w:color w:val="000000"/>
                <w:spacing w:val="-11"/>
                <w:w w:val="113"/>
                <w:sz w:val="22"/>
                <w:szCs w:val="22"/>
              </w:rPr>
              <w:t>bu özelliğin</w:t>
            </w:r>
            <w:r w:rsidRPr="00310FC7">
              <w:rPr>
                <w:rFonts w:cs="Arial"/>
                <w:color w:val="000000"/>
                <w:spacing w:val="-11"/>
                <w:w w:val="113"/>
                <w:sz w:val="22"/>
                <w:szCs w:val="22"/>
              </w:rPr>
              <w:t xml:space="preserve"> kullanılabilmesi için imza türünün EPES veya daha üzeri bir imza türü olması gerekmektedir. EPES türü imzalarda</w:t>
            </w:r>
            <w:r w:rsidR="00335D99">
              <w:rPr>
                <w:rFonts w:cs="Arial"/>
                <w:color w:val="000000"/>
                <w:spacing w:val="-11"/>
                <w:w w:val="113"/>
                <w:sz w:val="22"/>
                <w:szCs w:val="22"/>
              </w:rPr>
              <w:t xml:space="preserve"> </w:t>
            </w:r>
            <w:r w:rsidRPr="00310FC7">
              <w:rPr>
                <w:rFonts w:cs="Arial"/>
                <w:color w:val="000000"/>
                <w:spacing w:val="-11"/>
                <w:w w:val="113"/>
                <w:sz w:val="22"/>
                <w:szCs w:val="22"/>
              </w:rPr>
              <w:t>varsayılan</w:t>
            </w:r>
            <w:r w:rsidR="00335D99">
              <w:rPr>
                <w:rFonts w:cs="Arial"/>
                <w:color w:val="000000"/>
                <w:spacing w:val="-11"/>
                <w:w w:val="113"/>
                <w:sz w:val="22"/>
                <w:szCs w:val="22"/>
              </w:rPr>
              <w:t xml:space="preserve"> </w:t>
            </w:r>
            <w:r w:rsidRPr="00310FC7">
              <w:rPr>
                <w:rFonts w:cs="Arial"/>
                <w:color w:val="000000"/>
                <w:spacing w:val="-11"/>
                <w:w w:val="113"/>
                <w:sz w:val="22"/>
                <w:szCs w:val="22"/>
              </w:rPr>
              <w:t>davranış</w:t>
            </w:r>
            <w:r w:rsidR="00335D99">
              <w:rPr>
                <w:rFonts w:cs="Arial"/>
                <w:color w:val="000000"/>
                <w:spacing w:val="-11"/>
                <w:w w:val="113"/>
                <w:sz w:val="22"/>
                <w:szCs w:val="22"/>
              </w:rPr>
              <w:t xml:space="preserve"> </w:t>
            </w:r>
            <w:r w:rsidRPr="00310FC7">
              <w:rPr>
                <w:rFonts w:cs="Arial"/>
                <w:color w:val="000000"/>
                <w:spacing w:val="-11"/>
                <w:w w:val="113"/>
                <w:sz w:val="22"/>
                <w:szCs w:val="22"/>
              </w:rPr>
              <w:t xml:space="preserve">olarak </w:t>
            </w:r>
            <w:r w:rsidRPr="003E7DE9">
              <w:rPr>
                <w:rFonts w:cs="Arial"/>
                <w:b/>
                <w:bCs/>
                <w:iCs/>
                <w:sz w:val="22"/>
                <w:szCs w:val="22"/>
                <w:lang w:bidi="ar-SA"/>
              </w:rPr>
              <w:t>SignaturePolicyIdentifierAttr</w:t>
            </w:r>
            <w:r w:rsidRPr="00310FC7">
              <w:rPr>
                <w:rFonts w:cs="Arial"/>
                <w:color w:val="000000"/>
                <w:spacing w:val="-11"/>
                <w:w w:val="113"/>
                <w:sz w:val="22"/>
                <w:szCs w:val="22"/>
              </w:rPr>
              <w:t xml:space="preserve"> imzaya eklenmektedir.</w:t>
            </w:r>
            <w:r w:rsidR="00335D99">
              <w:rPr>
                <w:rFonts w:cs="Arial"/>
                <w:color w:val="000000"/>
                <w:spacing w:val="-11"/>
                <w:w w:val="113"/>
                <w:sz w:val="22"/>
                <w:szCs w:val="22"/>
              </w:rPr>
              <w:t xml:space="preserve"> </w:t>
            </w:r>
            <w:r>
              <w:rPr>
                <w:rFonts w:cs="Arial"/>
                <w:color w:val="000000"/>
                <w:spacing w:val="-11"/>
                <w:w w:val="113"/>
                <w:sz w:val="22"/>
                <w:szCs w:val="22"/>
              </w:rPr>
              <w:t xml:space="preserve">Diğer </w:t>
            </w:r>
            <w:r w:rsidRPr="00310FC7">
              <w:rPr>
                <w:rFonts w:cs="Arial"/>
                <w:color w:val="000000"/>
                <w:spacing w:val="-11"/>
                <w:w w:val="113"/>
                <w:sz w:val="22"/>
                <w:szCs w:val="22"/>
              </w:rPr>
              <w:t xml:space="preserve">tür imzalarda </w:t>
            </w:r>
            <w:r w:rsidR="006E14FA">
              <w:rPr>
                <w:rFonts w:cs="Arial"/>
                <w:color w:val="000000"/>
                <w:spacing w:val="-11"/>
                <w:w w:val="113"/>
                <w:sz w:val="22"/>
                <w:szCs w:val="22"/>
              </w:rPr>
              <w:t xml:space="preserve">da </w:t>
            </w:r>
            <w:r w:rsidRPr="00310FC7">
              <w:rPr>
                <w:rFonts w:cs="Arial"/>
                <w:color w:val="000000"/>
                <w:spacing w:val="-11"/>
                <w:w w:val="113"/>
                <w:sz w:val="22"/>
                <w:szCs w:val="22"/>
              </w:rPr>
              <w:t xml:space="preserve">kullanılabilmesi için </w:t>
            </w:r>
            <w:r w:rsidRPr="003E7DE9">
              <w:rPr>
                <w:rFonts w:cs="Arial"/>
                <w:b/>
                <w:bCs/>
                <w:iCs/>
                <w:sz w:val="22"/>
                <w:szCs w:val="22"/>
                <w:lang w:bidi="ar-SA"/>
              </w:rPr>
              <w:t>SignaturePolicyIdentifierAttr</w:t>
            </w:r>
            <w:r w:rsidR="00C87204" w:rsidRPr="0004738F">
              <w:rPr>
                <w:rFonts w:cs="Arial"/>
                <w:sz w:val="22"/>
                <w:szCs w:val="22"/>
                <w:lang w:bidi="ar-SA"/>
              </w:rPr>
              <w:t xml:space="preserve"> </w:t>
            </w:r>
            <w:r w:rsidR="00C87204">
              <w:rPr>
                <w:rFonts w:cs="Arial"/>
                <w:sz w:val="22"/>
                <w:szCs w:val="22"/>
                <w:lang w:bidi="ar-SA"/>
              </w:rPr>
              <w:t>özelliğinin</w:t>
            </w:r>
            <w:r w:rsidR="005E1297" w:rsidRPr="0004738F">
              <w:rPr>
                <w:rFonts w:cs="Arial"/>
                <w:color w:val="000000"/>
                <w:spacing w:val="-11"/>
                <w:w w:val="113"/>
                <w:sz w:val="22"/>
                <w:szCs w:val="22"/>
              </w:rPr>
              <w:t xml:space="preserve"> </w:t>
            </w:r>
            <w:r w:rsidRPr="00310FC7">
              <w:rPr>
                <w:rFonts w:cs="Arial"/>
                <w:color w:val="000000"/>
                <w:spacing w:val="-11"/>
                <w:w w:val="113"/>
                <w:sz w:val="22"/>
                <w:szCs w:val="22"/>
              </w:rPr>
              <w:t xml:space="preserve">imzaya eklenmesi gerekmektedir. </w:t>
            </w:r>
            <w:r w:rsidRPr="00184732">
              <w:rPr>
                <w:rFonts w:cs="Arial"/>
                <w:iCs/>
                <w:sz w:val="22"/>
                <w:szCs w:val="22"/>
                <w:lang w:bidi="ar-SA"/>
              </w:rPr>
              <w:t>P_POLICY_ID</w:t>
            </w:r>
            <w:r w:rsidRPr="00310FC7">
              <w:rPr>
                <w:rFonts w:cs="Arial"/>
                <w:color w:val="000000"/>
                <w:spacing w:val="-11"/>
                <w:w w:val="113"/>
                <w:sz w:val="22"/>
                <w:szCs w:val="22"/>
              </w:rPr>
              <w:t xml:space="preserve"> parametresi ise kullanılacak politika</w:t>
            </w:r>
            <w:r w:rsidR="005E1297">
              <w:rPr>
                <w:rFonts w:cs="Arial"/>
                <w:color w:val="000000"/>
                <w:spacing w:val="-11"/>
                <w:w w:val="113"/>
                <w:sz w:val="22"/>
                <w:szCs w:val="22"/>
              </w:rPr>
              <w:t>yı</w:t>
            </w:r>
            <w:r w:rsidRPr="00310FC7">
              <w:rPr>
                <w:rFonts w:cs="Arial"/>
                <w:color w:val="000000"/>
                <w:spacing w:val="-11"/>
                <w:w w:val="113"/>
                <w:sz w:val="22"/>
                <w:szCs w:val="22"/>
              </w:rPr>
              <w:t xml:space="preserve"> işaret eder.</w:t>
            </w:r>
          </w:p>
        </w:tc>
      </w:tr>
      <w:tr w:rsidR="00B334C3" w14:paraId="75002D45" w14:textId="77777777" w:rsidTr="00775EF7">
        <w:tc>
          <w:tcPr>
            <w:tcW w:w="3978" w:type="dxa"/>
          </w:tcPr>
          <w:p w14:paraId="16A73A8B" w14:textId="77777777" w:rsidR="00B334C3" w:rsidRPr="00310FC7" w:rsidRDefault="00B334C3" w:rsidP="00D0262E">
            <w:pPr>
              <w:pStyle w:val="BodyText"/>
              <w:rPr>
                <w:b/>
                <w:i/>
                <w:sz w:val="22"/>
                <w:szCs w:val="22"/>
              </w:rPr>
            </w:pPr>
            <w:r w:rsidRPr="00310FC7">
              <w:rPr>
                <w:b/>
                <w:i/>
                <w:sz w:val="22"/>
                <w:szCs w:val="22"/>
              </w:rPr>
              <w:t>P_POLICY_VALUE</w:t>
            </w:r>
          </w:p>
        </w:tc>
        <w:tc>
          <w:tcPr>
            <w:tcW w:w="5644" w:type="dxa"/>
          </w:tcPr>
          <w:p w14:paraId="287D966A" w14:textId="7960176B" w:rsidR="00B334C3" w:rsidRPr="00310FC7" w:rsidRDefault="00B334C3" w:rsidP="00D0262E">
            <w:pPr>
              <w:pStyle w:val="BodyText"/>
              <w:rPr>
                <w:rFonts w:cs="Arial"/>
                <w:color w:val="000000"/>
                <w:spacing w:val="-11"/>
                <w:w w:val="113"/>
                <w:sz w:val="22"/>
                <w:szCs w:val="22"/>
              </w:rPr>
            </w:pPr>
            <w:r w:rsidRPr="00AA7B72">
              <w:rPr>
                <w:rFonts w:cs="Arial"/>
                <w:iCs/>
                <w:sz w:val="22"/>
                <w:szCs w:val="22"/>
                <w:lang w:bidi="ar-SA"/>
              </w:rPr>
              <w:t>P_POLICY_ID</w:t>
            </w:r>
            <w:r w:rsidR="006E14FA">
              <w:rPr>
                <w:rFonts w:ascii="Courier New" w:hAnsi="Courier New" w:cs="Courier New"/>
                <w:i/>
                <w:sz w:val="22"/>
                <w:szCs w:val="22"/>
                <w:lang w:bidi="ar-SA"/>
              </w:rPr>
              <w:t xml:space="preserve"> </w:t>
            </w:r>
            <w:r w:rsidRPr="00310FC7">
              <w:rPr>
                <w:rFonts w:cs="Arial"/>
                <w:color w:val="000000"/>
                <w:spacing w:val="-11"/>
                <w:w w:val="113"/>
                <w:sz w:val="22"/>
                <w:szCs w:val="22"/>
              </w:rPr>
              <w:t xml:space="preserve">parametresinde anlatıldığı </w:t>
            </w:r>
            <w:r w:rsidR="006E14FA" w:rsidRPr="00310FC7">
              <w:rPr>
                <w:rFonts w:cs="Arial"/>
                <w:color w:val="000000"/>
                <w:spacing w:val="-11"/>
                <w:w w:val="113"/>
                <w:sz w:val="22"/>
                <w:szCs w:val="22"/>
              </w:rPr>
              <w:t>gibi bir politika</w:t>
            </w:r>
            <w:r w:rsidRPr="00310FC7">
              <w:rPr>
                <w:rFonts w:cs="Arial"/>
                <w:color w:val="000000"/>
                <w:spacing w:val="-11"/>
                <w:w w:val="113"/>
                <w:sz w:val="22"/>
                <w:szCs w:val="22"/>
              </w:rPr>
              <w:t xml:space="preserve"> belirleneceği zaman kullanılır. Kullanılacak politikanın kendisine işaret eder.</w:t>
            </w:r>
          </w:p>
        </w:tc>
      </w:tr>
      <w:tr w:rsidR="00B334C3" w14:paraId="109BABE5" w14:textId="77777777" w:rsidTr="00775EF7">
        <w:tc>
          <w:tcPr>
            <w:tcW w:w="3978" w:type="dxa"/>
          </w:tcPr>
          <w:p w14:paraId="22D5A093" w14:textId="77777777" w:rsidR="00B334C3" w:rsidRPr="00310FC7" w:rsidRDefault="00B334C3" w:rsidP="00D0262E">
            <w:pPr>
              <w:pStyle w:val="BodyText"/>
              <w:rPr>
                <w:b/>
                <w:i/>
                <w:sz w:val="22"/>
                <w:szCs w:val="22"/>
              </w:rPr>
            </w:pPr>
            <w:r w:rsidRPr="00310FC7">
              <w:rPr>
                <w:b/>
                <w:i/>
                <w:sz w:val="22"/>
                <w:szCs w:val="22"/>
              </w:rPr>
              <w:t>P_POLICY_DIGEST_ALGORITHM</w:t>
            </w:r>
          </w:p>
        </w:tc>
        <w:tc>
          <w:tcPr>
            <w:tcW w:w="5644" w:type="dxa"/>
          </w:tcPr>
          <w:p w14:paraId="787DE3DE" w14:textId="47714625" w:rsidR="00B334C3" w:rsidRPr="00310FC7" w:rsidRDefault="006E14FA" w:rsidP="0004738F">
            <w:pPr>
              <w:pStyle w:val="BodyText"/>
              <w:rPr>
                <w:rFonts w:cs="Arial"/>
                <w:color w:val="000000"/>
                <w:spacing w:val="-11"/>
                <w:w w:val="113"/>
                <w:sz w:val="22"/>
                <w:szCs w:val="22"/>
              </w:rPr>
            </w:pPr>
            <w:r w:rsidRPr="00AA7B72">
              <w:rPr>
                <w:rFonts w:cs="Arial"/>
                <w:iCs/>
                <w:sz w:val="22"/>
                <w:szCs w:val="22"/>
                <w:lang w:bidi="ar-SA"/>
              </w:rPr>
              <w:t>P_POLICY_ID</w:t>
            </w:r>
            <w:r w:rsidRPr="00310FC7">
              <w:rPr>
                <w:rFonts w:cs="Arial"/>
                <w:color w:val="000000"/>
                <w:spacing w:val="-11"/>
                <w:w w:val="113"/>
                <w:sz w:val="22"/>
                <w:szCs w:val="22"/>
              </w:rPr>
              <w:t xml:space="preserve"> parametresinde anlatıldığı gibi bir politika</w:t>
            </w:r>
            <w:r>
              <w:rPr>
                <w:rFonts w:cs="Arial"/>
                <w:color w:val="000000"/>
                <w:spacing w:val="-11"/>
                <w:w w:val="113"/>
                <w:sz w:val="22"/>
                <w:szCs w:val="22"/>
              </w:rPr>
              <w:t xml:space="preserve"> </w:t>
            </w:r>
            <w:r w:rsidRPr="00310FC7">
              <w:rPr>
                <w:rFonts w:cs="Arial"/>
                <w:color w:val="000000"/>
                <w:spacing w:val="-11"/>
                <w:w w:val="113"/>
                <w:sz w:val="22"/>
                <w:szCs w:val="22"/>
              </w:rPr>
              <w:t>belirleneceği</w:t>
            </w:r>
            <w:r>
              <w:rPr>
                <w:rFonts w:cs="Arial"/>
                <w:color w:val="000000"/>
                <w:spacing w:val="-11"/>
                <w:w w:val="113"/>
                <w:sz w:val="22"/>
                <w:szCs w:val="22"/>
              </w:rPr>
              <w:t xml:space="preserve"> </w:t>
            </w:r>
            <w:r w:rsidRPr="00310FC7">
              <w:rPr>
                <w:rFonts w:cs="Arial"/>
                <w:color w:val="000000"/>
                <w:spacing w:val="-11"/>
                <w:w w:val="113"/>
                <w:sz w:val="22"/>
                <w:szCs w:val="22"/>
              </w:rPr>
              <w:t xml:space="preserve">zaman kullanılır.  </w:t>
            </w:r>
            <w:r w:rsidRPr="003E7DE9">
              <w:rPr>
                <w:rFonts w:cs="Arial"/>
                <w:b/>
                <w:bCs/>
                <w:iCs/>
                <w:sz w:val="22"/>
                <w:szCs w:val="22"/>
                <w:lang w:bidi="ar-SA"/>
              </w:rPr>
              <w:t>SignaturePolicyIdentifierAttr</w:t>
            </w:r>
            <w:r w:rsidRPr="00310FC7">
              <w:rPr>
                <w:rFonts w:cs="Arial"/>
                <w:color w:val="000000"/>
                <w:spacing w:val="-11"/>
                <w:w w:val="113"/>
                <w:sz w:val="22"/>
                <w:szCs w:val="22"/>
              </w:rPr>
              <w:t xml:space="preserve"> imzalanan bir</w:t>
            </w:r>
            <w:r>
              <w:rPr>
                <w:rFonts w:cs="Arial"/>
                <w:color w:val="000000"/>
                <w:spacing w:val="-11"/>
                <w:w w:val="113"/>
                <w:sz w:val="22"/>
                <w:szCs w:val="22"/>
              </w:rPr>
              <w:t xml:space="preserve"> </w:t>
            </w:r>
            <w:r w:rsidRPr="00310FC7">
              <w:rPr>
                <w:rFonts w:cs="Arial"/>
                <w:color w:val="000000"/>
                <w:spacing w:val="-11"/>
                <w:w w:val="113"/>
                <w:sz w:val="22"/>
                <w:szCs w:val="22"/>
              </w:rPr>
              <w:t>özellik olduğundan imzalanması sırasında kullanılacak özet bilgisini işaret eder.</w:t>
            </w:r>
          </w:p>
        </w:tc>
      </w:tr>
      <w:tr w:rsidR="00B334C3" w14:paraId="7EB64F72" w14:textId="77777777" w:rsidTr="00775EF7">
        <w:tc>
          <w:tcPr>
            <w:tcW w:w="3978" w:type="dxa"/>
          </w:tcPr>
          <w:p w14:paraId="3F1E2790" w14:textId="77777777" w:rsidR="00B334C3" w:rsidRPr="00310FC7" w:rsidRDefault="00B334C3" w:rsidP="00D0262E">
            <w:pPr>
              <w:pStyle w:val="BodyText"/>
              <w:rPr>
                <w:b/>
                <w:i/>
                <w:sz w:val="22"/>
                <w:szCs w:val="22"/>
              </w:rPr>
            </w:pPr>
            <w:r w:rsidRPr="00310FC7">
              <w:rPr>
                <w:b/>
                <w:i/>
                <w:sz w:val="22"/>
                <w:szCs w:val="22"/>
              </w:rPr>
              <w:t>P_INITIAL_CERTIFICATES</w:t>
            </w:r>
          </w:p>
        </w:tc>
        <w:tc>
          <w:tcPr>
            <w:tcW w:w="5644" w:type="dxa"/>
          </w:tcPr>
          <w:p w14:paraId="02E0A212" w14:textId="294DD5E4" w:rsidR="00B334C3" w:rsidRPr="00310FC7" w:rsidRDefault="00B334C3" w:rsidP="00D0262E">
            <w:pPr>
              <w:pStyle w:val="BodyText"/>
              <w:rPr>
                <w:rFonts w:cs="Arial"/>
                <w:color w:val="000000"/>
                <w:spacing w:val="-11"/>
                <w:w w:val="113"/>
                <w:sz w:val="22"/>
                <w:szCs w:val="22"/>
              </w:rPr>
            </w:pPr>
            <w:r w:rsidRPr="00310FC7">
              <w:rPr>
                <w:rFonts w:cs="Arial"/>
                <w:color w:val="000000"/>
                <w:spacing w:val="-11"/>
                <w:w w:val="113"/>
                <w:sz w:val="22"/>
                <w:szCs w:val="22"/>
              </w:rPr>
              <w:t>İmzala</w:t>
            </w:r>
            <w:r w:rsidR="00B02D58">
              <w:rPr>
                <w:rFonts w:cs="Arial"/>
                <w:color w:val="000000"/>
                <w:spacing w:val="-11"/>
                <w:w w:val="113"/>
                <w:sz w:val="22"/>
                <w:szCs w:val="22"/>
              </w:rPr>
              <w:t>r</w:t>
            </w:r>
            <w:r w:rsidRPr="00310FC7">
              <w:rPr>
                <w:rFonts w:cs="Arial"/>
                <w:color w:val="000000"/>
                <w:spacing w:val="-11"/>
                <w:w w:val="113"/>
                <w:sz w:val="22"/>
                <w:szCs w:val="22"/>
              </w:rPr>
              <w:t>ın doğrulanması</w:t>
            </w:r>
            <w:r w:rsidR="00B02D58">
              <w:rPr>
                <w:rFonts w:cs="Arial"/>
                <w:color w:val="000000"/>
                <w:spacing w:val="-11"/>
                <w:w w:val="113"/>
                <w:sz w:val="22"/>
                <w:szCs w:val="22"/>
              </w:rPr>
              <w:t xml:space="preserve"> </w:t>
            </w:r>
            <w:r w:rsidRPr="00310FC7">
              <w:rPr>
                <w:rFonts w:cs="Arial"/>
                <w:color w:val="000000"/>
                <w:spacing w:val="-11"/>
                <w:w w:val="113"/>
                <w:sz w:val="22"/>
                <w:szCs w:val="22"/>
              </w:rPr>
              <w:t>için</w:t>
            </w:r>
            <w:r w:rsidR="00B02D58">
              <w:rPr>
                <w:rFonts w:cs="Arial"/>
                <w:color w:val="000000"/>
                <w:spacing w:val="-11"/>
                <w:w w:val="113"/>
                <w:sz w:val="22"/>
                <w:szCs w:val="22"/>
              </w:rPr>
              <w:t xml:space="preserve"> </w:t>
            </w:r>
            <w:r w:rsidRPr="00310FC7">
              <w:rPr>
                <w:rFonts w:cs="Arial"/>
                <w:color w:val="000000"/>
                <w:spacing w:val="-11"/>
                <w:w w:val="113"/>
                <w:sz w:val="22"/>
                <w:szCs w:val="22"/>
              </w:rPr>
              <w:t>gerekli</w:t>
            </w:r>
            <w:r w:rsidR="00B02D58">
              <w:rPr>
                <w:rFonts w:cs="Arial"/>
                <w:color w:val="000000"/>
                <w:spacing w:val="-11"/>
                <w:w w:val="113"/>
                <w:sz w:val="22"/>
                <w:szCs w:val="22"/>
              </w:rPr>
              <w:t xml:space="preserve"> </w:t>
            </w:r>
            <w:r>
              <w:rPr>
                <w:rFonts w:cs="Arial"/>
                <w:color w:val="000000"/>
                <w:spacing w:val="-11"/>
                <w:w w:val="113"/>
                <w:sz w:val="22"/>
                <w:szCs w:val="22"/>
              </w:rPr>
              <w:t>o</w:t>
            </w:r>
            <w:r w:rsidRPr="00310FC7">
              <w:rPr>
                <w:rFonts w:cs="Arial"/>
                <w:color w:val="000000"/>
                <w:spacing w:val="-11"/>
                <w:w w:val="113"/>
                <w:sz w:val="22"/>
                <w:szCs w:val="22"/>
              </w:rPr>
              <w:t>labilecek sertifikaları işaret eder.</w:t>
            </w:r>
          </w:p>
        </w:tc>
      </w:tr>
      <w:tr w:rsidR="00B334C3" w14:paraId="4FE97D9D" w14:textId="77777777" w:rsidTr="00775EF7">
        <w:tc>
          <w:tcPr>
            <w:tcW w:w="3978" w:type="dxa"/>
          </w:tcPr>
          <w:p w14:paraId="3312D07D" w14:textId="77777777" w:rsidR="00B334C3" w:rsidRPr="00310FC7" w:rsidRDefault="00B334C3" w:rsidP="00D0262E">
            <w:pPr>
              <w:pStyle w:val="BodyText"/>
              <w:rPr>
                <w:b/>
                <w:i/>
                <w:sz w:val="22"/>
                <w:szCs w:val="22"/>
              </w:rPr>
            </w:pPr>
            <w:r w:rsidRPr="00310FC7">
              <w:rPr>
                <w:b/>
                <w:i/>
                <w:sz w:val="22"/>
                <w:szCs w:val="22"/>
              </w:rPr>
              <w:t>P_INITIAL_CRLS</w:t>
            </w:r>
          </w:p>
        </w:tc>
        <w:tc>
          <w:tcPr>
            <w:tcW w:w="5644" w:type="dxa"/>
          </w:tcPr>
          <w:p w14:paraId="73D51091" w14:textId="4DC3A0B6" w:rsidR="00B334C3" w:rsidRPr="00310FC7" w:rsidRDefault="00B334C3" w:rsidP="00D0262E">
            <w:pPr>
              <w:pStyle w:val="BodyText"/>
              <w:rPr>
                <w:rFonts w:cs="Arial"/>
                <w:color w:val="000000"/>
                <w:spacing w:val="-11"/>
                <w:w w:val="113"/>
                <w:sz w:val="22"/>
                <w:szCs w:val="22"/>
              </w:rPr>
            </w:pPr>
            <w:r w:rsidRPr="00310FC7">
              <w:rPr>
                <w:rFonts w:cs="Arial"/>
                <w:color w:val="000000"/>
                <w:spacing w:val="-11"/>
                <w:w w:val="113"/>
                <w:sz w:val="22"/>
                <w:szCs w:val="22"/>
              </w:rPr>
              <w:t>İmzala</w:t>
            </w:r>
            <w:r w:rsidR="00B02D58">
              <w:rPr>
                <w:rFonts w:cs="Arial"/>
                <w:color w:val="000000"/>
                <w:spacing w:val="-11"/>
                <w:w w:val="113"/>
                <w:sz w:val="22"/>
                <w:szCs w:val="22"/>
              </w:rPr>
              <w:t>r</w:t>
            </w:r>
            <w:r w:rsidRPr="00310FC7">
              <w:rPr>
                <w:rFonts w:cs="Arial"/>
                <w:color w:val="000000"/>
                <w:spacing w:val="-11"/>
                <w:w w:val="113"/>
                <w:sz w:val="22"/>
                <w:szCs w:val="22"/>
              </w:rPr>
              <w:t xml:space="preserve">ın doğrulanması için gerekli olabilecek </w:t>
            </w:r>
            <w:r>
              <w:rPr>
                <w:rFonts w:cs="Arial"/>
                <w:color w:val="000000"/>
                <w:spacing w:val="-11"/>
                <w:w w:val="113"/>
                <w:sz w:val="22"/>
                <w:szCs w:val="22"/>
              </w:rPr>
              <w:t>SİL’</w:t>
            </w:r>
            <w:r w:rsidRPr="00310FC7">
              <w:rPr>
                <w:rFonts w:cs="Arial"/>
                <w:color w:val="000000"/>
                <w:spacing w:val="-11"/>
                <w:w w:val="113"/>
                <w:sz w:val="22"/>
                <w:szCs w:val="22"/>
              </w:rPr>
              <w:t>leri işaret eder.</w:t>
            </w:r>
          </w:p>
        </w:tc>
      </w:tr>
      <w:tr w:rsidR="00B334C3" w14:paraId="727919E2" w14:textId="77777777" w:rsidTr="00775EF7">
        <w:tc>
          <w:tcPr>
            <w:tcW w:w="3978" w:type="dxa"/>
          </w:tcPr>
          <w:p w14:paraId="4B84E273" w14:textId="77777777" w:rsidR="00B334C3" w:rsidRPr="00310FC7" w:rsidRDefault="00B334C3" w:rsidP="00D0262E">
            <w:pPr>
              <w:pStyle w:val="BodyText"/>
              <w:rPr>
                <w:b/>
                <w:i/>
                <w:sz w:val="22"/>
                <w:szCs w:val="22"/>
              </w:rPr>
            </w:pPr>
            <w:r w:rsidRPr="00310FC7">
              <w:rPr>
                <w:b/>
                <w:i/>
                <w:sz w:val="22"/>
                <w:szCs w:val="22"/>
              </w:rPr>
              <w:t>P_INITIAL_OCSP_RESPONSES</w:t>
            </w:r>
          </w:p>
        </w:tc>
        <w:tc>
          <w:tcPr>
            <w:tcW w:w="5644" w:type="dxa"/>
          </w:tcPr>
          <w:p w14:paraId="43F03DA1" w14:textId="090D87DE" w:rsidR="00B334C3" w:rsidRPr="00310FC7" w:rsidRDefault="00B334C3" w:rsidP="00D0262E">
            <w:pPr>
              <w:pStyle w:val="BodyText"/>
              <w:rPr>
                <w:rFonts w:cs="Arial"/>
                <w:color w:val="000000"/>
                <w:spacing w:val="-11"/>
                <w:w w:val="113"/>
                <w:sz w:val="22"/>
                <w:szCs w:val="22"/>
              </w:rPr>
            </w:pPr>
            <w:r w:rsidRPr="00310FC7">
              <w:rPr>
                <w:rFonts w:cs="Arial"/>
                <w:color w:val="000000"/>
                <w:spacing w:val="-11"/>
                <w:w w:val="113"/>
                <w:sz w:val="22"/>
                <w:szCs w:val="22"/>
              </w:rPr>
              <w:t>İmzala</w:t>
            </w:r>
            <w:r w:rsidR="00182E1E">
              <w:rPr>
                <w:rFonts w:cs="Arial"/>
                <w:color w:val="000000"/>
                <w:spacing w:val="-11"/>
                <w:w w:val="113"/>
                <w:sz w:val="22"/>
                <w:szCs w:val="22"/>
              </w:rPr>
              <w:t>r</w:t>
            </w:r>
            <w:r w:rsidRPr="00310FC7">
              <w:rPr>
                <w:rFonts w:cs="Arial"/>
                <w:color w:val="000000"/>
                <w:spacing w:val="-11"/>
                <w:w w:val="113"/>
                <w:sz w:val="22"/>
                <w:szCs w:val="22"/>
              </w:rPr>
              <w:t>ın doğrulanması için gerekli olabilecek</w:t>
            </w:r>
            <w:r w:rsidR="00182E1E">
              <w:rPr>
                <w:rFonts w:cs="Arial"/>
                <w:color w:val="000000"/>
                <w:spacing w:val="-11"/>
                <w:w w:val="113"/>
                <w:sz w:val="22"/>
                <w:szCs w:val="22"/>
              </w:rPr>
              <w:t xml:space="preserve"> </w:t>
            </w:r>
            <w:r w:rsidRPr="00310FC7">
              <w:rPr>
                <w:rFonts w:cs="Arial"/>
                <w:color w:val="000000"/>
                <w:spacing w:val="-11"/>
                <w:w w:val="113"/>
                <w:sz w:val="22"/>
                <w:szCs w:val="22"/>
              </w:rPr>
              <w:t>ÇisDuP cevaplarına işaret eder.</w:t>
            </w:r>
          </w:p>
        </w:tc>
      </w:tr>
      <w:tr w:rsidR="00B334C3" w14:paraId="24D112B2" w14:textId="77777777" w:rsidTr="00775EF7">
        <w:tc>
          <w:tcPr>
            <w:tcW w:w="3978" w:type="dxa"/>
          </w:tcPr>
          <w:p w14:paraId="2AE2EF7C" w14:textId="77777777" w:rsidR="00B334C3" w:rsidRPr="00310FC7" w:rsidRDefault="00B334C3" w:rsidP="00D0262E">
            <w:pPr>
              <w:pStyle w:val="BodyText"/>
              <w:rPr>
                <w:b/>
                <w:i/>
                <w:sz w:val="22"/>
                <w:szCs w:val="22"/>
              </w:rPr>
            </w:pPr>
            <w:r w:rsidRPr="00310FC7">
              <w:rPr>
                <w:b/>
                <w:i/>
                <w:sz w:val="22"/>
                <w:szCs w:val="22"/>
              </w:rPr>
              <w:t>P_VALIDATE_CERTIFICATE_BEFORE_SIGNING</w:t>
            </w:r>
          </w:p>
        </w:tc>
        <w:tc>
          <w:tcPr>
            <w:tcW w:w="5644" w:type="dxa"/>
          </w:tcPr>
          <w:p w14:paraId="5F0A2F9A" w14:textId="2E5D2AA2" w:rsidR="00B334C3" w:rsidRPr="00310FC7" w:rsidRDefault="00B334C3" w:rsidP="0004738F">
            <w:pPr>
              <w:pStyle w:val="BodyText"/>
              <w:rPr>
                <w:rFonts w:cs="Arial"/>
                <w:color w:val="000000"/>
                <w:spacing w:val="-11"/>
                <w:w w:val="113"/>
                <w:sz w:val="22"/>
                <w:szCs w:val="22"/>
              </w:rPr>
            </w:pPr>
            <w:r w:rsidRPr="00310FC7">
              <w:rPr>
                <w:rFonts w:cs="Arial"/>
                <w:color w:val="000000"/>
                <w:spacing w:val="-11"/>
                <w:w w:val="113"/>
                <w:sz w:val="22"/>
                <w:szCs w:val="22"/>
              </w:rPr>
              <w:t>Varsayılan durumda</w:t>
            </w:r>
            <w:r w:rsidR="00012315">
              <w:rPr>
                <w:rFonts w:cs="Arial"/>
                <w:color w:val="000000"/>
                <w:spacing w:val="-11"/>
                <w:w w:val="113"/>
                <w:sz w:val="22"/>
                <w:szCs w:val="22"/>
              </w:rPr>
              <w:t xml:space="preserve">, </w:t>
            </w:r>
            <w:r w:rsidRPr="00310FC7">
              <w:rPr>
                <w:rFonts w:cs="Arial"/>
                <w:color w:val="000000"/>
                <w:spacing w:val="-11"/>
                <w:w w:val="113"/>
                <w:sz w:val="22"/>
                <w:szCs w:val="22"/>
              </w:rPr>
              <w:t>imza</w:t>
            </w:r>
            <w:r w:rsidR="00012315">
              <w:rPr>
                <w:rFonts w:cs="Arial"/>
                <w:color w:val="000000"/>
                <w:spacing w:val="-11"/>
                <w:w w:val="113"/>
                <w:sz w:val="22"/>
                <w:szCs w:val="22"/>
              </w:rPr>
              <w:t xml:space="preserve"> </w:t>
            </w:r>
            <w:r w:rsidRPr="00310FC7">
              <w:rPr>
                <w:rFonts w:cs="Arial"/>
                <w:color w:val="000000"/>
                <w:spacing w:val="-11"/>
                <w:w w:val="113"/>
                <w:sz w:val="22"/>
                <w:szCs w:val="22"/>
              </w:rPr>
              <w:t>atarken</w:t>
            </w:r>
            <w:r w:rsidR="00012315">
              <w:rPr>
                <w:rFonts w:cs="Arial"/>
                <w:color w:val="000000"/>
                <w:spacing w:val="-11"/>
                <w:w w:val="113"/>
                <w:sz w:val="22"/>
                <w:szCs w:val="22"/>
              </w:rPr>
              <w:t xml:space="preserve"> </w:t>
            </w:r>
            <w:r w:rsidRPr="00310FC7">
              <w:rPr>
                <w:rFonts w:cs="Arial"/>
                <w:color w:val="000000"/>
                <w:spacing w:val="-11"/>
                <w:w w:val="113"/>
                <w:sz w:val="22"/>
                <w:szCs w:val="22"/>
              </w:rPr>
              <w:t>ve</w:t>
            </w:r>
            <w:r w:rsidR="00012315">
              <w:rPr>
                <w:rFonts w:cs="Arial"/>
                <w:color w:val="000000"/>
                <w:spacing w:val="-11"/>
                <w:w w:val="113"/>
                <w:sz w:val="22"/>
                <w:szCs w:val="22"/>
              </w:rPr>
              <w:t xml:space="preserve"> </w:t>
            </w:r>
            <w:r w:rsidRPr="00310FC7">
              <w:rPr>
                <w:rFonts w:cs="Arial"/>
                <w:color w:val="000000"/>
                <w:spacing w:val="-11"/>
                <w:w w:val="113"/>
                <w:sz w:val="22"/>
                <w:szCs w:val="22"/>
              </w:rPr>
              <w:t>imza doğrulaması yap</w:t>
            </w:r>
            <w:r w:rsidR="00012315">
              <w:rPr>
                <w:rFonts w:cs="Arial"/>
                <w:color w:val="000000"/>
                <w:spacing w:val="-11"/>
                <w:w w:val="113"/>
                <w:sz w:val="22"/>
                <w:szCs w:val="22"/>
              </w:rPr>
              <w:t>ılır</w:t>
            </w:r>
            <w:r w:rsidRPr="00310FC7">
              <w:rPr>
                <w:rFonts w:cs="Arial"/>
                <w:color w:val="000000"/>
                <w:spacing w:val="-11"/>
                <w:w w:val="113"/>
                <w:sz w:val="22"/>
                <w:szCs w:val="22"/>
              </w:rPr>
              <w:t>ken sertifika doğrulaması yapılmaktadır. BES ve EST türü imza atarken</w:t>
            </w:r>
            <w:r w:rsidR="00B210FA">
              <w:rPr>
                <w:rFonts w:cs="Arial"/>
                <w:color w:val="000000"/>
                <w:spacing w:val="-11"/>
                <w:w w:val="113"/>
                <w:sz w:val="22"/>
                <w:szCs w:val="22"/>
              </w:rPr>
              <w:t xml:space="preserve"> </w:t>
            </w:r>
            <w:r w:rsidRPr="00310FC7">
              <w:rPr>
                <w:rFonts w:cs="Arial"/>
                <w:color w:val="000000"/>
                <w:spacing w:val="-11"/>
                <w:w w:val="113"/>
                <w:sz w:val="22"/>
                <w:szCs w:val="22"/>
              </w:rPr>
              <w:t>bu</w:t>
            </w:r>
            <w:r w:rsidR="00B210FA">
              <w:rPr>
                <w:rFonts w:cs="Arial"/>
                <w:color w:val="000000"/>
                <w:spacing w:val="-11"/>
                <w:w w:val="113"/>
                <w:sz w:val="22"/>
                <w:szCs w:val="22"/>
              </w:rPr>
              <w:t xml:space="preserve"> </w:t>
            </w:r>
            <w:r w:rsidRPr="00310FC7">
              <w:rPr>
                <w:rFonts w:cs="Arial"/>
                <w:color w:val="000000"/>
                <w:spacing w:val="-11"/>
                <w:w w:val="113"/>
                <w:sz w:val="22"/>
                <w:szCs w:val="22"/>
              </w:rPr>
              <w:t xml:space="preserve">parametreye </w:t>
            </w:r>
            <w:r w:rsidRPr="005C0F5F">
              <w:rPr>
                <w:rFonts w:cs="Arial"/>
                <w:b/>
                <w:bCs/>
                <w:color w:val="000000"/>
                <w:spacing w:val="-11"/>
                <w:w w:val="113"/>
                <w:sz w:val="22"/>
                <w:szCs w:val="22"/>
              </w:rPr>
              <w:t>false</w:t>
            </w:r>
            <w:r w:rsidR="00012315">
              <w:rPr>
                <w:rFonts w:cs="Arial"/>
                <w:color w:val="000000"/>
                <w:spacing w:val="-11"/>
                <w:w w:val="113"/>
                <w:sz w:val="22"/>
                <w:szCs w:val="22"/>
              </w:rPr>
              <w:t xml:space="preserve"> </w:t>
            </w:r>
            <w:r w:rsidRPr="00310FC7">
              <w:rPr>
                <w:rFonts w:cs="Arial"/>
                <w:color w:val="000000"/>
                <w:spacing w:val="-11"/>
                <w:w w:val="113"/>
                <w:sz w:val="22"/>
                <w:szCs w:val="22"/>
              </w:rPr>
              <w:t>verilerek</w:t>
            </w:r>
            <w:r w:rsidR="00012315">
              <w:rPr>
                <w:rFonts w:cs="Arial"/>
                <w:color w:val="000000"/>
                <w:spacing w:val="-11"/>
                <w:w w:val="113"/>
                <w:sz w:val="22"/>
                <w:szCs w:val="22"/>
              </w:rPr>
              <w:t xml:space="preserve"> </w:t>
            </w:r>
            <w:r w:rsidR="00012315" w:rsidRPr="00310FC7">
              <w:rPr>
                <w:rFonts w:cs="Arial"/>
                <w:color w:val="000000"/>
                <w:spacing w:val="-11"/>
                <w:w w:val="113"/>
                <w:sz w:val="22"/>
                <w:szCs w:val="22"/>
              </w:rPr>
              <w:t>sertifika doğrulaması</w:t>
            </w:r>
            <w:r w:rsidRPr="00310FC7">
              <w:rPr>
                <w:rFonts w:cs="Arial"/>
                <w:color w:val="000000"/>
                <w:spacing w:val="-11"/>
                <w:w w:val="113"/>
                <w:sz w:val="22"/>
                <w:szCs w:val="22"/>
              </w:rPr>
              <w:t xml:space="preserve"> </w:t>
            </w:r>
            <w:r w:rsidR="00246E38" w:rsidRPr="00310FC7">
              <w:rPr>
                <w:rFonts w:cs="Arial"/>
                <w:color w:val="000000"/>
                <w:spacing w:val="-11"/>
                <w:w w:val="113"/>
                <w:sz w:val="22"/>
                <w:szCs w:val="22"/>
              </w:rPr>
              <w:t>es geçilebilir</w:t>
            </w:r>
            <w:r w:rsidRPr="00310FC7">
              <w:rPr>
                <w:rFonts w:cs="Arial"/>
                <w:color w:val="000000"/>
                <w:spacing w:val="-11"/>
                <w:w w:val="113"/>
                <w:sz w:val="22"/>
                <w:szCs w:val="22"/>
              </w:rPr>
              <w:t>. Yalnız bu kullanım önerilmemektedir.</w:t>
            </w:r>
          </w:p>
        </w:tc>
      </w:tr>
    </w:tbl>
    <w:p w14:paraId="6C0D1F64" w14:textId="15D02EEA" w:rsidR="0022160A" w:rsidRDefault="0022160A"/>
    <w:p w14:paraId="6EA47F5A" w14:textId="77777777" w:rsidR="00C71EB4" w:rsidRDefault="00C71EB4"/>
    <w:p w14:paraId="281A2267" w14:textId="77777777" w:rsidR="0022160A" w:rsidRDefault="0022160A"/>
    <w:tbl>
      <w:tblPr>
        <w:tblStyle w:val="TableGrid"/>
        <w:tblW w:w="9622" w:type="dxa"/>
        <w:tblLayout w:type="fixed"/>
        <w:tblLook w:val="04A0" w:firstRow="1" w:lastRow="0" w:firstColumn="1" w:lastColumn="0" w:noHBand="0" w:noVBand="1"/>
      </w:tblPr>
      <w:tblGrid>
        <w:gridCol w:w="3978"/>
        <w:gridCol w:w="5644"/>
      </w:tblGrid>
      <w:tr w:rsidR="00B334C3" w14:paraId="7CC927FC" w14:textId="77777777" w:rsidTr="00775EF7">
        <w:tc>
          <w:tcPr>
            <w:tcW w:w="3978" w:type="dxa"/>
          </w:tcPr>
          <w:p w14:paraId="03C6F1C9" w14:textId="77777777" w:rsidR="00B334C3" w:rsidRPr="00310FC7" w:rsidRDefault="00B334C3" w:rsidP="00D0262E">
            <w:pPr>
              <w:pStyle w:val="BodyText"/>
              <w:rPr>
                <w:b/>
                <w:i/>
                <w:sz w:val="22"/>
                <w:szCs w:val="22"/>
              </w:rPr>
            </w:pPr>
            <w:r w:rsidRPr="00310FC7">
              <w:rPr>
                <w:b/>
                <w:i/>
                <w:sz w:val="22"/>
                <w:szCs w:val="22"/>
              </w:rPr>
              <w:lastRenderedPageBreak/>
              <w:t>P_REFERENCE_DIGEST_ALG</w:t>
            </w:r>
          </w:p>
        </w:tc>
        <w:tc>
          <w:tcPr>
            <w:tcW w:w="5644" w:type="dxa"/>
          </w:tcPr>
          <w:p w14:paraId="02366B90" w14:textId="09CEF667" w:rsidR="00B334C3" w:rsidRPr="00310FC7" w:rsidRDefault="00B334C3" w:rsidP="00D0262E">
            <w:pPr>
              <w:pStyle w:val="BodyText"/>
              <w:rPr>
                <w:rFonts w:cs="Arial"/>
                <w:color w:val="000000"/>
                <w:spacing w:val="-11"/>
                <w:w w:val="113"/>
                <w:sz w:val="22"/>
                <w:szCs w:val="22"/>
              </w:rPr>
            </w:pPr>
            <w:r w:rsidRPr="003E7DE9">
              <w:rPr>
                <w:rFonts w:cs="Arial"/>
                <w:b/>
                <w:bCs/>
                <w:iCs/>
                <w:sz w:val="22"/>
                <w:szCs w:val="22"/>
                <w:lang w:bidi="ar-SA"/>
              </w:rPr>
              <w:t>SigningCertificateV1/V2</w:t>
            </w:r>
            <w:r w:rsidRPr="003E7DE9">
              <w:rPr>
                <w:rFonts w:cs="Arial"/>
                <w:iCs/>
                <w:color w:val="000000"/>
                <w:spacing w:val="-11"/>
                <w:w w:val="113"/>
                <w:sz w:val="22"/>
                <w:szCs w:val="22"/>
              </w:rPr>
              <w:t>,</w:t>
            </w:r>
            <w:r w:rsidR="00E45162" w:rsidRPr="003E7DE9">
              <w:rPr>
                <w:rFonts w:cs="Arial"/>
                <w:b/>
                <w:bCs/>
                <w:iCs/>
                <w:color w:val="000000"/>
                <w:spacing w:val="-11"/>
                <w:w w:val="113"/>
                <w:sz w:val="22"/>
                <w:szCs w:val="22"/>
              </w:rPr>
              <w:t xml:space="preserve"> </w:t>
            </w:r>
            <w:r w:rsidRPr="003E7DE9">
              <w:rPr>
                <w:rFonts w:cs="Arial"/>
                <w:b/>
                <w:bCs/>
                <w:iCs/>
                <w:sz w:val="22"/>
                <w:szCs w:val="22"/>
                <w:lang w:bidi="ar-SA"/>
              </w:rPr>
              <w:t>CompleteCertificateReferences</w:t>
            </w:r>
            <w:r w:rsidRPr="003E7DE9">
              <w:rPr>
                <w:rFonts w:cs="Arial"/>
                <w:iCs/>
                <w:color w:val="000000"/>
                <w:spacing w:val="-11"/>
                <w:w w:val="113"/>
                <w:sz w:val="22"/>
                <w:szCs w:val="22"/>
              </w:rPr>
              <w:t>,</w:t>
            </w:r>
            <w:r w:rsidR="00E45162" w:rsidRPr="003E7DE9">
              <w:rPr>
                <w:rFonts w:cs="Arial"/>
                <w:b/>
                <w:bCs/>
                <w:iCs/>
                <w:color w:val="000000"/>
                <w:spacing w:val="-11"/>
                <w:w w:val="113"/>
                <w:sz w:val="22"/>
                <w:szCs w:val="22"/>
              </w:rPr>
              <w:t xml:space="preserve"> </w:t>
            </w:r>
            <w:r w:rsidRPr="003E7DE9">
              <w:rPr>
                <w:rFonts w:cs="Arial"/>
                <w:b/>
                <w:bCs/>
                <w:iCs/>
                <w:sz w:val="22"/>
                <w:szCs w:val="22"/>
                <w:lang w:bidi="ar-SA"/>
              </w:rPr>
              <w:t>CompleteRevocationReferences</w:t>
            </w:r>
            <w:r w:rsidR="00E45162">
              <w:rPr>
                <w:rFonts w:cs="Arial"/>
                <w:color w:val="000000"/>
                <w:spacing w:val="-11"/>
                <w:w w:val="113"/>
                <w:sz w:val="22"/>
                <w:szCs w:val="22"/>
              </w:rPr>
              <w:t xml:space="preserve"> </w:t>
            </w:r>
            <w:r w:rsidRPr="00310FC7">
              <w:rPr>
                <w:rFonts w:cs="Arial"/>
                <w:color w:val="000000"/>
                <w:spacing w:val="-11"/>
                <w:w w:val="113"/>
                <w:sz w:val="22"/>
                <w:szCs w:val="22"/>
              </w:rPr>
              <w:t>özellikleri</w:t>
            </w:r>
            <w:r w:rsidR="00E45162">
              <w:rPr>
                <w:rFonts w:cs="Arial"/>
                <w:color w:val="000000"/>
                <w:spacing w:val="-11"/>
                <w:w w:val="113"/>
                <w:sz w:val="22"/>
                <w:szCs w:val="22"/>
              </w:rPr>
              <w:t xml:space="preserve"> </w:t>
            </w:r>
            <w:r w:rsidRPr="00310FC7">
              <w:rPr>
                <w:rFonts w:cs="Arial"/>
                <w:color w:val="000000"/>
                <w:spacing w:val="-11"/>
                <w:w w:val="113"/>
                <w:sz w:val="22"/>
                <w:szCs w:val="22"/>
              </w:rPr>
              <w:t>için kullanılacak özet algoritmasını belirler.</w:t>
            </w:r>
          </w:p>
        </w:tc>
      </w:tr>
      <w:tr w:rsidR="00B334C3" w14:paraId="152128F6" w14:textId="77777777" w:rsidTr="00775EF7">
        <w:tc>
          <w:tcPr>
            <w:tcW w:w="3978" w:type="dxa"/>
          </w:tcPr>
          <w:p w14:paraId="4C0FE2FD" w14:textId="77777777" w:rsidR="00B334C3" w:rsidRPr="00310FC7" w:rsidRDefault="00B334C3" w:rsidP="00D0262E">
            <w:pPr>
              <w:pStyle w:val="BodyText"/>
              <w:rPr>
                <w:b/>
                <w:i/>
                <w:sz w:val="22"/>
                <w:szCs w:val="22"/>
              </w:rPr>
            </w:pPr>
            <w:r w:rsidRPr="00310FC7">
              <w:rPr>
                <w:b/>
                <w:i/>
                <w:sz w:val="22"/>
                <w:szCs w:val="22"/>
              </w:rPr>
              <w:t>P_GRACE_PERIOD</w:t>
            </w:r>
          </w:p>
        </w:tc>
        <w:tc>
          <w:tcPr>
            <w:tcW w:w="5644" w:type="dxa"/>
          </w:tcPr>
          <w:p w14:paraId="1883D8CF" w14:textId="24A915C3" w:rsidR="00B334C3" w:rsidRPr="00310FC7" w:rsidRDefault="00B334C3" w:rsidP="00D0262E">
            <w:pPr>
              <w:pStyle w:val="BodyText"/>
              <w:rPr>
                <w:rFonts w:cs="Arial"/>
                <w:color w:val="000000"/>
                <w:spacing w:val="-11"/>
                <w:w w:val="113"/>
                <w:sz w:val="22"/>
                <w:szCs w:val="22"/>
              </w:rPr>
            </w:pPr>
            <w:r w:rsidRPr="00310FC7">
              <w:rPr>
                <w:rFonts w:cs="Arial"/>
                <w:color w:val="000000"/>
                <w:spacing w:val="-11"/>
                <w:w w:val="113"/>
                <w:sz w:val="22"/>
                <w:szCs w:val="22"/>
              </w:rPr>
              <w:t xml:space="preserve">Sertifika doğrulama </w:t>
            </w:r>
            <w:r w:rsidR="006B7FAF" w:rsidRPr="00310FC7">
              <w:rPr>
                <w:rFonts w:cs="Arial"/>
                <w:color w:val="000000"/>
                <w:spacing w:val="-11"/>
                <w:w w:val="113"/>
                <w:sz w:val="22"/>
                <w:szCs w:val="22"/>
              </w:rPr>
              <w:t>verisinin kesinleşmesi için geçecek</w:t>
            </w:r>
            <w:r w:rsidRPr="00310FC7">
              <w:rPr>
                <w:rFonts w:cs="Arial"/>
                <w:color w:val="000000"/>
                <w:spacing w:val="-11"/>
                <w:w w:val="113"/>
                <w:sz w:val="22"/>
                <w:szCs w:val="22"/>
              </w:rPr>
              <w:t xml:space="preserve"> kesinleşme süresini saniye olarak belirtir. Varsayılan değeri 86400 saniyedir</w:t>
            </w:r>
            <w:r w:rsidR="006B7FAF">
              <w:rPr>
                <w:rFonts w:cs="Arial"/>
                <w:color w:val="000000"/>
                <w:spacing w:val="-11"/>
                <w:w w:val="113"/>
                <w:sz w:val="22"/>
                <w:szCs w:val="22"/>
              </w:rPr>
              <w:t xml:space="preserve"> </w:t>
            </w:r>
            <w:r w:rsidRPr="00310FC7">
              <w:rPr>
                <w:rFonts w:cs="Arial"/>
                <w:color w:val="000000"/>
                <w:spacing w:val="-11"/>
                <w:w w:val="113"/>
                <w:sz w:val="22"/>
                <w:szCs w:val="22"/>
              </w:rPr>
              <w:t>(24 saat).</w:t>
            </w:r>
          </w:p>
        </w:tc>
      </w:tr>
      <w:tr w:rsidR="00B334C3" w14:paraId="14BD1219" w14:textId="77777777" w:rsidTr="00775EF7">
        <w:tc>
          <w:tcPr>
            <w:tcW w:w="3978" w:type="dxa"/>
          </w:tcPr>
          <w:p w14:paraId="342D1BD7" w14:textId="77777777" w:rsidR="00B334C3" w:rsidRPr="00310FC7" w:rsidRDefault="00B334C3" w:rsidP="00D0262E">
            <w:pPr>
              <w:pStyle w:val="BodyText"/>
              <w:rPr>
                <w:b/>
                <w:i/>
                <w:sz w:val="22"/>
                <w:szCs w:val="22"/>
              </w:rPr>
            </w:pPr>
            <w:r w:rsidRPr="00310FC7">
              <w:rPr>
                <w:b/>
                <w:i/>
                <w:sz w:val="22"/>
                <w:szCs w:val="22"/>
              </w:rPr>
              <w:t>P_REVOCINFO_PERIOD</w:t>
            </w:r>
          </w:p>
        </w:tc>
        <w:tc>
          <w:tcPr>
            <w:tcW w:w="5644" w:type="dxa"/>
          </w:tcPr>
          <w:p w14:paraId="4191E2F8" w14:textId="69DAE18D" w:rsidR="00B334C3" w:rsidRPr="00310FC7" w:rsidRDefault="00B334C3" w:rsidP="00D0262E">
            <w:pPr>
              <w:pStyle w:val="BodyText"/>
              <w:rPr>
                <w:rFonts w:cs="Arial"/>
                <w:color w:val="000000"/>
                <w:spacing w:val="-11"/>
                <w:w w:val="113"/>
                <w:sz w:val="22"/>
                <w:szCs w:val="22"/>
              </w:rPr>
            </w:pPr>
            <w:r w:rsidRPr="00310FC7">
              <w:rPr>
                <w:rFonts w:cs="Arial"/>
                <w:color w:val="000000"/>
                <w:spacing w:val="-11"/>
                <w:w w:val="113"/>
                <w:sz w:val="22"/>
                <w:szCs w:val="22"/>
              </w:rPr>
              <w:t>Sertifika doğrulama verisinin hangi süre aralığında toplanacağını saniye olarak belirtir. Örneğin bu süre 2 günü işaret ediyorsa; imzanın atıldığı tarihten 2 gün sonrasına kadarki sürede geçerli olan doğrulama verisi</w:t>
            </w:r>
            <w:r w:rsidR="003779A3">
              <w:rPr>
                <w:rFonts w:cs="Arial"/>
                <w:color w:val="000000"/>
                <w:spacing w:val="-11"/>
                <w:w w:val="113"/>
                <w:sz w:val="22"/>
                <w:szCs w:val="22"/>
              </w:rPr>
              <w:t>,</w:t>
            </w:r>
            <w:r w:rsidRPr="00310FC7">
              <w:rPr>
                <w:rFonts w:cs="Arial"/>
                <w:color w:val="000000"/>
                <w:spacing w:val="-11"/>
                <w:w w:val="113"/>
                <w:sz w:val="22"/>
                <w:szCs w:val="22"/>
              </w:rPr>
              <w:t xml:space="preserve"> ser</w:t>
            </w:r>
            <w:r w:rsidR="00923076">
              <w:rPr>
                <w:rFonts w:cs="Arial"/>
                <w:color w:val="000000"/>
                <w:spacing w:val="-11"/>
                <w:w w:val="113"/>
                <w:sz w:val="22"/>
                <w:szCs w:val="22"/>
              </w:rPr>
              <w:t>tifika doğrulamada kullanılır.</w:t>
            </w:r>
            <w:r w:rsidR="003779A3">
              <w:rPr>
                <w:rFonts w:cs="Arial"/>
                <w:color w:val="000000"/>
                <w:spacing w:val="-11"/>
                <w:w w:val="113"/>
                <w:sz w:val="22"/>
                <w:szCs w:val="22"/>
              </w:rPr>
              <w:t xml:space="preserve"> </w:t>
            </w:r>
            <w:r w:rsidR="00923076">
              <w:rPr>
                <w:rFonts w:cs="Arial"/>
                <w:color w:val="000000"/>
                <w:spacing w:val="-11"/>
                <w:w w:val="113"/>
                <w:sz w:val="22"/>
                <w:szCs w:val="22"/>
              </w:rPr>
              <w:t xml:space="preserve">Bu süre en az </w:t>
            </w:r>
            <w:r w:rsidRPr="003420F7">
              <w:rPr>
                <w:rFonts w:cs="Arial"/>
                <w:iCs/>
                <w:sz w:val="22"/>
                <w:szCs w:val="22"/>
                <w:lang w:bidi="ar-SA"/>
              </w:rPr>
              <w:t>P_GRACE_PERIOD</w:t>
            </w:r>
            <w:r w:rsidR="00923076">
              <w:rPr>
                <w:rFonts w:cs="Arial"/>
                <w:color w:val="000000"/>
                <w:spacing w:val="-11"/>
                <w:w w:val="113"/>
                <w:sz w:val="22"/>
                <w:szCs w:val="22"/>
              </w:rPr>
              <w:tab/>
              <w:t xml:space="preserve">süresi </w:t>
            </w:r>
            <w:r w:rsidR="00923076">
              <w:rPr>
                <w:rFonts w:cs="Arial"/>
                <w:color w:val="000000"/>
                <w:spacing w:val="-11"/>
                <w:w w:val="113"/>
                <w:sz w:val="22"/>
                <w:szCs w:val="22"/>
              </w:rPr>
              <w:tab/>
              <w:t>kadar</w:t>
            </w:r>
            <w:r w:rsidR="003779A3">
              <w:rPr>
                <w:rFonts w:cs="Arial"/>
                <w:color w:val="000000"/>
                <w:spacing w:val="-11"/>
                <w:w w:val="113"/>
                <w:sz w:val="22"/>
                <w:szCs w:val="22"/>
              </w:rPr>
              <w:t xml:space="preserve"> </w:t>
            </w:r>
            <w:r w:rsidRPr="00310FC7">
              <w:rPr>
                <w:rFonts w:cs="Arial"/>
                <w:color w:val="000000"/>
                <w:spacing w:val="-11"/>
                <w:w w:val="113"/>
                <w:sz w:val="22"/>
                <w:szCs w:val="22"/>
              </w:rPr>
              <w:t>olmalıdır.</w:t>
            </w:r>
            <w:r w:rsidR="003779A3">
              <w:rPr>
                <w:rFonts w:cs="Arial"/>
                <w:color w:val="000000"/>
                <w:spacing w:val="-11"/>
                <w:w w:val="113"/>
                <w:sz w:val="22"/>
                <w:szCs w:val="22"/>
              </w:rPr>
              <w:t xml:space="preserve"> </w:t>
            </w:r>
            <w:r w:rsidRPr="00310FC7">
              <w:rPr>
                <w:rFonts w:cs="Arial"/>
                <w:color w:val="000000"/>
                <w:spacing w:val="-11"/>
                <w:w w:val="113"/>
                <w:sz w:val="22"/>
                <w:szCs w:val="22"/>
              </w:rPr>
              <w:t>Eğer</w:t>
            </w:r>
            <w:r w:rsidR="003779A3">
              <w:rPr>
                <w:rFonts w:cs="Arial"/>
                <w:color w:val="000000"/>
                <w:spacing w:val="-11"/>
                <w:w w:val="113"/>
                <w:sz w:val="22"/>
                <w:szCs w:val="22"/>
              </w:rPr>
              <w:t xml:space="preserve"> </w:t>
            </w:r>
            <w:r w:rsidR="00923076" w:rsidRPr="003420F7">
              <w:rPr>
                <w:rFonts w:cs="Arial"/>
                <w:iCs/>
                <w:sz w:val="22"/>
                <w:szCs w:val="22"/>
                <w:lang w:bidi="ar-SA"/>
              </w:rPr>
              <w:t>P_REVOCINFO_PERIOD</w:t>
            </w:r>
            <w:r w:rsidR="00923076">
              <w:rPr>
                <w:rFonts w:ascii="Courier New" w:hAnsi="Courier New" w:cs="Courier New"/>
                <w:i/>
                <w:sz w:val="22"/>
                <w:szCs w:val="22"/>
                <w:lang w:bidi="ar-SA"/>
              </w:rPr>
              <w:t xml:space="preserve"> </w:t>
            </w:r>
            <w:r w:rsidRPr="00310FC7">
              <w:rPr>
                <w:rFonts w:cs="Arial"/>
                <w:color w:val="000000"/>
                <w:spacing w:val="-11"/>
                <w:w w:val="113"/>
                <w:sz w:val="22"/>
                <w:szCs w:val="22"/>
              </w:rPr>
              <w:t>parametresine herhangi bir süre verilmezse, bu süre mümkün olduğunca geniş</w:t>
            </w:r>
            <w:r w:rsidR="002258D0">
              <w:rPr>
                <w:rFonts w:cs="Arial"/>
                <w:color w:val="000000"/>
                <w:spacing w:val="-11"/>
                <w:w w:val="113"/>
                <w:sz w:val="22"/>
                <w:szCs w:val="22"/>
              </w:rPr>
              <w:t xml:space="preserve"> </w:t>
            </w:r>
            <w:r w:rsidRPr="00310FC7">
              <w:rPr>
                <w:rFonts w:cs="Arial"/>
                <w:color w:val="000000"/>
                <w:spacing w:val="-11"/>
                <w:w w:val="113"/>
                <w:sz w:val="22"/>
                <w:szCs w:val="22"/>
              </w:rPr>
              <w:t>tutulmaya çalışılacaktır.   Bu   sürenin geniş tutulması</w:t>
            </w:r>
            <w:r w:rsidR="003779A3">
              <w:rPr>
                <w:rFonts w:cs="Arial"/>
                <w:color w:val="000000"/>
                <w:spacing w:val="-11"/>
                <w:w w:val="113"/>
                <w:sz w:val="22"/>
                <w:szCs w:val="22"/>
              </w:rPr>
              <w:t>,</w:t>
            </w:r>
            <w:r w:rsidRPr="00310FC7">
              <w:rPr>
                <w:rFonts w:cs="Arial"/>
                <w:color w:val="000000"/>
                <w:spacing w:val="-11"/>
                <w:w w:val="113"/>
                <w:sz w:val="22"/>
                <w:szCs w:val="22"/>
              </w:rPr>
              <w:t xml:space="preserve"> sertifika</w:t>
            </w:r>
            <w:r w:rsidR="003779A3">
              <w:rPr>
                <w:rFonts w:cs="Arial"/>
                <w:color w:val="000000"/>
                <w:spacing w:val="-11"/>
                <w:w w:val="113"/>
                <w:sz w:val="22"/>
                <w:szCs w:val="22"/>
              </w:rPr>
              <w:t xml:space="preserve"> </w:t>
            </w:r>
            <w:r w:rsidRPr="00310FC7">
              <w:rPr>
                <w:rFonts w:cs="Arial"/>
                <w:color w:val="000000"/>
                <w:spacing w:val="-11"/>
                <w:w w:val="113"/>
                <w:sz w:val="22"/>
                <w:szCs w:val="22"/>
              </w:rPr>
              <w:t>iptal</w:t>
            </w:r>
            <w:r w:rsidR="003779A3">
              <w:rPr>
                <w:rFonts w:cs="Arial"/>
                <w:color w:val="000000"/>
                <w:spacing w:val="-11"/>
                <w:w w:val="113"/>
                <w:sz w:val="22"/>
                <w:szCs w:val="22"/>
              </w:rPr>
              <w:t xml:space="preserve"> </w:t>
            </w:r>
            <w:r w:rsidRPr="00310FC7">
              <w:rPr>
                <w:rFonts w:cs="Arial"/>
                <w:color w:val="000000"/>
                <w:spacing w:val="-11"/>
                <w:w w:val="113"/>
                <w:sz w:val="22"/>
                <w:szCs w:val="22"/>
              </w:rPr>
              <w:t>durumlarının</w:t>
            </w:r>
            <w:r w:rsidR="003779A3">
              <w:rPr>
                <w:rFonts w:cs="Arial"/>
                <w:color w:val="000000"/>
                <w:spacing w:val="-11"/>
                <w:w w:val="113"/>
                <w:sz w:val="22"/>
                <w:szCs w:val="22"/>
              </w:rPr>
              <w:t xml:space="preserve"> </w:t>
            </w:r>
            <w:r w:rsidRPr="00310FC7">
              <w:rPr>
                <w:rFonts w:cs="Arial"/>
                <w:color w:val="000000"/>
                <w:spacing w:val="-11"/>
                <w:w w:val="113"/>
                <w:sz w:val="22"/>
                <w:szCs w:val="22"/>
              </w:rPr>
              <w:t xml:space="preserve">yakalanmasında bir dezavantaj </w:t>
            </w:r>
            <w:r w:rsidR="00D624F9">
              <w:rPr>
                <w:rFonts w:cs="Arial"/>
                <w:color w:val="000000"/>
                <w:spacing w:val="-11"/>
                <w:w w:val="113"/>
                <w:sz w:val="22"/>
                <w:szCs w:val="22"/>
              </w:rPr>
              <w:t>oluşturmaz</w:t>
            </w:r>
            <w:r w:rsidRPr="00310FC7">
              <w:rPr>
                <w:rFonts w:cs="Arial"/>
                <w:color w:val="000000"/>
                <w:spacing w:val="-11"/>
                <w:w w:val="113"/>
                <w:sz w:val="22"/>
                <w:szCs w:val="22"/>
              </w:rPr>
              <w:t>. Bu aralığın kısa tutulması ise askı durumlarının yakalanma ihtimalini arttırır.</w:t>
            </w:r>
          </w:p>
        </w:tc>
      </w:tr>
      <w:tr w:rsidR="00BE7E74" w14:paraId="5425093B" w14:textId="77777777" w:rsidTr="00775EF7">
        <w:tc>
          <w:tcPr>
            <w:tcW w:w="3978" w:type="dxa"/>
          </w:tcPr>
          <w:p w14:paraId="346BFFEE" w14:textId="77777777" w:rsidR="00BE7E74" w:rsidRPr="00310FC7" w:rsidRDefault="00BE7E74" w:rsidP="00D0262E">
            <w:pPr>
              <w:pStyle w:val="BodyText"/>
              <w:rPr>
                <w:b/>
                <w:i/>
                <w:sz w:val="22"/>
                <w:szCs w:val="22"/>
              </w:rPr>
            </w:pPr>
            <w:r w:rsidRPr="00BE7E74">
              <w:rPr>
                <w:b/>
                <w:i/>
                <w:sz w:val="22"/>
                <w:szCs w:val="22"/>
              </w:rPr>
              <w:t>P_FORCE_STRICT_REFERENCE_USE</w:t>
            </w:r>
            <w:r>
              <w:rPr>
                <w:rFonts w:cs="Arial"/>
                <w:b/>
                <w:bCs/>
                <w:i/>
                <w:iCs/>
              </w:rPr>
              <w:t> </w:t>
            </w:r>
          </w:p>
        </w:tc>
        <w:tc>
          <w:tcPr>
            <w:tcW w:w="5644" w:type="dxa"/>
          </w:tcPr>
          <w:p w14:paraId="48A19787" w14:textId="77777777" w:rsidR="0007451F" w:rsidRDefault="00BE7E74" w:rsidP="00D0262E">
            <w:pPr>
              <w:pStyle w:val="BodyText"/>
              <w:rPr>
                <w:rFonts w:cs="Arial"/>
                <w:color w:val="000000"/>
                <w:spacing w:val="-11"/>
                <w:w w:val="113"/>
                <w:sz w:val="22"/>
                <w:szCs w:val="22"/>
              </w:rPr>
            </w:pPr>
            <w:r w:rsidRPr="00BE7E74">
              <w:rPr>
                <w:rFonts w:cs="Arial"/>
                <w:color w:val="000000"/>
                <w:spacing w:val="-11"/>
                <w:w w:val="113"/>
                <w:sz w:val="22"/>
                <w:szCs w:val="22"/>
              </w:rPr>
              <w:t>İmzada sertifika doğrulama verisi veya referansı varsa, sadece bu referansları ve bu referanslara ait verilerin doğrulama için kullanılacağını belirtir.</w:t>
            </w:r>
            <w:r w:rsidR="00B33738">
              <w:rPr>
                <w:rFonts w:cs="Arial"/>
                <w:color w:val="000000"/>
                <w:spacing w:val="-11"/>
                <w:w w:val="113"/>
                <w:sz w:val="22"/>
                <w:szCs w:val="22"/>
              </w:rPr>
              <w:t xml:space="preserve"> </w:t>
            </w:r>
          </w:p>
          <w:p w14:paraId="2E4625CE" w14:textId="4997338D" w:rsidR="00BE7E74" w:rsidRPr="00310FC7" w:rsidRDefault="00BE7E74" w:rsidP="00D0262E">
            <w:pPr>
              <w:pStyle w:val="BodyText"/>
              <w:rPr>
                <w:rFonts w:cs="Arial"/>
                <w:color w:val="000000"/>
                <w:spacing w:val="-11"/>
                <w:w w:val="113"/>
                <w:sz w:val="22"/>
                <w:szCs w:val="22"/>
              </w:rPr>
            </w:pPr>
            <w:r w:rsidRPr="00BE7E74">
              <w:rPr>
                <w:rFonts w:cs="Arial"/>
                <w:color w:val="000000"/>
                <w:spacing w:val="-11"/>
                <w:w w:val="113"/>
                <w:sz w:val="22"/>
                <w:szCs w:val="22"/>
              </w:rPr>
              <w:t>Ayrıca bu kontrol,</w:t>
            </w:r>
            <w:r w:rsidR="00B33738">
              <w:rPr>
                <w:rFonts w:cs="Arial"/>
                <w:color w:val="000000"/>
                <w:spacing w:val="-11"/>
                <w:w w:val="113"/>
                <w:sz w:val="22"/>
                <w:szCs w:val="22"/>
              </w:rPr>
              <w:t xml:space="preserve"> </w:t>
            </w:r>
            <w:r w:rsidRPr="00BE7E74">
              <w:rPr>
                <w:rFonts w:cs="Arial"/>
                <w:color w:val="000000"/>
                <w:spacing w:val="-11"/>
                <w:w w:val="113"/>
                <w:sz w:val="22"/>
                <w:szCs w:val="22"/>
              </w:rPr>
              <w:t>doğrulama verileri</w:t>
            </w:r>
            <w:r w:rsidR="00B33738">
              <w:rPr>
                <w:rFonts w:cs="Arial"/>
                <w:color w:val="000000"/>
                <w:spacing w:val="-11"/>
                <w:w w:val="113"/>
                <w:sz w:val="22"/>
                <w:szCs w:val="22"/>
              </w:rPr>
              <w:t>nin</w:t>
            </w:r>
            <w:r w:rsidRPr="00BE7E74">
              <w:rPr>
                <w:rFonts w:cs="Arial"/>
                <w:color w:val="000000"/>
                <w:spacing w:val="-11"/>
                <w:w w:val="113"/>
                <w:sz w:val="22"/>
                <w:szCs w:val="22"/>
              </w:rPr>
              <w:t xml:space="preserve"> ve sertifika referanslarının sırasını da kontrol eder.</w:t>
            </w:r>
          </w:p>
        </w:tc>
      </w:tr>
      <w:tr w:rsidR="00BE7E74" w14:paraId="59FD6BAD" w14:textId="77777777" w:rsidTr="00775EF7">
        <w:tc>
          <w:tcPr>
            <w:tcW w:w="3978" w:type="dxa"/>
          </w:tcPr>
          <w:p w14:paraId="2BDFFB85" w14:textId="77777777" w:rsidR="00BE7E74" w:rsidRPr="00310FC7" w:rsidRDefault="00BE7E74" w:rsidP="00D0262E">
            <w:pPr>
              <w:pStyle w:val="BodyText"/>
              <w:rPr>
                <w:b/>
                <w:i/>
                <w:sz w:val="22"/>
                <w:szCs w:val="22"/>
              </w:rPr>
            </w:pPr>
            <w:r w:rsidRPr="00BE7E74">
              <w:rPr>
                <w:b/>
                <w:i/>
                <w:sz w:val="22"/>
                <w:szCs w:val="22"/>
              </w:rPr>
              <w:t>P_VALIDATE_TIMESTAMP_WHILE_SIGNING</w:t>
            </w:r>
          </w:p>
        </w:tc>
        <w:tc>
          <w:tcPr>
            <w:tcW w:w="5644" w:type="dxa"/>
          </w:tcPr>
          <w:p w14:paraId="5483A929" w14:textId="2E1F8BEF" w:rsidR="00BE7E74" w:rsidRPr="00310FC7" w:rsidRDefault="00BE7E74" w:rsidP="00D0262E">
            <w:pPr>
              <w:pStyle w:val="BodyText"/>
              <w:rPr>
                <w:rFonts w:cs="Arial"/>
                <w:color w:val="000000"/>
                <w:spacing w:val="-11"/>
                <w:w w:val="113"/>
                <w:sz w:val="22"/>
                <w:szCs w:val="22"/>
              </w:rPr>
            </w:pPr>
            <w:r w:rsidRPr="00BE7E74">
              <w:rPr>
                <w:rFonts w:cs="Arial"/>
                <w:color w:val="000000"/>
                <w:spacing w:val="-11"/>
                <w:w w:val="113"/>
                <w:sz w:val="22"/>
                <w:szCs w:val="22"/>
              </w:rPr>
              <w:t>Zaman</w:t>
            </w:r>
            <w:r w:rsidR="00864637">
              <w:rPr>
                <w:rFonts w:cs="Arial"/>
                <w:color w:val="000000"/>
                <w:spacing w:val="-11"/>
                <w:w w:val="113"/>
                <w:sz w:val="22"/>
                <w:szCs w:val="22"/>
              </w:rPr>
              <w:t xml:space="preserve"> </w:t>
            </w:r>
            <w:r w:rsidRPr="00BE7E74">
              <w:rPr>
                <w:rFonts w:cs="Arial"/>
                <w:color w:val="000000"/>
                <w:spacing w:val="-11"/>
                <w:w w:val="113"/>
                <w:sz w:val="22"/>
                <w:szCs w:val="22"/>
              </w:rPr>
              <w:t>damgası</w:t>
            </w:r>
            <w:r w:rsidR="00864637">
              <w:rPr>
                <w:rFonts w:cs="Arial"/>
                <w:color w:val="000000"/>
                <w:spacing w:val="-11"/>
                <w:w w:val="113"/>
                <w:sz w:val="22"/>
                <w:szCs w:val="22"/>
              </w:rPr>
              <w:t xml:space="preserve"> </w:t>
            </w:r>
            <w:r w:rsidRPr="00BE7E74">
              <w:rPr>
                <w:rFonts w:cs="Arial"/>
                <w:color w:val="000000"/>
                <w:spacing w:val="-11"/>
                <w:w w:val="113"/>
                <w:sz w:val="22"/>
                <w:szCs w:val="22"/>
              </w:rPr>
              <w:t>içeren</w:t>
            </w:r>
            <w:r w:rsidR="00864637">
              <w:rPr>
                <w:rFonts w:cs="Arial"/>
                <w:color w:val="000000"/>
                <w:spacing w:val="-11"/>
                <w:w w:val="113"/>
                <w:sz w:val="22"/>
                <w:szCs w:val="22"/>
              </w:rPr>
              <w:t xml:space="preserve"> </w:t>
            </w:r>
            <w:r w:rsidRPr="00BE7E74">
              <w:rPr>
                <w:rFonts w:cs="Arial"/>
                <w:color w:val="000000"/>
                <w:spacing w:val="-11"/>
                <w:w w:val="113"/>
                <w:sz w:val="22"/>
                <w:szCs w:val="22"/>
              </w:rPr>
              <w:t>imzalarda,</w:t>
            </w:r>
            <w:r w:rsidR="00864637">
              <w:rPr>
                <w:rFonts w:cs="Arial"/>
                <w:color w:val="000000"/>
                <w:spacing w:val="-11"/>
                <w:w w:val="113"/>
                <w:sz w:val="22"/>
                <w:szCs w:val="22"/>
              </w:rPr>
              <w:t xml:space="preserve"> </w:t>
            </w:r>
            <w:r w:rsidRPr="00BE7E74">
              <w:rPr>
                <w:rFonts w:cs="Arial"/>
                <w:color w:val="000000"/>
                <w:spacing w:val="-11"/>
                <w:w w:val="113"/>
                <w:sz w:val="22"/>
                <w:szCs w:val="22"/>
              </w:rPr>
              <w:t>imzalama esnasında alınan zaman damgasının kontrol edilmesini sağlar.</w:t>
            </w:r>
          </w:p>
        </w:tc>
      </w:tr>
    </w:tbl>
    <w:p w14:paraId="6A18A742" w14:textId="77777777" w:rsidR="00113842" w:rsidRPr="00D714A6" w:rsidRDefault="00113842" w:rsidP="00113842">
      <w:pPr>
        <w:pStyle w:val="Heading1"/>
        <w:framePr w:wrap="notBeside"/>
      </w:pPr>
      <w:bookmarkStart w:id="538" w:name="_Toc323043868"/>
      <w:bookmarkStart w:id="539" w:name="_Toc86130364"/>
      <w:r>
        <w:lastRenderedPageBreak/>
        <w:t>XML İMZA</w:t>
      </w:r>
      <w:bookmarkEnd w:id="538"/>
      <w:bookmarkEnd w:id="539"/>
    </w:p>
    <w:p w14:paraId="6F9843C3" w14:textId="54D9467E" w:rsidR="00113842" w:rsidRDefault="00113842" w:rsidP="00113842">
      <w:pPr>
        <w:pStyle w:val="Heading2"/>
      </w:pPr>
      <w:bookmarkStart w:id="540" w:name="_Toc298145683"/>
      <w:bookmarkStart w:id="541" w:name="_Toc323043869"/>
      <w:bookmarkStart w:id="542" w:name="_Toc86130365"/>
      <w:r>
        <w:t>Giriş</w:t>
      </w:r>
      <w:bookmarkEnd w:id="540"/>
      <w:bookmarkEnd w:id="541"/>
      <w:bookmarkEnd w:id="542"/>
    </w:p>
    <w:p w14:paraId="3F6C8C4C" w14:textId="77777777" w:rsidR="00113842" w:rsidRPr="003576DA" w:rsidRDefault="00113842" w:rsidP="00EA2A48">
      <w:pPr>
        <w:jc w:val="both"/>
        <w:rPr>
          <w:rFonts w:cs="Arial"/>
        </w:rPr>
      </w:pPr>
      <w:r w:rsidRPr="003576DA">
        <w:rPr>
          <w:rFonts w:cs="Arial"/>
        </w:rPr>
        <w:t>XML İmza, referans ile gösterilen veri ve bir anahtar arasında ilişkiyi kuran xml formatındaki veri yapısıdır. Anahtar nitelikli sertifika aracılığı ile bir kişiye bağlandığında imzanın bir kişiye ait olması sağlanır.</w:t>
      </w:r>
    </w:p>
    <w:p w14:paraId="424F0E36" w14:textId="77777777" w:rsidR="00113842" w:rsidRPr="003576DA" w:rsidRDefault="00113842" w:rsidP="00EA2A48">
      <w:pPr>
        <w:jc w:val="both"/>
        <w:rPr>
          <w:rFonts w:cs="Arial"/>
        </w:rPr>
      </w:pPr>
      <w:r w:rsidRPr="003576DA">
        <w:rPr>
          <w:rFonts w:cs="Arial"/>
        </w:rPr>
        <w:t xml:space="preserve">Nitelikli sertifikalar bir akıllı kart aracılığı ile kullanılmaktadır. </w:t>
      </w:r>
    </w:p>
    <w:p w14:paraId="6DE0F5D8" w14:textId="77777777" w:rsidR="00113842" w:rsidRPr="003576DA" w:rsidRDefault="00113842" w:rsidP="00EA2A48">
      <w:pPr>
        <w:jc w:val="both"/>
        <w:rPr>
          <w:rFonts w:cs="Arial"/>
        </w:rPr>
      </w:pPr>
      <w:r w:rsidRPr="003576DA">
        <w:rPr>
          <w:rFonts w:cs="Arial"/>
        </w:rPr>
        <w:t>İmzanın geçerli olması için sertifikanın da geçerli olması gerekmektedir.</w:t>
      </w:r>
    </w:p>
    <w:p w14:paraId="6A446391" w14:textId="08957487" w:rsidR="00113842" w:rsidRPr="003576DA" w:rsidRDefault="00113842" w:rsidP="00EA2A48">
      <w:pPr>
        <w:jc w:val="both"/>
        <w:rPr>
          <w:rFonts w:cs="Arial"/>
        </w:rPr>
      </w:pPr>
      <w:r w:rsidRPr="003576DA">
        <w:rPr>
          <w:rFonts w:cs="Arial"/>
        </w:rPr>
        <w:t>Bu sebepler ile</w:t>
      </w:r>
      <w:r w:rsidR="00877B7E" w:rsidRPr="003576DA">
        <w:rPr>
          <w:rFonts w:cs="Arial"/>
        </w:rPr>
        <w:t xml:space="preserve"> XML imza kavramlarının yanında;</w:t>
      </w:r>
      <w:r w:rsidRPr="003576DA">
        <w:rPr>
          <w:rFonts w:cs="Arial"/>
        </w:rPr>
        <w:t xml:space="preserve"> </w:t>
      </w:r>
    </w:p>
    <w:p w14:paraId="1BDB0401" w14:textId="4802B82F" w:rsidR="00CB0789" w:rsidRPr="003576DA" w:rsidRDefault="00113842" w:rsidP="00CB0789">
      <w:pPr>
        <w:pStyle w:val="ListParagraph"/>
        <w:numPr>
          <w:ilvl w:val="0"/>
          <w:numId w:val="39"/>
        </w:numPr>
        <w:rPr>
          <w:rFonts w:ascii="Arial" w:hAnsi="Arial" w:cs="Arial"/>
        </w:rPr>
      </w:pPr>
      <w:r w:rsidRPr="003576DA">
        <w:rPr>
          <w:rFonts w:ascii="Arial" w:hAnsi="Arial" w:cs="Arial"/>
        </w:rPr>
        <w:t>sertifika doğrulama</w:t>
      </w:r>
      <w:r w:rsidR="005F47F8">
        <w:rPr>
          <w:rFonts w:ascii="Arial" w:hAnsi="Arial" w:cs="Arial"/>
        </w:rPr>
        <w:t>,</w:t>
      </w:r>
    </w:p>
    <w:p w14:paraId="7F187ADA" w14:textId="01B1B415" w:rsidR="002F5396" w:rsidRPr="000D2795" w:rsidRDefault="00113842" w:rsidP="00D3245B">
      <w:pPr>
        <w:pStyle w:val="ListParagraph"/>
        <w:numPr>
          <w:ilvl w:val="0"/>
          <w:numId w:val="39"/>
        </w:numPr>
        <w:rPr>
          <w:rFonts w:ascii="Arial" w:hAnsi="Arial" w:cs="Arial"/>
        </w:rPr>
      </w:pPr>
      <w:r w:rsidRPr="003576DA">
        <w:rPr>
          <w:rFonts w:ascii="Arial" w:hAnsi="Arial" w:cs="Arial"/>
        </w:rPr>
        <w:t>akıllı kart gibi kütüphanelerin konfigürasyon ve kullanım bilgisi gerekir/gerekebilir.</w:t>
      </w:r>
    </w:p>
    <w:p w14:paraId="63CA091B" w14:textId="3AA3ADAB" w:rsidR="00113842" w:rsidRPr="003576DA" w:rsidRDefault="008C692D" w:rsidP="00EA2A48">
      <w:pPr>
        <w:jc w:val="both"/>
        <w:rPr>
          <w:rFonts w:cs="Arial"/>
        </w:rPr>
      </w:pPr>
      <w:r>
        <w:rPr>
          <w:rFonts w:cs="Arial"/>
        </w:rPr>
        <w:t>Yukarıda bahsedilen</w:t>
      </w:r>
      <w:r w:rsidRPr="003576DA">
        <w:rPr>
          <w:rFonts w:cs="Arial"/>
        </w:rPr>
        <w:t xml:space="preserve"> </w:t>
      </w:r>
      <w:r w:rsidR="00113842" w:rsidRPr="003576DA">
        <w:rPr>
          <w:rFonts w:cs="Arial"/>
        </w:rPr>
        <w:t>kütüphaneler</w:t>
      </w:r>
      <w:r>
        <w:rPr>
          <w:rFonts w:cs="Arial"/>
        </w:rPr>
        <w:t xml:space="preserve">le ilgili detaylı bilgi için dokümandaki </w:t>
      </w:r>
      <w:hyperlink w:anchor="_SERTİFİKA_DOĞRULAMA" w:history="1">
        <w:r w:rsidRPr="007975FE">
          <w:rPr>
            <w:rStyle w:val="Hyperlink"/>
            <w:rFonts w:cs="Arial"/>
          </w:rPr>
          <w:t>Sertifika Doğrulama</w:t>
        </w:r>
      </w:hyperlink>
      <w:r>
        <w:rPr>
          <w:rFonts w:cs="Arial"/>
        </w:rPr>
        <w:t xml:space="preserve"> ve </w:t>
      </w:r>
      <w:hyperlink w:anchor="_AKILLI_KART" w:history="1">
        <w:r w:rsidRPr="007975FE">
          <w:rPr>
            <w:rStyle w:val="Hyperlink"/>
            <w:rFonts w:cs="Arial"/>
          </w:rPr>
          <w:t>Akıllı Kart</w:t>
        </w:r>
      </w:hyperlink>
      <w:r w:rsidRPr="00B24FA4">
        <w:rPr>
          <w:rFonts w:cs="Arial"/>
          <w:i/>
          <w:iCs/>
        </w:rPr>
        <w:t xml:space="preserve"> </w:t>
      </w:r>
      <w:r>
        <w:rPr>
          <w:rFonts w:cs="Arial"/>
        </w:rPr>
        <w:t>bölümleri incele</w:t>
      </w:r>
      <w:r w:rsidR="00972264">
        <w:rPr>
          <w:rFonts w:cs="Arial"/>
        </w:rPr>
        <w:t>neb</w:t>
      </w:r>
      <w:r>
        <w:rPr>
          <w:rFonts w:cs="Arial"/>
        </w:rPr>
        <w:t xml:space="preserve">ilir. </w:t>
      </w:r>
      <w:r w:rsidR="00113842" w:rsidRPr="003576DA">
        <w:rPr>
          <w:rFonts w:cs="Arial"/>
        </w:rPr>
        <w:t xml:space="preserve"> </w:t>
      </w:r>
    </w:p>
    <w:p w14:paraId="58CC2E65" w14:textId="0FC0DF37" w:rsidR="00113842" w:rsidRPr="003576DA" w:rsidRDefault="00113842" w:rsidP="00EA2A48">
      <w:pPr>
        <w:jc w:val="both"/>
        <w:rPr>
          <w:rFonts w:cs="Arial"/>
        </w:rPr>
      </w:pPr>
      <w:r w:rsidRPr="003576DA">
        <w:rPr>
          <w:rFonts w:cs="Arial"/>
        </w:rPr>
        <w:t xml:space="preserve">Kod ve konfigürasyon </w:t>
      </w:r>
      <w:r w:rsidR="000D2795" w:rsidRPr="003576DA">
        <w:rPr>
          <w:rFonts w:cs="Arial"/>
        </w:rPr>
        <w:t>örnekleri dağıtım</w:t>
      </w:r>
      <w:r w:rsidRPr="003576DA">
        <w:rPr>
          <w:rFonts w:cs="Arial"/>
        </w:rPr>
        <w:t xml:space="preserve"> dizininde</w:t>
      </w:r>
      <w:r w:rsidR="00F62595">
        <w:rPr>
          <w:rFonts w:cs="Arial"/>
        </w:rPr>
        <w:t>ki</w:t>
      </w:r>
      <w:r w:rsidRPr="003576DA">
        <w:rPr>
          <w:rFonts w:cs="Arial"/>
        </w:rPr>
        <w:t xml:space="preserve"> </w:t>
      </w:r>
      <w:r w:rsidR="00B7395B">
        <w:rPr>
          <w:rFonts w:cs="Arial"/>
        </w:rPr>
        <w:t xml:space="preserve">alt </w:t>
      </w:r>
      <w:r w:rsidRPr="003576DA">
        <w:rPr>
          <w:rFonts w:cs="Arial"/>
        </w:rPr>
        <w:t>klasör</w:t>
      </w:r>
      <w:r w:rsidR="00B7395B">
        <w:rPr>
          <w:rFonts w:cs="Arial"/>
        </w:rPr>
        <w:t>lerde</w:t>
      </w:r>
      <w:r w:rsidR="000802F8">
        <w:rPr>
          <w:rFonts w:cs="Arial"/>
        </w:rPr>
        <w:t>d</w:t>
      </w:r>
      <w:r w:rsidRPr="003576DA">
        <w:rPr>
          <w:rFonts w:cs="Arial"/>
        </w:rPr>
        <w:t xml:space="preserve">e </w:t>
      </w:r>
      <w:r w:rsidR="000802F8">
        <w:rPr>
          <w:rFonts w:cs="Arial"/>
        </w:rPr>
        <w:t>bulunmaktadır.</w:t>
      </w:r>
    </w:p>
    <w:p w14:paraId="6F5CEF59" w14:textId="77777777" w:rsidR="0090206B" w:rsidRPr="0090206B" w:rsidRDefault="0090206B" w:rsidP="00EA2A48">
      <w:pPr>
        <w:jc w:val="both"/>
        <w:rPr>
          <w:sz w:val="16"/>
          <w:szCs w:val="16"/>
        </w:rPr>
      </w:pPr>
    </w:p>
    <w:p w14:paraId="78758CE6" w14:textId="18AFA0C9" w:rsidR="00084BF8" w:rsidRPr="00084BF8" w:rsidRDefault="00113842" w:rsidP="00084BF8">
      <w:pPr>
        <w:pStyle w:val="Heading2"/>
      </w:pPr>
      <w:bookmarkStart w:id="543" w:name="_Toc298145684"/>
      <w:bookmarkStart w:id="544" w:name="_Toc323043870"/>
      <w:bookmarkStart w:id="545" w:name="_Toc86130366"/>
      <w:r>
        <w:t>XML İmza Çeşitleri</w:t>
      </w:r>
      <w:bookmarkEnd w:id="543"/>
      <w:bookmarkEnd w:id="544"/>
      <w:bookmarkEnd w:id="545"/>
    </w:p>
    <w:p w14:paraId="0ADD99CA" w14:textId="2F2B6F4B" w:rsidR="00F0038A" w:rsidRDefault="00F0038A" w:rsidP="00EA2A48">
      <w:pPr>
        <w:jc w:val="both"/>
      </w:pPr>
    </w:p>
    <w:p w14:paraId="6CE0D25B" w14:textId="77777777" w:rsidR="00084BF8" w:rsidRDefault="00084BF8" w:rsidP="00084BF8">
      <w:pPr>
        <w:pStyle w:val="Heading3"/>
      </w:pPr>
      <w:bookmarkStart w:id="546" w:name="_Toc298145685"/>
      <w:bookmarkStart w:id="547" w:name="_Toc323043871"/>
      <w:bookmarkStart w:id="548" w:name="_Toc86130367"/>
      <w:r>
        <w:t>Yapısına Göre</w:t>
      </w:r>
      <w:bookmarkEnd w:id="546"/>
      <w:bookmarkEnd w:id="547"/>
      <w:bookmarkEnd w:id="548"/>
    </w:p>
    <w:p w14:paraId="07F2F103" w14:textId="77777777" w:rsidR="00084BF8" w:rsidRDefault="00084BF8" w:rsidP="00084BF8">
      <w:pPr>
        <w:jc w:val="both"/>
      </w:pPr>
      <w:r>
        <w:t>İmzanın ve imzalanan verinin yapısal özelliklerine göre imzalar 3 kategoriye ayrılır.</w:t>
      </w:r>
    </w:p>
    <w:p w14:paraId="0E14AEA0" w14:textId="77777777" w:rsidR="00084BF8" w:rsidRDefault="00084BF8" w:rsidP="00084BF8">
      <w:pPr>
        <w:jc w:val="both"/>
      </w:pPr>
      <w:r w:rsidRPr="00D15CB4">
        <w:rPr>
          <w:b/>
        </w:rPr>
        <w:t>Enveloping</w:t>
      </w:r>
      <w:r>
        <w:rPr>
          <w:b/>
        </w:rPr>
        <w:t xml:space="preserve"> (Zarflayan):</w:t>
      </w:r>
      <w:r>
        <w:t xml:space="preserve"> Veri, BASE64 ya da XML formatında imza içinde yer alır.</w:t>
      </w:r>
    </w:p>
    <w:p w14:paraId="4A7BDBE2" w14:textId="77777777" w:rsidR="00084BF8" w:rsidRPr="00D15CB4" w:rsidRDefault="00084BF8" w:rsidP="00084BF8">
      <w:pPr>
        <w:jc w:val="both"/>
      </w:pPr>
      <w:r w:rsidRPr="00D15CB4">
        <w:rPr>
          <w:b/>
        </w:rPr>
        <w:t>Enveloped</w:t>
      </w:r>
      <w:r>
        <w:rPr>
          <w:b/>
        </w:rPr>
        <w:t xml:space="preserve"> (Zarflanmış): </w:t>
      </w:r>
      <w:r w:rsidRPr="00D15CB4">
        <w:t xml:space="preserve">XML </w:t>
      </w:r>
      <w:r>
        <w:t>v</w:t>
      </w:r>
      <w:r w:rsidRPr="00D15CB4">
        <w:t>erisi</w:t>
      </w:r>
      <w:r>
        <w:t>, içinde imzayı barındırır.</w:t>
      </w:r>
    </w:p>
    <w:p w14:paraId="0CAF49F1" w14:textId="77777777" w:rsidR="00084BF8" w:rsidRDefault="00084BF8" w:rsidP="00084BF8">
      <w:pPr>
        <w:jc w:val="both"/>
      </w:pPr>
      <w:r w:rsidRPr="00D15CB4">
        <w:rPr>
          <w:b/>
        </w:rPr>
        <w:t>Detached</w:t>
      </w:r>
      <w:r>
        <w:rPr>
          <w:b/>
        </w:rPr>
        <w:t xml:space="preserve"> (Ayrık): </w:t>
      </w:r>
      <w:r w:rsidRPr="00D15CB4">
        <w:t>İmza</w:t>
      </w:r>
      <w:r>
        <w:t xml:space="preserve"> </w:t>
      </w:r>
      <w:r w:rsidRPr="00D15CB4">
        <w:t>ve imzalanan veri ayrı ayrıdır. Özell</w:t>
      </w:r>
      <w:r>
        <w:t>i</w:t>
      </w:r>
      <w:r w:rsidRPr="00D15CB4">
        <w:t xml:space="preserve">kle büyük </w:t>
      </w:r>
      <w:r>
        <w:t>boyutlu</w:t>
      </w:r>
      <w:r w:rsidRPr="00D15CB4">
        <w:t xml:space="preserve"> veri </w:t>
      </w:r>
      <w:r>
        <w:t xml:space="preserve">imzalanırken kullanılması </w:t>
      </w:r>
      <w:r w:rsidRPr="00D15CB4">
        <w:t>tavsiye edilir.</w:t>
      </w:r>
    </w:p>
    <w:p w14:paraId="30594CB7" w14:textId="77777777" w:rsidR="00084BF8" w:rsidRDefault="00084BF8" w:rsidP="00EA2A48">
      <w:pPr>
        <w:jc w:val="both"/>
      </w:pPr>
    </w:p>
    <w:p w14:paraId="20FE35A2" w14:textId="4FA5E24E" w:rsidR="00F0038A" w:rsidRDefault="00F0038A" w:rsidP="00EA2A48">
      <w:pPr>
        <w:jc w:val="both"/>
      </w:pPr>
    </w:p>
    <w:p w14:paraId="29E79CC2" w14:textId="77777777" w:rsidR="00F0038A" w:rsidRDefault="00F0038A" w:rsidP="00EA2A48">
      <w:pPr>
        <w:jc w:val="both"/>
      </w:pPr>
    </w:p>
    <w:p w14:paraId="4C478E57" w14:textId="77777777" w:rsidR="00F0038A" w:rsidRPr="00F0038A" w:rsidRDefault="00F0038A" w:rsidP="00EA2A48">
      <w:pPr>
        <w:jc w:val="both"/>
      </w:pPr>
    </w:p>
    <w:p w14:paraId="5374CD67" w14:textId="5FD1420A" w:rsidR="00F0038A" w:rsidRDefault="00113842" w:rsidP="00F0038A">
      <w:pPr>
        <w:pStyle w:val="Heading3"/>
        <w:jc w:val="both"/>
      </w:pPr>
      <w:bookmarkStart w:id="549" w:name="_Toc298145686"/>
      <w:bookmarkStart w:id="550" w:name="_Toc323043872"/>
      <w:bookmarkStart w:id="551" w:name="_Toc86130368"/>
      <w:r>
        <w:lastRenderedPageBreak/>
        <w:t>İmza Tipleri</w:t>
      </w:r>
      <w:bookmarkEnd w:id="549"/>
      <w:bookmarkEnd w:id="550"/>
      <w:bookmarkEnd w:id="551"/>
    </w:p>
    <w:p w14:paraId="79DF5D5C" w14:textId="77777777" w:rsidR="00F0038A" w:rsidRPr="00F0038A" w:rsidRDefault="00F0038A" w:rsidP="00F0038A">
      <w:pPr>
        <w:pStyle w:val="BodyText"/>
        <w:rPr>
          <w:sz w:val="16"/>
          <w:szCs w:val="16"/>
        </w:rPr>
      </w:pPr>
    </w:p>
    <w:p w14:paraId="3A4888B7" w14:textId="4E683D68" w:rsidR="00113842" w:rsidRPr="002E281A" w:rsidRDefault="00113842" w:rsidP="00EA2A48">
      <w:pPr>
        <w:jc w:val="both"/>
      </w:pPr>
      <w:r w:rsidRPr="002E281A">
        <w:rPr>
          <w:b/>
        </w:rPr>
        <w:t>BES (Basit Elektronik İmza</w:t>
      </w:r>
      <w:r w:rsidR="00DB475D" w:rsidRPr="002E281A">
        <w:rPr>
          <w:b/>
        </w:rPr>
        <w:t>)</w:t>
      </w:r>
      <w:r w:rsidR="00DB475D" w:rsidRPr="002E281A">
        <w:t>:</w:t>
      </w:r>
      <w:r w:rsidRPr="002E281A">
        <w:t xml:space="preserve"> </w:t>
      </w:r>
      <w:r>
        <w:t>BES</w:t>
      </w:r>
      <w:r w:rsidRPr="002E281A">
        <w:t>, içinde imza zamanına ait bilgi bulundurabilir a</w:t>
      </w:r>
      <w:r>
        <w:t>ncak imza zamanını i</w:t>
      </w:r>
      <w:r w:rsidRPr="002E281A">
        <w:t>spatlama özelliğinden yoksundur.</w:t>
      </w:r>
    </w:p>
    <w:p w14:paraId="0BB1A781" w14:textId="6FD95A23" w:rsidR="00113842" w:rsidRPr="002E281A" w:rsidRDefault="00113842" w:rsidP="00EA2A48">
      <w:pPr>
        <w:jc w:val="both"/>
      </w:pPr>
      <w:r w:rsidRPr="002E281A">
        <w:rPr>
          <w:b/>
        </w:rPr>
        <w:t xml:space="preserve">EPES </w:t>
      </w:r>
      <w:r w:rsidRPr="002E281A">
        <w:rPr>
          <w:rFonts w:cs="Calibri"/>
          <w:b/>
        </w:rPr>
        <w:t>(Belirlenmiş Politika Temelli Elektronik İmza</w:t>
      </w:r>
      <w:r w:rsidR="00DB475D" w:rsidRPr="002E281A">
        <w:rPr>
          <w:rFonts w:cs="Calibri"/>
          <w:b/>
        </w:rPr>
        <w:t>)</w:t>
      </w:r>
      <w:r w:rsidR="00DB475D" w:rsidRPr="002E281A">
        <w:rPr>
          <w:b/>
        </w:rPr>
        <w:t>:</w:t>
      </w:r>
      <w:r w:rsidRPr="002E281A">
        <w:t xml:space="preserve"> EPES tipindeki bir elektronik imza, oluşturma ve doğrulama kurallarını belirleyen bir politikaya sahip olarak yaratılmış BES tipinde</w:t>
      </w:r>
      <w:r w:rsidR="00A42FD1">
        <w:t xml:space="preserve"> bir</w:t>
      </w:r>
      <w:r w:rsidRPr="002E281A">
        <w:t xml:space="preserve"> imzadır.</w:t>
      </w:r>
    </w:p>
    <w:p w14:paraId="3973BD3B" w14:textId="0063E83B" w:rsidR="00113842" w:rsidRPr="002E281A" w:rsidRDefault="00113842" w:rsidP="00EA2A48">
      <w:pPr>
        <w:jc w:val="both"/>
      </w:pPr>
      <w:r w:rsidRPr="002E281A">
        <w:rPr>
          <w:b/>
        </w:rPr>
        <w:t>ES-T (Zaman Damgalı Elektronik İmza</w:t>
      </w:r>
      <w:r w:rsidR="00DB475D" w:rsidRPr="002E281A">
        <w:rPr>
          <w:b/>
        </w:rPr>
        <w:t>):</w:t>
      </w:r>
      <w:r w:rsidRPr="002E281A">
        <w:t xml:space="preserve"> BES veya EPES tipindeki elektronik imzaya zaman damgası eklenerek elde edilen e-imza formatıdır. </w:t>
      </w:r>
    </w:p>
    <w:p w14:paraId="282F5135" w14:textId="13D0C81F" w:rsidR="00113842" w:rsidRPr="002E281A" w:rsidRDefault="00113842" w:rsidP="00EA2A48">
      <w:pPr>
        <w:jc w:val="both"/>
      </w:pPr>
      <w:r w:rsidRPr="002E281A">
        <w:rPr>
          <w:b/>
        </w:rPr>
        <w:t>ES-C (Doğrulama Verisi Taşıyan Elektronik İmza</w:t>
      </w:r>
      <w:r w:rsidR="00DB475D" w:rsidRPr="002E281A">
        <w:rPr>
          <w:b/>
        </w:rPr>
        <w:t>):</w:t>
      </w:r>
      <w:r w:rsidRPr="002E281A">
        <w:t xml:space="preserve"> Doğrulama veri</w:t>
      </w:r>
      <w:r>
        <w:t>lerinin</w:t>
      </w:r>
      <w:r w:rsidRPr="002E281A">
        <w:t xml:space="preserve"> referanslar</w:t>
      </w:r>
      <w:r>
        <w:t>ını içeren</w:t>
      </w:r>
      <w:r w:rsidRPr="002E281A">
        <w:t xml:space="preserve"> ES-T formatında</w:t>
      </w:r>
      <w:r>
        <w:t>n</w:t>
      </w:r>
      <w:r w:rsidRPr="002E281A">
        <w:t xml:space="preserve"> türetilen bir e-imzadır. </w:t>
      </w:r>
    </w:p>
    <w:p w14:paraId="3A4B30C0" w14:textId="4B9A18F1" w:rsidR="00113842" w:rsidRPr="002E281A" w:rsidRDefault="00113842" w:rsidP="00EA2A48">
      <w:pPr>
        <w:jc w:val="both"/>
        <w:rPr>
          <w:rFonts w:ascii="Cambria" w:eastAsia="Times New Roman" w:hAnsi="Cambria"/>
          <w:b/>
          <w:bCs/>
          <w:color w:val="4F81BD"/>
          <w:sz w:val="26"/>
          <w:szCs w:val="26"/>
        </w:rPr>
      </w:pPr>
      <w:r w:rsidRPr="002E281A">
        <w:rPr>
          <w:b/>
        </w:rPr>
        <w:t>ES-X (Genişletilmiş Elektronik İmza</w:t>
      </w:r>
      <w:r w:rsidR="00DB475D" w:rsidRPr="002E281A">
        <w:rPr>
          <w:b/>
        </w:rPr>
        <w:t>):</w:t>
      </w:r>
      <w:r w:rsidRPr="002E281A">
        <w:rPr>
          <w:b/>
        </w:rPr>
        <w:t xml:space="preserve"> </w:t>
      </w:r>
      <w:r w:rsidRPr="001A39B5">
        <w:t>ES-C</w:t>
      </w:r>
      <w:r w:rsidR="00A42FD1">
        <w:t xml:space="preserve"> </w:t>
      </w:r>
      <w:r>
        <w:t>formatından türetilen ve sadece d</w:t>
      </w:r>
      <w:r w:rsidRPr="002E281A">
        <w:t>oğrulama veri</w:t>
      </w:r>
      <w:r>
        <w:t xml:space="preserve">lerinin referanslarına veya ES-C'nin tamamına </w:t>
      </w:r>
      <w:r w:rsidRPr="002E281A">
        <w:t>zaman damgası eklenerek elde edilen e-imza formatıdır</w:t>
      </w:r>
      <w:r>
        <w:t>.</w:t>
      </w:r>
    </w:p>
    <w:p w14:paraId="719A0F10" w14:textId="71BBA8ED" w:rsidR="00113842" w:rsidRPr="002E281A" w:rsidRDefault="00113842" w:rsidP="00EA2A48">
      <w:pPr>
        <w:jc w:val="both"/>
        <w:rPr>
          <w:rFonts w:ascii="Cambria" w:eastAsia="Times New Roman" w:hAnsi="Cambria"/>
          <w:b/>
          <w:bCs/>
          <w:color w:val="4F81BD"/>
          <w:sz w:val="26"/>
          <w:szCs w:val="26"/>
        </w:rPr>
      </w:pPr>
      <w:r w:rsidRPr="002E281A">
        <w:rPr>
          <w:b/>
        </w:rPr>
        <w:t>ES-XL (Genişletilmiş Uzun Elektronik İmza</w:t>
      </w:r>
      <w:r w:rsidR="00DB475D" w:rsidRPr="002E281A">
        <w:rPr>
          <w:b/>
        </w:rPr>
        <w:t>):</w:t>
      </w:r>
      <w:r w:rsidRPr="002E281A">
        <w:t xml:space="preserve"> Doğrulama verisini kendi içinde barındıran e-imza tipidir.</w:t>
      </w:r>
    </w:p>
    <w:p w14:paraId="3E40C66F" w14:textId="7AC9390C" w:rsidR="00113842" w:rsidRDefault="00113842" w:rsidP="00EA2A48">
      <w:pPr>
        <w:jc w:val="both"/>
      </w:pPr>
      <w:r w:rsidRPr="002E281A">
        <w:rPr>
          <w:b/>
        </w:rPr>
        <w:t>ES-A (Arşiv Elektronik İmza</w:t>
      </w:r>
      <w:r w:rsidR="00DB475D" w:rsidRPr="002E281A">
        <w:rPr>
          <w:b/>
        </w:rPr>
        <w:t>):</w:t>
      </w:r>
      <w:r w:rsidRPr="002E281A">
        <w:t xml:space="preserve"> Kriptografik meto</w:t>
      </w:r>
      <w:r w:rsidR="0034393B">
        <w:t>d</w:t>
      </w:r>
      <w:r w:rsidRPr="002E281A">
        <w:t>ların zaman içinde koruyucu özelliğini yitirmesine karşı periyodik olarak alınan zaman damgası ile korunan e-imzadır.</w:t>
      </w:r>
    </w:p>
    <w:p w14:paraId="0811F5F0" w14:textId="77777777" w:rsidR="008F6C2F" w:rsidRPr="008F6C2F" w:rsidRDefault="008F6C2F" w:rsidP="00EA2A48">
      <w:pPr>
        <w:jc w:val="both"/>
        <w:rPr>
          <w:sz w:val="16"/>
          <w:szCs w:val="16"/>
        </w:rPr>
      </w:pPr>
    </w:p>
    <w:p w14:paraId="56096046" w14:textId="2E85F2D9" w:rsidR="00113842" w:rsidRDefault="00113842" w:rsidP="00113842">
      <w:pPr>
        <w:pStyle w:val="Heading2"/>
      </w:pPr>
      <w:bookmarkStart w:id="552" w:name="_Toc298145687"/>
      <w:bookmarkStart w:id="553" w:name="_Toc323043873"/>
      <w:bookmarkStart w:id="554" w:name="_Toc86130369"/>
      <w:r>
        <w:t>İmza Atma</w:t>
      </w:r>
      <w:bookmarkEnd w:id="552"/>
      <w:bookmarkEnd w:id="553"/>
      <w:bookmarkEnd w:id="554"/>
    </w:p>
    <w:p w14:paraId="40BF3000" w14:textId="77777777" w:rsidR="00113842" w:rsidRDefault="00113842" w:rsidP="00113842">
      <w:pPr>
        <w:pStyle w:val="Heading3"/>
      </w:pPr>
      <w:bookmarkStart w:id="555" w:name="_Toc298145688"/>
      <w:bookmarkStart w:id="556" w:name="_Toc323043874"/>
      <w:bookmarkStart w:id="557" w:name="_Toc86130370"/>
      <w:r>
        <w:t>Detached</w:t>
      </w:r>
      <w:bookmarkEnd w:id="555"/>
      <w:bookmarkEnd w:id="556"/>
      <w:bookmarkEnd w:id="557"/>
    </w:p>
    <w:p w14:paraId="01A15049" w14:textId="3F21CB93" w:rsidR="00113842" w:rsidRPr="00DB1199" w:rsidRDefault="00C8622B" w:rsidP="00EA2A48">
      <w:pPr>
        <w:jc w:val="both"/>
      </w:pPr>
      <w:r>
        <w:t>ornekler/src/...</w:t>
      </w:r>
      <w:r w:rsidR="006C537E">
        <w:t>/xades</w:t>
      </w:r>
      <w:r>
        <w:t>/</w:t>
      </w:r>
      <w:r w:rsidR="006C537E">
        <w:t>example/structures/</w:t>
      </w:r>
      <w:r w:rsidR="00113842">
        <w:t xml:space="preserve">Detached </w:t>
      </w:r>
      <w:r w:rsidR="009A6AD9">
        <w:t xml:space="preserve">sınıfına </w:t>
      </w:r>
      <w:r w:rsidR="00113842">
        <w:t>göz atın</w:t>
      </w:r>
      <w:r>
        <w:t>ız</w:t>
      </w:r>
      <w:r w:rsidR="00113842">
        <w:t>.</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529E9696" w14:textId="77777777" w:rsidTr="00DA285C">
        <w:tc>
          <w:tcPr>
            <w:tcW w:w="9546" w:type="dxa"/>
            <w:shd w:val="clear" w:color="auto" w:fill="F8F8F8"/>
          </w:tcPr>
          <w:p w14:paraId="2491C3A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58" w:name="l33"/>
            <w:r w:rsidRPr="001C3748">
              <w:rPr>
                <w:rFonts w:ascii="Consolas" w:eastAsia="Times New Roman" w:hAnsi="Consolas" w:cs="Consolas"/>
                <w:i/>
                <w:iCs/>
                <w:color w:val="808080"/>
                <w:sz w:val="20"/>
                <w:szCs w:val="20"/>
              </w:rPr>
              <w:t>// create context with working dir</w:t>
            </w:r>
          </w:p>
          <w:p w14:paraId="070BD44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59" w:name="l34"/>
            <w:bookmarkEnd w:id="558"/>
            <w:r w:rsidRPr="001C3748">
              <w:rPr>
                <w:rFonts w:ascii="Consolas" w:eastAsia="Times New Roman" w:hAnsi="Consolas" w:cs="Consolas"/>
                <w:sz w:val="20"/>
                <w:szCs w:val="20"/>
              </w:rPr>
              <w:t xml:space="preserve">Context context = </w:t>
            </w:r>
            <w:r w:rsidRPr="001C3748">
              <w:rPr>
                <w:rFonts w:ascii="Consolas" w:eastAsia="Times New Roman" w:hAnsi="Consolas" w:cs="Consolas"/>
                <w:bCs/>
                <w:color w:val="000080"/>
                <w:sz w:val="20"/>
                <w:szCs w:val="20"/>
              </w:rPr>
              <w:t xml:space="preserve">new </w:t>
            </w:r>
            <w:r w:rsidRPr="001C3748">
              <w:rPr>
                <w:rFonts w:ascii="Consolas" w:eastAsia="Times New Roman" w:hAnsi="Consolas" w:cs="Consolas"/>
                <w:sz w:val="20"/>
                <w:szCs w:val="20"/>
              </w:rPr>
              <w:t xml:space="preserve">Context(BASE_DIR); </w:t>
            </w:r>
          </w:p>
          <w:p w14:paraId="6BDBA1B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60" w:name="l35"/>
            <w:bookmarkEnd w:id="559"/>
          </w:p>
          <w:p w14:paraId="63D8AE1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61" w:name="l36"/>
            <w:bookmarkEnd w:id="560"/>
            <w:r w:rsidRPr="001C3748">
              <w:rPr>
                <w:rFonts w:ascii="Consolas" w:eastAsia="Times New Roman" w:hAnsi="Consolas" w:cs="Consolas"/>
                <w:i/>
                <w:iCs/>
                <w:color w:val="808080"/>
                <w:sz w:val="20"/>
                <w:szCs w:val="20"/>
              </w:rPr>
              <w:t>// create signature according to context,</w:t>
            </w:r>
          </w:p>
          <w:p w14:paraId="0A9C2D5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62" w:name="l37"/>
            <w:bookmarkEnd w:id="561"/>
            <w:r w:rsidRPr="001C3748">
              <w:rPr>
                <w:rFonts w:ascii="Consolas" w:eastAsia="Times New Roman" w:hAnsi="Consolas" w:cs="Consolas"/>
                <w:i/>
                <w:iCs/>
                <w:color w:val="808080"/>
                <w:sz w:val="20"/>
                <w:szCs w:val="20"/>
              </w:rPr>
              <w:t>// with default type (XADES_BES)</w:t>
            </w:r>
          </w:p>
          <w:p w14:paraId="2483E27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63" w:name="l38"/>
            <w:bookmarkEnd w:id="562"/>
            <w:r w:rsidRPr="001C3748">
              <w:rPr>
                <w:rFonts w:ascii="Consolas" w:eastAsia="Times New Roman" w:hAnsi="Consolas" w:cs="Consolas"/>
                <w:sz w:val="20"/>
                <w:szCs w:val="20"/>
              </w:rPr>
              <w:t xml:space="preserve">XMLSignature signature = </w:t>
            </w:r>
            <w:r w:rsidRPr="001C3748">
              <w:rPr>
                <w:rFonts w:ascii="Consolas" w:eastAsia="Times New Roman" w:hAnsi="Consolas" w:cs="Consolas"/>
                <w:bCs/>
                <w:color w:val="000080"/>
                <w:sz w:val="20"/>
                <w:szCs w:val="20"/>
              </w:rPr>
              <w:t xml:space="preserve">new </w:t>
            </w:r>
            <w:r w:rsidRPr="001C3748">
              <w:rPr>
                <w:rFonts w:ascii="Consolas" w:eastAsia="Times New Roman" w:hAnsi="Consolas" w:cs="Consolas"/>
                <w:sz w:val="20"/>
                <w:szCs w:val="20"/>
              </w:rPr>
              <w:t xml:space="preserve">XMLSignature(context); </w:t>
            </w:r>
          </w:p>
          <w:p w14:paraId="72936E6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64" w:name="l39"/>
            <w:bookmarkEnd w:id="563"/>
          </w:p>
          <w:p w14:paraId="1CFF65B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65" w:name="l40"/>
            <w:bookmarkEnd w:id="564"/>
            <w:r w:rsidRPr="001C3748">
              <w:rPr>
                <w:rFonts w:ascii="Consolas" w:eastAsia="Times New Roman" w:hAnsi="Consolas" w:cs="Consolas"/>
                <w:i/>
                <w:iCs/>
                <w:color w:val="808080"/>
                <w:sz w:val="20"/>
                <w:szCs w:val="20"/>
              </w:rPr>
              <w:t>// add document as reference, but do not embed it</w:t>
            </w:r>
          </w:p>
          <w:p w14:paraId="0CED364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66" w:name="l41"/>
            <w:bookmarkEnd w:id="565"/>
            <w:r w:rsidRPr="001C3748">
              <w:rPr>
                <w:rFonts w:ascii="Consolas" w:eastAsia="Times New Roman" w:hAnsi="Consolas" w:cs="Consolas"/>
                <w:i/>
                <w:iCs/>
                <w:color w:val="808080"/>
                <w:sz w:val="20"/>
                <w:szCs w:val="20"/>
              </w:rPr>
              <w:t>// into the signature (embed=false)</w:t>
            </w:r>
          </w:p>
          <w:p w14:paraId="0349239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67" w:name="l42"/>
            <w:bookmarkEnd w:id="566"/>
            <w:r w:rsidRPr="001C3748">
              <w:rPr>
                <w:rFonts w:ascii="Consolas" w:eastAsia="Times New Roman" w:hAnsi="Consolas" w:cs="Consolas"/>
                <w:sz w:val="20"/>
                <w:szCs w:val="20"/>
              </w:rPr>
              <w:t>signature.addDocument(</w:t>
            </w:r>
            <w:r w:rsidRPr="001C3748">
              <w:rPr>
                <w:rFonts w:ascii="Consolas" w:eastAsia="Times New Roman" w:hAnsi="Consolas" w:cs="Consolas"/>
                <w:bCs/>
                <w:color w:val="008000"/>
                <w:sz w:val="20"/>
                <w:szCs w:val="20"/>
              </w:rPr>
              <w:t>"./sample.txt"</w:t>
            </w:r>
            <w:r w:rsidRPr="001C3748">
              <w:rPr>
                <w:rFonts w:ascii="Consolas" w:eastAsia="Times New Roman" w:hAnsi="Consolas" w:cs="Consolas"/>
                <w:sz w:val="20"/>
                <w:szCs w:val="20"/>
              </w:rPr>
              <w:t xml:space="preserve">, </w:t>
            </w:r>
            <w:r w:rsidRPr="001C3748">
              <w:rPr>
                <w:rFonts w:ascii="Consolas" w:eastAsia="Times New Roman" w:hAnsi="Consolas" w:cs="Consolas"/>
                <w:bCs/>
                <w:color w:val="008000"/>
                <w:sz w:val="20"/>
                <w:szCs w:val="20"/>
              </w:rPr>
              <w:t>"text/plain"</w:t>
            </w:r>
            <w:r w:rsidRPr="001C3748">
              <w:rPr>
                <w:rFonts w:ascii="Consolas" w:eastAsia="Times New Roman" w:hAnsi="Consolas" w:cs="Consolas"/>
                <w:sz w:val="20"/>
                <w:szCs w:val="20"/>
              </w:rPr>
              <w:t xml:space="preserve">, </w:t>
            </w:r>
            <w:r w:rsidRPr="001C3748">
              <w:rPr>
                <w:rFonts w:ascii="Consolas" w:eastAsia="Times New Roman" w:hAnsi="Consolas" w:cs="Consolas"/>
                <w:bCs/>
                <w:color w:val="000080"/>
                <w:sz w:val="20"/>
                <w:szCs w:val="20"/>
              </w:rPr>
              <w:t>false</w:t>
            </w:r>
            <w:r w:rsidRPr="001C3748">
              <w:rPr>
                <w:rFonts w:ascii="Consolas" w:eastAsia="Times New Roman" w:hAnsi="Consolas" w:cs="Consolas"/>
                <w:sz w:val="20"/>
                <w:szCs w:val="20"/>
              </w:rPr>
              <w:t xml:space="preserve">); </w:t>
            </w:r>
          </w:p>
          <w:p w14:paraId="27E7BFE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68" w:name="l43"/>
            <w:bookmarkEnd w:id="567"/>
          </w:p>
          <w:p w14:paraId="00BA15E2"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69" w:name="l44"/>
            <w:bookmarkEnd w:id="568"/>
            <w:r w:rsidRPr="001C3748">
              <w:rPr>
                <w:rFonts w:ascii="Consolas" w:eastAsia="Times New Roman" w:hAnsi="Consolas" w:cs="Consolas"/>
                <w:i/>
                <w:iCs/>
                <w:color w:val="808080"/>
                <w:sz w:val="20"/>
                <w:szCs w:val="20"/>
              </w:rPr>
              <w:t>// add certificate to show who signed the document</w:t>
            </w:r>
          </w:p>
          <w:p w14:paraId="7DE6271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70" w:name="l45"/>
            <w:bookmarkEnd w:id="569"/>
            <w:r w:rsidRPr="001C3748">
              <w:rPr>
                <w:rFonts w:ascii="Consolas" w:eastAsia="Times New Roman" w:hAnsi="Consolas" w:cs="Consolas"/>
                <w:sz w:val="20"/>
                <w:szCs w:val="20"/>
              </w:rPr>
              <w:t xml:space="preserve">signature.addKeyInfo(CERTIFICATE); </w:t>
            </w:r>
          </w:p>
          <w:p w14:paraId="01775D3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71" w:name="l46"/>
            <w:bookmarkEnd w:id="570"/>
          </w:p>
          <w:p w14:paraId="5B40496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72" w:name="l47"/>
            <w:bookmarkEnd w:id="571"/>
            <w:r w:rsidRPr="001C3748">
              <w:rPr>
                <w:rFonts w:ascii="Consolas" w:eastAsia="Times New Roman" w:hAnsi="Consolas" w:cs="Consolas"/>
                <w:i/>
                <w:iCs/>
                <w:color w:val="808080"/>
                <w:sz w:val="20"/>
                <w:szCs w:val="20"/>
              </w:rPr>
              <w:t>// now sign it by using private key</w:t>
            </w:r>
          </w:p>
          <w:p w14:paraId="4C4D756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73" w:name="l48"/>
            <w:bookmarkEnd w:id="572"/>
            <w:r w:rsidRPr="001C3748">
              <w:rPr>
                <w:rFonts w:ascii="Consolas" w:eastAsia="Times New Roman" w:hAnsi="Consolas" w:cs="Consolas"/>
                <w:sz w:val="20"/>
                <w:szCs w:val="20"/>
              </w:rPr>
              <w:t xml:space="preserve">signature.sign(PRIVATE_KEY); </w:t>
            </w:r>
            <w:bookmarkStart w:id="574" w:name="l49"/>
            <w:bookmarkEnd w:id="573"/>
            <w:bookmarkEnd w:id="574"/>
          </w:p>
        </w:tc>
      </w:tr>
    </w:tbl>
    <w:p w14:paraId="135B1089" w14:textId="77777777" w:rsidR="00113842" w:rsidRDefault="00113842" w:rsidP="00113842">
      <w:pPr>
        <w:pStyle w:val="Heading3"/>
      </w:pPr>
      <w:bookmarkStart w:id="575" w:name="_Toc298145689"/>
      <w:bookmarkStart w:id="576" w:name="_Toc323043875"/>
      <w:bookmarkStart w:id="577" w:name="_Toc86130371"/>
      <w:r>
        <w:lastRenderedPageBreak/>
        <w:t>Enveloping</w:t>
      </w:r>
      <w:bookmarkEnd w:id="575"/>
      <w:bookmarkEnd w:id="576"/>
      <w:bookmarkEnd w:id="577"/>
    </w:p>
    <w:p w14:paraId="279617D6" w14:textId="46373801" w:rsidR="00113842" w:rsidRDefault="006C537E" w:rsidP="00EA2A48">
      <w:pPr>
        <w:jc w:val="both"/>
      </w:pPr>
      <w:r w:rsidRPr="006C537E">
        <w:t xml:space="preserve"> </w:t>
      </w:r>
      <w:r>
        <w:t>ornekler/src/.../xades/example/structures/</w:t>
      </w:r>
      <w:r w:rsidR="00113842">
        <w:t xml:space="preserve">Enveloping </w:t>
      </w:r>
      <w:r w:rsidR="009A6AD9">
        <w:t xml:space="preserve">sınıfına </w:t>
      </w:r>
      <w:r w:rsidR="00113842">
        <w:t>göz atın</w:t>
      </w:r>
      <w:r>
        <w:t>ız</w:t>
      </w:r>
      <w:r w:rsidR="00113842">
        <w:t>.</w:t>
      </w:r>
    </w:p>
    <w:p w14:paraId="441D2BD5" w14:textId="77777777" w:rsidR="00113842" w:rsidRPr="008F6C2F" w:rsidRDefault="00113842" w:rsidP="00113842">
      <w:pPr>
        <w:pStyle w:val="BodyText"/>
        <w:rPr>
          <w:b/>
          <w:sz w:val="16"/>
          <w:szCs w:val="16"/>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1C0681E5" w14:textId="77777777" w:rsidTr="00DA285C">
        <w:tc>
          <w:tcPr>
            <w:tcW w:w="9546" w:type="dxa"/>
            <w:shd w:val="clear" w:color="auto" w:fill="F8F8F8"/>
          </w:tcPr>
          <w:p w14:paraId="2E2761F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create context with working dir</w:t>
            </w:r>
          </w:p>
          <w:p w14:paraId="37E64DE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Context context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Context(BASE_DIR); </w:t>
            </w:r>
          </w:p>
          <w:p w14:paraId="19472C2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5A748A9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create signature according to context,</w:t>
            </w:r>
          </w:p>
          <w:p w14:paraId="43F66B5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with default type (XADES_BES)</w:t>
            </w:r>
          </w:p>
          <w:p w14:paraId="5F8105A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XMLSignature signature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XMLSignature(context); </w:t>
            </w:r>
          </w:p>
          <w:p w14:paraId="73C2CD1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13426A4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document as reference, and keep BASE64 version of data</w:t>
            </w:r>
          </w:p>
          <w:p w14:paraId="75F51DD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in an &lt;Object tag, in a way that reference points to</w:t>
            </w:r>
          </w:p>
          <w:p w14:paraId="57874D7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that &lt;Object</w:t>
            </w:r>
          </w:p>
          <w:p w14:paraId="7CB4F38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(embed=true)</w:t>
            </w:r>
          </w:p>
          <w:p w14:paraId="44F0501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signature.addDocument(</w:t>
            </w:r>
            <w:r w:rsidRPr="001C3748">
              <w:rPr>
                <w:rFonts w:ascii="Consolas" w:eastAsia="Times New Roman" w:hAnsi="Consolas" w:cs="Consolas"/>
                <w:bCs/>
                <w:color w:val="008000"/>
                <w:sz w:val="20"/>
                <w:szCs w:val="20"/>
              </w:rPr>
              <w:t>"./sample.txt"</w:t>
            </w:r>
            <w:r w:rsidRPr="001C3748">
              <w:rPr>
                <w:rFonts w:ascii="Consolas" w:eastAsia="Times New Roman" w:hAnsi="Consolas" w:cs="Consolas"/>
                <w:sz w:val="20"/>
                <w:szCs w:val="20"/>
              </w:rPr>
              <w:t xml:space="preserve">, </w:t>
            </w:r>
            <w:r w:rsidRPr="001C3748">
              <w:rPr>
                <w:rFonts w:ascii="Consolas" w:eastAsia="Times New Roman" w:hAnsi="Consolas" w:cs="Consolas"/>
                <w:bCs/>
                <w:color w:val="008000"/>
                <w:sz w:val="20"/>
                <w:szCs w:val="20"/>
              </w:rPr>
              <w:t>"text/plain"</w:t>
            </w:r>
            <w:r w:rsidRPr="001C3748">
              <w:rPr>
                <w:rFonts w:ascii="Consolas" w:eastAsia="Times New Roman" w:hAnsi="Consolas" w:cs="Consolas"/>
                <w:sz w:val="20"/>
                <w:szCs w:val="20"/>
              </w:rPr>
              <w:t xml:space="preserve">, </w:t>
            </w:r>
            <w:r w:rsidRPr="001C3748">
              <w:rPr>
                <w:rFonts w:ascii="Consolas" w:eastAsia="Times New Roman" w:hAnsi="Consolas" w:cs="Consolas"/>
                <w:bCs/>
                <w:color w:val="660066"/>
                <w:sz w:val="20"/>
                <w:szCs w:val="20"/>
              </w:rPr>
              <w:t>true</w:t>
            </w:r>
            <w:r w:rsidRPr="001C3748">
              <w:rPr>
                <w:rFonts w:ascii="Consolas" w:eastAsia="Times New Roman" w:hAnsi="Consolas" w:cs="Consolas"/>
                <w:sz w:val="20"/>
                <w:szCs w:val="20"/>
              </w:rPr>
              <w:t xml:space="preserve">); </w:t>
            </w:r>
          </w:p>
          <w:p w14:paraId="523CB97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7EA354B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certificate to show who signed the document</w:t>
            </w:r>
          </w:p>
          <w:p w14:paraId="5AF66F9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signature.addKeyInfo(CERTIFICATE); </w:t>
            </w:r>
          </w:p>
          <w:p w14:paraId="3B24A03E"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07244BE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now sign it by using private key</w:t>
            </w:r>
          </w:p>
          <w:p w14:paraId="1681C86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signature.sign(PRIVATE_KEY); </w:t>
            </w:r>
          </w:p>
          <w:p w14:paraId="0BF1A9D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510DDDE5" w14:textId="77777777" w:rsidR="00113842" w:rsidRPr="001C3748" w:rsidRDefault="00113842" w:rsidP="00B91940">
            <w:pPr>
              <w:autoSpaceDE w:val="0"/>
              <w:autoSpaceDN w:val="0"/>
              <w:adjustRightInd w:val="0"/>
              <w:rPr>
                <w:rFonts w:ascii="Consolas" w:hAnsi="Consolas" w:cs="Consolas"/>
                <w:sz w:val="20"/>
                <w:szCs w:val="20"/>
              </w:rPr>
            </w:pPr>
            <w:r w:rsidRPr="001C3748">
              <w:rPr>
                <w:rFonts w:ascii="Consolas" w:eastAsia="Times New Roman" w:hAnsi="Consolas" w:cs="Consolas"/>
                <w:sz w:val="20"/>
                <w:szCs w:val="20"/>
                <w:lang w:val="tr-TR" w:eastAsia="tr-TR" w:bidi="ar-SA"/>
              </w:rPr>
              <w:t>signature.write(</w:t>
            </w:r>
            <w:r w:rsidRPr="001C3748">
              <w:rPr>
                <w:rFonts w:ascii="Consolas" w:eastAsia="Times New Roman" w:hAnsi="Consolas" w:cs="Consolas"/>
                <w:bCs/>
                <w:color w:val="660066"/>
                <w:sz w:val="20"/>
                <w:szCs w:val="20"/>
                <w:lang w:val="tr-TR" w:eastAsia="tr-TR" w:bidi="ar-SA"/>
              </w:rPr>
              <w:t xml:space="preserve">new </w:t>
            </w:r>
            <w:r w:rsidRPr="001C3748">
              <w:rPr>
                <w:rFonts w:ascii="Consolas" w:eastAsia="Times New Roman" w:hAnsi="Consolas" w:cs="Consolas"/>
                <w:sz w:val="20"/>
                <w:szCs w:val="20"/>
                <w:lang w:val="tr-TR" w:eastAsia="tr-TR" w:bidi="ar-SA"/>
              </w:rPr>
              <w:t>FileOutputStream(SIGNATURE_FILENAME));</w:t>
            </w:r>
          </w:p>
        </w:tc>
      </w:tr>
    </w:tbl>
    <w:p w14:paraId="40B1F0A7" w14:textId="77777777" w:rsidR="00113842" w:rsidRDefault="00113842" w:rsidP="00113842">
      <w:pPr>
        <w:pStyle w:val="BodyText"/>
        <w:rPr>
          <w:sz w:val="22"/>
          <w:szCs w:val="22"/>
        </w:rPr>
      </w:pPr>
    </w:p>
    <w:p w14:paraId="056A14EF" w14:textId="77777777" w:rsidR="00113842" w:rsidRDefault="00113842" w:rsidP="00113842">
      <w:pPr>
        <w:pStyle w:val="Heading3"/>
      </w:pPr>
      <w:bookmarkStart w:id="578" w:name="_Toc298145690"/>
      <w:bookmarkStart w:id="579" w:name="_Toc323043876"/>
      <w:bookmarkStart w:id="580" w:name="_Toc86130372"/>
      <w:r>
        <w:t>Enveloped</w:t>
      </w:r>
      <w:bookmarkEnd w:id="578"/>
      <w:bookmarkEnd w:id="579"/>
      <w:bookmarkEnd w:id="580"/>
    </w:p>
    <w:p w14:paraId="51B1B544" w14:textId="1EC481AD" w:rsidR="00113842" w:rsidRDefault="001D0567" w:rsidP="00EA2A48">
      <w:pPr>
        <w:jc w:val="both"/>
      </w:pPr>
      <w:r>
        <w:t>ornekler/src/.../xades/example/structures/</w:t>
      </w:r>
      <w:r w:rsidR="00DA285C">
        <w:t xml:space="preserve">Enveloped </w:t>
      </w:r>
      <w:r w:rsidR="00F757E1">
        <w:t>sınıfına</w:t>
      </w:r>
      <w:r w:rsidR="00113842">
        <w:t xml:space="preserve"> göz atın</w:t>
      </w:r>
      <w:r>
        <w:t>ız</w:t>
      </w:r>
      <w:r w:rsidR="00113842">
        <w:t>.</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038AA884" w14:textId="77777777" w:rsidTr="003779CC">
        <w:trPr>
          <w:trHeight w:val="2924"/>
        </w:trPr>
        <w:tc>
          <w:tcPr>
            <w:tcW w:w="9546" w:type="dxa"/>
            <w:shd w:val="clear" w:color="auto" w:fill="F8F8F8"/>
          </w:tcPr>
          <w:p w14:paraId="2983E47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here is our custom envelope xml</w:t>
            </w:r>
          </w:p>
          <w:p w14:paraId="43E19A1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org.w3c.dom.Document envelopeDoc = new</w:t>
            </w:r>
            <w:r w:rsidR="00924E0A" w:rsidRPr="001C3748">
              <w:rPr>
                <w:rFonts w:ascii="Consolas" w:eastAsia="Times New Roman" w:hAnsi="Consolas" w:cs="Consolas"/>
                <w:sz w:val="20"/>
                <w:szCs w:val="20"/>
              </w:rPr>
              <w:t xml:space="preserve"> </w:t>
            </w:r>
            <w:r w:rsidRPr="001C3748">
              <w:rPr>
                <w:rFonts w:ascii="Consolas" w:eastAsia="Times New Roman" w:hAnsi="Consolas" w:cs="Consolas"/>
                <w:sz w:val="20"/>
                <w:szCs w:val="20"/>
              </w:rPr>
              <w:t xml:space="preserve">Envelope(); </w:t>
            </w:r>
          </w:p>
          <w:p w14:paraId="40E1B99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2E9A20D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81" w:name="l63"/>
            <w:r w:rsidRPr="001C3748">
              <w:rPr>
                <w:rFonts w:ascii="Consolas" w:eastAsia="Times New Roman" w:hAnsi="Consolas" w:cs="Consolas"/>
                <w:i/>
                <w:iCs/>
                <w:color w:val="808080"/>
                <w:sz w:val="20"/>
                <w:szCs w:val="20"/>
              </w:rPr>
              <w:t>// create context with working dir</w:t>
            </w:r>
          </w:p>
          <w:p w14:paraId="69EA8E0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82" w:name="l64"/>
            <w:bookmarkEnd w:id="581"/>
            <w:r w:rsidRPr="001C3748">
              <w:rPr>
                <w:rFonts w:ascii="Consolas" w:eastAsia="Times New Roman" w:hAnsi="Consolas" w:cs="Consolas"/>
                <w:sz w:val="20"/>
                <w:szCs w:val="20"/>
              </w:rPr>
              <w:t xml:space="preserve">Context context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Context(BASE_DIR); </w:t>
            </w:r>
          </w:p>
          <w:p w14:paraId="6658808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83" w:name="l65"/>
            <w:bookmarkEnd w:id="582"/>
          </w:p>
          <w:p w14:paraId="6C47CC4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84" w:name="l66"/>
            <w:bookmarkEnd w:id="583"/>
            <w:r w:rsidRPr="001C3748">
              <w:rPr>
                <w:rFonts w:ascii="Consolas" w:eastAsia="Times New Roman" w:hAnsi="Consolas" w:cs="Consolas"/>
                <w:i/>
                <w:iCs/>
                <w:color w:val="808080"/>
                <w:sz w:val="20"/>
                <w:szCs w:val="20"/>
              </w:rPr>
              <w:t>// define where signature belongs to</w:t>
            </w:r>
          </w:p>
          <w:p w14:paraId="1973B43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85" w:name="l67"/>
            <w:bookmarkEnd w:id="584"/>
            <w:r w:rsidRPr="001C3748">
              <w:rPr>
                <w:rFonts w:ascii="Consolas" w:eastAsia="Times New Roman" w:hAnsi="Consolas" w:cs="Consolas"/>
                <w:sz w:val="20"/>
                <w:szCs w:val="20"/>
              </w:rPr>
              <w:t xml:space="preserve">context.setDocument(envelopeDoc); </w:t>
            </w:r>
          </w:p>
          <w:p w14:paraId="06D4F99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86" w:name="l68"/>
            <w:bookmarkEnd w:id="585"/>
          </w:p>
          <w:bookmarkEnd w:id="586"/>
          <w:p w14:paraId="337819B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create signature according to context,</w:t>
            </w:r>
          </w:p>
          <w:p w14:paraId="217FE8C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with default type (XADES_BES)</w:t>
            </w:r>
          </w:p>
          <w:p w14:paraId="4312364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XMLSignature signature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XMLSignature(context, SignatureType.XAdES_BES, </w:t>
            </w:r>
            <w:r w:rsidRPr="001C3748">
              <w:rPr>
                <w:rFonts w:ascii="Consolas" w:eastAsia="Times New Roman" w:hAnsi="Consolas" w:cs="Consolas"/>
                <w:bCs/>
                <w:color w:val="660066"/>
                <w:sz w:val="20"/>
                <w:szCs w:val="20"/>
              </w:rPr>
              <w:t>false</w:t>
            </w:r>
            <w:r w:rsidRPr="001C3748">
              <w:rPr>
                <w:rFonts w:ascii="Consolas" w:eastAsia="Times New Roman" w:hAnsi="Consolas" w:cs="Consolas"/>
                <w:sz w:val="20"/>
                <w:szCs w:val="20"/>
              </w:rPr>
              <w:t xml:space="preserve">); </w:t>
            </w:r>
          </w:p>
          <w:p w14:paraId="2CB9BBD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6C67930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attach signature to envelope</w:t>
            </w:r>
          </w:p>
          <w:p w14:paraId="5C80334E"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envelopeDoc.getDocumentElement().appendChild(signature.getElement()); </w:t>
            </w:r>
          </w:p>
          <w:p w14:paraId="3D3D275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6E1B96BD" w14:textId="5010949C"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document as reference</w:t>
            </w:r>
          </w:p>
          <w:p w14:paraId="3372B1D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signature.addDocument(</w:t>
            </w:r>
            <w:r w:rsidRPr="001C3748">
              <w:rPr>
                <w:rFonts w:ascii="Consolas" w:eastAsia="Times New Roman" w:hAnsi="Consolas" w:cs="Consolas"/>
                <w:bCs/>
                <w:color w:val="008000"/>
                <w:sz w:val="20"/>
                <w:szCs w:val="20"/>
              </w:rPr>
              <w:t>"#data1"</w:t>
            </w:r>
            <w:r w:rsidRPr="001C3748">
              <w:rPr>
                <w:rFonts w:ascii="Consolas" w:eastAsia="Times New Roman" w:hAnsi="Consolas" w:cs="Consolas"/>
                <w:sz w:val="20"/>
                <w:szCs w:val="20"/>
              </w:rPr>
              <w:t xml:space="preserve">, </w:t>
            </w:r>
            <w:r w:rsidRPr="001C3748">
              <w:rPr>
                <w:rFonts w:ascii="Consolas" w:eastAsia="Times New Roman" w:hAnsi="Consolas" w:cs="Consolas"/>
                <w:bCs/>
                <w:color w:val="008000"/>
                <w:sz w:val="20"/>
                <w:szCs w:val="20"/>
              </w:rPr>
              <w:t>"text/xml"</w:t>
            </w:r>
            <w:r w:rsidRPr="001C3748">
              <w:rPr>
                <w:rFonts w:ascii="Consolas" w:eastAsia="Times New Roman" w:hAnsi="Consolas" w:cs="Consolas"/>
                <w:sz w:val="20"/>
                <w:szCs w:val="20"/>
              </w:rPr>
              <w:t xml:space="preserve">, </w:t>
            </w:r>
            <w:r w:rsidRPr="001C3748">
              <w:rPr>
                <w:rFonts w:ascii="Consolas" w:eastAsia="Times New Roman" w:hAnsi="Consolas" w:cs="Consolas"/>
                <w:bCs/>
                <w:color w:val="660066"/>
                <w:sz w:val="20"/>
                <w:szCs w:val="20"/>
              </w:rPr>
              <w:t>false</w:t>
            </w:r>
            <w:r w:rsidRPr="001C3748">
              <w:rPr>
                <w:rFonts w:ascii="Consolas" w:eastAsia="Times New Roman" w:hAnsi="Consolas" w:cs="Consolas"/>
                <w:sz w:val="20"/>
                <w:szCs w:val="20"/>
              </w:rPr>
              <w:t xml:space="preserve">); </w:t>
            </w:r>
          </w:p>
          <w:p w14:paraId="521D7592"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4F34548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certificate to show who signed the document</w:t>
            </w:r>
          </w:p>
          <w:p w14:paraId="259BADD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signature.addKeyInfo(CERTIFICATE); </w:t>
            </w:r>
          </w:p>
          <w:p w14:paraId="6069C38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548041B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lastRenderedPageBreak/>
              <w:t>// now sign it by using private key</w:t>
            </w:r>
          </w:p>
          <w:p w14:paraId="576580C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signature.sign(PRIVATE_KEY); </w:t>
            </w:r>
          </w:p>
          <w:p w14:paraId="6C0A9C8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6E23A40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output xml,</w:t>
            </w:r>
          </w:p>
          <w:p w14:paraId="6858C1B6" w14:textId="0E70CAC9"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this time we dont use signature.</w:t>
            </w:r>
            <w:r w:rsidR="003779CC">
              <w:rPr>
                <w:rFonts w:ascii="Consolas" w:eastAsia="Times New Roman" w:hAnsi="Consolas" w:cs="Consolas"/>
                <w:i/>
                <w:iCs/>
                <w:color w:val="808080"/>
                <w:sz w:val="20"/>
                <w:szCs w:val="20"/>
              </w:rPr>
              <w:t xml:space="preserve"> W</w:t>
            </w:r>
            <w:r w:rsidRPr="001C3748">
              <w:rPr>
                <w:rFonts w:ascii="Consolas" w:eastAsia="Times New Roman" w:hAnsi="Consolas" w:cs="Consolas"/>
                <w:i/>
                <w:iCs/>
                <w:color w:val="808080"/>
                <w:sz w:val="20"/>
                <w:szCs w:val="20"/>
              </w:rPr>
              <w:t>rite because we need to write</w:t>
            </w:r>
          </w:p>
          <w:p w14:paraId="300C583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whole document instead of signature</w:t>
            </w:r>
          </w:p>
          <w:p w14:paraId="64A1A59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Source source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DOMSource(envelopeDoc); </w:t>
            </w:r>
          </w:p>
          <w:p w14:paraId="285ADA7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Transformer transformer = TransformerFactory.newInstance().newTransformer(); </w:t>
            </w:r>
          </w:p>
          <w:p w14:paraId="407ADE3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44AAE00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write to file</w:t>
            </w:r>
          </w:p>
          <w:p w14:paraId="6A6171C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transformer.transform(source, </w:t>
            </w:r>
          </w:p>
          <w:p w14:paraId="3756446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StreamResult(</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FileOutputStream(SIGNATURE_FILENAME))); </w:t>
            </w:r>
          </w:p>
        </w:tc>
      </w:tr>
    </w:tbl>
    <w:p w14:paraId="796F90EA" w14:textId="77777777" w:rsidR="00113842" w:rsidRDefault="00113842" w:rsidP="00113842">
      <w:pPr>
        <w:pStyle w:val="BodyText"/>
        <w:rPr>
          <w:sz w:val="22"/>
          <w:szCs w:val="22"/>
        </w:rPr>
      </w:pPr>
    </w:p>
    <w:p w14:paraId="48174D5B" w14:textId="461FFB31" w:rsidR="00113842" w:rsidRDefault="00113842" w:rsidP="00113842">
      <w:pPr>
        <w:pStyle w:val="Heading2"/>
      </w:pPr>
      <w:bookmarkStart w:id="587" w:name="_Toc298145691"/>
      <w:bookmarkStart w:id="588" w:name="_Toc323043877"/>
      <w:bookmarkStart w:id="589" w:name="_Toc86130373"/>
      <w:r>
        <w:t>İmza Doğrulama</w:t>
      </w:r>
      <w:bookmarkEnd w:id="587"/>
      <w:bookmarkEnd w:id="588"/>
      <w:bookmarkEnd w:id="589"/>
    </w:p>
    <w:p w14:paraId="2A468E81" w14:textId="563677BC" w:rsidR="006A5378" w:rsidRDefault="00113842" w:rsidP="00EA2A48">
      <w:pPr>
        <w:jc w:val="both"/>
      </w:pPr>
      <w:r>
        <w:t xml:space="preserve">Basit bir </w:t>
      </w:r>
      <w:r w:rsidR="00825002">
        <w:t xml:space="preserve">imza </w:t>
      </w:r>
      <w:r>
        <w:t>doğrulama kod örneği</w:t>
      </w:r>
      <w:r w:rsidR="007F4446">
        <w:t xml:space="preserve"> aşağıda yer almaktadır</w:t>
      </w:r>
      <w:r>
        <w:t>. Bu örnekte imza</w:t>
      </w:r>
      <w:r w:rsidR="007F4446">
        <w:t>,</w:t>
      </w:r>
      <w:r>
        <w:t xml:space="preserve"> dosyadan yüklenmekte ve imza içerisinde yer alan imzalama sertifikası kullanılarak doğrulanmaktadır.</w:t>
      </w:r>
    </w:p>
    <w:p w14:paraId="332AA134" w14:textId="77777777" w:rsidR="00DB5CF1" w:rsidRPr="00DB5CF1" w:rsidRDefault="00DB5CF1" w:rsidP="00EA2A48">
      <w:pPr>
        <w:jc w:val="both"/>
        <w:rPr>
          <w:sz w:val="16"/>
          <w:szCs w:val="16"/>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327FF0CF" w14:textId="77777777" w:rsidTr="00B55430">
        <w:trPr>
          <w:trHeight w:val="1310"/>
        </w:trPr>
        <w:tc>
          <w:tcPr>
            <w:tcW w:w="9546" w:type="dxa"/>
            <w:shd w:val="clear" w:color="auto" w:fill="F8F8F8"/>
          </w:tcPr>
          <w:p w14:paraId="1CA41FB5" w14:textId="005FB9AC"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590" w:name="l26"/>
            <w:r w:rsidRPr="001C3748">
              <w:rPr>
                <w:rFonts w:ascii="Consolas" w:eastAsia="Times New Roman" w:hAnsi="Consolas" w:cs="Consolas"/>
                <w:sz w:val="20"/>
                <w:szCs w:val="20"/>
              </w:rPr>
              <w:t>XMLSignature signature = XMLSignature.parse(</w:t>
            </w:r>
            <w:bookmarkEnd w:id="590"/>
            <w:r w:rsidRPr="001C3748">
              <w:rPr>
                <w:rFonts w:ascii="Consolas" w:eastAsia="Times New Roman" w:hAnsi="Consolas" w:cs="Consolas"/>
                <w:b/>
                <w:bCs/>
                <w:color w:val="660066"/>
                <w:sz w:val="20"/>
                <w:szCs w:val="20"/>
              </w:rPr>
              <w:t xml:space="preserve">new </w:t>
            </w:r>
            <w:r w:rsidRPr="001C3748">
              <w:rPr>
                <w:rFonts w:ascii="Consolas" w:eastAsia="Times New Roman" w:hAnsi="Consolas" w:cs="Consolas"/>
                <w:sz w:val="20"/>
                <w:szCs w:val="20"/>
              </w:rPr>
              <w:t>FileDocument(</w:t>
            </w:r>
            <w:r w:rsidRPr="001C3748">
              <w:rPr>
                <w:rFonts w:ascii="Consolas" w:eastAsia="Times New Roman" w:hAnsi="Consolas" w:cs="Consolas"/>
                <w:b/>
                <w:bCs/>
                <w:color w:val="660066"/>
                <w:sz w:val="20"/>
                <w:szCs w:val="20"/>
              </w:rPr>
              <w:t xml:space="preserve">new </w:t>
            </w:r>
            <w:r w:rsidRPr="001C3748">
              <w:rPr>
                <w:rFonts w:ascii="Consolas" w:eastAsia="Times New Roman" w:hAnsi="Consolas" w:cs="Consolas"/>
                <w:sz w:val="20"/>
                <w:szCs w:val="20"/>
              </w:rPr>
              <w:t xml:space="preserve">File(FILE_NAME)), </w:t>
            </w:r>
          </w:p>
          <w:p w14:paraId="5F61156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b/>
                <w:bCs/>
                <w:color w:val="660066"/>
                <w:sz w:val="20"/>
                <w:szCs w:val="20"/>
              </w:rPr>
              <w:t xml:space="preserve">new </w:t>
            </w:r>
            <w:r w:rsidRPr="001C3748">
              <w:rPr>
                <w:rFonts w:ascii="Consolas" w:eastAsia="Times New Roman" w:hAnsi="Consolas" w:cs="Consolas"/>
                <w:sz w:val="20"/>
                <w:szCs w:val="20"/>
              </w:rPr>
              <w:t xml:space="preserve">Context(BASE_DIR)) ; </w:t>
            </w:r>
          </w:p>
          <w:p w14:paraId="2A7F088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6677036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no params, use the certificate in key info</w:t>
            </w:r>
          </w:p>
          <w:p w14:paraId="7ECA5085" w14:textId="77777777" w:rsidR="00113842" w:rsidRPr="001C3748" w:rsidRDefault="00113842" w:rsidP="00B91940">
            <w:pPr>
              <w:autoSpaceDE w:val="0"/>
              <w:autoSpaceDN w:val="0"/>
              <w:adjustRightInd w:val="0"/>
              <w:rPr>
                <w:rFonts w:ascii="Consolas" w:hAnsi="Consolas" w:cs="Consolas"/>
                <w:sz w:val="20"/>
                <w:szCs w:val="20"/>
              </w:rPr>
            </w:pPr>
            <w:r w:rsidRPr="001C3748">
              <w:rPr>
                <w:rFonts w:ascii="Consolas" w:eastAsia="Times New Roman" w:hAnsi="Consolas" w:cs="Consolas"/>
                <w:sz w:val="20"/>
                <w:szCs w:val="20"/>
                <w:lang w:val="tr-TR" w:eastAsia="tr-TR" w:bidi="ar-SA"/>
              </w:rPr>
              <w:t>ValidationResult result = signature.verify();</w:t>
            </w:r>
          </w:p>
        </w:tc>
      </w:tr>
    </w:tbl>
    <w:p w14:paraId="01CB8DB9" w14:textId="77777777" w:rsidR="006A5378" w:rsidRDefault="006A5378" w:rsidP="00113842">
      <w:pPr>
        <w:pStyle w:val="BodyText"/>
        <w:rPr>
          <w:sz w:val="22"/>
          <w:szCs w:val="22"/>
        </w:rPr>
      </w:pPr>
    </w:p>
    <w:p w14:paraId="7145FDA7" w14:textId="325FDFFE" w:rsidR="00113842" w:rsidRDefault="00113842" w:rsidP="00113842">
      <w:pPr>
        <w:pStyle w:val="BodyText"/>
        <w:rPr>
          <w:sz w:val="22"/>
          <w:szCs w:val="22"/>
        </w:rPr>
      </w:pPr>
      <w:r>
        <w:rPr>
          <w:sz w:val="22"/>
          <w:szCs w:val="22"/>
        </w:rPr>
        <w:t xml:space="preserve">Bu örnekte </w:t>
      </w:r>
      <w:r w:rsidR="00310C72">
        <w:rPr>
          <w:sz w:val="22"/>
          <w:szCs w:val="22"/>
        </w:rPr>
        <w:t>sadece</w:t>
      </w:r>
      <w:r>
        <w:rPr>
          <w:sz w:val="22"/>
          <w:szCs w:val="22"/>
        </w:rPr>
        <w:t xml:space="preserve"> ana imzanın doğrula</w:t>
      </w:r>
      <w:r w:rsidR="00310C72">
        <w:rPr>
          <w:sz w:val="22"/>
          <w:szCs w:val="22"/>
        </w:rPr>
        <w:t>ndığına</w:t>
      </w:r>
      <w:r>
        <w:rPr>
          <w:sz w:val="22"/>
          <w:szCs w:val="22"/>
        </w:rPr>
        <w:t xml:space="preserve"> dikkat edilmelidir. Seri imza doğrulaması</w:t>
      </w:r>
      <w:r w:rsidR="00223784">
        <w:rPr>
          <w:sz w:val="22"/>
          <w:szCs w:val="22"/>
        </w:rPr>
        <w:t xml:space="preserve"> </w:t>
      </w:r>
      <w:r>
        <w:rPr>
          <w:sz w:val="22"/>
          <w:szCs w:val="22"/>
        </w:rPr>
        <w:t xml:space="preserve">yapan örnek kod için </w:t>
      </w:r>
      <w:r w:rsidR="00223784" w:rsidRPr="003E3CF8">
        <w:rPr>
          <w:sz w:val="22"/>
          <w:szCs w:val="22"/>
        </w:rPr>
        <w:t>ornekler/src/.../xades/example/v</w:t>
      </w:r>
      <w:r w:rsidRPr="003E3CF8">
        <w:rPr>
          <w:sz w:val="22"/>
          <w:szCs w:val="22"/>
        </w:rPr>
        <w:t>alidation</w:t>
      </w:r>
      <w:r w:rsidR="00223784" w:rsidRPr="003E3CF8">
        <w:rPr>
          <w:sz w:val="22"/>
          <w:szCs w:val="22"/>
        </w:rPr>
        <w:t>/XadesSignatureValidation</w:t>
      </w:r>
      <w:r>
        <w:rPr>
          <w:sz w:val="22"/>
          <w:szCs w:val="22"/>
        </w:rPr>
        <w:t xml:space="preserve"> sınıfına göz atabilirsiniz. </w:t>
      </w:r>
    </w:p>
    <w:p w14:paraId="3F4854EB" w14:textId="77777777" w:rsidR="006A5378" w:rsidRPr="006A5378" w:rsidRDefault="006A5378" w:rsidP="00113842">
      <w:pPr>
        <w:pStyle w:val="BodyText"/>
        <w:rPr>
          <w:sz w:val="22"/>
          <w:szCs w:val="22"/>
        </w:rPr>
      </w:pPr>
    </w:p>
    <w:p w14:paraId="2520E24F" w14:textId="5C3D88C2" w:rsidR="00113842" w:rsidRDefault="00113842" w:rsidP="00113842">
      <w:pPr>
        <w:pStyle w:val="Heading2"/>
      </w:pPr>
      <w:bookmarkStart w:id="591" w:name="_Toc298145692"/>
      <w:bookmarkStart w:id="592" w:name="_Toc323043878"/>
      <w:bookmarkStart w:id="593" w:name="_Toc86130374"/>
      <w:r>
        <w:t>Akıllı Kart İşlemleri</w:t>
      </w:r>
      <w:bookmarkEnd w:id="591"/>
      <w:bookmarkEnd w:id="592"/>
      <w:bookmarkEnd w:id="593"/>
    </w:p>
    <w:p w14:paraId="2866677F" w14:textId="1BF6BBA5" w:rsidR="00113842" w:rsidRDefault="00113842" w:rsidP="00EA2A48">
      <w:pPr>
        <w:jc w:val="both"/>
      </w:pPr>
      <w:r>
        <w:t xml:space="preserve">Akılı kart kullanarak imzalama yapmak için uygun </w:t>
      </w:r>
      <w:r w:rsidRPr="00972216">
        <w:rPr>
          <w:rFonts w:ascii="Courier New" w:eastAsia="Times New Roman" w:hAnsi="Courier New" w:cs="Courier New"/>
          <w:i/>
          <w:lang w:val="en-US" w:eastAsia="en-US"/>
        </w:rPr>
        <w:t>BaseSigner</w:t>
      </w:r>
      <w:r>
        <w:t xml:space="preserve"> sınıfı oluştur</w:t>
      </w:r>
      <w:r w:rsidR="003477A2">
        <w:t>ulmalıdır</w:t>
      </w:r>
      <w:r>
        <w:t>. Gizli anahtar</w:t>
      </w:r>
      <w:r w:rsidR="004809F3">
        <w:t>,</w:t>
      </w:r>
      <w:r>
        <w:t xml:space="preserve"> kart içinde bulunduğu</w:t>
      </w:r>
      <w:r w:rsidR="004809F3">
        <w:t>ndan dolayı</w:t>
      </w:r>
      <w:r>
        <w:t xml:space="preserve"> imza kütüphanesine parametre o</w:t>
      </w:r>
      <w:r w:rsidR="006D2024">
        <w:t>l</w:t>
      </w:r>
      <w:r>
        <w:t xml:space="preserve">arak verilemez. </w:t>
      </w:r>
    </w:p>
    <w:p w14:paraId="2B464F13" w14:textId="155D11AD" w:rsidR="00D356FE" w:rsidRDefault="00D05FF1" w:rsidP="00BD2C88">
      <w:pPr>
        <w:jc w:val="both"/>
      </w:pPr>
      <w:r w:rsidRPr="00AB22AF">
        <w:t>tr.gov.tubitak.uekae.esya.api.smartcard.util</w:t>
      </w:r>
      <w:r w:rsidR="00113842">
        <w:t>.</w:t>
      </w:r>
      <w:r w:rsidR="00113842" w:rsidRPr="00AB22AF">
        <w:t>SCSignerWithCertSerialNo</w:t>
      </w:r>
      <w:r w:rsidR="00113842">
        <w:t xml:space="preserve"> ve </w:t>
      </w:r>
      <w:r w:rsidR="00113842" w:rsidRPr="00AB22AF">
        <w:t>tr.gov.tubitak.uekae.</w:t>
      </w:r>
      <w:r w:rsidR="00BD2C88">
        <w:t xml:space="preserve"> </w:t>
      </w:r>
      <w:r w:rsidR="00113842" w:rsidRPr="00AB22AF">
        <w:t>esya.api.smartcard.util</w:t>
      </w:r>
      <w:r w:rsidR="00113842">
        <w:t>.</w:t>
      </w:r>
      <w:r w:rsidR="00113842" w:rsidRPr="00AB22AF">
        <w:t>SCSignerWith</w:t>
      </w:r>
      <w:r w:rsidR="00113842">
        <w:t>KeyLabel</w:t>
      </w:r>
      <w:r w:rsidR="003C0655">
        <w:t xml:space="preserve"> </w:t>
      </w:r>
      <w:r w:rsidR="00113842">
        <w:t xml:space="preserve">sınıfları sizin için </w:t>
      </w:r>
      <w:r w:rsidR="00113842" w:rsidRPr="00715BBB">
        <w:rPr>
          <w:rFonts w:eastAsia="Times New Roman" w:cs="Arial"/>
          <w:i/>
          <w:lang w:val="en-US" w:eastAsia="en-US"/>
        </w:rPr>
        <w:t>BaseSigner</w:t>
      </w:r>
      <w:r w:rsidR="00113842">
        <w:t xml:space="preserve"> arayüzünü implement etmektedir.</w:t>
      </w:r>
    </w:p>
    <w:p w14:paraId="2E7BC814" w14:textId="77777777" w:rsidR="00D356FE" w:rsidRDefault="00D356FE" w:rsidP="00BD2C88">
      <w:pPr>
        <w:jc w:val="both"/>
      </w:pPr>
    </w:p>
    <w:p w14:paraId="139FCBF0" w14:textId="77777777" w:rsidR="00D356FE" w:rsidRDefault="00D356FE" w:rsidP="00BD2C88">
      <w:pPr>
        <w:jc w:val="both"/>
      </w:pPr>
    </w:p>
    <w:p w14:paraId="087E8092" w14:textId="745F6BD5" w:rsidR="009C438A" w:rsidRDefault="009C438A" w:rsidP="00BD2C88">
      <w:pPr>
        <w:jc w:val="both"/>
      </w:pPr>
    </w:p>
    <w:p w14:paraId="0BB8CCAF" w14:textId="77777777" w:rsidR="00D356FE" w:rsidRDefault="00D356FE" w:rsidP="00BD2C88">
      <w:pPr>
        <w:jc w:val="both"/>
      </w:pPr>
    </w:p>
    <w:p w14:paraId="724E8AC4" w14:textId="77777777" w:rsidR="00113842" w:rsidRDefault="00113842" w:rsidP="00113842">
      <w:pPr>
        <w:pStyle w:val="Heading2"/>
      </w:pPr>
      <w:bookmarkStart w:id="594" w:name="_Toc298145693"/>
      <w:bookmarkStart w:id="595" w:name="_Toc323043879"/>
      <w:bookmarkStart w:id="596" w:name="_Toc86130375"/>
      <w:r>
        <w:lastRenderedPageBreak/>
        <w:t>XML İmza Konfigürasyonu</w:t>
      </w:r>
      <w:bookmarkEnd w:id="594"/>
      <w:bookmarkEnd w:id="595"/>
      <w:bookmarkEnd w:id="596"/>
    </w:p>
    <w:p w14:paraId="240B1B31" w14:textId="11515FFA" w:rsidR="00FB0E69" w:rsidRPr="0079134A" w:rsidRDefault="00113842" w:rsidP="00EA2A48">
      <w:pPr>
        <w:jc w:val="both"/>
        <w:rPr>
          <w:sz w:val="16"/>
          <w:szCs w:val="16"/>
        </w:rPr>
      </w:pPr>
      <w:r>
        <w:t>XML imza kütüphanesinin</w:t>
      </w:r>
      <w:r w:rsidR="00FE4C6D">
        <w:t>,</w:t>
      </w:r>
      <w:r>
        <w:t xml:space="preserve"> imza yaratma ve doğrulama ayarlarına erişim için kullandığı konfigurasyon dosyasıdır. Bu konfigürasyon</w:t>
      </w:r>
      <w:r w:rsidR="00FE4C6D">
        <w:t xml:space="preserve"> dosyası</w:t>
      </w:r>
      <w:r>
        <w:t xml:space="preserve"> içinde kaynaklara erişim için </w:t>
      </w:r>
      <w:r w:rsidR="00FB0E69">
        <w:t>proxy, zaman</w:t>
      </w:r>
      <w:r>
        <w:t xml:space="preserve"> damgası, kaynak çözücüleri</w:t>
      </w:r>
      <w:r w:rsidR="00FB0E69">
        <w:t xml:space="preserve"> </w:t>
      </w:r>
      <w:r>
        <w:t>(</w:t>
      </w:r>
      <w:r w:rsidRPr="00A61A78">
        <w:rPr>
          <w:i/>
          <w:iCs/>
        </w:rPr>
        <w:t>Resolver</w:t>
      </w:r>
      <w:r>
        <w:t xml:space="preserve"> arayüzü</w:t>
      </w:r>
      <w:r w:rsidR="00FB0E69">
        <w:t>), varsayılan</w:t>
      </w:r>
      <w:r w:rsidR="00FE4C6D">
        <w:t xml:space="preserve"> doğrulama ayarları</w:t>
      </w:r>
      <w:r>
        <w:t xml:space="preserve"> </w:t>
      </w:r>
      <w:r w:rsidR="00FE4C6D">
        <w:t xml:space="preserve">ve </w:t>
      </w:r>
      <w:r>
        <w:t>algoritmalar yer alır.</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4660C3DA" w14:textId="77777777" w:rsidTr="002E1B91">
        <w:tc>
          <w:tcPr>
            <w:tcW w:w="9546" w:type="dxa"/>
            <w:shd w:val="clear" w:color="auto" w:fill="F8F8F8"/>
          </w:tcPr>
          <w:p w14:paraId="71758F2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sz w:val="20"/>
                <w:szCs w:val="20"/>
              </w:rPr>
              <w:t>&lt;?</w:t>
            </w:r>
            <w:r w:rsidRPr="001C3748">
              <w:rPr>
                <w:rFonts w:ascii="Consolas" w:eastAsia="Times New Roman" w:hAnsi="Consolas" w:cs="Consolas"/>
                <w:bCs/>
                <w:color w:val="0000FF"/>
                <w:sz w:val="20"/>
                <w:szCs w:val="20"/>
              </w:rPr>
              <w:t>xml version=</w:t>
            </w:r>
            <w:r w:rsidRPr="001C3748">
              <w:rPr>
                <w:rFonts w:ascii="Consolas" w:eastAsia="Times New Roman" w:hAnsi="Consolas" w:cs="Consolas"/>
                <w:bCs/>
                <w:color w:val="008000"/>
                <w:sz w:val="20"/>
                <w:szCs w:val="20"/>
              </w:rPr>
              <w:t xml:space="preserve">"1.0" </w:t>
            </w:r>
            <w:r w:rsidRPr="001C3748">
              <w:rPr>
                <w:rFonts w:ascii="Consolas" w:eastAsia="Times New Roman" w:hAnsi="Consolas" w:cs="Consolas"/>
                <w:bCs/>
                <w:color w:val="0000FF"/>
                <w:sz w:val="20"/>
                <w:szCs w:val="20"/>
              </w:rPr>
              <w:t>encoding=</w:t>
            </w:r>
            <w:r w:rsidRPr="001C3748">
              <w:rPr>
                <w:rFonts w:ascii="Consolas" w:eastAsia="Times New Roman" w:hAnsi="Consolas" w:cs="Consolas"/>
                <w:bCs/>
                <w:color w:val="008000"/>
                <w:sz w:val="20"/>
                <w:szCs w:val="20"/>
              </w:rPr>
              <w:t>"UTF-8"</w:t>
            </w:r>
            <w:r w:rsidRPr="001C3748">
              <w:rPr>
                <w:rFonts w:ascii="Consolas" w:eastAsia="Times New Roman" w:hAnsi="Consolas" w:cs="Consolas"/>
                <w:i/>
                <w:iCs/>
                <w:sz w:val="20"/>
                <w:szCs w:val="20"/>
              </w:rPr>
              <w:t>?&gt;</w:t>
            </w:r>
          </w:p>
          <w:p w14:paraId="4601993E"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xml-signature-config</w:t>
            </w:r>
            <w:r w:rsidRPr="001C3748">
              <w:rPr>
                <w:rFonts w:ascii="Consolas" w:eastAsia="Times New Roman" w:hAnsi="Consolas" w:cs="Consolas"/>
                <w:sz w:val="20"/>
                <w:szCs w:val="20"/>
              </w:rPr>
              <w:t>&gt;</w:t>
            </w:r>
          </w:p>
        </w:tc>
      </w:tr>
    </w:tbl>
    <w:p w14:paraId="16AD8CB8" w14:textId="77777777" w:rsidR="0079134A" w:rsidRPr="0079134A" w:rsidRDefault="0079134A" w:rsidP="00EA2A48">
      <w:pPr>
        <w:jc w:val="both"/>
        <w:rPr>
          <w:sz w:val="16"/>
          <w:szCs w:val="16"/>
        </w:rPr>
      </w:pPr>
    </w:p>
    <w:p w14:paraId="0946645B" w14:textId="2E6E7499" w:rsidR="00113842" w:rsidRDefault="00113842" w:rsidP="00EA2A48">
      <w:pPr>
        <w:jc w:val="both"/>
      </w:pPr>
      <w:r>
        <w:t xml:space="preserve">XML imza konfigürasyonu, </w:t>
      </w:r>
      <w:r w:rsidRPr="00FB0E69">
        <w:rPr>
          <w:i/>
        </w:rPr>
        <w:t>xml-signature-config</w:t>
      </w:r>
      <w:r>
        <w:t xml:space="preserve"> kök elemanı ile başlar.</w:t>
      </w:r>
    </w:p>
    <w:p w14:paraId="1D465682" w14:textId="4CD3D8B6" w:rsidR="00B544C1" w:rsidRDefault="00B544C1" w:rsidP="00EA2A48">
      <w:pPr>
        <w:jc w:val="both"/>
        <w:rPr>
          <w:sz w:val="16"/>
          <w:szCs w:val="16"/>
        </w:rPr>
      </w:pPr>
    </w:p>
    <w:p w14:paraId="6C84A895" w14:textId="4E86B2B5" w:rsidR="00113842" w:rsidRDefault="00113842" w:rsidP="00113842">
      <w:pPr>
        <w:pStyle w:val="Heading3"/>
      </w:pPr>
      <w:bookmarkStart w:id="597" w:name="_Toc86130376"/>
      <w:r w:rsidRPr="000D4BBC">
        <w:t>Yerelleştirme</w:t>
      </w:r>
      <w:bookmarkEnd w:id="597"/>
    </w:p>
    <w:p w14:paraId="3CA848C0" w14:textId="3DFF9705" w:rsidR="00FB0E69" w:rsidRPr="00FB0E69" w:rsidRDefault="00866023" w:rsidP="00866023">
      <w:pPr>
        <w:jc w:val="both"/>
        <w:rPr>
          <w:sz w:val="16"/>
          <w:szCs w:val="16"/>
        </w:rPr>
      </w:pPr>
      <w:r>
        <w:t xml:space="preserve">Yerelleştirme seçenekleri, </w:t>
      </w:r>
      <w:r w:rsidRPr="0005177F">
        <w:rPr>
          <w:i/>
        </w:rPr>
        <w:t>locale</w:t>
      </w:r>
      <w:r>
        <w:t xml:space="preserve"> elementi ile ayarlanır.</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866023" w:rsidRPr="001C3748" w14:paraId="79C6BFEE" w14:textId="77777777" w:rsidTr="00FB0E69">
        <w:trPr>
          <w:trHeight w:val="251"/>
        </w:trPr>
        <w:tc>
          <w:tcPr>
            <w:tcW w:w="9546" w:type="dxa"/>
            <w:shd w:val="clear" w:color="auto" w:fill="F8F8F8"/>
          </w:tcPr>
          <w:p w14:paraId="57D0A13F" w14:textId="77777777" w:rsidR="00866023" w:rsidRPr="001C3748" w:rsidRDefault="00866023" w:rsidP="00BB09E0">
            <w:pPr>
              <w:autoSpaceDE w:val="0"/>
              <w:autoSpaceDN w:val="0"/>
              <w:adjustRightInd w:val="0"/>
              <w:rPr>
                <w:rFonts w:ascii="Consolas" w:hAnsi="Consolas" w:cs="Consolas"/>
                <w:sz w:val="20"/>
                <w:szCs w:val="20"/>
              </w:rPr>
            </w:pPr>
            <w:r w:rsidRPr="001C3748">
              <w:rPr>
                <w:rFonts w:ascii="Consolas" w:hAnsi="Consolas" w:cs="Consolas"/>
                <w:sz w:val="20"/>
                <w:szCs w:val="20"/>
                <w:lang w:val="tr-TR" w:eastAsia="tr-TR" w:bidi="ar-SA"/>
              </w:rPr>
              <w:t>&lt;</w:t>
            </w:r>
            <w:r w:rsidRPr="001C3748">
              <w:rPr>
                <w:rFonts w:ascii="Consolas" w:hAnsi="Consolas" w:cs="Consolas"/>
                <w:bCs/>
                <w:color w:val="000080"/>
                <w:sz w:val="20"/>
                <w:szCs w:val="20"/>
                <w:lang w:val="tr-TR" w:eastAsia="tr-TR" w:bidi="ar-SA"/>
              </w:rPr>
              <w:t xml:space="preserve">locale </w:t>
            </w:r>
            <w:r w:rsidRPr="001C3748">
              <w:rPr>
                <w:rFonts w:ascii="Consolas" w:hAnsi="Consolas" w:cs="Consolas"/>
                <w:bCs/>
                <w:color w:val="0000FF"/>
                <w:sz w:val="20"/>
                <w:szCs w:val="20"/>
                <w:lang w:val="tr-TR" w:eastAsia="tr-TR" w:bidi="ar-SA"/>
              </w:rPr>
              <w:t>language=</w:t>
            </w:r>
            <w:r w:rsidRPr="001C3748">
              <w:rPr>
                <w:rFonts w:ascii="Consolas" w:hAnsi="Consolas" w:cs="Consolas"/>
                <w:bCs/>
                <w:color w:val="008000"/>
                <w:sz w:val="20"/>
                <w:szCs w:val="20"/>
                <w:lang w:val="tr-TR" w:eastAsia="tr-TR" w:bidi="ar-SA"/>
              </w:rPr>
              <w:t xml:space="preserve">"EN" </w:t>
            </w:r>
            <w:r w:rsidRPr="001C3748">
              <w:rPr>
                <w:rFonts w:ascii="Consolas" w:hAnsi="Consolas" w:cs="Consolas"/>
                <w:bCs/>
                <w:color w:val="0000FF"/>
                <w:sz w:val="20"/>
                <w:szCs w:val="20"/>
                <w:lang w:val="tr-TR" w:eastAsia="tr-TR" w:bidi="ar-SA"/>
              </w:rPr>
              <w:t>country=</w:t>
            </w:r>
            <w:r w:rsidRPr="001C3748">
              <w:rPr>
                <w:rFonts w:ascii="Consolas" w:hAnsi="Consolas" w:cs="Consolas"/>
                <w:bCs/>
                <w:color w:val="008000"/>
                <w:sz w:val="20"/>
                <w:szCs w:val="20"/>
                <w:lang w:val="tr-TR" w:eastAsia="tr-TR" w:bidi="ar-SA"/>
              </w:rPr>
              <w:t>"EN"</w:t>
            </w:r>
            <w:r w:rsidRPr="001C3748">
              <w:rPr>
                <w:rFonts w:ascii="Consolas" w:hAnsi="Consolas" w:cs="Consolas"/>
                <w:sz w:val="20"/>
                <w:szCs w:val="20"/>
                <w:lang w:val="tr-TR" w:eastAsia="tr-TR" w:bidi="ar-SA"/>
              </w:rPr>
              <w:t>/&gt;</w:t>
            </w:r>
          </w:p>
        </w:tc>
      </w:tr>
    </w:tbl>
    <w:p w14:paraId="02389B80" w14:textId="6F1288EA" w:rsidR="00866023" w:rsidRPr="00FB0E69" w:rsidRDefault="00866023" w:rsidP="00FB0E69">
      <w:pPr>
        <w:pStyle w:val="BodyText"/>
        <w:rPr>
          <w:sz w:val="16"/>
          <w:szCs w:val="16"/>
        </w:rPr>
      </w:pPr>
    </w:p>
    <w:p w14:paraId="351B5B3D" w14:textId="77777777" w:rsidR="00FB0E69" w:rsidRPr="00FB0E69" w:rsidRDefault="00FB0E69" w:rsidP="00FB0E69">
      <w:pPr>
        <w:pStyle w:val="BodyText"/>
        <w:rPr>
          <w:sz w:val="16"/>
          <w:szCs w:val="16"/>
        </w:rPr>
      </w:pPr>
    </w:p>
    <w:p w14:paraId="5A8AC7F3" w14:textId="17F5EF14" w:rsidR="00113842" w:rsidRDefault="00113842" w:rsidP="00113842">
      <w:pPr>
        <w:pStyle w:val="Heading3"/>
      </w:pPr>
      <w:bookmarkStart w:id="598" w:name="_Toc298145694"/>
      <w:bookmarkStart w:id="599" w:name="_Toc323043880"/>
      <w:bookmarkStart w:id="600" w:name="_Toc86130377"/>
      <w:r>
        <w:t>Proxy Ayarları</w:t>
      </w:r>
      <w:bookmarkEnd w:id="598"/>
      <w:bookmarkEnd w:id="599"/>
      <w:bookmarkEnd w:id="600"/>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4F22C358" w14:textId="77777777" w:rsidTr="00FB0E69">
        <w:trPr>
          <w:trHeight w:val="2143"/>
        </w:trPr>
        <w:tc>
          <w:tcPr>
            <w:tcW w:w="9546" w:type="dxa"/>
            <w:shd w:val="clear" w:color="auto" w:fill="F8F8F8"/>
          </w:tcPr>
          <w:p w14:paraId="1925A64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http</w:t>
            </w:r>
            <w:r w:rsidRPr="001C3748">
              <w:rPr>
                <w:rFonts w:ascii="Consolas" w:eastAsia="Times New Roman" w:hAnsi="Consolas" w:cs="Consolas"/>
                <w:sz w:val="20"/>
                <w:szCs w:val="20"/>
              </w:rPr>
              <w:t>&gt;</w:t>
            </w:r>
          </w:p>
          <w:p w14:paraId="54687B9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proxy-host</w:t>
            </w:r>
            <w:r w:rsidRPr="001C3748">
              <w:rPr>
                <w:rFonts w:ascii="Consolas" w:eastAsia="Times New Roman" w:hAnsi="Consolas" w:cs="Consolas"/>
                <w:sz w:val="20"/>
                <w:szCs w:val="20"/>
              </w:rPr>
              <w:t>&gt;&lt;/</w:t>
            </w:r>
            <w:r w:rsidRPr="001C3748">
              <w:rPr>
                <w:rFonts w:ascii="Consolas" w:eastAsia="Times New Roman" w:hAnsi="Consolas" w:cs="Consolas"/>
                <w:bCs/>
                <w:color w:val="000080"/>
                <w:sz w:val="20"/>
                <w:szCs w:val="20"/>
              </w:rPr>
              <w:t>proxy-host</w:t>
            </w:r>
            <w:r w:rsidRPr="001C3748">
              <w:rPr>
                <w:rFonts w:ascii="Consolas" w:eastAsia="Times New Roman" w:hAnsi="Consolas" w:cs="Consolas"/>
                <w:sz w:val="20"/>
                <w:szCs w:val="20"/>
              </w:rPr>
              <w:t>&gt;</w:t>
            </w:r>
          </w:p>
          <w:p w14:paraId="475AE1A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proxy-port</w:t>
            </w:r>
            <w:r w:rsidRPr="001C3748">
              <w:rPr>
                <w:rFonts w:ascii="Consolas" w:eastAsia="Times New Roman" w:hAnsi="Consolas" w:cs="Consolas"/>
                <w:sz w:val="20"/>
                <w:szCs w:val="20"/>
              </w:rPr>
              <w:t>&gt;&lt;/</w:t>
            </w:r>
            <w:r w:rsidRPr="001C3748">
              <w:rPr>
                <w:rFonts w:ascii="Consolas" w:eastAsia="Times New Roman" w:hAnsi="Consolas" w:cs="Consolas"/>
                <w:bCs/>
                <w:color w:val="000080"/>
                <w:sz w:val="20"/>
                <w:szCs w:val="20"/>
              </w:rPr>
              <w:t>proxy-port</w:t>
            </w:r>
            <w:r w:rsidRPr="001C3748">
              <w:rPr>
                <w:rFonts w:ascii="Consolas" w:eastAsia="Times New Roman" w:hAnsi="Consolas" w:cs="Consolas"/>
                <w:sz w:val="20"/>
                <w:szCs w:val="20"/>
              </w:rPr>
              <w:t>&gt;</w:t>
            </w:r>
          </w:p>
          <w:p w14:paraId="048F45D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proxy-username</w:t>
            </w:r>
            <w:r w:rsidRPr="001C3748">
              <w:rPr>
                <w:rFonts w:ascii="Consolas" w:eastAsia="Times New Roman" w:hAnsi="Consolas" w:cs="Consolas"/>
                <w:sz w:val="20"/>
                <w:szCs w:val="20"/>
              </w:rPr>
              <w:t>&gt;&lt;/</w:t>
            </w:r>
            <w:r w:rsidRPr="001C3748">
              <w:rPr>
                <w:rFonts w:ascii="Consolas" w:eastAsia="Times New Roman" w:hAnsi="Consolas" w:cs="Consolas"/>
                <w:bCs/>
                <w:color w:val="000080"/>
                <w:sz w:val="20"/>
                <w:szCs w:val="20"/>
              </w:rPr>
              <w:t>proxy-username</w:t>
            </w:r>
            <w:r w:rsidRPr="001C3748">
              <w:rPr>
                <w:rFonts w:ascii="Consolas" w:eastAsia="Times New Roman" w:hAnsi="Consolas" w:cs="Consolas"/>
                <w:sz w:val="20"/>
                <w:szCs w:val="20"/>
              </w:rPr>
              <w:t>&gt;</w:t>
            </w:r>
          </w:p>
          <w:p w14:paraId="07772D3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proxy-password</w:t>
            </w:r>
            <w:r w:rsidRPr="001C3748">
              <w:rPr>
                <w:rFonts w:ascii="Consolas" w:eastAsia="Times New Roman" w:hAnsi="Consolas" w:cs="Consolas"/>
                <w:sz w:val="20"/>
                <w:szCs w:val="20"/>
              </w:rPr>
              <w:t>&gt;&lt;/</w:t>
            </w:r>
            <w:r w:rsidRPr="001C3748">
              <w:rPr>
                <w:rFonts w:ascii="Consolas" w:eastAsia="Times New Roman" w:hAnsi="Consolas" w:cs="Consolas"/>
                <w:bCs/>
                <w:color w:val="000080"/>
                <w:sz w:val="20"/>
                <w:szCs w:val="20"/>
              </w:rPr>
              <w:t>proxy-password</w:t>
            </w:r>
            <w:r w:rsidRPr="001C3748">
              <w:rPr>
                <w:rFonts w:ascii="Consolas" w:eastAsia="Times New Roman" w:hAnsi="Consolas" w:cs="Consolas"/>
                <w:sz w:val="20"/>
                <w:szCs w:val="20"/>
              </w:rPr>
              <w:t>&gt;</w:t>
            </w:r>
          </w:p>
          <w:p w14:paraId="020E3DD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basic-authentication-username</w:t>
            </w:r>
            <w:r w:rsidRPr="001C3748">
              <w:rPr>
                <w:rFonts w:ascii="Consolas" w:eastAsia="Times New Roman" w:hAnsi="Consolas" w:cs="Consolas"/>
                <w:sz w:val="20"/>
                <w:szCs w:val="20"/>
              </w:rPr>
              <w:t>&gt;&lt;/</w:t>
            </w:r>
            <w:r w:rsidRPr="001C3748">
              <w:rPr>
                <w:rFonts w:ascii="Consolas" w:eastAsia="Times New Roman" w:hAnsi="Consolas" w:cs="Consolas"/>
                <w:bCs/>
                <w:color w:val="000080"/>
                <w:sz w:val="20"/>
                <w:szCs w:val="20"/>
              </w:rPr>
              <w:t>basic-authentication-username</w:t>
            </w:r>
            <w:r w:rsidRPr="001C3748">
              <w:rPr>
                <w:rFonts w:ascii="Consolas" w:eastAsia="Times New Roman" w:hAnsi="Consolas" w:cs="Consolas"/>
                <w:sz w:val="20"/>
                <w:szCs w:val="20"/>
              </w:rPr>
              <w:t>&gt;</w:t>
            </w:r>
          </w:p>
          <w:p w14:paraId="776851E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basic-authentication-password</w:t>
            </w:r>
            <w:r w:rsidRPr="001C3748">
              <w:rPr>
                <w:rFonts w:ascii="Consolas" w:eastAsia="Times New Roman" w:hAnsi="Consolas" w:cs="Consolas"/>
                <w:sz w:val="20"/>
                <w:szCs w:val="20"/>
              </w:rPr>
              <w:t>&gt;&lt;/</w:t>
            </w:r>
            <w:r w:rsidRPr="001C3748">
              <w:rPr>
                <w:rFonts w:ascii="Consolas" w:eastAsia="Times New Roman" w:hAnsi="Consolas" w:cs="Consolas"/>
                <w:bCs/>
                <w:color w:val="000080"/>
                <w:sz w:val="20"/>
                <w:szCs w:val="20"/>
              </w:rPr>
              <w:t>basic-authentication-password</w:t>
            </w:r>
            <w:r w:rsidRPr="001C3748">
              <w:rPr>
                <w:rFonts w:ascii="Consolas" w:eastAsia="Times New Roman" w:hAnsi="Consolas" w:cs="Consolas"/>
                <w:sz w:val="20"/>
                <w:szCs w:val="20"/>
              </w:rPr>
              <w:t>&gt;</w:t>
            </w:r>
          </w:p>
          <w:p w14:paraId="781AE61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connection-timeout-in-milliseconds</w:t>
            </w:r>
            <w:r w:rsidRPr="001C3748">
              <w:rPr>
                <w:rFonts w:ascii="Consolas" w:eastAsia="Times New Roman" w:hAnsi="Consolas" w:cs="Consolas"/>
                <w:sz w:val="20"/>
                <w:szCs w:val="20"/>
              </w:rPr>
              <w:t>&gt;</w:t>
            </w:r>
            <w:r w:rsidRPr="001C3748">
              <w:rPr>
                <w:rFonts w:ascii="Consolas" w:eastAsia="Times New Roman" w:hAnsi="Consolas" w:cs="Consolas"/>
                <w:bCs/>
                <w:sz w:val="20"/>
                <w:szCs w:val="20"/>
              </w:rPr>
              <w:t>2000</w:t>
            </w: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connection-timeout-in-milliseconds</w:t>
            </w:r>
            <w:r w:rsidRPr="001C3748">
              <w:rPr>
                <w:rFonts w:ascii="Consolas" w:eastAsia="Times New Roman" w:hAnsi="Consolas" w:cs="Consolas"/>
                <w:sz w:val="20"/>
                <w:szCs w:val="20"/>
              </w:rPr>
              <w:t>&gt;</w:t>
            </w:r>
          </w:p>
          <w:p w14:paraId="38F94D99" w14:textId="1E12814A" w:rsidR="00113842" w:rsidRPr="001C3748" w:rsidRDefault="00113842" w:rsidP="00FB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bookmarkStart w:id="601" w:name="l14"/>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http</w:t>
            </w:r>
            <w:r w:rsidRPr="001C3748">
              <w:rPr>
                <w:rFonts w:ascii="Consolas" w:eastAsia="Times New Roman" w:hAnsi="Consolas" w:cs="Consolas"/>
                <w:sz w:val="20"/>
                <w:szCs w:val="20"/>
              </w:rPr>
              <w:t>&gt;</w:t>
            </w:r>
            <w:bookmarkEnd w:id="601"/>
          </w:p>
        </w:tc>
      </w:tr>
    </w:tbl>
    <w:p w14:paraId="315085ED" w14:textId="2C757C61" w:rsidR="00411A0F" w:rsidRDefault="00411A0F" w:rsidP="00EA2A48">
      <w:pPr>
        <w:jc w:val="both"/>
      </w:pPr>
    </w:p>
    <w:p w14:paraId="7ED8F97A" w14:textId="41889F35" w:rsidR="0079134A" w:rsidRDefault="00113842" w:rsidP="00EA2A48">
      <w:pPr>
        <w:jc w:val="both"/>
      </w:pPr>
      <w:r>
        <w:t xml:space="preserve">Eğer proxy üzerinden bağlantı kurulacaksa ilgili ayarlar </w:t>
      </w:r>
      <w:r w:rsidRPr="00D2457E">
        <w:rPr>
          <w:i/>
          <w:iCs/>
        </w:rPr>
        <w:t>http</w:t>
      </w:r>
      <w:r>
        <w:t xml:space="preserve"> elementi ile yapılır.</w:t>
      </w:r>
    </w:p>
    <w:p w14:paraId="197B7F69" w14:textId="065826E6" w:rsidR="00113842" w:rsidRPr="0079134A" w:rsidRDefault="00113842" w:rsidP="00EA2A48">
      <w:pPr>
        <w:jc w:val="both"/>
        <w:rPr>
          <w:sz w:val="16"/>
          <w:szCs w:val="16"/>
        </w:rPr>
      </w:pPr>
      <w:r>
        <w:t xml:space="preserve"> </w:t>
      </w:r>
    </w:p>
    <w:p w14:paraId="1D1FAA43" w14:textId="728E5FC2" w:rsidR="00113842" w:rsidRPr="0079134A" w:rsidRDefault="00113842" w:rsidP="00113842">
      <w:pPr>
        <w:pStyle w:val="Heading3"/>
      </w:pPr>
      <w:bookmarkStart w:id="602" w:name="_Toc298145695"/>
      <w:bookmarkStart w:id="603" w:name="_Toc323043881"/>
      <w:bookmarkStart w:id="604" w:name="_Toc86130378"/>
      <w:r>
        <w:t>Kaynak Çözücüler</w:t>
      </w:r>
      <w:bookmarkEnd w:id="602"/>
      <w:bookmarkEnd w:id="603"/>
      <w:bookmarkEnd w:id="604"/>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2BFA1B22" w14:textId="77777777" w:rsidTr="002E1B91">
        <w:tc>
          <w:tcPr>
            <w:tcW w:w="9546" w:type="dxa"/>
            <w:shd w:val="clear" w:color="auto" w:fill="F8F8F8"/>
          </w:tcPr>
          <w:p w14:paraId="7EA9A71F" w14:textId="77777777" w:rsidR="00337077" w:rsidRPr="001C3748" w:rsidRDefault="00337077" w:rsidP="0033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05" w:name="l19"/>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resolvers</w:t>
            </w:r>
            <w:r w:rsidRPr="001C3748">
              <w:rPr>
                <w:rFonts w:ascii="Consolas" w:eastAsia="Times New Roman" w:hAnsi="Consolas" w:cs="Consolas"/>
                <w:sz w:val="20"/>
                <w:szCs w:val="20"/>
              </w:rPr>
              <w:t>&gt;</w:t>
            </w:r>
          </w:p>
          <w:p w14:paraId="4D7D48D2" w14:textId="77777777" w:rsidR="00337077" w:rsidRPr="001C3748" w:rsidRDefault="00337077" w:rsidP="0033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06" w:name="l20"/>
            <w:bookmarkEnd w:id="605"/>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 xml:space="preserve">resolver </w:t>
            </w:r>
            <w:r w:rsidRPr="001C3748">
              <w:rPr>
                <w:rFonts w:ascii="Consolas" w:eastAsia="Times New Roman" w:hAnsi="Consolas" w:cs="Consolas"/>
                <w:bCs/>
                <w:color w:val="0000FF"/>
                <w:sz w:val="20"/>
                <w:szCs w:val="20"/>
              </w:rPr>
              <w:t>class=</w:t>
            </w:r>
            <w:r w:rsidRPr="001C3748">
              <w:rPr>
                <w:rFonts w:ascii="Consolas" w:eastAsia="Times New Roman" w:hAnsi="Consolas" w:cs="Consolas"/>
                <w:bCs/>
                <w:color w:val="008000"/>
                <w:sz w:val="20"/>
                <w:szCs w:val="20"/>
              </w:rPr>
              <w:t>"tr.gov.tubitak.uekae.esya.api.xmlsignature.resolver.IdResolver"</w:t>
            </w:r>
            <w:r w:rsidRPr="001C3748">
              <w:rPr>
                <w:rFonts w:ascii="Consolas" w:eastAsia="Times New Roman" w:hAnsi="Consolas" w:cs="Consolas"/>
                <w:sz w:val="20"/>
                <w:szCs w:val="20"/>
              </w:rPr>
              <w:t>/&gt;</w:t>
            </w:r>
          </w:p>
          <w:p w14:paraId="5A5F842B" w14:textId="77777777" w:rsidR="00337077" w:rsidRPr="001C3748" w:rsidRDefault="00337077" w:rsidP="0033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07" w:name="l21"/>
            <w:bookmarkEnd w:id="606"/>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 xml:space="preserve">resolver </w:t>
            </w:r>
            <w:r w:rsidRPr="001C3748">
              <w:rPr>
                <w:rFonts w:ascii="Consolas" w:eastAsia="Times New Roman" w:hAnsi="Consolas" w:cs="Consolas"/>
                <w:bCs/>
                <w:color w:val="0000FF"/>
                <w:sz w:val="20"/>
                <w:szCs w:val="20"/>
              </w:rPr>
              <w:t>class=</w:t>
            </w:r>
            <w:r w:rsidRPr="001C3748">
              <w:rPr>
                <w:rFonts w:ascii="Consolas" w:eastAsia="Times New Roman" w:hAnsi="Consolas" w:cs="Consolas"/>
                <w:bCs/>
                <w:color w:val="008000"/>
                <w:sz w:val="20"/>
                <w:szCs w:val="20"/>
              </w:rPr>
              <w:t>"tr.gov.tubitak.uekae.esya.api.xmlsignature.resolver.DOMResolver"</w:t>
            </w:r>
            <w:r w:rsidRPr="001C3748">
              <w:rPr>
                <w:rFonts w:ascii="Consolas" w:eastAsia="Times New Roman" w:hAnsi="Consolas" w:cs="Consolas"/>
                <w:sz w:val="20"/>
                <w:szCs w:val="20"/>
              </w:rPr>
              <w:t>/&gt;</w:t>
            </w:r>
          </w:p>
          <w:p w14:paraId="1D5E4455" w14:textId="77777777" w:rsidR="00337077" w:rsidRPr="001C3748" w:rsidRDefault="00337077" w:rsidP="0033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08" w:name="l22"/>
            <w:bookmarkEnd w:id="607"/>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 xml:space="preserve">resolver </w:t>
            </w:r>
            <w:r w:rsidRPr="001C3748">
              <w:rPr>
                <w:rFonts w:ascii="Consolas" w:eastAsia="Times New Roman" w:hAnsi="Consolas" w:cs="Consolas"/>
                <w:bCs/>
                <w:color w:val="0000FF"/>
                <w:sz w:val="20"/>
                <w:szCs w:val="20"/>
              </w:rPr>
              <w:t>class=</w:t>
            </w:r>
            <w:r w:rsidRPr="001C3748">
              <w:rPr>
                <w:rFonts w:ascii="Consolas" w:eastAsia="Times New Roman" w:hAnsi="Consolas" w:cs="Consolas"/>
                <w:bCs/>
                <w:color w:val="008000"/>
                <w:sz w:val="20"/>
                <w:szCs w:val="20"/>
              </w:rPr>
              <w:t>"tr.gov.tubitak.uekae.esya.api.xmlsignature.resolver.HttpResolver"</w:t>
            </w:r>
            <w:r w:rsidRPr="001C3748">
              <w:rPr>
                <w:rFonts w:ascii="Consolas" w:eastAsia="Times New Roman" w:hAnsi="Consolas" w:cs="Consolas"/>
                <w:sz w:val="20"/>
                <w:szCs w:val="20"/>
              </w:rPr>
              <w:t>/&gt;</w:t>
            </w:r>
          </w:p>
          <w:p w14:paraId="4BF5113B" w14:textId="77777777" w:rsidR="00337077" w:rsidRDefault="00337077" w:rsidP="0033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Cs/>
                <w:color w:val="000080"/>
                <w:sz w:val="20"/>
                <w:szCs w:val="20"/>
              </w:rPr>
            </w:pPr>
            <w:bookmarkStart w:id="609" w:name="l23"/>
            <w:bookmarkEnd w:id="608"/>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resolver</w:t>
            </w:r>
          </w:p>
          <w:p w14:paraId="44703B22" w14:textId="75BC1817" w:rsidR="00337077" w:rsidRPr="001C3748" w:rsidRDefault="00337077" w:rsidP="0033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bCs/>
                <w:color w:val="000080"/>
                <w:sz w:val="20"/>
                <w:szCs w:val="20"/>
              </w:rPr>
              <w:t xml:space="preserve"> </w:t>
            </w:r>
            <w:r>
              <w:rPr>
                <w:rFonts w:ascii="Consolas" w:eastAsia="Times New Roman" w:hAnsi="Consolas" w:cs="Consolas"/>
                <w:bCs/>
                <w:color w:val="000080"/>
                <w:sz w:val="20"/>
                <w:szCs w:val="20"/>
              </w:rPr>
              <w:t xml:space="preserve">   </w:t>
            </w:r>
            <w:r w:rsidRPr="001C3748">
              <w:rPr>
                <w:rFonts w:ascii="Consolas" w:eastAsia="Times New Roman" w:hAnsi="Consolas" w:cs="Consolas"/>
                <w:bCs/>
                <w:color w:val="0000FF"/>
                <w:sz w:val="20"/>
                <w:szCs w:val="20"/>
              </w:rPr>
              <w:t>class=</w:t>
            </w:r>
            <w:r w:rsidRPr="001C3748">
              <w:rPr>
                <w:rFonts w:ascii="Consolas" w:eastAsia="Times New Roman" w:hAnsi="Consolas" w:cs="Consolas"/>
                <w:bCs/>
                <w:color w:val="008000"/>
                <w:sz w:val="20"/>
                <w:szCs w:val="20"/>
              </w:rPr>
              <w:t>"tr.gov.tubitak.uekae.esya.api.xmlsignature.resolver.XPointerResolver"</w:t>
            </w:r>
            <w:r w:rsidRPr="001C3748">
              <w:rPr>
                <w:rFonts w:ascii="Consolas" w:eastAsia="Times New Roman" w:hAnsi="Consolas" w:cs="Consolas"/>
                <w:sz w:val="20"/>
                <w:szCs w:val="20"/>
              </w:rPr>
              <w:t>/&gt;</w:t>
            </w:r>
          </w:p>
          <w:p w14:paraId="2099616B" w14:textId="77777777" w:rsidR="00337077" w:rsidRPr="001C3748" w:rsidRDefault="00337077" w:rsidP="003370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10" w:name="l24"/>
            <w:bookmarkEnd w:id="609"/>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 xml:space="preserve">resolver </w:t>
            </w:r>
            <w:r w:rsidRPr="001C3748">
              <w:rPr>
                <w:rFonts w:ascii="Consolas" w:eastAsia="Times New Roman" w:hAnsi="Consolas" w:cs="Consolas"/>
                <w:bCs/>
                <w:color w:val="0000FF"/>
                <w:sz w:val="20"/>
                <w:szCs w:val="20"/>
              </w:rPr>
              <w:t>class=</w:t>
            </w:r>
            <w:r w:rsidRPr="001C3748">
              <w:rPr>
                <w:rFonts w:ascii="Consolas" w:eastAsia="Times New Roman" w:hAnsi="Consolas" w:cs="Consolas"/>
                <w:bCs/>
                <w:color w:val="008000"/>
                <w:sz w:val="20"/>
                <w:szCs w:val="20"/>
              </w:rPr>
              <w:t>"tr.gov.tubitak.uekae.esya.api.xmlsignature.resolver.FileResolver"</w:t>
            </w:r>
            <w:r w:rsidRPr="001C3748">
              <w:rPr>
                <w:rFonts w:ascii="Consolas" w:eastAsia="Times New Roman" w:hAnsi="Consolas" w:cs="Consolas"/>
                <w:sz w:val="20"/>
                <w:szCs w:val="20"/>
              </w:rPr>
              <w:t>/&gt;</w:t>
            </w:r>
          </w:p>
          <w:p w14:paraId="5759D2D5" w14:textId="373B0616" w:rsidR="00113842" w:rsidRPr="001C3748" w:rsidRDefault="00337077" w:rsidP="00337077">
            <w:pPr>
              <w:autoSpaceDE w:val="0"/>
              <w:autoSpaceDN w:val="0"/>
              <w:adjustRightInd w:val="0"/>
              <w:rPr>
                <w:rFonts w:ascii="Consolas" w:hAnsi="Consolas" w:cs="Consolas"/>
                <w:sz w:val="20"/>
                <w:szCs w:val="20"/>
              </w:rPr>
            </w:pPr>
            <w:bookmarkStart w:id="611" w:name="l25"/>
            <w:bookmarkEnd w:id="610"/>
            <w:r w:rsidRPr="001C3748">
              <w:rPr>
                <w:rFonts w:ascii="Consolas" w:eastAsia="Times New Roman" w:hAnsi="Consolas" w:cs="Consolas"/>
                <w:sz w:val="20"/>
                <w:szCs w:val="20"/>
                <w:lang w:val="tr-TR" w:eastAsia="tr-TR" w:bidi="ar-SA"/>
              </w:rPr>
              <w:t>&lt;/</w:t>
            </w:r>
            <w:r w:rsidRPr="001C3748">
              <w:rPr>
                <w:rFonts w:ascii="Consolas" w:eastAsia="Times New Roman" w:hAnsi="Consolas" w:cs="Consolas"/>
                <w:bCs/>
                <w:color w:val="000080"/>
                <w:sz w:val="20"/>
                <w:szCs w:val="20"/>
                <w:lang w:val="tr-TR" w:eastAsia="tr-TR" w:bidi="ar-SA"/>
              </w:rPr>
              <w:t>resolvers</w:t>
            </w:r>
            <w:r w:rsidRPr="001C3748">
              <w:rPr>
                <w:rFonts w:ascii="Consolas" w:eastAsia="Times New Roman" w:hAnsi="Consolas" w:cs="Consolas"/>
                <w:sz w:val="20"/>
                <w:szCs w:val="20"/>
                <w:lang w:val="tr-TR" w:eastAsia="tr-TR" w:bidi="ar-SA"/>
              </w:rPr>
              <w:t>&gt;</w:t>
            </w:r>
            <w:bookmarkEnd w:id="611"/>
          </w:p>
        </w:tc>
      </w:tr>
    </w:tbl>
    <w:p w14:paraId="34EFB474" w14:textId="77777777" w:rsidR="00113842" w:rsidRDefault="00113842" w:rsidP="00113842">
      <w:pPr>
        <w:pStyle w:val="BodyText"/>
        <w:rPr>
          <w:sz w:val="22"/>
          <w:szCs w:val="22"/>
        </w:rPr>
      </w:pPr>
    </w:p>
    <w:p w14:paraId="10E48A6A" w14:textId="27D0FA11" w:rsidR="00576B0C" w:rsidRDefault="00113842" w:rsidP="00EA2A48">
      <w:pPr>
        <w:jc w:val="both"/>
      </w:pPr>
      <w:r>
        <w:lastRenderedPageBreak/>
        <w:t>Bu alanda imza içi</w:t>
      </w:r>
      <w:r w:rsidR="004813D3">
        <w:t>n</w:t>
      </w:r>
      <w:r>
        <w:t xml:space="preserve">deki URL'lerin çözümünde kullanılacak sınıflar yer almaktadır. Standart bir kullanım için buradaki çözücü tanımlamaları yeterlidir. Farklı protokoller eklenmek istenirse </w:t>
      </w:r>
      <w:r w:rsidRPr="00715BBB">
        <w:rPr>
          <w:i/>
          <w:iCs/>
        </w:rPr>
        <w:t>IResolver</w:t>
      </w:r>
      <w:r>
        <w:t xml:space="preserve"> arayüzü gerçeklenip, konfigürasyonda </w:t>
      </w:r>
      <w:r w:rsidRPr="003B711C">
        <w:rPr>
          <w:i/>
          <w:iCs/>
        </w:rPr>
        <w:t>resolvers</w:t>
      </w:r>
      <w:r>
        <w:t xml:space="preserve"> elementine eklenebilir. Örneğin bir URI'ye karşılık gelen veriyi bir veritabanında tutmak isterseniz, kendi </w:t>
      </w:r>
      <w:r w:rsidRPr="006949DC">
        <w:rPr>
          <w:rFonts w:ascii="Courier New" w:eastAsia="Times New Roman" w:hAnsi="Courier New" w:cs="Courier New"/>
          <w:i/>
          <w:lang w:val="en-US" w:eastAsia="en-US"/>
        </w:rPr>
        <w:t>DatabaseResolver</w:t>
      </w:r>
      <w:r>
        <w:t xml:space="preserve"> sınıfınızı yazabilirsiniz.</w:t>
      </w:r>
    </w:p>
    <w:p w14:paraId="17163432" w14:textId="77777777" w:rsidR="007D6618" w:rsidRPr="00FB0E69" w:rsidRDefault="007D6618" w:rsidP="00EA2A48">
      <w:pPr>
        <w:jc w:val="both"/>
        <w:rPr>
          <w:sz w:val="16"/>
          <w:szCs w:val="16"/>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26699CD1" w14:textId="77777777" w:rsidTr="00AF6C67">
        <w:trPr>
          <w:trHeight w:val="1435"/>
        </w:trPr>
        <w:tc>
          <w:tcPr>
            <w:tcW w:w="9546" w:type="dxa"/>
            <w:shd w:val="clear" w:color="auto" w:fill="F8F8F8"/>
          </w:tcPr>
          <w:p w14:paraId="458117E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bCs/>
                <w:color w:val="660066"/>
                <w:sz w:val="20"/>
                <w:szCs w:val="20"/>
              </w:rPr>
              <w:t xml:space="preserve">public interface </w:t>
            </w:r>
            <w:r w:rsidRPr="001C3748">
              <w:rPr>
                <w:rFonts w:ascii="Consolas" w:eastAsia="Times New Roman" w:hAnsi="Consolas" w:cs="Consolas"/>
                <w:sz w:val="20"/>
                <w:szCs w:val="20"/>
              </w:rPr>
              <w:t xml:space="preserve">IResolver </w:t>
            </w:r>
          </w:p>
          <w:p w14:paraId="3E9F99D8" w14:textId="28407191"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 </w:t>
            </w:r>
          </w:p>
          <w:p w14:paraId="0BDDC72B" w14:textId="77777777" w:rsidR="00113842" w:rsidRPr="001C3748" w:rsidRDefault="00113842" w:rsidP="00FB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nsolas" w:eastAsia="Times New Roman" w:hAnsi="Consolas" w:cs="Consolas"/>
                <w:sz w:val="20"/>
                <w:szCs w:val="20"/>
              </w:rPr>
            </w:pPr>
            <w:bookmarkStart w:id="612" w:name="l15"/>
            <w:r w:rsidRPr="001C3748">
              <w:rPr>
                <w:rFonts w:ascii="Consolas" w:eastAsia="Times New Roman" w:hAnsi="Consolas" w:cs="Consolas"/>
                <w:bCs/>
                <w:color w:val="660066"/>
                <w:sz w:val="20"/>
                <w:szCs w:val="20"/>
              </w:rPr>
              <w:t xml:space="preserve">boolean </w:t>
            </w:r>
            <w:r w:rsidRPr="001C3748">
              <w:rPr>
                <w:rFonts w:ascii="Consolas" w:eastAsia="Times New Roman" w:hAnsi="Consolas" w:cs="Consolas"/>
                <w:sz w:val="20"/>
                <w:szCs w:val="20"/>
              </w:rPr>
              <w:t xml:space="preserve">isResolvable(String aURI, Context aContext); </w:t>
            </w:r>
          </w:p>
          <w:p w14:paraId="4DF127DE" w14:textId="24918A1B" w:rsidR="00113842" w:rsidRPr="001C3748" w:rsidRDefault="00113842" w:rsidP="00FB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nsolas" w:eastAsia="Times New Roman" w:hAnsi="Consolas" w:cs="Consolas"/>
                <w:sz w:val="20"/>
                <w:szCs w:val="20"/>
              </w:rPr>
            </w:pPr>
            <w:bookmarkStart w:id="613" w:name="l17"/>
            <w:bookmarkEnd w:id="612"/>
            <w:r w:rsidRPr="001C3748">
              <w:rPr>
                <w:rFonts w:ascii="Consolas" w:eastAsia="Times New Roman" w:hAnsi="Consolas" w:cs="Consolas"/>
                <w:sz w:val="20"/>
                <w:szCs w:val="20"/>
              </w:rPr>
              <w:t>Document resolve(String aURI, Context aContext)</w:t>
            </w:r>
            <w:r w:rsidR="00AF6C67" w:rsidRPr="001C3748">
              <w:rPr>
                <w:rFonts w:ascii="Consolas" w:eastAsia="Times New Roman" w:hAnsi="Consolas" w:cs="Consolas"/>
                <w:sz w:val="20"/>
                <w:szCs w:val="20"/>
              </w:rPr>
              <w:t>;</w:t>
            </w:r>
            <w:r w:rsidRPr="001C3748">
              <w:rPr>
                <w:rFonts w:ascii="Consolas" w:eastAsia="Times New Roman" w:hAnsi="Consolas" w:cs="Consolas"/>
                <w:sz w:val="20"/>
                <w:szCs w:val="20"/>
              </w:rPr>
              <w:t xml:space="preserve"> </w:t>
            </w:r>
          </w:p>
          <w:p w14:paraId="37934584" w14:textId="77777777" w:rsidR="00113842" w:rsidRPr="001C3748" w:rsidRDefault="00113842" w:rsidP="00FB0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08"/>
              <w:rPr>
                <w:rFonts w:ascii="Consolas" w:eastAsia="Times New Roman" w:hAnsi="Consolas" w:cs="Consolas"/>
                <w:sz w:val="20"/>
                <w:szCs w:val="20"/>
              </w:rPr>
            </w:pPr>
            <w:bookmarkStart w:id="614" w:name="l18"/>
            <w:bookmarkEnd w:id="613"/>
            <w:r w:rsidRPr="001C3748">
              <w:rPr>
                <w:rFonts w:ascii="Consolas" w:eastAsia="Times New Roman" w:hAnsi="Consolas" w:cs="Consolas"/>
                <w:bCs/>
                <w:color w:val="660066"/>
                <w:sz w:val="20"/>
                <w:szCs w:val="20"/>
              </w:rPr>
              <w:t xml:space="preserve">throws </w:t>
            </w:r>
            <w:r w:rsidRPr="001C3748">
              <w:rPr>
                <w:rFonts w:ascii="Consolas" w:eastAsia="Times New Roman" w:hAnsi="Consolas" w:cs="Consolas"/>
                <w:sz w:val="20"/>
                <w:szCs w:val="20"/>
              </w:rPr>
              <w:t xml:space="preserve">IOException; </w:t>
            </w:r>
          </w:p>
          <w:bookmarkEnd w:id="614"/>
          <w:p w14:paraId="27DEB8F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 </w:t>
            </w:r>
          </w:p>
        </w:tc>
      </w:tr>
    </w:tbl>
    <w:p w14:paraId="2282EE2A" w14:textId="058A8D9D" w:rsidR="002E1B91" w:rsidRPr="00AF6C67" w:rsidRDefault="002E1B91" w:rsidP="00113842">
      <w:pPr>
        <w:rPr>
          <w:sz w:val="16"/>
          <w:szCs w:val="16"/>
        </w:rPr>
      </w:pPr>
    </w:p>
    <w:p w14:paraId="2F67711D" w14:textId="77777777" w:rsidR="00AF6C67" w:rsidRPr="00AF6C67" w:rsidRDefault="00AF6C67" w:rsidP="00113842">
      <w:pPr>
        <w:rPr>
          <w:sz w:val="16"/>
          <w:szCs w:val="16"/>
        </w:rPr>
      </w:pPr>
    </w:p>
    <w:p w14:paraId="08F80232" w14:textId="48916A46" w:rsidR="00113842" w:rsidRDefault="00113842" w:rsidP="00113842">
      <w:pPr>
        <w:pStyle w:val="Heading3"/>
      </w:pPr>
      <w:bookmarkStart w:id="615" w:name="_Toc323043882"/>
      <w:bookmarkStart w:id="616" w:name="_Toc298145696"/>
      <w:bookmarkStart w:id="617" w:name="_Toc323043883"/>
      <w:bookmarkStart w:id="618" w:name="_Toc86130379"/>
      <w:bookmarkEnd w:id="615"/>
      <w:r>
        <w:t>Zaman Damgası</w:t>
      </w:r>
      <w:bookmarkEnd w:id="616"/>
      <w:bookmarkEnd w:id="617"/>
      <w:bookmarkEnd w:id="618"/>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6EABD399" w14:textId="77777777" w:rsidTr="002E1B91">
        <w:tc>
          <w:tcPr>
            <w:tcW w:w="9546" w:type="dxa"/>
            <w:shd w:val="clear" w:color="auto" w:fill="F8F8F8"/>
          </w:tcPr>
          <w:p w14:paraId="2D78EFB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19" w:name="l27"/>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timestamp-server</w:t>
            </w:r>
            <w:r w:rsidRPr="001C3748">
              <w:rPr>
                <w:rFonts w:ascii="Consolas" w:eastAsia="Times New Roman" w:hAnsi="Consolas" w:cs="Consolas"/>
                <w:sz w:val="20"/>
                <w:szCs w:val="20"/>
              </w:rPr>
              <w:t>&gt;</w:t>
            </w:r>
          </w:p>
          <w:p w14:paraId="138FFD4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20" w:name="l28"/>
            <w:bookmarkEnd w:id="619"/>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host</w:t>
            </w:r>
            <w:r w:rsidRPr="001C3748">
              <w:rPr>
                <w:rFonts w:ascii="Consolas" w:eastAsia="Times New Roman" w:hAnsi="Consolas" w:cs="Consolas"/>
                <w:sz w:val="20"/>
                <w:szCs w:val="20"/>
              </w:rPr>
              <w:t>&gt;</w:t>
            </w:r>
            <w:r w:rsidRPr="001C3748">
              <w:rPr>
                <w:rFonts w:ascii="Consolas" w:eastAsia="Times New Roman" w:hAnsi="Consolas" w:cs="Consolas"/>
                <w:bCs/>
                <w:sz w:val="20"/>
                <w:szCs w:val="20"/>
              </w:rPr>
              <w:t>http://timestamp_server_address</w:t>
            </w: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host</w:t>
            </w:r>
            <w:r w:rsidRPr="001C3748">
              <w:rPr>
                <w:rFonts w:ascii="Consolas" w:eastAsia="Times New Roman" w:hAnsi="Consolas" w:cs="Consolas"/>
                <w:sz w:val="20"/>
                <w:szCs w:val="20"/>
              </w:rPr>
              <w:t>&gt;</w:t>
            </w:r>
          </w:p>
          <w:p w14:paraId="15F3FAB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21" w:name="l29"/>
            <w:bookmarkEnd w:id="620"/>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userid</w:t>
            </w:r>
            <w:r w:rsidRPr="001C3748">
              <w:rPr>
                <w:rFonts w:ascii="Consolas" w:eastAsia="Times New Roman" w:hAnsi="Consolas" w:cs="Consolas"/>
                <w:sz w:val="20"/>
                <w:szCs w:val="20"/>
              </w:rPr>
              <w:t>&gt;</w:t>
            </w:r>
            <w:r w:rsidRPr="001C3748">
              <w:rPr>
                <w:rFonts w:ascii="Consolas" w:eastAsia="Times New Roman" w:hAnsi="Consolas" w:cs="Consolas"/>
                <w:bCs/>
                <w:sz w:val="20"/>
                <w:szCs w:val="20"/>
              </w:rPr>
              <w:t>fill_id_here</w:t>
            </w: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userid</w:t>
            </w:r>
            <w:r w:rsidRPr="001C3748">
              <w:rPr>
                <w:rFonts w:ascii="Consolas" w:eastAsia="Times New Roman" w:hAnsi="Consolas" w:cs="Consolas"/>
                <w:sz w:val="20"/>
                <w:szCs w:val="20"/>
              </w:rPr>
              <w:t>&gt;</w:t>
            </w:r>
          </w:p>
          <w:p w14:paraId="4BE6E0C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22" w:name="l30"/>
            <w:bookmarkEnd w:id="621"/>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password</w:t>
            </w:r>
            <w:r w:rsidRPr="001C3748">
              <w:rPr>
                <w:rFonts w:ascii="Consolas" w:eastAsia="Times New Roman" w:hAnsi="Consolas" w:cs="Consolas"/>
                <w:sz w:val="20"/>
                <w:szCs w:val="20"/>
              </w:rPr>
              <w:t>&gt;</w:t>
            </w:r>
            <w:r w:rsidRPr="001C3748">
              <w:rPr>
                <w:rFonts w:ascii="Consolas" w:eastAsia="Times New Roman" w:hAnsi="Consolas" w:cs="Consolas"/>
                <w:bCs/>
                <w:sz w:val="20"/>
                <w:szCs w:val="20"/>
              </w:rPr>
              <w:t>pass</w:t>
            </w: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password</w:t>
            </w:r>
            <w:r w:rsidRPr="001C3748">
              <w:rPr>
                <w:rFonts w:ascii="Consolas" w:eastAsia="Times New Roman" w:hAnsi="Consolas" w:cs="Consolas"/>
                <w:sz w:val="20"/>
                <w:szCs w:val="20"/>
              </w:rPr>
              <w:t>&gt;</w:t>
            </w:r>
          </w:p>
          <w:p w14:paraId="7349198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23" w:name="l31"/>
            <w:bookmarkEnd w:id="622"/>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digest-alg</w:t>
            </w:r>
            <w:r w:rsidRPr="001C3748">
              <w:rPr>
                <w:rFonts w:ascii="Consolas" w:eastAsia="Times New Roman" w:hAnsi="Consolas" w:cs="Consolas"/>
                <w:sz w:val="20"/>
                <w:szCs w:val="20"/>
              </w:rPr>
              <w:t>&gt;</w:t>
            </w:r>
            <w:r w:rsidRPr="001C3748">
              <w:rPr>
                <w:rFonts w:ascii="Consolas" w:eastAsia="Times New Roman" w:hAnsi="Consolas" w:cs="Consolas"/>
                <w:bCs/>
                <w:sz w:val="20"/>
                <w:szCs w:val="20"/>
              </w:rPr>
              <w:t>SHA-1</w:t>
            </w: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digest-alg</w:t>
            </w:r>
            <w:r w:rsidRPr="001C3748">
              <w:rPr>
                <w:rFonts w:ascii="Consolas" w:eastAsia="Times New Roman" w:hAnsi="Consolas" w:cs="Consolas"/>
                <w:sz w:val="20"/>
                <w:szCs w:val="20"/>
              </w:rPr>
              <w:t>&gt;</w:t>
            </w:r>
          </w:p>
          <w:p w14:paraId="5664A8C8" w14:textId="77777777" w:rsidR="00113842" w:rsidRPr="001C3748" w:rsidRDefault="00113842" w:rsidP="00B91940">
            <w:pPr>
              <w:autoSpaceDE w:val="0"/>
              <w:autoSpaceDN w:val="0"/>
              <w:adjustRightInd w:val="0"/>
              <w:rPr>
                <w:rFonts w:ascii="Consolas" w:hAnsi="Consolas" w:cs="Consolas"/>
                <w:sz w:val="20"/>
                <w:szCs w:val="20"/>
              </w:rPr>
            </w:pPr>
            <w:bookmarkStart w:id="624" w:name="l32"/>
            <w:bookmarkEnd w:id="623"/>
            <w:r w:rsidRPr="001C3748">
              <w:rPr>
                <w:rFonts w:ascii="Consolas" w:eastAsia="Times New Roman" w:hAnsi="Consolas" w:cs="Consolas"/>
                <w:sz w:val="20"/>
                <w:szCs w:val="20"/>
                <w:lang w:val="tr-TR" w:eastAsia="tr-TR" w:bidi="ar-SA"/>
              </w:rPr>
              <w:t>&lt;/</w:t>
            </w:r>
            <w:r w:rsidRPr="001C3748">
              <w:rPr>
                <w:rFonts w:ascii="Consolas" w:eastAsia="Times New Roman" w:hAnsi="Consolas" w:cs="Consolas"/>
                <w:bCs/>
                <w:color w:val="000080"/>
                <w:sz w:val="20"/>
                <w:szCs w:val="20"/>
                <w:lang w:val="tr-TR" w:eastAsia="tr-TR" w:bidi="ar-SA"/>
              </w:rPr>
              <w:t>timestamp-server</w:t>
            </w:r>
            <w:r w:rsidRPr="001C3748">
              <w:rPr>
                <w:rFonts w:ascii="Consolas" w:eastAsia="Times New Roman" w:hAnsi="Consolas" w:cs="Consolas"/>
                <w:sz w:val="20"/>
                <w:szCs w:val="20"/>
                <w:lang w:val="tr-TR" w:eastAsia="tr-TR" w:bidi="ar-SA"/>
              </w:rPr>
              <w:t>&gt;</w:t>
            </w:r>
            <w:bookmarkEnd w:id="624"/>
          </w:p>
        </w:tc>
      </w:tr>
    </w:tbl>
    <w:p w14:paraId="50E197B5" w14:textId="77777777" w:rsidR="00113842" w:rsidRDefault="00113842" w:rsidP="00113842"/>
    <w:p w14:paraId="7985CFCB" w14:textId="64681A06" w:rsidR="00113842" w:rsidRDefault="00B72F66" w:rsidP="00EA2A48">
      <w:pPr>
        <w:jc w:val="both"/>
      </w:pPr>
      <w:r>
        <w:t xml:space="preserve">userid </w:t>
      </w:r>
      <w:r w:rsidR="00113842">
        <w:t>ve password alanları ESYA tabanlı zaman damgası içindir</w:t>
      </w:r>
      <w:r w:rsidR="00D0474F">
        <w:t>,</w:t>
      </w:r>
      <w:r w:rsidR="00113842">
        <w:t xml:space="preserve"> </w:t>
      </w:r>
      <w:r w:rsidR="00D0474F">
        <w:t>a</w:t>
      </w:r>
      <w:r w:rsidR="00113842">
        <w:t>çık bir zaman damgası servisi için bu alanları boş bırakın</w:t>
      </w:r>
      <w:r w:rsidR="00D0474F">
        <w:t>ız</w:t>
      </w:r>
      <w:r w:rsidR="00113842">
        <w:t>.</w:t>
      </w:r>
    </w:p>
    <w:p w14:paraId="74DC6FB5" w14:textId="77777777" w:rsidR="00411A0F" w:rsidRPr="00DF5B7E" w:rsidRDefault="00411A0F" w:rsidP="00EA2A48">
      <w:pPr>
        <w:jc w:val="both"/>
        <w:rPr>
          <w:sz w:val="16"/>
          <w:szCs w:val="16"/>
        </w:rPr>
      </w:pPr>
    </w:p>
    <w:p w14:paraId="1D81A52B" w14:textId="72E4DA57" w:rsidR="00113842" w:rsidRDefault="00113842" w:rsidP="00113842">
      <w:pPr>
        <w:pStyle w:val="Heading3"/>
      </w:pPr>
      <w:bookmarkStart w:id="625" w:name="_Toc298145697"/>
      <w:bookmarkStart w:id="626" w:name="_Toc323043884"/>
      <w:bookmarkStart w:id="627" w:name="_Toc86130380"/>
      <w:r>
        <w:t>Varsayılan Algoritmalar</w:t>
      </w:r>
      <w:bookmarkEnd w:id="625"/>
      <w:bookmarkEnd w:id="626"/>
      <w:bookmarkEnd w:id="627"/>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2AB94C1E" w14:textId="77777777" w:rsidTr="007D6618">
        <w:trPr>
          <w:trHeight w:val="796"/>
        </w:trPr>
        <w:tc>
          <w:tcPr>
            <w:tcW w:w="9546" w:type="dxa"/>
            <w:shd w:val="clear" w:color="auto" w:fill="F8F8F8"/>
          </w:tcPr>
          <w:p w14:paraId="11AA375E"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algorithms</w:t>
            </w:r>
            <w:r w:rsidRPr="001C3748">
              <w:rPr>
                <w:rFonts w:ascii="Consolas" w:eastAsia="Times New Roman" w:hAnsi="Consolas" w:cs="Consolas"/>
                <w:sz w:val="20"/>
                <w:szCs w:val="20"/>
              </w:rPr>
              <w:t>&gt;</w:t>
            </w:r>
          </w:p>
          <w:p w14:paraId="4A1AD55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digest-method</w:t>
            </w:r>
            <w:r w:rsidRPr="001C3748">
              <w:rPr>
                <w:rFonts w:ascii="Consolas" w:eastAsia="Times New Roman" w:hAnsi="Consolas" w:cs="Consolas"/>
                <w:sz w:val="20"/>
                <w:szCs w:val="20"/>
              </w:rPr>
              <w:t>&gt;</w:t>
            </w:r>
            <w:r w:rsidRPr="001C3748">
              <w:rPr>
                <w:rFonts w:ascii="Consolas" w:eastAsia="Times New Roman" w:hAnsi="Consolas" w:cs="Consolas"/>
                <w:bCs/>
                <w:sz w:val="20"/>
                <w:szCs w:val="20"/>
              </w:rPr>
              <w:t>http://www.w3.org/2001/04/xmlenc#sha256</w:t>
            </w: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digest-method</w:t>
            </w:r>
            <w:r w:rsidRPr="001C3748">
              <w:rPr>
                <w:rFonts w:ascii="Consolas" w:eastAsia="Times New Roman" w:hAnsi="Consolas" w:cs="Consolas"/>
                <w:sz w:val="20"/>
                <w:szCs w:val="20"/>
              </w:rPr>
              <w:t>&gt;</w:t>
            </w:r>
          </w:p>
          <w:p w14:paraId="027702F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algorithms</w:t>
            </w:r>
            <w:r w:rsidRPr="001C3748">
              <w:rPr>
                <w:rFonts w:ascii="Consolas" w:eastAsia="Times New Roman" w:hAnsi="Consolas" w:cs="Consolas"/>
                <w:sz w:val="20"/>
                <w:szCs w:val="20"/>
              </w:rPr>
              <w:t>&gt;</w:t>
            </w:r>
          </w:p>
        </w:tc>
      </w:tr>
    </w:tbl>
    <w:p w14:paraId="21A9EFF2" w14:textId="198AF502" w:rsidR="00113842" w:rsidRDefault="00113842" w:rsidP="00113842">
      <w:pPr>
        <w:pStyle w:val="BodyText"/>
        <w:rPr>
          <w:sz w:val="22"/>
          <w:szCs w:val="22"/>
        </w:rPr>
      </w:pPr>
    </w:p>
    <w:p w14:paraId="02E5FA7F" w14:textId="77777777" w:rsidR="00DF5B7E" w:rsidRPr="00AA20E6" w:rsidRDefault="00DF5B7E" w:rsidP="00113842">
      <w:pPr>
        <w:pStyle w:val="BodyText"/>
        <w:rPr>
          <w:sz w:val="16"/>
          <w:szCs w:val="16"/>
        </w:rPr>
      </w:pPr>
    </w:p>
    <w:p w14:paraId="0F66E79D" w14:textId="0A42D886" w:rsidR="00113842" w:rsidRDefault="00113842" w:rsidP="00113842">
      <w:pPr>
        <w:pStyle w:val="Heading3"/>
      </w:pPr>
      <w:bookmarkStart w:id="628" w:name="_Toc298145698"/>
      <w:bookmarkStart w:id="629" w:name="_Toc323043885"/>
      <w:bookmarkStart w:id="630" w:name="_Toc86130381"/>
      <w:r>
        <w:t>Doğrulama Parametreleri</w:t>
      </w:r>
      <w:bookmarkEnd w:id="628"/>
      <w:bookmarkEnd w:id="629"/>
      <w:bookmarkEnd w:id="630"/>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4DEF84EE" w14:textId="77777777" w:rsidTr="002E1B91">
        <w:tc>
          <w:tcPr>
            <w:tcW w:w="9546" w:type="dxa"/>
            <w:shd w:val="clear" w:color="auto" w:fill="F8F8F8"/>
          </w:tcPr>
          <w:p w14:paraId="1B08839B" w14:textId="253ACFC5" w:rsidR="007D6618" w:rsidRPr="00B47EAD" w:rsidRDefault="007D6618" w:rsidP="007D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C85660">
              <w:rPr>
                <w:rFonts w:ascii="Consolas" w:eastAsia="Times New Roman" w:hAnsi="Consolas" w:cs="Consolas"/>
                <w:bCs/>
                <w:sz w:val="20"/>
                <w:szCs w:val="20"/>
              </w:rPr>
              <w:t>&lt;</w:t>
            </w:r>
            <w:r w:rsidR="00C45ECB" w:rsidRPr="00811D4D">
              <w:rPr>
                <w:rFonts w:ascii="Consolas" w:eastAsia="Times New Roman" w:hAnsi="Consolas" w:cs="Consolas"/>
                <w:bCs/>
                <w:color w:val="000080"/>
                <w:sz w:val="20"/>
                <w:szCs w:val="20"/>
              </w:rPr>
              <w:t>certificate-</w:t>
            </w:r>
            <w:r w:rsidRPr="001C3748">
              <w:rPr>
                <w:rFonts w:ascii="Consolas" w:eastAsia="Times New Roman" w:hAnsi="Consolas" w:cs="Consolas"/>
                <w:bCs/>
                <w:color w:val="000080"/>
                <w:sz w:val="20"/>
                <w:szCs w:val="20"/>
              </w:rPr>
              <w:t>validation</w:t>
            </w:r>
            <w:r w:rsidRPr="00C85660">
              <w:rPr>
                <w:rFonts w:ascii="Consolas" w:eastAsia="Times New Roman" w:hAnsi="Consolas" w:cs="Consolas"/>
                <w:bCs/>
                <w:sz w:val="20"/>
                <w:szCs w:val="20"/>
              </w:rPr>
              <w:t>&gt;</w:t>
            </w:r>
          </w:p>
          <w:p w14:paraId="30AD829D" w14:textId="77777777" w:rsidR="007D6618" w:rsidRPr="001C3748" w:rsidRDefault="007D6618" w:rsidP="007D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&lt;!-- default policy for certificate validation --&gt;</w:t>
            </w:r>
          </w:p>
          <w:p w14:paraId="0B788872" w14:textId="77777777" w:rsidR="007D6618" w:rsidRPr="001C3748" w:rsidRDefault="007D6618" w:rsidP="007D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C85660">
              <w:rPr>
                <w:rFonts w:ascii="Consolas" w:eastAsia="Times New Roman" w:hAnsi="Consolas" w:cs="Consolas"/>
                <w:bCs/>
                <w:sz w:val="20"/>
                <w:szCs w:val="20"/>
              </w:rPr>
              <w:t>&lt;</w:t>
            </w:r>
            <w:r w:rsidRPr="001C3748">
              <w:rPr>
                <w:rFonts w:ascii="Consolas" w:eastAsia="Times New Roman" w:hAnsi="Consolas" w:cs="Consolas"/>
                <w:bCs/>
                <w:color w:val="000080"/>
                <w:sz w:val="20"/>
                <w:szCs w:val="20"/>
              </w:rPr>
              <w:t>certificate-validation-policy-file</w:t>
            </w:r>
            <w:r w:rsidRPr="00C85660">
              <w:rPr>
                <w:rFonts w:ascii="Consolas" w:eastAsia="Times New Roman" w:hAnsi="Consolas" w:cs="Consolas"/>
                <w:bCs/>
                <w:sz w:val="20"/>
                <w:szCs w:val="20"/>
              </w:rPr>
              <w:t>&gt;</w:t>
            </w:r>
            <w:r w:rsidRPr="001C3748">
              <w:rPr>
                <w:rFonts w:ascii="Consolas" w:eastAsia="Times New Roman" w:hAnsi="Consolas" w:cs="Consolas"/>
                <w:bCs/>
                <w:sz w:val="20"/>
                <w:szCs w:val="20"/>
              </w:rPr>
              <w:t>//path/to/certval-policy.xml</w:t>
            </w:r>
            <w:r w:rsidRPr="00C85660">
              <w:rPr>
                <w:rFonts w:ascii="Consolas" w:eastAsia="Times New Roman" w:hAnsi="Consolas" w:cs="Consolas"/>
                <w:bCs/>
                <w:sz w:val="20"/>
                <w:szCs w:val="20"/>
              </w:rPr>
              <w:t>&lt;</w:t>
            </w:r>
            <w:r w:rsidRPr="00B47EAD">
              <w:rPr>
                <w:rFonts w:ascii="Consolas" w:eastAsia="Times New Roman" w:hAnsi="Consolas" w:cs="Consolas"/>
                <w:sz w:val="20"/>
                <w:szCs w:val="20"/>
              </w:rPr>
              <w:t>/</w:t>
            </w:r>
            <w:r w:rsidRPr="001C3748">
              <w:rPr>
                <w:rFonts w:ascii="Consolas" w:eastAsia="Times New Roman" w:hAnsi="Consolas" w:cs="Consolas"/>
                <w:bCs/>
                <w:color w:val="000080"/>
                <w:sz w:val="20"/>
                <w:szCs w:val="20"/>
              </w:rPr>
              <w:t>certificate-validation-policy-file</w:t>
            </w:r>
            <w:r w:rsidRPr="00C85660">
              <w:rPr>
                <w:rFonts w:ascii="Consolas" w:eastAsia="Times New Roman" w:hAnsi="Consolas" w:cs="Consolas"/>
                <w:bCs/>
                <w:sz w:val="20"/>
                <w:szCs w:val="20"/>
              </w:rPr>
              <w:t>&gt;</w:t>
            </w:r>
          </w:p>
          <w:p w14:paraId="2A1734DD" w14:textId="77777777" w:rsidR="007D6618" w:rsidRPr="001C3748" w:rsidRDefault="007D6618" w:rsidP="007D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&lt;!-- grace period is the time that needs to pass to get exact revocation info--&gt;</w:t>
            </w:r>
          </w:p>
          <w:p w14:paraId="5753C5A5" w14:textId="77777777" w:rsidR="007D6618" w:rsidRPr="00B47EAD" w:rsidRDefault="007D6618" w:rsidP="007D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C85660">
              <w:rPr>
                <w:rFonts w:ascii="Consolas" w:eastAsia="Times New Roman" w:hAnsi="Consolas" w:cs="Consolas"/>
                <w:bCs/>
                <w:sz w:val="20"/>
                <w:szCs w:val="20"/>
              </w:rPr>
              <w:t>&lt;</w:t>
            </w:r>
            <w:r w:rsidRPr="001C3748">
              <w:rPr>
                <w:rFonts w:ascii="Consolas" w:eastAsia="Times New Roman" w:hAnsi="Consolas" w:cs="Consolas"/>
                <w:bCs/>
                <w:color w:val="000080"/>
                <w:sz w:val="20"/>
                <w:szCs w:val="20"/>
              </w:rPr>
              <w:t>grace-period-in-seconds</w:t>
            </w:r>
            <w:r w:rsidRPr="00C85660">
              <w:rPr>
                <w:rFonts w:ascii="Consolas" w:eastAsia="Times New Roman" w:hAnsi="Consolas" w:cs="Consolas"/>
                <w:bCs/>
                <w:sz w:val="20"/>
                <w:szCs w:val="20"/>
              </w:rPr>
              <w:t>&gt;</w:t>
            </w:r>
            <w:r w:rsidRPr="001C3748">
              <w:rPr>
                <w:rFonts w:ascii="Consolas" w:eastAsia="Times New Roman" w:hAnsi="Consolas" w:cs="Consolas"/>
                <w:bCs/>
                <w:sz w:val="20"/>
                <w:szCs w:val="20"/>
              </w:rPr>
              <w:t>0</w:t>
            </w:r>
            <w:r w:rsidRPr="00C85660">
              <w:rPr>
                <w:rFonts w:ascii="Consolas" w:eastAsia="Times New Roman" w:hAnsi="Consolas" w:cs="Consolas"/>
                <w:bCs/>
                <w:sz w:val="20"/>
                <w:szCs w:val="20"/>
              </w:rPr>
              <w:t>&lt;</w:t>
            </w:r>
            <w:r w:rsidRPr="00B47EAD">
              <w:rPr>
                <w:rFonts w:ascii="Consolas" w:eastAsia="Times New Roman" w:hAnsi="Consolas" w:cs="Consolas"/>
                <w:sz w:val="20"/>
                <w:szCs w:val="20"/>
              </w:rPr>
              <w:t>/</w:t>
            </w:r>
            <w:r w:rsidRPr="001C3748">
              <w:rPr>
                <w:rFonts w:ascii="Consolas" w:eastAsia="Times New Roman" w:hAnsi="Consolas" w:cs="Consolas"/>
                <w:bCs/>
                <w:color w:val="000080"/>
                <w:sz w:val="20"/>
                <w:szCs w:val="20"/>
              </w:rPr>
              <w:t>grace-period-in-seconds</w:t>
            </w:r>
            <w:r w:rsidRPr="00C85660">
              <w:rPr>
                <w:rFonts w:ascii="Consolas" w:eastAsia="Times New Roman" w:hAnsi="Consolas" w:cs="Consolas"/>
                <w:bCs/>
                <w:sz w:val="20"/>
                <w:szCs w:val="20"/>
              </w:rPr>
              <w:t>&gt;</w:t>
            </w:r>
          </w:p>
          <w:p w14:paraId="43D23018" w14:textId="77777777" w:rsidR="007D6618" w:rsidRPr="001C3748" w:rsidRDefault="007D6618" w:rsidP="007D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&lt;!-- how old revocation data should be accepted? --&gt;</w:t>
            </w:r>
          </w:p>
          <w:p w14:paraId="718BEACC" w14:textId="77777777" w:rsidR="007D6618" w:rsidRPr="00B47EAD" w:rsidRDefault="007D6618" w:rsidP="007D6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C85660">
              <w:rPr>
                <w:rFonts w:ascii="Consolas" w:eastAsia="Times New Roman" w:hAnsi="Consolas" w:cs="Consolas"/>
                <w:bCs/>
                <w:sz w:val="20"/>
                <w:szCs w:val="20"/>
              </w:rPr>
              <w:t>&lt;</w:t>
            </w:r>
            <w:r w:rsidRPr="001C3748">
              <w:rPr>
                <w:rFonts w:ascii="Consolas" w:eastAsia="Times New Roman" w:hAnsi="Consolas" w:cs="Consolas"/>
                <w:bCs/>
                <w:color w:val="000080"/>
                <w:sz w:val="20"/>
                <w:szCs w:val="20"/>
              </w:rPr>
              <w:t>last-revocation-period-in-seconds</w:t>
            </w:r>
            <w:r w:rsidRPr="00C85660">
              <w:rPr>
                <w:rFonts w:ascii="Consolas" w:eastAsia="Times New Roman" w:hAnsi="Consolas" w:cs="Consolas"/>
                <w:bCs/>
                <w:sz w:val="20"/>
                <w:szCs w:val="20"/>
              </w:rPr>
              <w:t>&gt;</w:t>
            </w:r>
            <w:r w:rsidRPr="001C3748">
              <w:rPr>
                <w:rFonts w:ascii="Consolas" w:eastAsia="Times New Roman" w:hAnsi="Consolas" w:cs="Consolas"/>
                <w:bCs/>
                <w:sz w:val="20"/>
                <w:szCs w:val="20"/>
              </w:rPr>
              <w:t>172800</w:t>
            </w:r>
            <w:r>
              <w:rPr>
                <w:rFonts w:ascii="Consolas" w:eastAsia="Times New Roman" w:hAnsi="Consolas" w:cs="Consolas"/>
                <w:bCs/>
                <w:sz w:val="20"/>
                <w:szCs w:val="20"/>
              </w:rPr>
              <w:t>00</w:t>
            </w:r>
            <w:r w:rsidRPr="00C85660">
              <w:rPr>
                <w:rFonts w:ascii="Consolas" w:eastAsia="Times New Roman" w:hAnsi="Consolas" w:cs="Consolas"/>
                <w:bCs/>
                <w:sz w:val="20"/>
                <w:szCs w:val="20"/>
              </w:rPr>
              <w:t>&lt;</w:t>
            </w:r>
            <w:r w:rsidRPr="00B47EAD">
              <w:rPr>
                <w:rFonts w:ascii="Consolas" w:eastAsia="Times New Roman" w:hAnsi="Consolas" w:cs="Consolas"/>
                <w:sz w:val="20"/>
                <w:szCs w:val="20"/>
              </w:rPr>
              <w:t>/</w:t>
            </w:r>
            <w:r w:rsidRPr="001C3748">
              <w:rPr>
                <w:rFonts w:ascii="Consolas" w:eastAsia="Times New Roman" w:hAnsi="Consolas" w:cs="Consolas"/>
                <w:bCs/>
                <w:color w:val="000080"/>
                <w:sz w:val="20"/>
                <w:szCs w:val="20"/>
              </w:rPr>
              <w:t>last-revocation-period-in-seconds</w:t>
            </w:r>
            <w:r w:rsidRPr="00C85660">
              <w:rPr>
                <w:rFonts w:ascii="Consolas" w:eastAsia="Times New Roman" w:hAnsi="Consolas" w:cs="Consolas"/>
                <w:bCs/>
                <w:sz w:val="20"/>
                <w:szCs w:val="20"/>
              </w:rPr>
              <w:t>&gt;</w:t>
            </w:r>
          </w:p>
          <w:p w14:paraId="6D9060D3" w14:textId="77777777" w:rsidR="00371A38" w:rsidRDefault="00371A38"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i/>
                <w:iCs/>
                <w:color w:val="808080"/>
                <w:sz w:val="20"/>
                <w:szCs w:val="20"/>
              </w:rPr>
            </w:pPr>
          </w:p>
          <w:p w14:paraId="3DBD65C8" w14:textId="01D899C9"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lastRenderedPageBreak/>
              <w:t>&lt;!-- compare resolved policy with the one at policy uri, if indicated --&gt;</w:t>
            </w:r>
          </w:p>
          <w:p w14:paraId="7B5F04FB" w14:textId="1FBB8B66" w:rsidR="00113842" w:rsidRPr="00B47EAD"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C85660">
              <w:rPr>
                <w:rFonts w:ascii="Consolas" w:eastAsia="Times New Roman" w:hAnsi="Consolas" w:cs="Consolas"/>
                <w:bCs/>
                <w:sz w:val="20"/>
                <w:szCs w:val="20"/>
              </w:rPr>
              <w:t>&lt;</w:t>
            </w:r>
            <w:r w:rsidRPr="001C3748">
              <w:rPr>
                <w:rFonts w:ascii="Consolas" w:eastAsia="Times New Roman" w:hAnsi="Consolas" w:cs="Consolas"/>
                <w:bCs/>
                <w:color w:val="000080"/>
                <w:sz w:val="20"/>
                <w:szCs w:val="20"/>
              </w:rPr>
              <w:t>check-policy-uri</w:t>
            </w:r>
            <w:r w:rsidRPr="00C85660">
              <w:rPr>
                <w:rFonts w:ascii="Consolas" w:eastAsia="Times New Roman" w:hAnsi="Consolas" w:cs="Consolas"/>
                <w:bCs/>
                <w:sz w:val="20"/>
                <w:szCs w:val="20"/>
              </w:rPr>
              <w:t>&gt;</w:t>
            </w:r>
            <w:r w:rsidRPr="001C3748">
              <w:rPr>
                <w:rFonts w:ascii="Consolas" w:eastAsia="Times New Roman" w:hAnsi="Consolas" w:cs="Consolas"/>
                <w:bCs/>
                <w:sz w:val="20"/>
                <w:szCs w:val="20"/>
              </w:rPr>
              <w:t>false</w:t>
            </w:r>
            <w:r w:rsidRPr="00C85660">
              <w:rPr>
                <w:rFonts w:ascii="Consolas" w:eastAsia="Times New Roman" w:hAnsi="Consolas" w:cs="Consolas"/>
                <w:bCs/>
                <w:sz w:val="20"/>
                <w:szCs w:val="20"/>
              </w:rPr>
              <w:t>&lt;</w:t>
            </w:r>
            <w:r w:rsidRPr="00B47EAD">
              <w:rPr>
                <w:rFonts w:ascii="Consolas" w:eastAsia="Times New Roman" w:hAnsi="Consolas" w:cs="Consolas"/>
                <w:sz w:val="20"/>
                <w:szCs w:val="20"/>
              </w:rPr>
              <w:t>/</w:t>
            </w:r>
            <w:r w:rsidRPr="001C3748">
              <w:rPr>
                <w:rFonts w:ascii="Consolas" w:eastAsia="Times New Roman" w:hAnsi="Consolas" w:cs="Consolas"/>
                <w:bCs/>
                <w:color w:val="000080"/>
                <w:sz w:val="20"/>
                <w:szCs w:val="20"/>
              </w:rPr>
              <w:t>check-policy-uri</w:t>
            </w:r>
            <w:r w:rsidRPr="00C85660">
              <w:rPr>
                <w:rFonts w:ascii="Consolas" w:eastAsia="Times New Roman" w:hAnsi="Consolas" w:cs="Consolas"/>
                <w:bCs/>
                <w:sz w:val="20"/>
                <w:szCs w:val="20"/>
              </w:rPr>
              <w:t>&gt;</w:t>
            </w:r>
          </w:p>
          <w:p w14:paraId="074F07A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&lt;!-- loosening below 2 settings will cause warnings instead of validation failure --&gt;</w:t>
            </w:r>
          </w:p>
          <w:p w14:paraId="7DE5258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&lt;!-- referenced validation data must be used for cert validation is set true --&gt;</w:t>
            </w:r>
          </w:p>
          <w:p w14:paraId="5ADD64B0" w14:textId="38F4D9B5" w:rsidR="00113842" w:rsidRPr="00B47EAD"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31" w:name="l50"/>
            <w:r w:rsidRPr="00C85660">
              <w:rPr>
                <w:rFonts w:ascii="Consolas" w:eastAsia="Times New Roman" w:hAnsi="Consolas" w:cs="Consolas"/>
                <w:bCs/>
                <w:sz w:val="20"/>
                <w:szCs w:val="20"/>
              </w:rPr>
              <w:t>&lt;</w:t>
            </w:r>
            <w:r w:rsidRPr="001C3748">
              <w:rPr>
                <w:rFonts w:ascii="Consolas" w:eastAsia="Times New Roman" w:hAnsi="Consolas" w:cs="Consolas"/>
                <w:bCs/>
                <w:color w:val="000080"/>
                <w:sz w:val="20"/>
                <w:szCs w:val="20"/>
              </w:rPr>
              <w:t>force-strict-reference-use</w:t>
            </w:r>
            <w:r w:rsidRPr="00C85660">
              <w:rPr>
                <w:rFonts w:ascii="Consolas" w:eastAsia="Times New Roman" w:hAnsi="Consolas" w:cs="Consolas"/>
                <w:bCs/>
                <w:sz w:val="20"/>
                <w:szCs w:val="20"/>
              </w:rPr>
              <w:t>&gt;</w:t>
            </w:r>
            <w:r w:rsidR="00C1214D">
              <w:rPr>
                <w:rFonts w:ascii="Consolas" w:eastAsia="Times New Roman" w:hAnsi="Consolas" w:cs="Consolas"/>
                <w:bCs/>
                <w:sz w:val="20"/>
                <w:szCs w:val="20"/>
              </w:rPr>
              <w:t>true</w:t>
            </w:r>
            <w:r w:rsidRPr="00C85660">
              <w:rPr>
                <w:rFonts w:ascii="Consolas" w:eastAsia="Times New Roman" w:hAnsi="Consolas" w:cs="Consolas"/>
                <w:bCs/>
                <w:sz w:val="20"/>
                <w:szCs w:val="20"/>
              </w:rPr>
              <w:t>&lt;</w:t>
            </w:r>
            <w:r w:rsidRPr="00B47EAD">
              <w:rPr>
                <w:rFonts w:ascii="Consolas" w:eastAsia="Times New Roman" w:hAnsi="Consolas" w:cs="Consolas"/>
                <w:sz w:val="20"/>
                <w:szCs w:val="20"/>
              </w:rPr>
              <w:t>/</w:t>
            </w:r>
            <w:r w:rsidRPr="001C3748">
              <w:rPr>
                <w:rFonts w:ascii="Consolas" w:eastAsia="Times New Roman" w:hAnsi="Consolas" w:cs="Consolas"/>
                <w:bCs/>
                <w:color w:val="000080"/>
                <w:sz w:val="20"/>
                <w:szCs w:val="20"/>
              </w:rPr>
              <w:t>force-strict-reference-use</w:t>
            </w:r>
            <w:r w:rsidRPr="00C85660">
              <w:rPr>
                <w:rFonts w:ascii="Consolas" w:eastAsia="Times New Roman" w:hAnsi="Consolas" w:cs="Consolas"/>
                <w:bCs/>
                <w:sz w:val="20"/>
                <w:szCs w:val="20"/>
              </w:rPr>
              <w:t>&gt;</w:t>
            </w:r>
          </w:p>
          <w:p w14:paraId="7A6C9A1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32" w:name="l51"/>
            <w:bookmarkEnd w:id="631"/>
            <w:r w:rsidRPr="001C3748">
              <w:rPr>
                <w:rFonts w:ascii="Consolas" w:eastAsia="Times New Roman" w:hAnsi="Consolas" w:cs="Consolas"/>
                <w:i/>
                <w:iCs/>
                <w:color w:val="808080"/>
                <w:sz w:val="20"/>
                <w:szCs w:val="20"/>
              </w:rPr>
              <w:t>&lt;!-- validation data must be published after creation ifs set true, requires grace period for signers --&gt;</w:t>
            </w:r>
          </w:p>
          <w:p w14:paraId="57DEBF88" w14:textId="78DF821F" w:rsidR="00B930F9"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33" w:name="l52"/>
            <w:bookmarkEnd w:id="632"/>
            <w:r w:rsidRPr="00C85660">
              <w:rPr>
                <w:rFonts w:ascii="Consolas" w:eastAsia="Times New Roman" w:hAnsi="Consolas" w:cs="Consolas"/>
                <w:bCs/>
                <w:sz w:val="20"/>
                <w:szCs w:val="20"/>
              </w:rPr>
              <w:t>&lt;</w:t>
            </w:r>
            <w:r w:rsidRPr="001C3748">
              <w:rPr>
                <w:rFonts w:ascii="Consolas" w:eastAsia="Times New Roman" w:hAnsi="Consolas" w:cs="Consolas"/>
                <w:bCs/>
                <w:color w:val="000080"/>
                <w:sz w:val="20"/>
                <w:szCs w:val="20"/>
              </w:rPr>
              <w:t>use-validation-data-published-after-creation</w:t>
            </w:r>
            <w:r w:rsidRPr="00C85660">
              <w:rPr>
                <w:rFonts w:ascii="Consolas" w:eastAsia="Times New Roman" w:hAnsi="Consolas" w:cs="Consolas"/>
                <w:bCs/>
                <w:sz w:val="20"/>
                <w:szCs w:val="20"/>
              </w:rPr>
              <w:t>&gt;</w:t>
            </w:r>
            <w:r w:rsidRPr="001C3748">
              <w:rPr>
                <w:rFonts w:ascii="Consolas" w:eastAsia="Times New Roman" w:hAnsi="Consolas" w:cs="Consolas"/>
                <w:bCs/>
                <w:sz w:val="20"/>
                <w:szCs w:val="20"/>
              </w:rPr>
              <w:t>false</w:t>
            </w:r>
            <w:r w:rsidRPr="00C85660">
              <w:rPr>
                <w:rFonts w:ascii="Consolas" w:eastAsia="Times New Roman" w:hAnsi="Consolas" w:cs="Consolas"/>
                <w:bCs/>
                <w:sz w:val="20"/>
                <w:szCs w:val="20"/>
              </w:rPr>
              <w:t>&lt;</w:t>
            </w:r>
            <w:r w:rsidRPr="00B47EAD">
              <w:rPr>
                <w:rFonts w:ascii="Consolas" w:eastAsia="Times New Roman" w:hAnsi="Consolas" w:cs="Consolas"/>
                <w:sz w:val="20"/>
                <w:szCs w:val="20"/>
              </w:rPr>
              <w:t>/</w:t>
            </w:r>
            <w:r w:rsidRPr="001C3748">
              <w:rPr>
                <w:rFonts w:ascii="Consolas" w:eastAsia="Times New Roman" w:hAnsi="Consolas" w:cs="Consolas"/>
                <w:bCs/>
                <w:color w:val="000080"/>
                <w:sz w:val="20"/>
                <w:szCs w:val="20"/>
              </w:rPr>
              <w:t>use-validation-data-published-after-creation</w:t>
            </w:r>
            <w:r w:rsidRPr="00C85660">
              <w:rPr>
                <w:rFonts w:ascii="Consolas" w:eastAsia="Times New Roman" w:hAnsi="Consolas" w:cs="Consolas"/>
                <w:bCs/>
                <w:sz w:val="20"/>
                <w:szCs w:val="20"/>
              </w:rPr>
              <w:t>&gt;</w:t>
            </w:r>
          </w:p>
          <w:p w14:paraId="22BE55A4" w14:textId="158A3F87" w:rsidR="00B930F9" w:rsidRPr="001C3748" w:rsidRDefault="00B930F9" w:rsidP="00B930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Pr>
                <w:rFonts w:ascii="Consolas" w:eastAsia="Times New Roman" w:hAnsi="Consolas" w:cs="Consolas"/>
                <w:i/>
                <w:iCs/>
                <w:color w:val="808080"/>
                <w:sz w:val="20"/>
                <w:szCs w:val="20"/>
              </w:rPr>
              <w:t xml:space="preserve">&lt;!-- </w:t>
            </w:r>
            <w:r w:rsidRPr="00B930F9">
              <w:rPr>
                <w:rFonts w:ascii="Consolas" w:eastAsia="Times New Roman" w:hAnsi="Consolas" w:cs="Consolas"/>
                <w:i/>
                <w:iCs/>
                <w:color w:val="808080"/>
                <w:sz w:val="20"/>
                <w:szCs w:val="20"/>
              </w:rPr>
              <w:t>used to provide va</w:t>
            </w:r>
            <w:r>
              <w:rPr>
                <w:rFonts w:ascii="Consolas" w:eastAsia="Times New Roman" w:hAnsi="Consolas" w:cs="Consolas"/>
                <w:i/>
                <w:iCs/>
                <w:color w:val="808080"/>
                <w:sz w:val="20"/>
                <w:szCs w:val="20"/>
              </w:rPr>
              <w:t>lidation profile information, P1_1</w:t>
            </w:r>
            <w:r w:rsidRPr="00B930F9">
              <w:rPr>
                <w:rFonts w:ascii="Consolas" w:eastAsia="Times New Roman" w:hAnsi="Consolas" w:cs="Consolas"/>
                <w:i/>
                <w:iCs/>
                <w:color w:val="808080"/>
                <w:sz w:val="20"/>
                <w:szCs w:val="20"/>
              </w:rPr>
              <w:t xml:space="preserve"> refers to turkish profile#1 and so on--</w:t>
            </w:r>
            <w:r w:rsidRPr="001C3748">
              <w:rPr>
                <w:rFonts w:ascii="Consolas" w:eastAsia="Times New Roman" w:hAnsi="Consolas" w:cs="Consolas"/>
                <w:i/>
                <w:iCs/>
                <w:color w:val="808080"/>
                <w:sz w:val="20"/>
                <w:szCs w:val="20"/>
              </w:rPr>
              <w:t>--&gt;</w:t>
            </w:r>
          </w:p>
          <w:p w14:paraId="69509F56" w14:textId="6CCA0A82" w:rsidR="00113842" w:rsidRPr="00B47EAD" w:rsidRDefault="00B930F9"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C85660">
              <w:rPr>
                <w:rFonts w:ascii="Consolas" w:eastAsia="Times New Roman" w:hAnsi="Consolas" w:cs="Consolas"/>
                <w:bCs/>
                <w:sz w:val="20"/>
                <w:szCs w:val="20"/>
              </w:rPr>
              <w:t>&lt;</w:t>
            </w:r>
            <w:r>
              <w:rPr>
                <w:rFonts w:ascii="Consolas" w:eastAsia="Times New Roman" w:hAnsi="Consolas" w:cs="Consolas"/>
                <w:bCs/>
                <w:color w:val="000080"/>
                <w:sz w:val="20"/>
                <w:szCs w:val="20"/>
              </w:rPr>
              <w:t>validation-profile</w:t>
            </w:r>
            <w:r w:rsidRPr="00C85660">
              <w:rPr>
                <w:rFonts w:ascii="Consolas" w:eastAsia="Times New Roman" w:hAnsi="Consolas" w:cs="Consolas"/>
                <w:bCs/>
                <w:sz w:val="20"/>
                <w:szCs w:val="20"/>
              </w:rPr>
              <w:t>&gt;</w:t>
            </w:r>
            <w:r w:rsidR="00033C8E">
              <w:rPr>
                <w:rFonts w:ascii="Consolas" w:eastAsia="Times New Roman" w:hAnsi="Consolas" w:cs="Consolas"/>
                <w:sz w:val="20"/>
                <w:szCs w:val="20"/>
              </w:rPr>
              <w:t>P1</w:t>
            </w:r>
            <w:r w:rsidRPr="00B930F9">
              <w:rPr>
                <w:rFonts w:ascii="Consolas" w:eastAsia="Times New Roman" w:hAnsi="Consolas" w:cs="Consolas"/>
                <w:sz w:val="20"/>
                <w:szCs w:val="20"/>
              </w:rPr>
              <w:t>_1</w:t>
            </w:r>
            <w:r w:rsidRPr="00C85660">
              <w:rPr>
                <w:rFonts w:ascii="Consolas" w:eastAsia="Times New Roman" w:hAnsi="Consolas" w:cs="Consolas"/>
                <w:bCs/>
                <w:sz w:val="20"/>
                <w:szCs w:val="20"/>
              </w:rPr>
              <w:t>&lt;</w:t>
            </w:r>
            <w:r w:rsidRPr="00B47EAD">
              <w:rPr>
                <w:rFonts w:ascii="Consolas" w:eastAsia="Times New Roman" w:hAnsi="Consolas" w:cs="Consolas"/>
                <w:sz w:val="20"/>
                <w:szCs w:val="20"/>
              </w:rPr>
              <w:t>/</w:t>
            </w:r>
            <w:r>
              <w:rPr>
                <w:rFonts w:ascii="Consolas" w:eastAsia="Times New Roman" w:hAnsi="Consolas" w:cs="Consolas"/>
                <w:bCs/>
                <w:color w:val="000080"/>
                <w:sz w:val="20"/>
                <w:szCs w:val="20"/>
              </w:rPr>
              <w:t>validation-profile</w:t>
            </w:r>
            <w:r w:rsidRPr="00C85660">
              <w:rPr>
                <w:rFonts w:ascii="Consolas" w:eastAsia="Times New Roman" w:hAnsi="Consolas" w:cs="Consolas"/>
                <w:bCs/>
                <w:sz w:val="20"/>
                <w:szCs w:val="20"/>
              </w:rPr>
              <w:t>&gt;</w:t>
            </w:r>
            <w:bookmarkStart w:id="634" w:name="l53"/>
            <w:bookmarkEnd w:id="633"/>
          </w:p>
          <w:p w14:paraId="1E0220BA" w14:textId="5BA6F341" w:rsidR="006D500D" w:rsidRDefault="006D500D"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2ECEEB6B" w14:textId="5BB97FB7" w:rsidR="006D500D" w:rsidRDefault="0023621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B47EAD">
              <w:rPr>
                <w:rFonts w:ascii="Consolas" w:eastAsia="Times New Roman" w:hAnsi="Consolas" w:cs="Consolas"/>
                <w:bCs/>
                <w:color w:val="000080"/>
                <w:sz w:val="20"/>
                <w:szCs w:val="20"/>
              </w:rPr>
              <w:t>&lt;</w:t>
            </w:r>
            <w:bookmarkStart w:id="635" w:name="OLE_LINK9"/>
            <w:bookmarkStart w:id="636" w:name="OLE_LINK10"/>
            <w:r w:rsidR="006D500D" w:rsidRPr="00811D4D">
              <w:rPr>
                <w:rFonts w:ascii="Consolas" w:eastAsia="Times New Roman" w:hAnsi="Consolas" w:cs="Consolas"/>
                <w:bCs/>
                <w:color w:val="000080"/>
                <w:sz w:val="20"/>
                <w:szCs w:val="20"/>
              </w:rPr>
              <w:t>tolerate-signing-time</w:t>
            </w:r>
            <w:bookmarkEnd w:id="635"/>
            <w:bookmarkEnd w:id="636"/>
            <w:r w:rsidR="006D500D" w:rsidRPr="00811D4D">
              <w:rPr>
                <w:rFonts w:ascii="Consolas" w:eastAsia="Times New Roman" w:hAnsi="Consolas" w:cs="Consolas"/>
                <w:bCs/>
                <w:color w:val="000080"/>
                <w:sz w:val="20"/>
                <w:szCs w:val="20"/>
              </w:rPr>
              <w:t>-in-seconds</w:t>
            </w:r>
            <w:r w:rsidR="006D500D" w:rsidRPr="00C85660">
              <w:rPr>
                <w:rFonts w:ascii="Consolas" w:eastAsia="Times New Roman" w:hAnsi="Consolas" w:cs="Consolas"/>
                <w:bCs/>
                <w:sz w:val="20"/>
                <w:szCs w:val="20"/>
              </w:rPr>
              <w:t>&gt;</w:t>
            </w:r>
            <w:r w:rsidR="006D500D">
              <w:rPr>
                <w:rFonts w:ascii="Consolas" w:eastAsia="Times New Roman" w:hAnsi="Consolas" w:cs="Consolas"/>
                <w:sz w:val="20"/>
                <w:szCs w:val="20"/>
              </w:rPr>
              <w:t>300</w:t>
            </w:r>
            <w:r w:rsidR="006D500D" w:rsidRPr="00C85660">
              <w:rPr>
                <w:rFonts w:ascii="Consolas" w:eastAsia="Times New Roman" w:hAnsi="Consolas" w:cs="Consolas"/>
                <w:bCs/>
                <w:sz w:val="20"/>
                <w:szCs w:val="20"/>
              </w:rPr>
              <w:t>&lt;</w:t>
            </w:r>
            <w:r w:rsidR="006D500D" w:rsidRPr="00B47EAD">
              <w:rPr>
                <w:rFonts w:ascii="Consolas" w:eastAsia="Times New Roman" w:hAnsi="Consolas" w:cs="Consolas"/>
                <w:sz w:val="20"/>
                <w:szCs w:val="20"/>
              </w:rPr>
              <w:t>/</w:t>
            </w:r>
            <w:r w:rsidR="006D500D" w:rsidRPr="00811D4D">
              <w:rPr>
                <w:rFonts w:ascii="Consolas" w:eastAsia="Times New Roman" w:hAnsi="Consolas" w:cs="Consolas"/>
                <w:bCs/>
                <w:color w:val="000080"/>
                <w:sz w:val="20"/>
                <w:szCs w:val="20"/>
              </w:rPr>
              <w:t>t</w:t>
            </w:r>
            <w:r w:rsidR="000C08A7" w:rsidRPr="000C08A7">
              <w:rPr>
                <w:rFonts w:ascii="Consolas" w:eastAsia="Times New Roman" w:hAnsi="Consolas" w:cs="Consolas"/>
                <w:bCs/>
                <w:color w:val="000080"/>
                <w:sz w:val="20"/>
                <w:szCs w:val="20"/>
              </w:rPr>
              <w:t>olerate-signing-time-in-seconds</w:t>
            </w:r>
            <w:r w:rsidR="006D500D" w:rsidRPr="00C85660">
              <w:rPr>
                <w:rFonts w:ascii="Consolas" w:eastAsia="Times New Roman" w:hAnsi="Consolas" w:cs="Consolas"/>
                <w:bCs/>
                <w:sz w:val="20"/>
                <w:szCs w:val="20"/>
              </w:rPr>
              <w:t>&gt;</w:t>
            </w:r>
          </w:p>
          <w:p w14:paraId="768E58BF" w14:textId="71CDD403"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37" w:name="l55"/>
            <w:bookmarkEnd w:id="634"/>
            <w:bookmarkEnd w:id="637"/>
            <w:r w:rsidRPr="00C85660">
              <w:rPr>
                <w:rFonts w:ascii="Consolas" w:eastAsia="Times New Roman" w:hAnsi="Consolas" w:cs="Consolas"/>
                <w:bCs/>
                <w:sz w:val="20"/>
                <w:szCs w:val="20"/>
              </w:rPr>
              <w:t>&lt;</w:t>
            </w:r>
            <w:r w:rsidRPr="00B47EAD">
              <w:rPr>
                <w:rFonts w:ascii="Consolas" w:eastAsia="Times New Roman" w:hAnsi="Consolas" w:cs="Consolas"/>
                <w:sz w:val="20"/>
                <w:szCs w:val="20"/>
              </w:rPr>
              <w:t>/</w:t>
            </w:r>
            <w:r w:rsidR="00C45ECB" w:rsidRPr="00811D4D">
              <w:rPr>
                <w:rFonts w:ascii="Consolas" w:eastAsia="Times New Roman" w:hAnsi="Consolas" w:cs="Consolas"/>
                <w:bCs/>
                <w:color w:val="000080"/>
                <w:sz w:val="20"/>
                <w:szCs w:val="20"/>
              </w:rPr>
              <w:t>certificate-</w:t>
            </w:r>
            <w:r w:rsidRPr="001C3748">
              <w:rPr>
                <w:rFonts w:ascii="Consolas" w:eastAsia="Times New Roman" w:hAnsi="Consolas" w:cs="Consolas"/>
                <w:bCs/>
                <w:color w:val="000080"/>
                <w:sz w:val="20"/>
                <w:szCs w:val="20"/>
              </w:rPr>
              <w:t>validation</w:t>
            </w:r>
            <w:r w:rsidRPr="00C85660">
              <w:rPr>
                <w:rFonts w:ascii="Consolas" w:eastAsia="Times New Roman" w:hAnsi="Consolas" w:cs="Consolas"/>
                <w:bCs/>
                <w:sz w:val="20"/>
                <w:szCs w:val="20"/>
              </w:rPr>
              <w:t>&gt;</w:t>
            </w:r>
          </w:p>
        </w:tc>
      </w:tr>
    </w:tbl>
    <w:p w14:paraId="43C28F29" w14:textId="77777777" w:rsidR="00033C8E" w:rsidRPr="00A64B56" w:rsidRDefault="00033C8E" w:rsidP="00EA2A48">
      <w:pPr>
        <w:jc w:val="both"/>
        <w:rPr>
          <w:rFonts w:eastAsia="Times New Roman" w:cs="Times New Roman"/>
          <w:sz w:val="16"/>
          <w:szCs w:val="16"/>
          <w:lang w:eastAsia="en-US"/>
        </w:rPr>
      </w:pPr>
    </w:p>
    <w:p w14:paraId="6F3CB42F" w14:textId="77777777" w:rsidR="00FA0133" w:rsidRPr="00A64B56" w:rsidRDefault="00FA0133" w:rsidP="00EA2A48">
      <w:pPr>
        <w:jc w:val="both"/>
        <w:rPr>
          <w:b/>
          <w:sz w:val="16"/>
          <w:szCs w:val="16"/>
        </w:rPr>
      </w:pPr>
    </w:p>
    <w:p w14:paraId="3710FAFE" w14:textId="087E457E" w:rsidR="00113842" w:rsidRDefault="00113842" w:rsidP="00EA2A48">
      <w:pPr>
        <w:jc w:val="both"/>
      </w:pPr>
      <w:r w:rsidRPr="00823255">
        <w:rPr>
          <w:b/>
        </w:rPr>
        <w:t>certificate-validation-policy-file</w:t>
      </w:r>
      <w:r w:rsidRPr="002A28CB">
        <w:rPr>
          <w:b/>
          <w:bCs/>
        </w:rPr>
        <w:t>:</w:t>
      </w:r>
      <w:r>
        <w:t xml:space="preserve"> Sertifika doğrulamada kullanılacak konfigürasyon</w:t>
      </w:r>
      <w:r w:rsidR="00C1214D">
        <w:t xml:space="preserve"> dosyasıdır.</w:t>
      </w:r>
    </w:p>
    <w:p w14:paraId="2179B73F" w14:textId="47AD5794" w:rsidR="00113842" w:rsidRDefault="00113842" w:rsidP="00EA2A48">
      <w:pPr>
        <w:jc w:val="both"/>
      </w:pPr>
      <w:r w:rsidRPr="00823255">
        <w:rPr>
          <w:b/>
        </w:rPr>
        <w:t>grace-period-in-seconds:</w:t>
      </w:r>
      <w:r w:rsidR="00C1214D">
        <w:t xml:space="preserve"> </w:t>
      </w:r>
      <w:r>
        <w:t>Grace</w:t>
      </w:r>
      <w:r w:rsidR="00C1214D">
        <w:t xml:space="preserve"> </w:t>
      </w:r>
      <w:r>
        <w:t>period</w:t>
      </w:r>
      <w:r w:rsidR="00C1214D">
        <w:t>, saniye cinsindendir ve</w:t>
      </w:r>
      <w:r>
        <w:t xml:space="preserve"> doğrulama</w:t>
      </w:r>
      <w:r w:rsidR="00C1214D">
        <w:t xml:space="preserve"> </w:t>
      </w:r>
      <w:r>
        <w:t>veris</w:t>
      </w:r>
      <w:r w:rsidR="006D3038">
        <w:t>inin olgunlaşması için bek</w:t>
      </w:r>
      <w:r>
        <w:t>lenmesi gereken süredir.</w:t>
      </w:r>
    </w:p>
    <w:p w14:paraId="55779E9D" w14:textId="0DEF02C8" w:rsidR="00113842" w:rsidRDefault="00113842" w:rsidP="00EA2A48">
      <w:pPr>
        <w:jc w:val="both"/>
      </w:pPr>
      <w:r w:rsidRPr="00823255">
        <w:rPr>
          <w:b/>
        </w:rPr>
        <w:t>last-revocation-period-in-seconds</w:t>
      </w:r>
      <w:r w:rsidR="003C3943">
        <w:rPr>
          <w:b/>
        </w:rPr>
        <w:t>:</w:t>
      </w:r>
      <w:r>
        <w:t xml:space="preserve"> Doğrulama verisinin üretim zamanı ile doğrulama zamanı arasında ne kadar süre olabileceği</w:t>
      </w:r>
      <w:r w:rsidR="006D3038">
        <w:t>ni gösterir.</w:t>
      </w:r>
    </w:p>
    <w:p w14:paraId="690CC5C0" w14:textId="361380E3" w:rsidR="00113842" w:rsidRDefault="00113842" w:rsidP="00EA2A48">
      <w:pPr>
        <w:jc w:val="both"/>
      </w:pPr>
      <w:r w:rsidRPr="00823255">
        <w:rPr>
          <w:b/>
        </w:rPr>
        <w:t>force-strict-reference-use:</w:t>
      </w:r>
      <w:r>
        <w:t xml:space="preserve"> Referanslarla işaret edilen iptal bilgisi doğrulamada kullanılmalı</w:t>
      </w:r>
      <w:r w:rsidR="00134E85">
        <w:t>dır</w:t>
      </w:r>
      <w:r>
        <w:t>. Güvenlik açısında normal şartlarda bu değer true olmalıdır.</w:t>
      </w:r>
    </w:p>
    <w:p w14:paraId="2A0B32FD" w14:textId="071A1046" w:rsidR="00113842" w:rsidRDefault="00113842" w:rsidP="00EA2A48">
      <w:pPr>
        <w:jc w:val="both"/>
      </w:pPr>
      <w:r w:rsidRPr="00823255">
        <w:rPr>
          <w:b/>
        </w:rPr>
        <w:t>use-validation-data-published-after-creation</w:t>
      </w:r>
      <w:r w:rsidRPr="003C3943">
        <w:rPr>
          <w:b/>
          <w:bCs/>
        </w:rPr>
        <w:t>:</w:t>
      </w:r>
      <w:r w:rsidR="003C3943">
        <w:t xml:space="preserve"> </w:t>
      </w:r>
      <w:r>
        <w:t>Doğrulama verisinin imza tarihinden sonra üretilmesini şart koş</w:t>
      </w:r>
      <w:r w:rsidR="004C3936">
        <w:t xml:space="preserve"> anlamına gelmektedir</w:t>
      </w:r>
      <w:r>
        <w:t>.</w:t>
      </w:r>
      <w:r w:rsidR="004C3936">
        <w:t xml:space="preserve"> Varsayılan</w:t>
      </w:r>
      <w:r>
        <w:t xml:space="preserve"> değer</w:t>
      </w:r>
      <w:r w:rsidR="004C3936">
        <w:t>i</w:t>
      </w:r>
      <w:r>
        <w:t xml:space="preserve"> true</w:t>
      </w:r>
      <w:r w:rsidR="004C3936">
        <w:t>’dur</w:t>
      </w:r>
      <w:r>
        <w:t>. Sağlıklı ve güv</w:t>
      </w:r>
      <w:r w:rsidR="004C3936">
        <w:t>e</w:t>
      </w:r>
      <w:r>
        <w:t>nilir bir imzada</w:t>
      </w:r>
      <w:r w:rsidR="004C3936">
        <w:t>,</w:t>
      </w:r>
      <w:r>
        <w:t xml:space="preserve"> doğrulama verisi imza tarihinden sonra yayınlanmış olmalıdır.</w:t>
      </w:r>
    </w:p>
    <w:p w14:paraId="023E47FE" w14:textId="32099218" w:rsidR="006D500D" w:rsidRDefault="00FD3B5A" w:rsidP="00B47EAD">
      <w:pPr>
        <w:jc w:val="both"/>
      </w:pPr>
      <w:r>
        <w:rPr>
          <w:b/>
        </w:rPr>
        <w:t>validation-profile</w:t>
      </w:r>
      <w:r w:rsidRPr="00823255">
        <w:rPr>
          <w:b/>
        </w:rPr>
        <w:t>:</w:t>
      </w:r>
      <w:r w:rsidR="006D3038">
        <w:t xml:space="preserve"> </w:t>
      </w:r>
      <w:r w:rsidR="00CC3F38">
        <w:t>Opsiyonel bir parametredir. Kullanıldığında</w:t>
      </w:r>
      <w:r w:rsidR="000C0A55">
        <w:t xml:space="preserve"> parametre değerinde belirtilen profil bilgisine göre doğrulama yapılır.</w:t>
      </w:r>
      <w:r w:rsidR="00D511D8">
        <w:t xml:space="preserve"> </w:t>
      </w:r>
    </w:p>
    <w:p w14:paraId="7D38C1E5" w14:textId="76506573" w:rsidR="00CC3F38" w:rsidRDefault="000C0A55" w:rsidP="00835D04">
      <w:pPr>
        <w:pStyle w:val="ListParagraph"/>
        <w:numPr>
          <w:ilvl w:val="0"/>
          <w:numId w:val="47"/>
        </w:numPr>
        <w:jc w:val="both"/>
      </w:pPr>
      <w:r>
        <w:t>İ</w:t>
      </w:r>
      <w:r w:rsidR="00835D04">
        <w:t>mza oluşturulurken SignaturePolic</w:t>
      </w:r>
      <w:r>
        <w:t xml:space="preserve">yIdentifier özelliği ile eklenmiş </w:t>
      </w:r>
      <w:r w:rsidR="00835D04">
        <w:t>profil bilgi</w:t>
      </w:r>
      <w:r>
        <w:t>si varsa</w:t>
      </w:r>
      <w:r w:rsidR="008F45F1">
        <w:t>,</w:t>
      </w:r>
      <w:r>
        <w:t xml:space="preserve"> bu profil bilgisine göre doğrulama yapılmayıp parametrede belirtilen profil bilgisine göre doğrulama yapılır.</w:t>
      </w:r>
    </w:p>
    <w:p w14:paraId="4885363D" w14:textId="0C7E3E91" w:rsidR="00FA0133" w:rsidRDefault="00F26480" w:rsidP="00FA0133">
      <w:pPr>
        <w:pStyle w:val="ListParagraph"/>
        <w:numPr>
          <w:ilvl w:val="0"/>
          <w:numId w:val="47"/>
        </w:numPr>
        <w:jc w:val="both"/>
      </w:pPr>
      <w:r>
        <w:t>Parametrenin alabileceği değerler P1_1 (P1-Anlık-İmza Profili), P2_1 (P2-Kısa Süreli-İmza Profili), P3_1 (P3-Uzun Süreli-İmza Profili) ve P4_1 (P4-Uzun Süreli-İmza Profili)</w:t>
      </w:r>
      <w:r w:rsidR="001119C8">
        <w:t>’dir.</w:t>
      </w:r>
    </w:p>
    <w:p w14:paraId="44AFDC7A" w14:textId="7986E83D" w:rsidR="008B4F71" w:rsidRDefault="00C85660" w:rsidP="008B4F71">
      <w:pPr>
        <w:jc w:val="both"/>
      </w:pPr>
      <w:r w:rsidRPr="006D500D">
        <w:rPr>
          <w:b/>
        </w:rPr>
        <w:t>tolerate-signing-time-in-seconds</w:t>
      </w:r>
      <w:r w:rsidRPr="00823255">
        <w:rPr>
          <w:b/>
        </w:rPr>
        <w:t>:</w:t>
      </w:r>
      <w:r>
        <w:t xml:space="preserve"> Beyan edilen zaman alınan zaman damgasından sonra olamaz. Bazı durumlarda kullanıcı makinası zamanı hatalı olduğu için bu durum oluşmaktadır. Bu durumu tolere etmek için bu parametreyi kullanabilirsiniz. Varsayılan değeri 300 saniyedir.</w:t>
      </w:r>
      <w:r w:rsidR="008B4F71" w:rsidRPr="008B4F71">
        <w:t xml:space="preserve"> </w:t>
      </w:r>
    </w:p>
    <w:p w14:paraId="22F75E46" w14:textId="16F91698" w:rsidR="00C85660" w:rsidRDefault="00C85660" w:rsidP="00C85660">
      <w:pPr>
        <w:jc w:val="both"/>
      </w:pPr>
    </w:p>
    <w:p w14:paraId="17F36AF0" w14:textId="51878518" w:rsidR="00113842" w:rsidRDefault="00113842" w:rsidP="00113842">
      <w:pPr>
        <w:pStyle w:val="Heading3"/>
      </w:pPr>
      <w:bookmarkStart w:id="638" w:name="_Toc298145699"/>
      <w:bookmarkStart w:id="639" w:name="_Toc323043886"/>
      <w:bookmarkStart w:id="640" w:name="_Toc86130382"/>
      <w:r>
        <w:lastRenderedPageBreak/>
        <w:t>Doğrulayıcılar</w:t>
      </w:r>
      <w:bookmarkEnd w:id="638"/>
      <w:bookmarkEnd w:id="639"/>
      <w:bookmarkEnd w:id="640"/>
    </w:p>
    <w:p w14:paraId="705A2D09" w14:textId="441555F9" w:rsidR="00113842" w:rsidRDefault="00113842" w:rsidP="00EA2A48">
      <w:pPr>
        <w:jc w:val="both"/>
      </w:pPr>
      <w:r>
        <w:t xml:space="preserve">XML </w:t>
      </w:r>
      <w:r w:rsidR="00B44737">
        <w:t>i</w:t>
      </w:r>
      <w:r>
        <w:t>mza doğrulayıcı sınıflar</w:t>
      </w:r>
      <w:r w:rsidR="008F45F1">
        <w:t>,</w:t>
      </w:r>
      <w:r>
        <w:t xml:space="preserve"> validation/validators tagları arasında yer almaktadır. Normalde bu kısımları değiştirmeniz gerek</w:t>
      </w:r>
      <w:r w:rsidR="00F25E02">
        <w:t>mez. Ekstra</w:t>
      </w:r>
      <w:r>
        <w:t>(custom) doğrulayıcılar geliştirmek isterseniz bu kıs</w:t>
      </w:r>
      <w:r w:rsidR="008F45F1">
        <w:t>ı</w:t>
      </w:r>
      <w:r>
        <w:t>ma ekleme yapmak için örnek konfigürasyonları inceleyebilirsiniz. Dikkat etmeniz gereken tek nokta</w:t>
      </w:r>
      <w:r w:rsidR="007C6F44">
        <w:t>,</w:t>
      </w:r>
      <w:r>
        <w:t xml:space="preserve"> profil tanımlarında </w:t>
      </w:r>
      <w:r w:rsidRPr="00DC146E">
        <w:rPr>
          <w:b/>
          <w:bCs/>
          <w:i/>
          <w:iCs/>
        </w:rPr>
        <w:t>inherit-validators-from</w:t>
      </w:r>
      <w:r>
        <w:t xml:space="preserve"> </w:t>
      </w:r>
      <w:r w:rsidR="008F45F1">
        <w:t>özelliği</w:t>
      </w:r>
      <w:r>
        <w:t xml:space="preserve"> aracılığıyla profiller arası ortak doğrulayıcı kullanımı yapılabilmesidir. </w:t>
      </w:r>
    </w:p>
    <w:p w14:paraId="4E7EA6C8" w14:textId="77777777" w:rsidR="00113842" w:rsidRDefault="00113842" w:rsidP="00113842"/>
    <w:p w14:paraId="6BD131E0" w14:textId="6AC07293" w:rsidR="00113842" w:rsidRDefault="00113842" w:rsidP="00113842">
      <w:pPr>
        <w:pStyle w:val="Heading2"/>
      </w:pPr>
      <w:bookmarkStart w:id="641" w:name="_Toc298145700"/>
      <w:bookmarkStart w:id="642" w:name="_Toc323043887"/>
      <w:bookmarkStart w:id="643" w:name="_Toc86130383"/>
      <w:r>
        <w:t>Sertifika Doğrulama</w:t>
      </w:r>
      <w:bookmarkEnd w:id="641"/>
      <w:bookmarkEnd w:id="642"/>
      <w:bookmarkEnd w:id="643"/>
    </w:p>
    <w:p w14:paraId="7E479C56" w14:textId="77777777" w:rsidR="009C08F1" w:rsidRDefault="00113842" w:rsidP="00EA2A48">
      <w:pPr>
        <w:jc w:val="both"/>
      </w:pPr>
      <w:r>
        <w:t>İmza at</w:t>
      </w:r>
      <w:r w:rsidR="00AC7A8A">
        <w:t>ma</w:t>
      </w:r>
      <w:r>
        <w:t xml:space="preserve"> ve imza doğrulama sırasında CMS Signature kütüphanesi imzacıların sertifikalarını doğrular. Sertifikaların doğrulama işlemleri sertifika doğrulama politikasına göre yapılmaktadır.</w:t>
      </w:r>
    </w:p>
    <w:p w14:paraId="0B95CA60" w14:textId="2EF168A0" w:rsidR="00113842" w:rsidRDefault="00113842" w:rsidP="00EA2A48">
      <w:pPr>
        <w:jc w:val="both"/>
      </w:pPr>
      <w:r>
        <w:t xml:space="preserve">Sertifika doğrulama </w:t>
      </w:r>
      <w:r w:rsidR="00DC7CBE">
        <w:t>ile ilgili detaylı bilgi</w:t>
      </w:r>
      <w:r>
        <w:t xml:space="preserve"> için</w:t>
      </w:r>
      <w:r w:rsidR="00DC7CBE">
        <w:t xml:space="preserve"> dokümandaki</w:t>
      </w:r>
      <w:r w:rsidR="00FD7311">
        <w:t xml:space="preserve"> </w:t>
      </w:r>
      <w:hyperlink w:anchor="_SERTİFİKA_DOĞRULAMA" w:history="1">
        <w:r w:rsidR="00754E46" w:rsidRPr="00995D2C">
          <w:rPr>
            <w:rStyle w:val="Hyperlink"/>
          </w:rPr>
          <w:t>Sertifika Doğrulama</w:t>
        </w:r>
      </w:hyperlink>
      <w:r w:rsidR="00DC0335">
        <w:t xml:space="preserve"> bölümü incelenebilir</w:t>
      </w:r>
      <w:r w:rsidR="00754E46">
        <w:t>.</w:t>
      </w:r>
    </w:p>
    <w:p w14:paraId="0C8184DE" w14:textId="6B148472" w:rsidR="00113842" w:rsidRDefault="004E4C2C" w:rsidP="00EA2A48">
      <w:pPr>
        <w:jc w:val="both"/>
      </w:pPr>
      <w:r>
        <w:rPr>
          <w:rFonts w:cs="Arial"/>
        </w:rPr>
        <w:t>D</w:t>
      </w:r>
      <w:r w:rsidRPr="003576DA">
        <w:rPr>
          <w:rFonts w:cs="Arial"/>
        </w:rPr>
        <w:t xml:space="preserve">ağıtım </w:t>
      </w:r>
      <w:r>
        <w:rPr>
          <w:rFonts w:cs="Arial"/>
        </w:rPr>
        <w:t>klasöründeki</w:t>
      </w:r>
      <w:r w:rsidRPr="003576DA">
        <w:rPr>
          <w:rFonts w:cs="Arial"/>
        </w:rPr>
        <w:t xml:space="preserve"> </w:t>
      </w:r>
      <w:r w:rsidR="00113842">
        <w:t>confi</w:t>
      </w:r>
      <w:r w:rsidR="00E54846">
        <w:t>g</w:t>
      </w:r>
      <w:r w:rsidR="00113842">
        <w:t xml:space="preserve"> dizini altında</w:t>
      </w:r>
      <w:r>
        <w:t>,</w:t>
      </w:r>
      <w:r w:rsidR="00113842">
        <w:t xml:space="preserve"> </w:t>
      </w:r>
      <w:r w:rsidR="000910AC">
        <w:t xml:space="preserve">örnek </w:t>
      </w:r>
      <w:r w:rsidR="00113842">
        <w:t>sertifika doğrulama konfigürasyon</w:t>
      </w:r>
      <w:r w:rsidR="00F37087">
        <w:t xml:space="preserve"> dosyaları </w:t>
      </w:r>
      <w:r w:rsidR="00113842">
        <w:t xml:space="preserve">yer almaktadır. </w:t>
      </w:r>
    </w:p>
    <w:p w14:paraId="6F7A21D7" w14:textId="77777777" w:rsidR="00E045D1" w:rsidRPr="00FD7311" w:rsidRDefault="00E045D1" w:rsidP="00EA2A48">
      <w:pPr>
        <w:jc w:val="both"/>
      </w:pPr>
    </w:p>
    <w:p w14:paraId="5FD2F0C5" w14:textId="19129EB7" w:rsidR="00113842" w:rsidRDefault="001555C5" w:rsidP="00113842">
      <w:pPr>
        <w:pStyle w:val="Heading2"/>
      </w:pPr>
      <w:bookmarkStart w:id="644" w:name="_Toc86130384"/>
      <w:r>
        <w:t>XAdES Çoklu İmza Atma</w:t>
      </w:r>
      <w:bookmarkEnd w:id="644"/>
    </w:p>
    <w:p w14:paraId="3A6B9148" w14:textId="3A55A316" w:rsidR="00113842" w:rsidRDefault="00113842" w:rsidP="00EA2A48">
      <w:pPr>
        <w:jc w:val="both"/>
      </w:pPr>
      <w:r>
        <w:t xml:space="preserve">Gerçek hayatta olduğu gibi, elektronik </w:t>
      </w:r>
      <w:r w:rsidR="00AC7A8A">
        <w:t xml:space="preserve">bir </w:t>
      </w:r>
      <w:r>
        <w:t>d</w:t>
      </w:r>
      <w:r w:rsidR="00E27B00">
        <w:t>o</w:t>
      </w:r>
      <w:r>
        <w:t>kümanda</w:t>
      </w:r>
      <w:r w:rsidR="00AC7A8A">
        <w:t xml:space="preserve"> da</w:t>
      </w:r>
      <w:r>
        <w:t xml:space="preserve"> birden fazla imzanın yer alması mümkündür.</w:t>
      </w:r>
    </w:p>
    <w:p w14:paraId="39D1D34A" w14:textId="562ED484" w:rsidR="00797916" w:rsidRDefault="00AC7C8C" w:rsidP="00EA2A48">
      <w:pPr>
        <w:jc w:val="both"/>
      </w:pPr>
      <w:r>
        <w:t>Konu ile ilgili ö</w:t>
      </w:r>
      <w:r w:rsidR="00113842">
        <w:t>rnekler</w:t>
      </w:r>
      <w:r w:rsidR="00D4514A">
        <w:t>,</w:t>
      </w:r>
      <w:r w:rsidR="00113842">
        <w:t xml:space="preserve"> </w:t>
      </w:r>
      <w:r w:rsidR="00D4514A">
        <w:t>ornekler/src/.../xades/example/multiple</w:t>
      </w:r>
      <w:r w:rsidR="00D74417">
        <w:t xml:space="preserve"> dizininde bulunmaktadır.</w:t>
      </w:r>
      <w:r w:rsidR="00E54846">
        <w:t xml:space="preserve"> </w:t>
      </w:r>
    </w:p>
    <w:p w14:paraId="315040ED" w14:textId="25DBC1C7" w:rsidR="00D36FAB" w:rsidRDefault="00797916" w:rsidP="00D36FAB">
      <w:pPr>
        <w:jc w:val="both"/>
      </w:pPr>
      <w:r>
        <w:t xml:space="preserve">esya.api.xmlsignature.SignedDocument.java sınıfı çoklu imzaları kolayca yönetmek için yazılmıştır. </w:t>
      </w:r>
      <w:r w:rsidR="00551615">
        <w:t>Bu sınıf yardımıyla aynı doküman üzerinde birden fazla veri</w:t>
      </w:r>
      <w:r w:rsidR="001F6623">
        <w:t>nin</w:t>
      </w:r>
      <w:r w:rsidR="00551615">
        <w:t xml:space="preserve"> ve imzanın bulunduğu xml formatlı bir imza oluşturulabilir.</w:t>
      </w:r>
    </w:p>
    <w:p w14:paraId="6ED799E3" w14:textId="77777777" w:rsidR="00D36FAB" w:rsidRPr="003E6009" w:rsidRDefault="00D36FAB" w:rsidP="00D36FAB">
      <w:pPr>
        <w:pStyle w:val="BodyText"/>
        <w:rPr>
          <w:b/>
          <w:sz w:val="22"/>
          <w:szCs w:val="22"/>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D36FAB" w:rsidRPr="001C3748" w14:paraId="5F253191" w14:textId="77777777" w:rsidTr="00D36FAB">
        <w:trPr>
          <w:trHeight w:val="3405"/>
        </w:trPr>
        <w:tc>
          <w:tcPr>
            <w:tcW w:w="9546" w:type="dxa"/>
            <w:shd w:val="clear" w:color="auto" w:fill="F8F8F8"/>
          </w:tcPr>
          <w:p w14:paraId="603798D7" w14:textId="27DA22F4"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45" w:name="l1"/>
            <w:r w:rsidRPr="001C3748">
              <w:rPr>
                <w:rFonts w:ascii="Consolas" w:eastAsia="Times New Roman" w:hAnsi="Consolas" w:cs="Consolas"/>
                <w:i/>
                <w:iCs/>
                <w:sz w:val="20"/>
                <w:szCs w:val="20"/>
              </w:rPr>
              <w:t>&lt;?</w:t>
            </w:r>
            <w:r w:rsidRPr="001C3748">
              <w:rPr>
                <w:rFonts w:ascii="Consolas" w:eastAsia="Times New Roman" w:hAnsi="Consolas" w:cs="Consolas"/>
                <w:bCs/>
                <w:color w:val="0000FF"/>
                <w:sz w:val="20"/>
                <w:szCs w:val="20"/>
              </w:rPr>
              <w:t>xml version=</w:t>
            </w:r>
            <w:r w:rsidRPr="001C3748">
              <w:rPr>
                <w:rFonts w:ascii="Consolas" w:eastAsia="Times New Roman" w:hAnsi="Consolas" w:cs="Consolas"/>
                <w:bCs/>
                <w:color w:val="008000"/>
                <w:sz w:val="20"/>
                <w:szCs w:val="20"/>
              </w:rPr>
              <w:t xml:space="preserve">"1.0" </w:t>
            </w:r>
            <w:r w:rsidRPr="001C3748">
              <w:rPr>
                <w:rFonts w:ascii="Consolas" w:eastAsia="Times New Roman" w:hAnsi="Consolas" w:cs="Consolas"/>
                <w:bCs/>
                <w:color w:val="0000FF"/>
                <w:sz w:val="20"/>
                <w:szCs w:val="20"/>
              </w:rPr>
              <w:t>encoding=</w:t>
            </w:r>
            <w:r w:rsidRPr="001C3748">
              <w:rPr>
                <w:rFonts w:ascii="Consolas" w:eastAsia="Times New Roman" w:hAnsi="Consolas" w:cs="Consolas"/>
                <w:bCs/>
                <w:color w:val="008000"/>
                <w:sz w:val="20"/>
                <w:szCs w:val="20"/>
              </w:rPr>
              <w:t>"UTF-8"</w:t>
            </w:r>
            <w:r w:rsidRPr="001C3748">
              <w:rPr>
                <w:rFonts w:ascii="Consolas" w:eastAsia="Times New Roman" w:hAnsi="Consolas" w:cs="Consolas"/>
                <w:i/>
                <w:iCs/>
                <w:sz w:val="20"/>
                <w:szCs w:val="20"/>
              </w:rPr>
              <w:t>?&gt;</w:t>
            </w:r>
          </w:p>
          <w:p w14:paraId="4FEF6837"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46" w:name="l2"/>
            <w:bookmarkEnd w:id="645"/>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 xml:space="preserve">ma3:envelope </w:t>
            </w:r>
            <w:r w:rsidRPr="001C3748">
              <w:rPr>
                <w:rFonts w:ascii="Consolas" w:eastAsia="Times New Roman" w:hAnsi="Consolas" w:cs="Consolas"/>
                <w:bCs/>
                <w:color w:val="0000FF"/>
                <w:sz w:val="20"/>
                <w:szCs w:val="20"/>
              </w:rPr>
              <w:t>xmlns:ma3=</w:t>
            </w:r>
            <w:r w:rsidRPr="001C3748">
              <w:rPr>
                <w:rFonts w:ascii="Consolas" w:eastAsia="Times New Roman" w:hAnsi="Consolas" w:cs="Consolas"/>
                <w:bCs/>
                <w:color w:val="008000"/>
                <w:sz w:val="20"/>
                <w:szCs w:val="20"/>
              </w:rPr>
              <w:t>"http://uekae.tubitak.gov.tr/xml/signature#"</w:t>
            </w:r>
          </w:p>
          <w:p w14:paraId="2E7DE657"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47" w:name="l3"/>
            <w:bookmarkEnd w:id="646"/>
            <w:r w:rsidRPr="001C3748">
              <w:rPr>
                <w:rFonts w:ascii="Consolas" w:eastAsia="Times New Roman" w:hAnsi="Consolas" w:cs="Consolas"/>
                <w:bCs/>
                <w:color w:val="0000FF"/>
                <w:sz w:val="20"/>
                <w:szCs w:val="20"/>
              </w:rPr>
              <w:t>xmlns:ds=</w:t>
            </w:r>
            <w:r w:rsidRPr="001C3748">
              <w:rPr>
                <w:rFonts w:ascii="Consolas" w:eastAsia="Times New Roman" w:hAnsi="Consolas" w:cs="Consolas"/>
                <w:bCs/>
                <w:color w:val="008000"/>
                <w:sz w:val="20"/>
                <w:szCs w:val="20"/>
              </w:rPr>
              <w:t>"http://www.w3.org/2000/09/xmldsig#"</w:t>
            </w:r>
            <w:r w:rsidRPr="001C3748">
              <w:rPr>
                <w:rFonts w:ascii="Consolas" w:eastAsia="Times New Roman" w:hAnsi="Consolas" w:cs="Consolas"/>
                <w:sz w:val="20"/>
                <w:szCs w:val="20"/>
              </w:rPr>
              <w:t>&gt;</w:t>
            </w:r>
          </w:p>
          <w:p w14:paraId="2EFA61B6"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48" w:name="l4"/>
            <w:bookmarkEnd w:id="647"/>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ma3:data</w:t>
            </w:r>
            <w:r w:rsidRPr="001C3748">
              <w:rPr>
                <w:rFonts w:ascii="Consolas" w:eastAsia="Times New Roman" w:hAnsi="Consolas" w:cs="Consolas"/>
                <w:sz w:val="20"/>
                <w:szCs w:val="20"/>
              </w:rPr>
              <w:t>&gt;</w:t>
            </w:r>
          </w:p>
          <w:p w14:paraId="56834F3E"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49" w:name="l5"/>
            <w:bookmarkEnd w:id="648"/>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ma3:data-item</w:t>
            </w:r>
            <w:r w:rsidRPr="001C3748">
              <w:rPr>
                <w:rFonts w:ascii="Consolas" w:eastAsia="Times New Roman" w:hAnsi="Consolas" w:cs="Consolas"/>
                <w:sz w:val="20"/>
                <w:szCs w:val="20"/>
              </w:rPr>
              <w:t>&gt;</w:t>
            </w:r>
            <w:r w:rsidRPr="001C3748">
              <w:rPr>
                <w:rFonts w:ascii="Consolas" w:eastAsia="Times New Roman" w:hAnsi="Consolas" w:cs="Consolas"/>
                <w:bCs/>
                <w:sz w:val="20"/>
                <w:szCs w:val="20"/>
              </w:rPr>
              <w:t>...</w:t>
            </w: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ma3:data-item</w:t>
            </w:r>
            <w:r w:rsidRPr="001C3748">
              <w:rPr>
                <w:rFonts w:ascii="Consolas" w:eastAsia="Times New Roman" w:hAnsi="Consolas" w:cs="Consolas"/>
                <w:sz w:val="20"/>
                <w:szCs w:val="20"/>
              </w:rPr>
              <w:t>&gt;</w:t>
            </w:r>
          </w:p>
          <w:p w14:paraId="0683EC59"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50" w:name="l6"/>
            <w:bookmarkEnd w:id="649"/>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ma3:data-item</w:t>
            </w:r>
            <w:r w:rsidRPr="001C3748">
              <w:rPr>
                <w:rFonts w:ascii="Consolas" w:eastAsia="Times New Roman" w:hAnsi="Consolas" w:cs="Consolas"/>
                <w:sz w:val="20"/>
                <w:szCs w:val="20"/>
              </w:rPr>
              <w:t>&gt;</w:t>
            </w:r>
            <w:r w:rsidRPr="001C3748">
              <w:rPr>
                <w:rFonts w:ascii="Consolas" w:eastAsia="Times New Roman" w:hAnsi="Consolas" w:cs="Consolas"/>
                <w:bCs/>
                <w:sz w:val="20"/>
                <w:szCs w:val="20"/>
              </w:rPr>
              <w:t>...</w:t>
            </w: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ma3:data-item</w:t>
            </w:r>
            <w:r w:rsidRPr="001C3748">
              <w:rPr>
                <w:rFonts w:ascii="Consolas" w:eastAsia="Times New Roman" w:hAnsi="Consolas" w:cs="Consolas"/>
                <w:sz w:val="20"/>
                <w:szCs w:val="20"/>
              </w:rPr>
              <w:t>&gt;</w:t>
            </w:r>
          </w:p>
          <w:p w14:paraId="0E0EB840"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51" w:name="l7"/>
            <w:bookmarkEnd w:id="650"/>
            <w:r w:rsidRPr="001C3748">
              <w:rPr>
                <w:rFonts w:ascii="Consolas" w:eastAsia="Times New Roman" w:hAnsi="Consolas" w:cs="Consolas"/>
                <w:bCs/>
                <w:sz w:val="20"/>
                <w:szCs w:val="20"/>
              </w:rPr>
              <w:t>...</w:t>
            </w:r>
          </w:p>
          <w:p w14:paraId="65BF1F47"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52" w:name="l8"/>
            <w:bookmarkEnd w:id="651"/>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ma3:data</w:t>
            </w:r>
            <w:r w:rsidRPr="001C3748">
              <w:rPr>
                <w:rFonts w:ascii="Consolas" w:eastAsia="Times New Roman" w:hAnsi="Consolas" w:cs="Consolas"/>
                <w:sz w:val="20"/>
                <w:szCs w:val="20"/>
              </w:rPr>
              <w:t>&gt;</w:t>
            </w:r>
          </w:p>
          <w:p w14:paraId="701FD130"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53" w:name="l9"/>
            <w:bookmarkEnd w:id="652"/>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ma3:signatures</w:t>
            </w:r>
            <w:r w:rsidRPr="001C3748">
              <w:rPr>
                <w:rFonts w:ascii="Consolas" w:eastAsia="Times New Roman" w:hAnsi="Consolas" w:cs="Consolas"/>
                <w:sz w:val="20"/>
                <w:szCs w:val="20"/>
              </w:rPr>
              <w:t>&gt;</w:t>
            </w:r>
          </w:p>
          <w:p w14:paraId="0FA91BF2"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54" w:name="l10"/>
            <w:bookmarkEnd w:id="653"/>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ds:signature</w:t>
            </w:r>
            <w:r w:rsidRPr="001C3748">
              <w:rPr>
                <w:rFonts w:ascii="Consolas" w:eastAsia="Times New Roman" w:hAnsi="Consolas" w:cs="Consolas"/>
                <w:sz w:val="20"/>
                <w:szCs w:val="20"/>
              </w:rPr>
              <w:t>&gt;</w:t>
            </w:r>
            <w:r w:rsidRPr="001C3748">
              <w:rPr>
                <w:rFonts w:ascii="Consolas" w:eastAsia="Times New Roman" w:hAnsi="Consolas" w:cs="Consolas"/>
                <w:bCs/>
                <w:sz w:val="20"/>
                <w:szCs w:val="20"/>
              </w:rPr>
              <w:t>...</w:t>
            </w: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ds:signature</w:t>
            </w:r>
            <w:r w:rsidRPr="001C3748">
              <w:rPr>
                <w:rFonts w:ascii="Consolas" w:eastAsia="Times New Roman" w:hAnsi="Consolas" w:cs="Consolas"/>
                <w:sz w:val="20"/>
                <w:szCs w:val="20"/>
              </w:rPr>
              <w:t>&gt;</w:t>
            </w:r>
          </w:p>
          <w:p w14:paraId="65A1CFFB"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55" w:name="l11"/>
            <w:bookmarkEnd w:id="654"/>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ds:signature</w:t>
            </w:r>
            <w:r w:rsidRPr="001C3748">
              <w:rPr>
                <w:rFonts w:ascii="Consolas" w:eastAsia="Times New Roman" w:hAnsi="Consolas" w:cs="Consolas"/>
                <w:sz w:val="20"/>
                <w:szCs w:val="20"/>
              </w:rPr>
              <w:t>&gt;</w:t>
            </w:r>
            <w:r w:rsidRPr="001C3748">
              <w:rPr>
                <w:rFonts w:ascii="Consolas" w:eastAsia="Times New Roman" w:hAnsi="Consolas" w:cs="Consolas"/>
                <w:bCs/>
                <w:sz w:val="20"/>
                <w:szCs w:val="20"/>
              </w:rPr>
              <w:t>...</w:t>
            </w:r>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ds:signature</w:t>
            </w:r>
            <w:r w:rsidRPr="001C3748">
              <w:rPr>
                <w:rFonts w:ascii="Consolas" w:eastAsia="Times New Roman" w:hAnsi="Consolas" w:cs="Consolas"/>
                <w:sz w:val="20"/>
                <w:szCs w:val="20"/>
              </w:rPr>
              <w:t>&gt;</w:t>
            </w:r>
          </w:p>
          <w:p w14:paraId="0BB4AB73"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56" w:name="l12"/>
            <w:bookmarkEnd w:id="655"/>
            <w:r w:rsidRPr="001C3748">
              <w:rPr>
                <w:rFonts w:ascii="Consolas" w:eastAsia="Times New Roman" w:hAnsi="Consolas" w:cs="Consolas"/>
                <w:bCs/>
                <w:sz w:val="20"/>
                <w:szCs w:val="20"/>
              </w:rPr>
              <w:t>...</w:t>
            </w:r>
          </w:p>
          <w:p w14:paraId="2D221765"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57" w:name="l13"/>
            <w:bookmarkEnd w:id="656"/>
            <w:r w:rsidRPr="001C3748">
              <w:rPr>
                <w:rFonts w:ascii="Consolas" w:eastAsia="Times New Roman" w:hAnsi="Consolas" w:cs="Consolas"/>
                <w:sz w:val="20"/>
                <w:szCs w:val="20"/>
              </w:rPr>
              <w:t>&lt;/</w:t>
            </w:r>
            <w:r w:rsidRPr="001C3748">
              <w:rPr>
                <w:rFonts w:ascii="Consolas" w:eastAsia="Times New Roman" w:hAnsi="Consolas" w:cs="Consolas"/>
                <w:bCs/>
                <w:color w:val="000080"/>
                <w:sz w:val="20"/>
                <w:szCs w:val="20"/>
              </w:rPr>
              <w:t>ma3:signatures</w:t>
            </w:r>
            <w:r w:rsidRPr="001C3748">
              <w:rPr>
                <w:rFonts w:ascii="Consolas" w:eastAsia="Times New Roman" w:hAnsi="Consolas" w:cs="Consolas"/>
                <w:sz w:val="20"/>
                <w:szCs w:val="20"/>
              </w:rPr>
              <w:t>&gt;</w:t>
            </w:r>
          </w:p>
          <w:p w14:paraId="0FE85583" w14:textId="77777777" w:rsidR="00D36FAB" w:rsidRPr="001C3748" w:rsidRDefault="00D36FAB" w:rsidP="006949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lang w:val="tr-TR" w:eastAsia="tr-TR" w:bidi="ar-SA"/>
              </w:rPr>
              <w:t>&lt;/</w:t>
            </w:r>
            <w:r w:rsidRPr="001C3748">
              <w:rPr>
                <w:rFonts w:ascii="Consolas" w:eastAsia="Times New Roman" w:hAnsi="Consolas" w:cs="Consolas"/>
                <w:bCs/>
                <w:color w:val="000080"/>
                <w:sz w:val="20"/>
                <w:szCs w:val="20"/>
                <w:lang w:val="tr-TR" w:eastAsia="tr-TR" w:bidi="ar-SA"/>
              </w:rPr>
              <w:t>ma3:envelope&gt;</w:t>
            </w:r>
            <w:bookmarkEnd w:id="657"/>
          </w:p>
        </w:tc>
      </w:tr>
    </w:tbl>
    <w:p w14:paraId="0579D1EB" w14:textId="1F838D2C" w:rsidR="00113842" w:rsidRDefault="00113842" w:rsidP="00113842">
      <w:pPr>
        <w:pStyle w:val="Heading3"/>
      </w:pPr>
      <w:bookmarkStart w:id="658" w:name="_Toc298145702"/>
      <w:bookmarkStart w:id="659" w:name="_Toc323043889"/>
      <w:bookmarkStart w:id="660" w:name="_Toc86130385"/>
      <w:r>
        <w:lastRenderedPageBreak/>
        <w:t>Paralel İmza</w:t>
      </w:r>
      <w:bookmarkEnd w:id="658"/>
      <w:bookmarkEnd w:id="659"/>
      <w:bookmarkEnd w:id="660"/>
    </w:p>
    <w:p w14:paraId="2D76CC16" w14:textId="346BF116" w:rsidR="00113842" w:rsidRDefault="00113842" w:rsidP="00EA2A48">
      <w:pPr>
        <w:jc w:val="both"/>
      </w:pPr>
      <w:r>
        <w:t>Aynı d</w:t>
      </w:r>
      <w:r w:rsidR="00E27B00">
        <w:t>o</w:t>
      </w:r>
      <w:r>
        <w:t>küman içindeki birbirinden bağımsız imzalardır.</w:t>
      </w:r>
    </w:p>
    <w:p w14:paraId="5DBB5247" w14:textId="1A366F0D" w:rsidR="008F45F1" w:rsidRDefault="00113842" w:rsidP="00EA2A48">
      <w:pPr>
        <w:jc w:val="both"/>
      </w:pPr>
      <w:r>
        <w:t xml:space="preserve">Aşağıdaki örnekte </w:t>
      </w:r>
      <w:r w:rsidRPr="00DC146E">
        <w:rPr>
          <w:rFonts w:ascii="Courier New" w:eastAsia="Times New Roman" w:hAnsi="Courier New" w:cs="Courier New"/>
          <w:i/>
          <w:lang w:val="en-US" w:eastAsia="en-US"/>
        </w:rPr>
        <w:t>SignedDocument</w:t>
      </w:r>
      <w:r>
        <w:t xml:space="preserve"> </w:t>
      </w:r>
      <w:r w:rsidR="00D3245B">
        <w:t>sınıfı</w:t>
      </w:r>
      <w:r>
        <w:t xml:space="preserve"> kullan</w:t>
      </w:r>
      <w:r w:rsidR="00D3245B">
        <w:t>ıl</w:t>
      </w:r>
      <w:r>
        <w:t>arak önce imzalanacak veri d</w:t>
      </w:r>
      <w:r w:rsidR="00E27B00">
        <w:t>o</w:t>
      </w:r>
      <w:r>
        <w:t xml:space="preserve">kümana eklenmekte, daha sonra bu veriyi imzalayan birbirinden bağımsız iki imza </w:t>
      </w:r>
      <w:r w:rsidR="004222C7">
        <w:t>oluşturulmaktadır</w:t>
      </w:r>
      <w:r>
        <w:t>.</w:t>
      </w:r>
      <w:r w:rsidR="000D5C59">
        <w:t xml:space="preserve"> </w:t>
      </w:r>
      <w:r w:rsidR="00837673">
        <w:t>Örnek kodlar</w:t>
      </w:r>
      <w:r w:rsidR="00F33536">
        <w:t>,</w:t>
      </w:r>
      <w:r w:rsidR="00837673">
        <w:t xml:space="preserve"> </w:t>
      </w:r>
      <w:r w:rsidR="000D5C59" w:rsidRPr="00DC146E">
        <w:rPr>
          <w:rFonts w:ascii="Courier New" w:eastAsia="Times New Roman" w:hAnsi="Courier New" w:cs="Courier New"/>
          <w:i/>
          <w:lang w:val="en-US" w:eastAsia="en-US"/>
        </w:rPr>
        <w:t xml:space="preserve">ParallelEnveloped </w:t>
      </w:r>
      <w:r w:rsidR="000D5C59">
        <w:t>sınıfı</w:t>
      </w:r>
      <w:r w:rsidR="00837673">
        <w:t xml:space="preserve"> içerisinde</w:t>
      </w:r>
      <w:r w:rsidR="000D5C59">
        <w:t xml:space="preserve"> </w:t>
      </w:r>
      <w:r w:rsidR="000A72EA">
        <w:t>bulunmaktadır</w:t>
      </w:r>
      <w:r w:rsidR="00837673">
        <w:t>.</w:t>
      </w:r>
    </w:p>
    <w:p w14:paraId="128A383F" w14:textId="77777777" w:rsidR="00A15866" w:rsidRDefault="00A15866" w:rsidP="00EA2A48">
      <w:pPr>
        <w:jc w:val="both"/>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7179B681" w14:textId="77777777" w:rsidTr="00792AC8">
        <w:trPr>
          <w:trHeight w:val="7318"/>
        </w:trPr>
        <w:tc>
          <w:tcPr>
            <w:tcW w:w="9546" w:type="dxa"/>
            <w:shd w:val="clear" w:color="auto" w:fill="F8F8F8"/>
          </w:tcPr>
          <w:p w14:paraId="202ECB02"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Context context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Context(BASE_DIR); </w:t>
            </w:r>
          </w:p>
          <w:p w14:paraId="3E2EC10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22AEFC7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SignedDocument signatures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SignedDocument(context); </w:t>
            </w:r>
          </w:p>
          <w:p w14:paraId="2E17FE1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697B1C7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Document doc = Resolver.resolve(</w:t>
            </w:r>
            <w:r w:rsidRPr="001C3748">
              <w:rPr>
                <w:rFonts w:ascii="Consolas" w:eastAsia="Times New Roman" w:hAnsi="Consolas" w:cs="Consolas"/>
                <w:bCs/>
                <w:color w:val="008000"/>
                <w:sz w:val="20"/>
                <w:szCs w:val="20"/>
              </w:rPr>
              <w:t>"./sample.txt"</w:t>
            </w:r>
            <w:r w:rsidRPr="001C3748">
              <w:rPr>
                <w:rFonts w:ascii="Consolas" w:eastAsia="Times New Roman" w:hAnsi="Consolas" w:cs="Consolas"/>
                <w:sz w:val="20"/>
                <w:szCs w:val="20"/>
              </w:rPr>
              <w:t xml:space="preserve">, context); </w:t>
            </w:r>
          </w:p>
          <w:p w14:paraId="33008502"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String fragment = signatures.addDocument(doc); </w:t>
            </w:r>
          </w:p>
          <w:p w14:paraId="35FB6DE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61" w:name="l83"/>
          </w:p>
          <w:p w14:paraId="09B3F80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62" w:name="l84"/>
            <w:bookmarkEnd w:id="661"/>
            <w:r w:rsidRPr="001C3748">
              <w:rPr>
                <w:rFonts w:ascii="Consolas" w:eastAsia="Times New Roman" w:hAnsi="Consolas" w:cs="Consolas"/>
                <w:sz w:val="20"/>
                <w:szCs w:val="20"/>
              </w:rPr>
              <w:t xml:space="preserve">XMLSignature signature1 = signatures.createSignature(); </w:t>
            </w:r>
          </w:p>
          <w:p w14:paraId="583F1ED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63" w:name="l85"/>
            <w:bookmarkEnd w:id="662"/>
          </w:p>
          <w:p w14:paraId="088E6F4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64" w:name="l86"/>
            <w:bookmarkEnd w:id="663"/>
            <w:r w:rsidRPr="001C3748">
              <w:rPr>
                <w:rFonts w:ascii="Consolas" w:eastAsia="Times New Roman" w:hAnsi="Consolas" w:cs="Consolas"/>
                <w:i/>
                <w:iCs/>
                <w:color w:val="808080"/>
                <w:sz w:val="20"/>
                <w:szCs w:val="20"/>
              </w:rPr>
              <w:t>// add document as inner reference</w:t>
            </w:r>
          </w:p>
          <w:p w14:paraId="5B4FBC7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65" w:name="l87"/>
            <w:bookmarkEnd w:id="664"/>
            <w:r w:rsidRPr="001C3748">
              <w:rPr>
                <w:rFonts w:ascii="Consolas" w:eastAsia="Times New Roman" w:hAnsi="Consolas" w:cs="Consolas"/>
                <w:sz w:val="20"/>
                <w:szCs w:val="20"/>
              </w:rPr>
              <w:t>signature1.addDocument(</w:t>
            </w:r>
            <w:r w:rsidRPr="001C3748">
              <w:rPr>
                <w:rFonts w:ascii="Consolas" w:eastAsia="Times New Roman" w:hAnsi="Consolas" w:cs="Consolas"/>
                <w:bCs/>
                <w:color w:val="008000"/>
                <w:sz w:val="20"/>
                <w:szCs w:val="20"/>
              </w:rPr>
              <w:t>"#"</w:t>
            </w:r>
            <w:r w:rsidRPr="001C3748">
              <w:rPr>
                <w:rFonts w:ascii="Consolas" w:eastAsia="Times New Roman" w:hAnsi="Consolas" w:cs="Consolas"/>
                <w:sz w:val="20"/>
                <w:szCs w:val="20"/>
              </w:rPr>
              <w:t xml:space="preserve">+fragment, </w:t>
            </w:r>
            <w:r w:rsidRPr="001C3748">
              <w:rPr>
                <w:rFonts w:ascii="Consolas" w:eastAsia="Times New Roman" w:hAnsi="Consolas" w:cs="Consolas"/>
                <w:bCs/>
                <w:color w:val="008000"/>
                <w:sz w:val="20"/>
                <w:szCs w:val="20"/>
              </w:rPr>
              <w:t>"text/plain"</w:t>
            </w:r>
            <w:r w:rsidRPr="001C3748">
              <w:rPr>
                <w:rFonts w:ascii="Consolas" w:eastAsia="Times New Roman" w:hAnsi="Consolas" w:cs="Consolas"/>
                <w:sz w:val="20"/>
                <w:szCs w:val="20"/>
              </w:rPr>
              <w:t xml:space="preserve">, </w:t>
            </w:r>
            <w:r w:rsidRPr="001C3748">
              <w:rPr>
                <w:rFonts w:ascii="Consolas" w:eastAsia="Times New Roman" w:hAnsi="Consolas" w:cs="Consolas"/>
                <w:bCs/>
                <w:color w:val="660066"/>
                <w:sz w:val="20"/>
                <w:szCs w:val="20"/>
              </w:rPr>
              <w:t>false</w:t>
            </w:r>
            <w:r w:rsidRPr="001C3748">
              <w:rPr>
                <w:rFonts w:ascii="Consolas" w:eastAsia="Times New Roman" w:hAnsi="Consolas" w:cs="Consolas"/>
                <w:sz w:val="20"/>
                <w:szCs w:val="20"/>
              </w:rPr>
              <w:t xml:space="preserve">); </w:t>
            </w:r>
          </w:p>
          <w:p w14:paraId="1CFE6B5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66" w:name="l88"/>
            <w:bookmarkEnd w:id="665"/>
          </w:p>
          <w:p w14:paraId="6767B17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67" w:name="l89"/>
            <w:bookmarkEnd w:id="666"/>
            <w:r w:rsidRPr="001C3748">
              <w:rPr>
                <w:rFonts w:ascii="Consolas" w:eastAsia="Times New Roman" w:hAnsi="Consolas" w:cs="Consolas"/>
                <w:i/>
                <w:iCs/>
                <w:color w:val="808080"/>
                <w:sz w:val="20"/>
                <w:szCs w:val="20"/>
              </w:rPr>
              <w:t>// add certificate to show who signed the document</w:t>
            </w:r>
          </w:p>
          <w:p w14:paraId="1010983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68" w:name="l90"/>
            <w:bookmarkEnd w:id="667"/>
            <w:r w:rsidRPr="001C3748">
              <w:rPr>
                <w:rFonts w:ascii="Consolas" w:eastAsia="Times New Roman" w:hAnsi="Consolas" w:cs="Consolas"/>
                <w:sz w:val="20"/>
                <w:szCs w:val="20"/>
              </w:rPr>
              <w:t xml:space="preserve">signature1.addKeyInfo(CERTIFICATE); </w:t>
            </w:r>
          </w:p>
          <w:p w14:paraId="67AC82B2"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69" w:name="l91"/>
            <w:bookmarkEnd w:id="668"/>
          </w:p>
          <w:p w14:paraId="601EC52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70" w:name="l92"/>
            <w:bookmarkEnd w:id="669"/>
            <w:r w:rsidRPr="001C3748">
              <w:rPr>
                <w:rFonts w:ascii="Consolas" w:eastAsia="Times New Roman" w:hAnsi="Consolas" w:cs="Consolas"/>
                <w:i/>
                <w:iCs/>
                <w:color w:val="808080"/>
                <w:sz w:val="20"/>
                <w:szCs w:val="20"/>
              </w:rPr>
              <w:t>// now sign it by using private key</w:t>
            </w:r>
          </w:p>
          <w:p w14:paraId="177E1E8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71" w:name="l93"/>
            <w:bookmarkEnd w:id="670"/>
            <w:r w:rsidRPr="001C3748">
              <w:rPr>
                <w:rFonts w:ascii="Consolas" w:eastAsia="Times New Roman" w:hAnsi="Consolas" w:cs="Consolas"/>
                <w:sz w:val="20"/>
                <w:szCs w:val="20"/>
              </w:rPr>
              <w:t xml:space="preserve">signature1.sign(PRIVATE_KEY); </w:t>
            </w:r>
          </w:p>
          <w:bookmarkEnd w:id="671"/>
          <w:p w14:paraId="5C65946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3FFA32B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XMLSignature signature2 = signatures.createSignature(); </w:t>
            </w:r>
          </w:p>
          <w:p w14:paraId="7C7787E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10A51CA2"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document as inner reference</w:t>
            </w:r>
          </w:p>
          <w:p w14:paraId="29482E6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signature2.addDocument(</w:t>
            </w:r>
            <w:r w:rsidRPr="001C3748">
              <w:rPr>
                <w:rFonts w:ascii="Consolas" w:eastAsia="Times New Roman" w:hAnsi="Consolas" w:cs="Consolas"/>
                <w:bCs/>
                <w:color w:val="008000"/>
                <w:sz w:val="20"/>
                <w:szCs w:val="20"/>
              </w:rPr>
              <w:t>"#"</w:t>
            </w:r>
            <w:r w:rsidRPr="001C3748">
              <w:rPr>
                <w:rFonts w:ascii="Consolas" w:eastAsia="Times New Roman" w:hAnsi="Consolas" w:cs="Consolas"/>
                <w:sz w:val="20"/>
                <w:szCs w:val="20"/>
              </w:rPr>
              <w:t xml:space="preserve">+fragment, </w:t>
            </w:r>
            <w:r w:rsidRPr="001C3748">
              <w:rPr>
                <w:rFonts w:ascii="Consolas" w:eastAsia="Times New Roman" w:hAnsi="Consolas" w:cs="Consolas"/>
                <w:bCs/>
                <w:color w:val="008000"/>
                <w:sz w:val="20"/>
                <w:szCs w:val="20"/>
              </w:rPr>
              <w:t>"text/plain"</w:t>
            </w:r>
            <w:r w:rsidRPr="001C3748">
              <w:rPr>
                <w:rFonts w:ascii="Consolas" w:eastAsia="Times New Roman" w:hAnsi="Consolas" w:cs="Consolas"/>
                <w:sz w:val="20"/>
                <w:szCs w:val="20"/>
              </w:rPr>
              <w:t xml:space="preserve">, </w:t>
            </w:r>
            <w:r w:rsidRPr="001C3748">
              <w:rPr>
                <w:rFonts w:ascii="Consolas" w:eastAsia="Times New Roman" w:hAnsi="Consolas" w:cs="Consolas"/>
                <w:bCs/>
                <w:color w:val="660066"/>
                <w:sz w:val="20"/>
                <w:szCs w:val="20"/>
              </w:rPr>
              <w:t>false</w:t>
            </w:r>
            <w:r w:rsidRPr="001C3748">
              <w:rPr>
                <w:rFonts w:ascii="Consolas" w:eastAsia="Times New Roman" w:hAnsi="Consolas" w:cs="Consolas"/>
                <w:sz w:val="20"/>
                <w:szCs w:val="20"/>
              </w:rPr>
              <w:t xml:space="preserve">); </w:t>
            </w:r>
          </w:p>
          <w:p w14:paraId="5129A83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4627550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certificate to show who signed the document</w:t>
            </w:r>
          </w:p>
          <w:p w14:paraId="6DF5712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signature2.addKeyInfo(CERTIFICATE); </w:t>
            </w:r>
          </w:p>
          <w:p w14:paraId="7C02412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7D895AB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now sign it by using private key</w:t>
            </w:r>
          </w:p>
          <w:p w14:paraId="196AF71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signature2.sign(PRIVATE_KEY); </w:t>
            </w:r>
          </w:p>
          <w:p w14:paraId="37957BD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7CBC4B6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write combined document</w:t>
            </w:r>
          </w:p>
          <w:p w14:paraId="5EA4C07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signatures.write(</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FileOutputStream(FILENAME_PARALLEL_ENVELOPED)); </w:t>
            </w:r>
          </w:p>
        </w:tc>
      </w:tr>
    </w:tbl>
    <w:p w14:paraId="655B620E" w14:textId="5B9C8C52" w:rsidR="00113842" w:rsidRDefault="00113842" w:rsidP="00113842">
      <w:pPr>
        <w:pStyle w:val="BodyText"/>
        <w:rPr>
          <w:sz w:val="22"/>
          <w:szCs w:val="22"/>
        </w:rPr>
      </w:pPr>
    </w:p>
    <w:p w14:paraId="1FC011EA" w14:textId="267BF59B" w:rsidR="00A15866" w:rsidRDefault="00A15866" w:rsidP="00113842">
      <w:pPr>
        <w:pStyle w:val="BodyText"/>
        <w:rPr>
          <w:sz w:val="22"/>
          <w:szCs w:val="22"/>
        </w:rPr>
      </w:pPr>
    </w:p>
    <w:p w14:paraId="7C8A0C9A" w14:textId="57127338" w:rsidR="00A15866" w:rsidRDefault="00A15866" w:rsidP="00113842">
      <w:pPr>
        <w:pStyle w:val="BodyText"/>
        <w:rPr>
          <w:sz w:val="22"/>
          <w:szCs w:val="22"/>
        </w:rPr>
      </w:pPr>
    </w:p>
    <w:p w14:paraId="79DB0E2C" w14:textId="63BB9E3A" w:rsidR="00A15866" w:rsidRDefault="00A15866" w:rsidP="00113842">
      <w:pPr>
        <w:pStyle w:val="BodyText"/>
        <w:rPr>
          <w:sz w:val="22"/>
          <w:szCs w:val="22"/>
        </w:rPr>
      </w:pPr>
    </w:p>
    <w:p w14:paraId="2FB1F4CF" w14:textId="77777777" w:rsidR="00A15866" w:rsidRDefault="00A15866" w:rsidP="00113842">
      <w:pPr>
        <w:pStyle w:val="BodyText"/>
        <w:rPr>
          <w:sz w:val="22"/>
          <w:szCs w:val="22"/>
        </w:rPr>
      </w:pPr>
    </w:p>
    <w:p w14:paraId="51AADB37" w14:textId="77777777" w:rsidR="00960142" w:rsidRDefault="00960142" w:rsidP="00113842">
      <w:pPr>
        <w:pStyle w:val="BodyText"/>
        <w:rPr>
          <w:sz w:val="22"/>
          <w:szCs w:val="22"/>
        </w:rPr>
      </w:pPr>
    </w:p>
    <w:p w14:paraId="652A495B" w14:textId="3787E6C1" w:rsidR="00AD0000" w:rsidRDefault="00FC7CB1" w:rsidP="003D304F">
      <w:pPr>
        <w:jc w:val="both"/>
        <w:rPr>
          <w:rFonts w:cs="Arial"/>
        </w:rPr>
      </w:pPr>
      <w:r>
        <w:lastRenderedPageBreak/>
        <w:t>Aşağıdaki örnekte d</w:t>
      </w:r>
      <w:r w:rsidR="00BC1B0B">
        <w:t>ışarıdaki</w:t>
      </w:r>
      <w:r w:rsidR="00113842">
        <w:t xml:space="preserve"> veriyi imz</w:t>
      </w:r>
      <w:r w:rsidR="003D304F">
        <w:t xml:space="preserve">alayan </w:t>
      </w:r>
      <w:r>
        <w:t xml:space="preserve">biribirinden bağımsız </w:t>
      </w:r>
      <w:r w:rsidR="003D304F">
        <w:t>iki imza</w:t>
      </w:r>
      <w:r>
        <w:t xml:space="preserve"> oluşturulmaktadır.</w:t>
      </w:r>
      <w:r w:rsidR="00AD0000">
        <w:t xml:space="preserve"> Örnek </w:t>
      </w:r>
      <w:r w:rsidR="00FD622D">
        <w:t>k</w:t>
      </w:r>
      <w:r w:rsidR="00AD0000">
        <w:t xml:space="preserve">odlar </w:t>
      </w:r>
      <w:r w:rsidR="00AD0000">
        <w:rPr>
          <w:rFonts w:ascii="Courier New" w:hAnsi="Courier New" w:cs="Courier New"/>
          <w:i/>
        </w:rPr>
        <w:t xml:space="preserve">ParallelDetached </w:t>
      </w:r>
      <w:r w:rsidR="00AD0000">
        <w:rPr>
          <w:rFonts w:cs="Arial"/>
        </w:rPr>
        <w:t xml:space="preserve">sınıfı </w:t>
      </w:r>
      <w:r w:rsidR="00FD622D">
        <w:rPr>
          <w:rFonts w:cs="Arial"/>
        </w:rPr>
        <w:t xml:space="preserve">içerisinde </w:t>
      </w:r>
      <w:r w:rsidR="00AD0000">
        <w:rPr>
          <w:rFonts w:cs="Arial"/>
        </w:rPr>
        <w:t>bul</w:t>
      </w:r>
      <w:r w:rsidR="00FD622D">
        <w:rPr>
          <w:rFonts w:cs="Arial"/>
        </w:rPr>
        <w:t>unabilir.</w:t>
      </w:r>
    </w:p>
    <w:p w14:paraId="2E51F7F2" w14:textId="77777777" w:rsidR="00960142" w:rsidRPr="003D304F" w:rsidRDefault="00960142" w:rsidP="003D304F">
      <w:pPr>
        <w:jc w:val="both"/>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73E18C5A" w14:textId="77777777" w:rsidTr="00B158D6">
        <w:tc>
          <w:tcPr>
            <w:tcW w:w="9546" w:type="dxa"/>
            <w:shd w:val="clear" w:color="auto" w:fill="F8F8F8"/>
          </w:tcPr>
          <w:p w14:paraId="7933A50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Context context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Context(BASE_DIR); </w:t>
            </w:r>
          </w:p>
          <w:p w14:paraId="4D4FDD8E"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0BF377E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SignedDocument signatures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SignedDocument(context); </w:t>
            </w:r>
          </w:p>
          <w:p w14:paraId="164C11FE"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7F5B09C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XMLSignature signature1 = signatures.createSignature(); </w:t>
            </w:r>
          </w:p>
          <w:p w14:paraId="6292DC3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37177B1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document as reference, but do not embed it</w:t>
            </w:r>
          </w:p>
          <w:p w14:paraId="1ADA931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into the signature (embed=false)</w:t>
            </w:r>
          </w:p>
          <w:p w14:paraId="4E4918B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signature1.addDocument(</w:t>
            </w:r>
            <w:r w:rsidRPr="001C3748">
              <w:rPr>
                <w:rFonts w:ascii="Consolas" w:eastAsia="Times New Roman" w:hAnsi="Consolas" w:cs="Consolas"/>
                <w:bCs/>
                <w:color w:val="008000"/>
                <w:sz w:val="20"/>
                <w:szCs w:val="20"/>
              </w:rPr>
              <w:t>"./sample.txt"</w:t>
            </w:r>
            <w:r w:rsidRPr="001C3748">
              <w:rPr>
                <w:rFonts w:ascii="Consolas" w:eastAsia="Times New Roman" w:hAnsi="Consolas" w:cs="Consolas"/>
                <w:sz w:val="20"/>
                <w:szCs w:val="20"/>
              </w:rPr>
              <w:t xml:space="preserve">, </w:t>
            </w:r>
            <w:r w:rsidRPr="001C3748">
              <w:rPr>
                <w:rFonts w:ascii="Consolas" w:eastAsia="Times New Roman" w:hAnsi="Consolas" w:cs="Consolas"/>
                <w:bCs/>
                <w:color w:val="008000"/>
                <w:sz w:val="20"/>
                <w:szCs w:val="20"/>
              </w:rPr>
              <w:t>"text/plain"</w:t>
            </w:r>
            <w:r w:rsidRPr="001C3748">
              <w:rPr>
                <w:rFonts w:ascii="Consolas" w:eastAsia="Times New Roman" w:hAnsi="Consolas" w:cs="Consolas"/>
                <w:sz w:val="20"/>
                <w:szCs w:val="20"/>
              </w:rPr>
              <w:t xml:space="preserve">, </w:t>
            </w:r>
            <w:r w:rsidRPr="001C3748">
              <w:rPr>
                <w:rFonts w:ascii="Consolas" w:eastAsia="Times New Roman" w:hAnsi="Consolas" w:cs="Consolas"/>
                <w:bCs/>
                <w:color w:val="660066"/>
                <w:sz w:val="20"/>
                <w:szCs w:val="20"/>
              </w:rPr>
              <w:t>false</w:t>
            </w:r>
            <w:r w:rsidRPr="001C3748">
              <w:rPr>
                <w:rFonts w:ascii="Consolas" w:eastAsia="Times New Roman" w:hAnsi="Consolas" w:cs="Consolas"/>
                <w:sz w:val="20"/>
                <w:szCs w:val="20"/>
              </w:rPr>
              <w:t xml:space="preserve">); </w:t>
            </w:r>
          </w:p>
          <w:p w14:paraId="6545218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28233E9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certificate to show who signed the document</w:t>
            </w:r>
          </w:p>
          <w:p w14:paraId="6B24C97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signature1.addKeyInfo(CERTIFICATE); </w:t>
            </w:r>
          </w:p>
          <w:p w14:paraId="7D51FDA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4D7CA94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now sign it by using private key</w:t>
            </w:r>
          </w:p>
          <w:p w14:paraId="4277499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signature1.sign(PRIVATE_KEY); </w:t>
            </w:r>
          </w:p>
          <w:p w14:paraId="754EC0D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69486DD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XMLSignature signature2 = signatures.createSignature(); </w:t>
            </w:r>
          </w:p>
          <w:p w14:paraId="1AAAAF7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21194FD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document as reference, but do not embed it</w:t>
            </w:r>
          </w:p>
          <w:p w14:paraId="63184052"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into the signature (embed=false)</w:t>
            </w:r>
          </w:p>
          <w:p w14:paraId="34686E7E"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signature2.addDocument(</w:t>
            </w:r>
            <w:r w:rsidRPr="001C3748">
              <w:rPr>
                <w:rFonts w:ascii="Consolas" w:eastAsia="Times New Roman" w:hAnsi="Consolas" w:cs="Consolas"/>
                <w:bCs/>
                <w:color w:val="008000"/>
                <w:sz w:val="20"/>
                <w:szCs w:val="20"/>
              </w:rPr>
              <w:t>"./sample.txt"</w:t>
            </w:r>
            <w:r w:rsidRPr="001C3748">
              <w:rPr>
                <w:rFonts w:ascii="Consolas" w:eastAsia="Times New Roman" w:hAnsi="Consolas" w:cs="Consolas"/>
                <w:sz w:val="20"/>
                <w:szCs w:val="20"/>
              </w:rPr>
              <w:t xml:space="preserve">, </w:t>
            </w:r>
            <w:r w:rsidRPr="001C3748">
              <w:rPr>
                <w:rFonts w:ascii="Consolas" w:eastAsia="Times New Roman" w:hAnsi="Consolas" w:cs="Consolas"/>
                <w:bCs/>
                <w:color w:val="008000"/>
                <w:sz w:val="20"/>
                <w:szCs w:val="20"/>
              </w:rPr>
              <w:t>"text/plain"</w:t>
            </w:r>
            <w:r w:rsidRPr="001C3748">
              <w:rPr>
                <w:rFonts w:ascii="Consolas" w:eastAsia="Times New Roman" w:hAnsi="Consolas" w:cs="Consolas"/>
                <w:sz w:val="20"/>
                <w:szCs w:val="20"/>
              </w:rPr>
              <w:t xml:space="preserve">, </w:t>
            </w:r>
            <w:r w:rsidRPr="001C3748">
              <w:rPr>
                <w:rFonts w:ascii="Consolas" w:eastAsia="Times New Roman" w:hAnsi="Consolas" w:cs="Consolas"/>
                <w:bCs/>
                <w:color w:val="660066"/>
                <w:sz w:val="20"/>
                <w:szCs w:val="20"/>
              </w:rPr>
              <w:t>false</w:t>
            </w:r>
            <w:r w:rsidRPr="001C3748">
              <w:rPr>
                <w:rFonts w:ascii="Consolas" w:eastAsia="Times New Roman" w:hAnsi="Consolas" w:cs="Consolas"/>
                <w:sz w:val="20"/>
                <w:szCs w:val="20"/>
              </w:rPr>
              <w:t xml:space="preserve">); </w:t>
            </w:r>
          </w:p>
          <w:p w14:paraId="2563B66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7D599D6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certificate to show who signed the document</w:t>
            </w:r>
          </w:p>
          <w:p w14:paraId="71F9632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signature2.addKeyInfo(CERTIFICATE); </w:t>
            </w:r>
          </w:p>
          <w:p w14:paraId="075D68B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2587327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now sign it by using private key</w:t>
            </w:r>
          </w:p>
          <w:p w14:paraId="4EA6B32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signature2.sign(PRIVATE_KEY); </w:t>
            </w:r>
          </w:p>
          <w:p w14:paraId="6C32B48E"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704594E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write combined document</w:t>
            </w:r>
          </w:p>
          <w:p w14:paraId="386F7DA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signatures.write(</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FileOutputStream(FILENAME_PARALLEL_DETACHED)); </w:t>
            </w:r>
          </w:p>
          <w:p w14:paraId="283427A4" w14:textId="77777777" w:rsidR="00113842" w:rsidRPr="001C3748" w:rsidRDefault="00113842" w:rsidP="00B91940">
            <w:pPr>
              <w:autoSpaceDE w:val="0"/>
              <w:autoSpaceDN w:val="0"/>
              <w:adjustRightInd w:val="0"/>
              <w:rPr>
                <w:rFonts w:ascii="Consolas" w:hAnsi="Consolas" w:cs="Consolas"/>
                <w:sz w:val="20"/>
                <w:szCs w:val="20"/>
              </w:rPr>
            </w:pPr>
          </w:p>
        </w:tc>
      </w:tr>
    </w:tbl>
    <w:p w14:paraId="54218965" w14:textId="77777777" w:rsidR="005F30B2" w:rsidRPr="00522760" w:rsidRDefault="005F30B2" w:rsidP="00113842">
      <w:pPr>
        <w:rPr>
          <w:sz w:val="16"/>
          <w:szCs w:val="16"/>
        </w:rPr>
      </w:pPr>
    </w:p>
    <w:p w14:paraId="54089F90" w14:textId="407C3AB9" w:rsidR="00113842" w:rsidRDefault="00113842" w:rsidP="00EA2A48">
      <w:pPr>
        <w:jc w:val="both"/>
      </w:pPr>
      <w:r>
        <w:t>Aradaki tek fark imzalanacak veri</w:t>
      </w:r>
      <w:r w:rsidR="003B48C2">
        <w:t>nin</w:t>
      </w:r>
      <w:r>
        <w:t>,</w:t>
      </w:r>
      <w:r w:rsidR="00A7707F">
        <w:t xml:space="preserve"> </w:t>
      </w:r>
      <w:r w:rsidRPr="0079611A">
        <w:rPr>
          <w:i/>
          <w:iCs/>
        </w:rPr>
        <w:t>SignedDocument</w:t>
      </w:r>
      <w:r>
        <w:t xml:space="preserve"> yerine referans olarak </w:t>
      </w:r>
      <w:r w:rsidRPr="0079611A">
        <w:rPr>
          <w:i/>
          <w:iCs/>
        </w:rPr>
        <w:t>XML</w:t>
      </w:r>
      <w:r w:rsidR="00522760" w:rsidRPr="0079611A">
        <w:rPr>
          <w:i/>
          <w:iCs/>
        </w:rPr>
        <w:t xml:space="preserve"> </w:t>
      </w:r>
      <w:r w:rsidR="006D437B" w:rsidRPr="0079611A">
        <w:rPr>
          <w:i/>
          <w:iCs/>
        </w:rPr>
        <w:t>S</w:t>
      </w:r>
      <w:r w:rsidRPr="0079611A">
        <w:rPr>
          <w:i/>
          <w:iCs/>
        </w:rPr>
        <w:t xml:space="preserve">igneture'a </w:t>
      </w:r>
      <w:r>
        <w:t>eklenmesi</w:t>
      </w:r>
      <w:r w:rsidR="00042333">
        <w:t>dir.</w:t>
      </w:r>
    </w:p>
    <w:p w14:paraId="38272A1A" w14:textId="77777777" w:rsidR="00C67E7A" w:rsidRPr="00C67E7A" w:rsidRDefault="00C67E7A" w:rsidP="00EA2A48">
      <w:pPr>
        <w:jc w:val="both"/>
        <w:rPr>
          <w:sz w:val="16"/>
          <w:szCs w:val="16"/>
        </w:rPr>
      </w:pPr>
    </w:p>
    <w:p w14:paraId="69DE3CEA" w14:textId="77777777" w:rsidR="00113842" w:rsidRDefault="00113842" w:rsidP="00113842">
      <w:pPr>
        <w:pStyle w:val="Heading3"/>
      </w:pPr>
      <w:bookmarkStart w:id="672" w:name="_Toc298145703"/>
      <w:bookmarkStart w:id="673" w:name="_Toc323043890"/>
      <w:bookmarkStart w:id="674" w:name="_Toc86130386"/>
      <w:r>
        <w:t>Seri İmza</w:t>
      </w:r>
      <w:bookmarkEnd w:id="672"/>
      <w:bookmarkEnd w:id="673"/>
      <w:bookmarkEnd w:id="674"/>
    </w:p>
    <w:p w14:paraId="0DD3C28A" w14:textId="5E28330D" w:rsidR="00113842" w:rsidRDefault="00113842" w:rsidP="00EA2A48">
      <w:pPr>
        <w:jc w:val="both"/>
      </w:pPr>
      <w:r>
        <w:t xml:space="preserve">Veriyi imzalayan imzanın imzalanmasıdır. Buna </w:t>
      </w:r>
      <w:r w:rsidRPr="00C4761D">
        <w:rPr>
          <w:b/>
          <w:bCs/>
        </w:rPr>
        <w:t>counter signature</w:t>
      </w:r>
      <w:r>
        <w:t xml:space="preserve"> denir.</w:t>
      </w:r>
      <w:r w:rsidR="00AC1F06" w:rsidRPr="00AC1F06">
        <w:t xml:space="preserve"> </w:t>
      </w:r>
      <w:r w:rsidR="00AC1F06">
        <w:t xml:space="preserve">Örnek </w:t>
      </w:r>
      <w:r w:rsidR="005626FA">
        <w:t>k</w:t>
      </w:r>
      <w:r w:rsidR="00AC1F06">
        <w:t xml:space="preserve">odlar </w:t>
      </w:r>
      <w:r w:rsidR="00AC1F06">
        <w:rPr>
          <w:rFonts w:ascii="Courier New" w:hAnsi="Courier New" w:cs="Courier New"/>
          <w:i/>
        </w:rPr>
        <w:t xml:space="preserve">CounterDetached </w:t>
      </w:r>
      <w:r w:rsidR="00AC1F06">
        <w:rPr>
          <w:rFonts w:cs="Arial"/>
        </w:rPr>
        <w:t xml:space="preserve">sınıfı </w:t>
      </w:r>
      <w:r w:rsidR="005626FA">
        <w:rPr>
          <w:rFonts w:cs="Arial"/>
        </w:rPr>
        <w:t>içerisinde bulunabilir.</w:t>
      </w:r>
    </w:p>
    <w:p w14:paraId="0FDAE055" w14:textId="4BABB147" w:rsidR="00113842" w:rsidRDefault="00113842" w:rsidP="00EA2A48">
      <w:pPr>
        <w:jc w:val="both"/>
      </w:pPr>
      <w:r>
        <w:t>Aşağıdaki örnekte</w:t>
      </w:r>
      <w:r w:rsidR="005F33F7">
        <w:t>,</w:t>
      </w:r>
      <w:r>
        <w:t xml:space="preserve"> önceden </w:t>
      </w:r>
      <w:r w:rsidR="00506D78">
        <w:t>oluşturulmuş</w:t>
      </w:r>
      <w:r>
        <w:t xml:space="preserve"> imzanın okun</w:t>
      </w:r>
      <w:r w:rsidR="00861158">
        <w:t>ması ve sonrasında</w:t>
      </w:r>
      <w:r>
        <w:t xml:space="preserve"> se</w:t>
      </w:r>
      <w:r w:rsidR="00231618">
        <w:t>ri</w:t>
      </w:r>
      <w:r w:rsidR="0079611A">
        <w:t xml:space="preserve"> imza ile</w:t>
      </w:r>
      <w:r w:rsidR="00231618">
        <w:t xml:space="preserve"> imzalanması gösterilmektedir.</w:t>
      </w:r>
    </w:p>
    <w:p w14:paraId="6C01870F" w14:textId="77777777" w:rsidR="00231618" w:rsidRPr="00231618" w:rsidRDefault="00231618" w:rsidP="00EA2A48">
      <w:pPr>
        <w:jc w:val="both"/>
        <w:rPr>
          <w:sz w:val="16"/>
          <w:szCs w:val="16"/>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293BB6F9" w14:textId="77777777" w:rsidTr="0079611A">
        <w:trPr>
          <w:trHeight w:val="3150"/>
        </w:trPr>
        <w:tc>
          <w:tcPr>
            <w:tcW w:w="9546" w:type="dxa"/>
            <w:shd w:val="clear" w:color="auto" w:fill="F8F8F8"/>
          </w:tcPr>
          <w:p w14:paraId="5ADCD932"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75" w:name="l116"/>
            <w:r w:rsidRPr="001C3748">
              <w:rPr>
                <w:rFonts w:ascii="Consolas" w:eastAsia="Times New Roman" w:hAnsi="Consolas" w:cs="Consolas"/>
                <w:i/>
                <w:iCs/>
                <w:color w:val="808080"/>
                <w:sz w:val="20"/>
                <w:szCs w:val="20"/>
              </w:rPr>
              <w:lastRenderedPageBreak/>
              <w:t>// read previously created signature, you need to run Detached.java first</w:t>
            </w:r>
          </w:p>
          <w:p w14:paraId="6585357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76" w:name="l117"/>
            <w:bookmarkEnd w:id="675"/>
            <w:r w:rsidRPr="001C3748">
              <w:rPr>
                <w:rFonts w:ascii="Consolas" w:eastAsia="Times New Roman" w:hAnsi="Consolas" w:cs="Consolas"/>
                <w:sz w:val="20"/>
                <w:szCs w:val="20"/>
              </w:rPr>
              <w:t xml:space="preserve">Document doc = Resolver.resolve(Detached.SIGNATURE_FILENAME, context); </w:t>
            </w:r>
          </w:p>
          <w:p w14:paraId="4261226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77" w:name="l118"/>
            <w:bookmarkEnd w:id="676"/>
            <w:r w:rsidRPr="001C3748">
              <w:rPr>
                <w:rFonts w:ascii="Consolas" w:eastAsia="Times New Roman" w:hAnsi="Consolas" w:cs="Consolas"/>
                <w:sz w:val="20"/>
                <w:szCs w:val="20"/>
              </w:rPr>
              <w:t xml:space="preserve">XMLSignature signature = XMLSignature.parse(doc, context); </w:t>
            </w:r>
          </w:p>
          <w:p w14:paraId="23725D4E"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78" w:name="l119"/>
            <w:bookmarkEnd w:id="677"/>
          </w:p>
          <w:p w14:paraId="75724B8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79" w:name="l120"/>
            <w:bookmarkEnd w:id="678"/>
            <w:r w:rsidRPr="001C3748">
              <w:rPr>
                <w:rFonts w:ascii="Consolas" w:eastAsia="Times New Roman" w:hAnsi="Consolas" w:cs="Consolas"/>
                <w:i/>
                <w:iCs/>
                <w:color w:val="808080"/>
                <w:sz w:val="20"/>
                <w:szCs w:val="20"/>
              </w:rPr>
              <w:t>// create counter signature</w:t>
            </w:r>
          </w:p>
          <w:p w14:paraId="3CC8843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80" w:name="l121"/>
            <w:bookmarkEnd w:id="679"/>
            <w:r w:rsidRPr="001C3748">
              <w:rPr>
                <w:rFonts w:ascii="Consolas" w:eastAsia="Times New Roman" w:hAnsi="Consolas" w:cs="Consolas"/>
                <w:sz w:val="20"/>
                <w:szCs w:val="20"/>
              </w:rPr>
              <w:t xml:space="preserve">XMLSignature counterSignature = signature.createCounterSignature(); </w:t>
            </w:r>
          </w:p>
          <w:bookmarkEnd w:id="680"/>
          <w:p w14:paraId="7384E35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4C130EC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sign</w:t>
            </w:r>
          </w:p>
          <w:p w14:paraId="122B81F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counterSignature.addKeyInfo(CERTIFICATE); </w:t>
            </w:r>
          </w:p>
          <w:p w14:paraId="2A2518F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counterSignature.sign(PRIVATE_KEY); </w:t>
            </w:r>
          </w:p>
          <w:p w14:paraId="6C3AFBA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2DD59D5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signature contains itself and counter signature</w:t>
            </w:r>
          </w:p>
          <w:p w14:paraId="77022B1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signature.write(</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FileOutputStream(FILENAME_COUNTER_EXISTING)); </w:t>
            </w:r>
          </w:p>
        </w:tc>
      </w:tr>
    </w:tbl>
    <w:p w14:paraId="72E72920" w14:textId="007BEE3F" w:rsidR="00113842" w:rsidRDefault="00113842" w:rsidP="00113842">
      <w:pPr>
        <w:rPr>
          <w:sz w:val="16"/>
          <w:szCs w:val="16"/>
        </w:rPr>
      </w:pPr>
    </w:p>
    <w:p w14:paraId="00D92A0F" w14:textId="77777777" w:rsidR="00636752" w:rsidRPr="00441E71" w:rsidRDefault="00636752" w:rsidP="00EA2A48">
      <w:pPr>
        <w:jc w:val="both"/>
        <w:rPr>
          <w:sz w:val="16"/>
          <w:szCs w:val="16"/>
        </w:rPr>
      </w:pPr>
    </w:p>
    <w:p w14:paraId="3333BE58" w14:textId="52FE6E37" w:rsidR="00DB7D04" w:rsidRDefault="00BC0052" w:rsidP="00EA2A48">
      <w:pPr>
        <w:jc w:val="both"/>
      </w:pPr>
      <w:r>
        <w:t>İ</w:t>
      </w:r>
      <w:r w:rsidR="00113842">
        <w:t>ki paralel imzanın olduğu bir d</w:t>
      </w:r>
      <w:r w:rsidR="00E27B00">
        <w:t>o</w:t>
      </w:r>
      <w:r w:rsidR="00113842">
        <w:t>kü</w:t>
      </w:r>
      <w:r w:rsidR="00DB7D04">
        <w:t>mana</w:t>
      </w:r>
      <w:r w:rsidR="003C6A76">
        <w:t>,</w:t>
      </w:r>
      <w:r w:rsidR="00DB7D04">
        <w:t xml:space="preserve"> bir de seri imza ekle</w:t>
      </w:r>
      <w:r w:rsidR="00FE2913">
        <w:t>nmek istenirse:</w:t>
      </w:r>
    </w:p>
    <w:p w14:paraId="38DC35C4" w14:textId="77777777" w:rsidR="00636752" w:rsidRPr="00636752" w:rsidRDefault="00636752" w:rsidP="00EA2A48">
      <w:pPr>
        <w:jc w:val="both"/>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29F6CFE8" w14:textId="77777777" w:rsidTr="00636752">
        <w:trPr>
          <w:trHeight w:val="4539"/>
        </w:trPr>
        <w:tc>
          <w:tcPr>
            <w:tcW w:w="9546" w:type="dxa"/>
            <w:shd w:val="clear" w:color="auto" w:fill="F8F8F8"/>
          </w:tcPr>
          <w:p w14:paraId="08145A2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Context context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Context(BASE_DIR); </w:t>
            </w:r>
          </w:p>
          <w:p w14:paraId="0FD4707A" w14:textId="70BEAAA9"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63EBC30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read previously created signature</w:t>
            </w:r>
          </w:p>
          <w:p w14:paraId="66A59AB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Document signatureFile = Resolver.resolve(FILENAME_PARALLEL_DETACHED, context); </w:t>
            </w:r>
          </w:p>
          <w:p w14:paraId="7A2C462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SignedDocument signedDocument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SignedDocument(signatureFile, context); </w:t>
            </w:r>
          </w:p>
          <w:p w14:paraId="0F8C1572"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81" w:name="l138"/>
          </w:p>
          <w:p w14:paraId="0C1F70C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82" w:name="l139"/>
            <w:bookmarkEnd w:id="681"/>
            <w:r w:rsidRPr="001C3748">
              <w:rPr>
                <w:rFonts w:ascii="Consolas" w:eastAsia="Times New Roman" w:hAnsi="Consolas" w:cs="Consolas"/>
                <w:i/>
                <w:iCs/>
                <w:color w:val="808080"/>
                <w:sz w:val="20"/>
                <w:szCs w:val="20"/>
              </w:rPr>
              <w:t>// get First signature</w:t>
            </w:r>
          </w:p>
          <w:p w14:paraId="2D36959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83" w:name="l140"/>
            <w:bookmarkEnd w:id="682"/>
            <w:r w:rsidRPr="001C3748">
              <w:rPr>
                <w:rFonts w:ascii="Consolas" w:eastAsia="Times New Roman" w:hAnsi="Consolas" w:cs="Consolas"/>
                <w:sz w:val="20"/>
                <w:szCs w:val="20"/>
              </w:rPr>
              <w:t>XMLSignature signature = signedDocument.getSignature(</w:t>
            </w:r>
            <w:r w:rsidRPr="001C3748">
              <w:rPr>
                <w:rFonts w:ascii="Consolas" w:eastAsia="Times New Roman" w:hAnsi="Consolas" w:cs="Consolas"/>
                <w:color w:val="0000FF"/>
                <w:sz w:val="20"/>
                <w:szCs w:val="20"/>
              </w:rPr>
              <w:t>0</w:t>
            </w:r>
            <w:r w:rsidRPr="001C3748">
              <w:rPr>
                <w:rFonts w:ascii="Consolas" w:eastAsia="Times New Roman" w:hAnsi="Consolas" w:cs="Consolas"/>
                <w:sz w:val="20"/>
                <w:szCs w:val="20"/>
              </w:rPr>
              <w:t xml:space="preserve">); </w:t>
            </w:r>
          </w:p>
          <w:p w14:paraId="221612D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84" w:name="l141"/>
            <w:bookmarkEnd w:id="683"/>
          </w:p>
          <w:p w14:paraId="43DD3FB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85" w:name="l142"/>
            <w:bookmarkEnd w:id="684"/>
            <w:r w:rsidRPr="001C3748">
              <w:rPr>
                <w:rFonts w:ascii="Consolas" w:eastAsia="Times New Roman" w:hAnsi="Consolas" w:cs="Consolas"/>
                <w:i/>
                <w:iCs/>
                <w:color w:val="808080"/>
                <w:sz w:val="20"/>
                <w:szCs w:val="20"/>
              </w:rPr>
              <w:t>// create counter signature</w:t>
            </w:r>
          </w:p>
          <w:p w14:paraId="19E1E3C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86" w:name="l143"/>
            <w:bookmarkEnd w:id="685"/>
            <w:r w:rsidRPr="001C3748">
              <w:rPr>
                <w:rFonts w:ascii="Consolas" w:eastAsia="Times New Roman" w:hAnsi="Consolas" w:cs="Consolas"/>
                <w:sz w:val="20"/>
                <w:szCs w:val="20"/>
              </w:rPr>
              <w:t xml:space="preserve">XMLSignature counterSignature = signature.createCounterSignature(); </w:t>
            </w:r>
          </w:p>
          <w:p w14:paraId="09EC787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87" w:name="l144"/>
            <w:bookmarkEnd w:id="686"/>
          </w:p>
          <w:p w14:paraId="4FD6ADB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88" w:name="l145"/>
            <w:bookmarkEnd w:id="687"/>
            <w:r w:rsidRPr="001C3748">
              <w:rPr>
                <w:rFonts w:ascii="Consolas" w:eastAsia="Times New Roman" w:hAnsi="Consolas" w:cs="Consolas"/>
                <w:i/>
                <w:iCs/>
                <w:color w:val="808080"/>
                <w:sz w:val="20"/>
                <w:szCs w:val="20"/>
              </w:rPr>
              <w:t>// sign</w:t>
            </w:r>
          </w:p>
          <w:p w14:paraId="79D35E0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89" w:name="l146"/>
            <w:bookmarkEnd w:id="688"/>
            <w:r w:rsidRPr="001C3748">
              <w:rPr>
                <w:rFonts w:ascii="Consolas" w:eastAsia="Times New Roman" w:hAnsi="Consolas" w:cs="Consolas"/>
                <w:sz w:val="20"/>
                <w:szCs w:val="20"/>
              </w:rPr>
              <w:t xml:space="preserve">counterSignature.addKeyInfo(CERTIFICATE); </w:t>
            </w:r>
          </w:p>
          <w:p w14:paraId="3CCB523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90" w:name="l147"/>
            <w:bookmarkEnd w:id="689"/>
            <w:r w:rsidRPr="001C3748">
              <w:rPr>
                <w:rFonts w:ascii="Consolas" w:eastAsia="Times New Roman" w:hAnsi="Consolas" w:cs="Consolas"/>
                <w:sz w:val="20"/>
                <w:szCs w:val="20"/>
              </w:rPr>
              <w:t xml:space="preserve">counterSignature.sign(PRIVATE_KEY); </w:t>
            </w:r>
          </w:p>
          <w:p w14:paraId="5F1DE4D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91" w:name="l148"/>
            <w:bookmarkEnd w:id="690"/>
          </w:p>
          <w:p w14:paraId="18E001C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92" w:name="l149"/>
            <w:bookmarkEnd w:id="691"/>
            <w:r w:rsidRPr="001C3748">
              <w:rPr>
                <w:rFonts w:ascii="Consolas" w:eastAsia="Times New Roman" w:hAnsi="Consolas" w:cs="Consolas"/>
                <w:i/>
                <w:iCs/>
                <w:color w:val="808080"/>
                <w:sz w:val="20"/>
                <w:szCs w:val="20"/>
              </w:rPr>
              <w:t>// signed doc contains both previous signature and now a counter signature</w:t>
            </w:r>
          </w:p>
          <w:p w14:paraId="64B17062"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93" w:name="l150"/>
            <w:bookmarkEnd w:id="692"/>
            <w:r w:rsidRPr="001C3748">
              <w:rPr>
                <w:rFonts w:ascii="Consolas" w:eastAsia="Times New Roman" w:hAnsi="Consolas" w:cs="Consolas"/>
                <w:i/>
                <w:iCs/>
                <w:color w:val="808080"/>
                <w:sz w:val="20"/>
                <w:szCs w:val="20"/>
              </w:rPr>
              <w:t>// in first signature</w:t>
            </w:r>
          </w:p>
          <w:p w14:paraId="06313CD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94" w:name="l151"/>
            <w:bookmarkEnd w:id="693"/>
            <w:r w:rsidRPr="001C3748">
              <w:rPr>
                <w:rFonts w:ascii="Consolas" w:eastAsia="Times New Roman" w:hAnsi="Consolas" w:cs="Consolas"/>
                <w:sz w:val="20"/>
                <w:szCs w:val="20"/>
              </w:rPr>
              <w:t>signedDocument.write(</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FileOutputStream(FILENAME_PARALLEL_COUNTER)); </w:t>
            </w:r>
            <w:bookmarkEnd w:id="694"/>
          </w:p>
        </w:tc>
      </w:tr>
    </w:tbl>
    <w:p w14:paraId="7C92B0AC" w14:textId="77777777" w:rsidR="00113842" w:rsidRDefault="00113842" w:rsidP="00113842">
      <w:pPr>
        <w:pStyle w:val="BodyText"/>
        <w:rPr>
          <w:sz w:val="22"/>
          <w:szCs w:val="22"/>
        </w:rPr>
      </w:pPr>
    </w:p>
    <w:p w14:paraId="2290BBEF" w14:textId="5C9DD59E" w:rsidR="00113842" w:rsidRDefault="00A55066" w:rsidP="00EA2A48">
      <w:pPr>
        <w:jc w:val="both"/>
      </w:pPr>
      <w:r>
        <w:t>Yukarıda</w:t>
      </w:r>
      <w:r w:rsidR="003C6A76">
        <w:t xml:space="preserve"> yer verilen</w:t>
      </w:r>
      <w:r>
        <w:t xml:space="preserve"> i</w:t>
      </w:r>
      <w:r w:rsidR="00D60B5D">
        <w:t>ki örnek</w:t>
      </w:r>
      <w:r w:rsidR="00FA0681">
        <w:t xml:space="preserve"> arasındaki temel fark</w:t>
      </w:r>
      <w:r w:rsidR="003C6A76">
        <w:t>,</w:t>
      </w:r>
      <w:r w:rsidR="00FA0681">
        <w:t xml:space="preserve"> p</w:t>
      </w:r>
      <w:r w:rsidR="00113842">
        <w:t xml:space="preserve">aralel imzaların </w:t>
      </w:r>
      <w:r w:rsidR="00113842" w:rsidRPr="003C6A76">
        <w:rPr>
          <w:rFonts w:ascii="Courier New" w:hAnsi="Courier New" w:cs="Courier New"/>
          <w:i/>
        </w:rPr>
        <w:t xml:space="preserve">SignedDocument </w:t>
      </w:r>
      <w:r w:rsidR="00113842">
        <w:t>iç</w:t>
      </w:r>
      <w:r w:rsidR="00FA0681">
        <w:t>erisinde tutuluyor olmasıdır.</w:t>
      </w:r>
    </w:p>
    <w:p w14:paraId="258686A2" w14:textId="543B9915" w:rsidR="00113842" w:rsidRDefault="00113842" w:rsidP="00113842"/>
    <w:p w14:paraId="0D6C8C87" w14:textId="77777777" w:rsidR="00652DD1" w:rsidRDefault="00652DD1" w:rsidP="00113842"/>
    <w:p w14:paraId="08CE8CF5" w14:textId="0327B6AA" w:rsidR="002C4B94" w:rsidRPr="002C4B94" w:rsidRDefault="003B2C57" w:rsidP="002C4B94">
      <w:pPr>
        <w:pStyle w:val="Heading3"/>
      </w:pPr>
      <w:bookmarkStart w:id="695" w:name="_Toc298145710"/>
      <w:bookmarkStart w:id="696" w:name="_Toc323043897"/>
      <w:bookmarkStart w:id="697" w:name="_Toc86130387"/>
      <w:r>
        <w:lastRenderedPageBreak/>
        <w:t>P1:</w:t>
      </w:r>
      <w:r w:rsidR="00113842">
        <w:t xml:space="preserve"> Anlık</w:t>
      </w:r>
      <w:r w:rsidR="00EB6E0D">
        <w:t xml:space="preserve"> </w:t>
      </w:r>
      <w:r w:rsidR="00113842">
        <w:t>- İmza Profili</w:t>
      </w:r>
      <w:bookmarkEnd w:id="695"/>
      <w:bookmarkEnd w:id="696"/>
      <w:bookmarkEnd w:id="697"/>
    </w:p>
    <w:p w14:paraId="39EEA51F" w14:textId="40F62AA0" w:rsidR="00113842" w:rsidRDefault="00113842" w:rsidP="00113842">
      <w:pPr>
        <w:jc w:val="both"/>
      </w:pPr>
      <w:r w:rsidRPr="002E281A">
        <w:t>Anlık doğrulama gerektiren güvenlik ihtiyacı düşük seviye</w:t>
      </w:r>
      <w:r>
        <w:t>de olan</w:t>
      </w:r>
      <w:r w:rsidRPr="002E281A">
        <w:t xml:space="preserve"> uygulamalarda kullanılır. </w:t>
      </w:r>
      <w:r>
        <w:t>İ</w:t>
      </w:r>
      <w:r w:rsidRPr="002E281A">
        <w:t>mza</w:t>
      </w:r>
      <w:r w:rsidR="008D31D5">
        <w:t>,</w:t>
      </w:r>
      <w:r w:rsidRPr="002E281A">
        <w:t xml:space="preserve"> doğrulayıcının eline geçtiği an, imza zamanı</w:t>
      </w:r>
      <w:r w:rsidR="008D31D5">
        <w:t xml:space="preserve"> olarak</w:t>
      </w:r>
      <w:r w:rsidRPr="002E281A">
        <w:t xml:space="preserve"> sayılır. Gelecekte imzayı tekrar doğrulama ih</w:t>
      </w:r>
      <w:r>
        <w:t>t</w:t>
      </w:r>
      <w:r w:rsidRPr="002E281A">
        <w:t>iyacı olmayacak senaryolarda tercih edilmelidir.</w:t>
      </w:r>
    </w:p>
    <w:p w14:paraId="3ECE15D1" w14:textId="77777777" w:rsidR="00EB6E0D" w:rsidRDefault="00EB6E0D" w:rsidP="00113842">
      <w:pPr>
        <w:jc w:val="both"/>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4577594C" w14:textId="77777777" w:rsidTr="00636752">
        <w:trPr>
          <w:trHeight w:val="2694"/>
        </w:trPr>
        <w:tc>
          <w:tcPr>
            <w:tcW w:w="9546" w:type="dxa"/>
            <w:shd w:val="clear" w:color="auto" w:fill="F8F8F8"/>
          </w:tcPr>
          <w:p w14:paraId="51B578C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create signature</w:t>
            </w:r>
          </w:p>
          <w:p w14:paraId="39E6AD2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XMLSignature signature = </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XMLSignature(createContext()); </w:t>
            </w:r>
          </w:p>
          <w:p w14:paraId="618D829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signature.addDocument(</w:t>
            </w:r>
            <w:r w:rsidRPr="001C3748">
              <w:rPr>
                <w:rFonts w:ascii="Consolas" w:eastAsia="Times New Roman" w:hAnsi="Consolas" w:cs="Consolas"/>
                <w:bCs/>
                <w:color w:val="008000"/>
                <w:sz w:val="20"/>
                <w:szCs w:val="20"/>
              </w:rPr>
              <w:t>"./sample.txt"</w:t>
            </w:r>
            <w:r w:rsidRPr="001C3748">
              <w:rPr>
                <w:rFonts w:ascii="Consolas" w:eastAsia="Times New Roman" w:hAnsi="Consolas" w:cs="Consolas"/>
                <w:sz w:val="20"/>
                <w:szCs w:val="20"/>
              </w:rPr>
              <w:t xml:space="preserve">, </w:t>
            </w:r>
            <w:r w:rsidRPr="001C3748">
              <w:rPr>
                <w:rFonts w:ascii="Consolas" w:eastAsia="Times New Roman" w:hAnsi="Consolas" w:cs="Consolas"/>
                <w:bCs/>
                <w:color w:val="008000"/>
                <w:sz w:val="20"/>
                <w:szCs w:val="20"/>
              </w:rPr>
              <w:t>"text/plain"</w:t>
            </w:r>
            <w:r w:rsidRPr="001C3748">
              <w:rPr>
                <w:rFonts w:ascii="Consolas" w:eastAsia="Times New Roman" w:hAnsi="Consolas" w:cs="Consolas"/>
                <w:sz w:val="20"/>
                <w:szCs w:val="20"/>
              </w:rPr>
              <w:t xml:space="preserve">, </w:t>
            </w:r>
            <w:r w:rsidRPr="001C3748">
              <w:rPr>
                <w:rFonts w:ascii="Consolas" w:eastAsia="Times New Roman" w:hAnsi="Consolas" w:cs="Consolas"/>
                <w:bCs/>
                <w:color w:val="660066"/>
                <w:sz w:val="20"/>
                <w:szCs w:val="20"/>
              </w:rPr>
              <w:t>false</w:t>
            </w:r>
            <w:r w:rsidRPr="001C3748">
              <w:rPr>
                <w:rFonts w:ascii="Consolas" w:eastAsia="Times New Roman" w:hAnsi="Consolas" w:cs="Consolas"/>
                <w:sz w:val="20"/>
                <w:szCs w:val="20"/>
              </w:rPr>
              <w:t xml:space="preserve">); </w:t>
            </w:r>
          </w:p>
          <w:p w14:paraId="0CD8ABE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signature.addKeyInfo(CERTIFICATE); </w:t>
            </w:r>
          </w:p>
          <w:p w14:paraId="6F46D7B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p>
          <w:p w14:paraId="0BCD6BE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set time now It is better to use TimeProvider!</w:t>
            </w:r>
          </w:p>
          <w:p w14:paraId="62B2600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lang w:val="tr-TR" w:eastAsia="tr-TR" w:bidi="ar-SA"/>
              </w:rPr>
              <w:t xml:space="preserve">signature.setSigningTime(Calendar.getInstance()); </w:t>
            </w:r>
            <w:bookmarkStart w:id="698" w:name="l59"/>
          </w:p>
          <w:p w14:paraId="7019D85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699" w:name="l60"/>
            <w:bookmarkEnd w:id="698"/>
          </w:p>
          <w:p w14:paraId="2A8D2A2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 xml:space="preserve">signature.sign(PRIVATE_KEY); </w:t>
            </w:r>
          </w:p>
          <w:p w14:paraId="04968B4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00" w:name="l61"/>
            <w:bookmarkEnd w:id="699"/>
          </w:p>
          <w:p w14:paraId="1E69373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01" w:name="l62"/>
            <w:bookmarkEnd w:id="700"/>
            <w:r w:rsidRPr="001C3748">
              <w:rPr>
                <w:rFonts w:ascii="Consolas" w:eastAsia="Times New Roman" w:hAnsi="Consolas" w:cs="Consolas"/>
                <w:sz w:val="20"/>
                <w:szCs w:val="20"/>
              </w:rPr>
              <w:t>signature.write(</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FileOutputStream(SIGNATURE_FILENAME_P1)); </w:t>
            </w:r>
            <w:bookmarkEnd w:id="701"/>
          </w:p>
        </w:tc>
      </w:tr>
    </w:tbl>
    <w:p w14:paraId="0EA9942D" w14:textId="2E81AE24" w:rsidR="00113842" w:rsidRPr="002E281A" w:rsidRDefault="00113842" w:rsidP="00EA2A48">
      <w:pPr>
        <w:spacing w:before="240"/>
        <w:jc w:val="both"/>
      </w:pPr>
      <w:r w:rsidRPr="00881134">
        <w:t>Bu imza profili</w:t>
      </w:r>
      <w:r w:rsidR="00104404">
        <w:t>,</w:t>
      </w:r>
      <w:r w:rsidRPr="00881134">
        <w:t xml:space="preserve"> tanımlanmış bir imza politikasına referans vermemektedir.</w:t>
      </w:r>
    </w:p>
    <w:p w14:paraId="658DA3B4" w14:textId="44EE2831" w:rsidR="005F30B2" w:rsidRDefault="005F30B2" w:rsidP="00113842">
      <w:pPr>
        <w:jc w:val="both"/>
      </w:pPr>
    </w:p>
    <w:p w14:paraId="7537F3A6" w14:textId="25975307" w:rsidR="00113842" w:rsidRDefault="003B2C57" w:rsidP="00113842">
      <w:pPr>
        <w:pStyle w:val="Heading3"/>
      </w:pPr>
      <w:bookmarkStart w:id="702" w:name="_Toc298145711"/>
      <w:bookmarkStart w:id="703" w:name="_Toc323043898"/>
      <w:bookmarkStart w:id="704" w:name="_Toc86130388"/>
      <w:r>
        <w:t xml:space="preserve">P2: </w:t>
      </w:r>
      <w:r w:rsidR="00113842">
        <w:t>Kısa Süreli</w:t>
      </w:r>
      <w:r w:rsidR="00EB6E0D">
        <w:t xml:space="preserve"> </w:t>
      </w:r>
      <w:r w:rsidR="00113842">
        <w:t>- İmza Profili</w:t>
      </w:r>
      <w:bookmarkEnd w:id="702"/>
      <w:bookmarkEnd w:id="703"/>
      <w:bookmarkEnd w:id="704"/>
    </w:p>
    <w:p w14:paraId="7E8B2482" w14:textId="46F32C91" w:rsidR="00113842" w:rsidRDefault="00113842" w:rsidP="00EA2A48">
      <w:pPr>
        <w:jc w:val="both"/>
      </w:pPr>
      <w:r w:rsidRPr="002E281A">
        <w:t xml:space="preserve">Kısa süreli kullanım ömrü olan imzalarda, ÇiSDuP erişimi bulunmayan ortamlarda tercih edilmelidir. ÇisDuP erişimi olan ortamlarda </w:t>
      </w:r>
      <w:r>
        <w:t>P4</w:t>
      </w:r>
      <w:r w:rsidRPr="002E281A">
        <w:t xml:space="preserve"> profili kullanılmalıdır.</w:t>
      </w:r>
    </w:p>
    <w:p w14:paraId="7A01A2F2" w14:textId="77777777" w:rsidR="00E50393" w:rsidRPr="00E50393" w:rsidRDefault="00E50393" w:rsidP="00EA2A48">
      <w:pPr>
        <w:jc w:val="both"/>
        <w:rPr>
          <w:sz w:val="16"/>
          <w:szCs w:val="16"/>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3437C91C" w14:textId="77777777" w:rsidTr="00201A64">
        <w:trPr>
          <w:trHeight w:val="3158"/>
        </w:trPr>
        <w:tc>
          <w:tcPr>
            <w:tcW w:w="9546" w:type="dxa"/>
            <w:shd w:val="clear" w:color="auto" w:fill="F8F8F8"/>
          </w:tcPr>
          <w:p w14:paraId="3B047D2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05" w:name="l70"/>
            <w:r w:rsidRPr="001C3748">
              <w:rPr>
                <w:rFonts w:ascii="Consolas" w:eastAsia="Times New Roman" w:hAnsi="Consolas" w:cs="Consolas"/>
                <w:sz w:val="20"/>
                <w:szCs w:val="20"/>
              </w:rPr>
              <w:t xml:space="preserve">XMLSignature signature = createSignature(); </w:t>
            </w:r>
          </w:p>
          <w:p w14:paraId="3641E04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06" w:name="l71"/>
            <w:bookmarkEnd w:id="705"/>
          </w:p>
          <w:p w14:paraId="184552C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07" w:name="l72"/>
            <w:bookmarkEnd w:id="706"/>
            <w:r w:rsidRPr="001C3748">
              <w:rPr>
                <w:rFonts w:ascii="Consolas" w:eastAsia="Times New Roman" w:hAnsi="Consolas" w:cs="Consolas"/>
                <w:i/>
                <w:iCs/>
                <w:color w:val="808080"/>
                <w:sz w:val="20"/>
                <w:szCs w:val="20"/>
              </w:rPr>
              <w:t>// set policy info defined and required by profile</w:t>
            </w:r>
          </w:p>
          <w:p w14:paraId="3685F12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08" w:name="l73"/>
            <w:bookmarkEnd w:id="707"/>
            <w:r w:rsidRPr="001C3748">
              <w:rPr>
                <w:rFonts w:ascii="Consolas" w:eastAsia="Times New Roman" w:hAnsi="Consolas" w:cs="Consolas"/>
                <w:sz w:val="20"/>
                <w:szCs w:val="20"/>
              </w:rPr>
              <w:t xml:space="preserve">signature.setPolicyIdentifier(OID_POLICY_P2, </w:t>
            </w:r>
          </w:p>
          <w:p w14:paraId="4B81B3A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09" w:name="l74"/>
            <w:bookmarkEnd w:id="708"/>
            <w:r w:rsidRPr="001C3748">
              <w:rPr>
                <w:rFonts w:ascii="Consolas" w:eastAsia="Times New Roman" w:hAnsi="Consolas" w:cs="Consolas"/>
                <w:bCs/>
                <w:color w:val="008000"/>
                <w:sz w:val="20"/>
                <w:szCs w:val="20"/>
              </w:rPr>
              <w:t>"Kısa Dönemli ve SİL Kontrollü Güvenli Elektronik İmza Politikası"</w:t>
            </w:r>
            <w:r w:rsidRPr="001C3748">
              <w:rPr>
                <w:rFonts w:ascii="Consolas" w:eastAsia="Times New Roman" w:hAnsi="Consolas" w:cs="Consolas"/>
                <w:sz w:val="20"/>
                <w:szCs w:val="20"/>
              </w:rPr>
              <w:t xml:space="preserve">, </w:t>
            </w:r>
          </w:p>
          <w:p w14:paraId="49D6980A" w14:textId="325AF61E" w:rsidR="00113842" w:rsidRPr="00972F1F" w:rsidRDefault="00113842" w:rsidP="00972F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10" w:name="l75"/>
            <w:bookmarkEnd w:id="709"/>
            <w:r w:rsidRPr="00972F1F">
              <w:rPr>
                <w:rFonts w:ascii="Consolas" w:eastAsia="Times New Roman" w:hAnsi="Consolas" w:cs="Consolas"/>
                <w:bCs/>
                <w:color w:val="008000"/>
                <w:sz w:val="20"/>
                <w:szCs w:val="20"/>
              </w:rPr>
              <w:t>"http://www.eimza.gov.tr/EimzaPolitikalari/</w:t>
            </w:r>
            <w:r w:rsidR="004C73CD" w:rsidRPr="00972F1F">
              <w:rPr>
                <w:rFonts w:ascii="Consolas" w:eastAsia="Times New Roman" w:hAnsi="Consolas" w:cs="Consolas"/>
                <w:bCs/>
                <w:color w:val="008000"/>
                <w:sz w:val="20"/>
                <w:szCs w:val="20"/>
              </w:rPr>
              <w:t>216792161015070321.pdf</w:t>
            </w:r>
            <w:r w:rsidRPr="00972F1F">
              <w:rPr>
                <w:rFonts w:ascii="Consolas" w:eastAsia="Times New Roman" w:hAnsi="Consolas" w:cs="Consolas"/>
                <w:bCs/>
                <w:color w:val="008000"/>
                <w:sz w:val="20"/>
                <w:szCs w:val="20"/>
              </w:rPr>
              <w:t>"</w:t>
            </w:r>
            <w:r w:rsidRPr="00972F1F">
              <w:rPr>
                <w:rFonts w:ascii="Consolas" w:eastAsia="Times New Roman" w:hAnsi="Consolas" w:cs="Consolas"/>
                <w:sz w:val="20"/>
                <w:szCs w:val="20"/>
              </w:rPr>
              <w:t xml:space="preserve">); </w:t>
            </w:r>
          </w:p>
          <w:p w14:paraId="5EB6D25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11" w:name="l77"/>
            <w:bookmarkEnd w:id="710"/>
          </w:p>
          <w:p w14:paraId="26B06ED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12" w:name="l78"/>
            <w:bookmarkEnd w:id="711"/>
            <w:r w:rsidRPr="001C3748">
              <w:rPr>
                <w:rFonts w:ascii="Consolas" w:eastAsia="Times New Roman" w:hAnsi="Consolas" w:cs="Consolas"/>
                <w:sz w:val="20"/>
                <w:szCs w:val="20"/>
              </w:rPr>
              <w:t xml:space="preserve">signature.sign(PRIVATE_KEY); </w:t>
            </w:r>
          </w:p>
          <w:p w14:paraId="5999AF2F"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13" w:name="l79"/>
            <w:bookmarkEnd w:id="712"/>
          </w:p>
          <w:p w14:paraId="77E27FE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add timestamp</w:t>
            </w:r>
          </w:p>
          <w:p w14:paraId="4752AFD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14" w:name="l80"/>
            <w:bookmarkEnd w:id="713"/>
            <w:r w:rsidRPr="001C3748">
              <w:rPr>
                <w:rFonts w:ascii="Consolas" w:eastAsia="Times New Roman" w:hAnsi="Consolas" w:cs="Consolas"/>
                <w:sz w:val="20"/>
                <w:szCs w:val="20"/>
              </w:rPr>
              <w:t xml:space="preserve">signature.upgradeToXAdES_T(); </w:t>
            </w:r>
          </w:p>
          <w:p w14:paraId="4A30B7F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15" w:name="l81"/>
            <w:bookmarkEnd w:id="714"/>
          </w:p>
          <w:p w14:paraId="4A0EC8B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sz w:val="20"/>
                <w:szCs w:val="20"/>
              </w:rPr>
            </w:pPr>
            <w:bookmarkStart w:id="716" w:name="l82"/>
            <w:bookmarkEnd w:id="715"/>
            <w:r w:rsidRPr="001C3748">
              <w:rPr>
                <w:rFonts w:ascii="Consolas" w:eastAsia="Times New Roman" w:hAnsi="Consolas" w:cs="Consolas"/>
                <w:sz w:val="20"/>
                <w:szCs w:val="20"/>
              </w:rPr>
              <w:t>signature.write(</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FileOutputStream(SIGNATURE_FILENAME_P2)); </w:t>
            </w:r>
            <w:bookmarkEnd w:id="716"/>
          </w:p>
        </w:tc>
      </w:tr>
    </w:tbl>
    <w:p w14:paraId="5B2B17D4" w14:textId="61EDC4F8" w:rsidR="00113842" w:rsidRPr="00707F5C" w:rsidRDefault="00113842" w:rsidP="00113842">
      <w:pPr>
        <w:pStyle w:val="BodyText"/>
        <w:rPr>
          <w:sz w:val="16"/>
          <w:szCs w:val="16"/>
        </w:rPr>
      </w:pPr>
    </w:p>
    <w:p w14:paraId="79AA36E1" w14:textId="77777777" w:rsidR="00707F5C" w:rsidRPr="00707F5C" w:rsidRDefault="00707F5C" w:rsidP="00113842">
      <w:pPr>
        <w:pStyle w:val="BodyText"/>
        <w:rPr>
          <w:sz w:val="16"/>
          <w:szCs w:val="16"/>
        </w:rPr>
      </w:pPr>
    </w:p>
    <w:p w14:paraId="1F3E05FF" w14:textId="116CC321" w:rsidR="00113842" w:rsidRDefault="003B2C57" w:rsidP="00113842">
      <w:pPr>
        <w:pStyle w:val="Heading3"/>
      </w:pPr>
      <w:bookmarkStart w:id="717" w:name="_Toc298145712"/>
      <w:bookmarkStart w:id="718" w:name="_Toc323043899"/>
      <w:bookmarkStart w:id="719" w:name="_Toc86130389"/>
      <w:r>
        <w:lastRenderedPageBreak/>
        <w:t xml:space="preserve">P3: </w:t>
      </w:r>
      <w:r w:rsidR="00113842">
        <w:t>Uzun Süreli - İmza Profili</w:t>
      </w:r>
      <w:bookmarkEnd w:id="717"/>
      <w:bookmarkEnd w:id="718"/>
      <w:bookmarkEnd w:id="719"/>
    </w:p>
    <w:p w14:paraId="2978C348" w14:textId="3DA9B519" w:rsidR="00113842" w:rsidRDefault="00113842" w:rsidP="00EA2A48">
      <w:pPr>
        <w:jc w:val="both"/>
      </w:pPr>
      <w:r w:rsidRPr="002E281A">
        <w:t xml:space="preserve">ÇiSDuP erişimi olmayan ortamlarda kullanılabilir. Aksi durumda </w:t>
      </w:r>
      <w:r>
        <w:t>P3</w:t>
      </w:r>
      <w:r w:rsidRPr="002E281A">
        <w:t xml:space="preserve"> profilinin, </w:t>
      </w:r>
      <w:r>
        <w:t>P4</w:t>
      </w:r>
      <w:r w:rsidRPr="002E281A">
        <w:t xml:space="preserve"> profiline tercih edilebilecek herhangi bir avantajı yoktur, </w:t>
      </w:r>
      <w:r>
        <w:t>SİL boyutla</w:t>
      </w:r>
      <w:r w:rsidR="00C64E14">
        <w:t>rı</w:t>
      </w:r>
      <w:r>
        <w:t xml:space="preserve"> ve imzadan sonra SİL yayınlanmasını bek</w:t>
      </w:r>
      <w:r w:rsidR="00C64E14">
        <w:t>le</w:t>
      </w:r>
      <w:r>
        <w:t>me gerekliliği gibi sebeplerle mecbur kalmadıkça tercih edilmemelidir.</w:t>
      </w:r>
    </w:p>
    <w:p w14:paraId="519868F1" w14:textId="77777777" w:rsidR="00CE27F9" w:rsidRPr="00CE27F9" w:rsidRDefault="00CE27F9" w:rsidP="00EA2A48">
      <w:pPr>
        <w:jc w:val="both"/>
        <w:rPr>
          <w:sz w:val="16"/>
          <w:szCs w:val="16"/>
        </w:rPr>
      </w:pP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351396C8" w14:textId="77777777" w:rsidTr="00B51B5A">
        <w:trPr>
          <w:trHeight w:val="4350"/>
        </w:trPr>
        <w:tc>
          <w:tcPr>
            <w:tcW w:w="9546" w:type="dxa"/>
            <w:shd w:val="clear" w:color="auto" w:fill="F8F8F8"/>
          </w:tcPr>
          <w:p w14:paraId="18E86B1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20" w:name="l94"/>
            <w:r w:rsidRPr="001C3748">
              <w:rPr>
                <w:rFonts w:ascii="Consolas" w:eastAsia="Times New Roman" w:hAnsi="Consolas" w:cs="Consolas"/>
                <w:sz w:val="20"/>
                <w:szCs w:val="20"/>
              </w:rPr>
              <w:t xml:space="preserve">XMLSignature signature = createSignature(); </w:t>
            </w:r>
          </w:p>
          <w:p w14:paraId="2761F5B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21" w:name="l95"/>
            <w:bookmarkEnd w:id="720"/>
          </w:p>
          <w:p w14:paraId="741CB14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22" w:name="l96"/>
            <w:bookmarkEnd w:id="721"/>
            <w:r w:rsidRPr="001C3748">
              <w:rPr>
                <w:rFonts w:ascii="Consolas" w:eastAsia="Times New Roman" w:hAnsi="Consolas" w:cs="Consolas"/>
                <w:i/>
                <w:iCs/>
                <w:color w:val="808080"/>
                <w:sz w:val="20"/>
                <w:szCs w:val="20"/>
              </w:rPr>
              <w:t>// set policy info defined and required by profile</w:t>
            </w:r>
          </w:p>
          <w:p w14:paraId="0BC96F9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23" w:name="l97"/>
            <w:bookmarkEnd w:id="722"/>
            <w:r w:rsidRPr="001C3748">
              <w:rPr>
                <w:rFonts w:ascii="Consolas" w:eastAsia="Times New Roman" w:hAnsi="Consolas" w:cs="Consolas"/>
                <w:sz w:val="20"/>
                <w:szCs w:val="20"/>
              </w:rPr>
              <w:t xml:space="preserve">signature.setPolicyIdentifier(OID_POLICY_P3, </w:t>
            </w:r>
          </w:p>
          <w:p w14:paraId="49CAF7A7"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24" w:name="l98"/>
            <w:bookmarkEnd w:id="723"/>
            <w:r w:rsidRPr="001C3748">
              <w:rPr>
                <w:rFonts w:ascii="Consolas" w:eastAsia="Times New Roman" w:hAnsi="Consolas" w:cs="Consolas"/>
                <w:bCs/>
                <w:color w:val="008000"/>
                <w:sz w:val="20"/>
                <w:szCs w:val="20"/>
              </w:rPr>
              <w:t>"Uzun Dönemli ve SİL Kontrollü Güvenli Elektronik İmza Politikası"</w:t>
            </w:r>
            <w:r w:rsidRPr="001C3748">
              <w:rPr>
                <w:rFonts w:ascii="Consolas" w:eastAsia="Times New Roman" w:hAnsi="Consolas" w:cs="Consolas"/>
                <w:sz w:val="20"/>
                <w:szCs w:val="20"/>
              </w:rPr>
              <w:t xml:space="preserve">, </w:t>
            </w:r>
          </w:p>
          <w:p w14:paraId="0A8BAEEB"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25" w:name="l99"/>
            <w:bookmarkEnd w:id="724"/>
            <w:r w:rsidRPr="001C3748">
              <w:rPr>
                <w:rFonts w:ascii="Consolas" w:eastAsia="Times New Roman" w:hAnsi="Consolas" w:cs="Consolas"/>
                <w:bCs/>
                <w:color w:val="008000"/>
                <w:sz w:val="20"/>
                <w:szCs w:val="20"/>
              </w:rPr>
              <w:t>"http://www.eimza.gov.tr/EimzaPolitikalari/XML_216792121157521.xml"</w:t>
            </w:r>
            <w:r w:rsidRPr="001C3748">
              <w:rPr>
                <w:rFonts w:ascii="Consolas" w:eastAsia="Times New Roman" w:hAnsi="Consolas" w:cs="Consolas"/>
                <w:sz w:val="20"/>
                <w:szCs w:val="20"/>
              </w:rPr>
              <w:t xml:space="preserve">); </w:t>
            </w:r>
          </w:p>
          <w:p w14:paraId="2BC21A6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26" w:name="l100"/>
            <w:bookmarkEnd w:id="725"/>
          </w:p>
          <w:p w14:paraId="507BC1A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27" w:name="l101"/>
            <w:bookmarkEnd w:id="726"/>
            <w:r w:rsidRPr="001C3748">
              <w:rPr>
                <w:rFonts w:ascii="Consolas" w:eastAsia="Times New Roman" w:hAnsi="Consolas" w:cs="Consolas"/>
                <w:sz w:val="20"/>
                <w:szCs w:val="20"/>
              </w:rPr>
              <w:t xml:space="preserve">signature.sign(PRIVATE_KEY); </w:t>
            </w:r>
          </w:p>
          <w:p w14:paraId="36BFF9A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28" w:name="l102"/>
            <w:bookmarkEnd w:id="727"/>
          </w:p>
          <w:p w14:paraId="7DD9766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29" w:name="l103"/>
            <w:bookmarkEnd w:id="728"/>
            <w:r w:rsidRPr="001C3748">
              <w:rPr>
                <w:rFonts w:ascii="Consolas" w:eastAsia="Times New Roman" w:hAnsi="Consolas" w:cs="Consolas"/>
                <w:sz w:val="20"/>
                <w:szCs w:val="20"/>
              </w:rPr>
              <w:t xml:space="preserve">signature.upgradeToXAdES_T(); </w:t>
            </w:r>
          </w:p>
          <w:p w14:paraId="1AA0152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30" w:name="l104"/>
            <w:bookmarkEnd w:id="729"/>
          </w:p>
          <w:p w14:paraId="0A57400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31" w:name="l105"/>
            <w:bookmarkEnd w:id="730"/>
            <w:r w:rsidRPr="001C3748">
              <w:rPr>
                <w:rFonts w:ascii="Consolas" w:eastAsia="Times New Roman" w:hAnsi="Consolas" w:cs="Consolas"/>
                <w:i/>
                <w:iCs/>
                <w:color w:val="808080"/>
                <w:sz w:val="20"/>
                <w:szCs w:val="20"/>
              </w:rPr>
              <w:t>// since P3 requires CRLs as revocation info</w:t>
            </w:r>
          </w:p>
          <w:p w14:paraId="503FE00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32" w:name="l106"/>
            <w:bookmarkEnd w:id="731"/>
            <w:r w:rsidRPr="001C3748">
              <w:rPr>
                <w:rFonts w:ascii="Consolas" w:eastAsia="Times New Roman" w:hAnsi="Consolas" w:cs="Consolas"/>
                <w:i/>
                <w:iCs/>
                <w:color w:val="808080"/>
                <w:sz w:val="20"/>
                <w:szCs w:val="20"/>
              </w:rPr>
              <w:t>// below code should be executed after grace period elapses</w:t>
            </w:r>
          </w:p>
          <w:p w14:paraId="3D8228B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33" w:name="l107"/>
            <w:bookmarkEnd w:id="732"/>
            <w:r w:rsidRPr="001C3748">
              <w:rPr>
                <w:rFonts w:ascii="Consolas" w:eastAsia="Times New Roman" w:hAnsi="Consolas" w:cs="Consolas"/>
                <w:sz w:val="20"/>
                <w:szCs w:val="20"/>
              </w:rPr>
              <w:t xml:space="preserve">signature.upgradeToXAdES_C(); </w:t>
            </w:r>
          </w:p>
          <w:p w14:paraId="4560A27D"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34" w:name="l108"/>
            <w:bookmarkEnd w:id="733"/>
            <w:r w:rsidRPr="001C3748">
              <w:rPr>
                <w:rFonts w:ascii="Consolas" w:eastAsia="Times New Roman" w:hAnsi="Consolas" w:cs="Consolas"/>
                <w:sz w:val="20"/>
                <w:szCs w:val="20"/>
              </w:rPr>
              <w:t xml:space="preserve">signature.upgradeToXAdES_X1(); </w:t>
            </w:r>
          </w:p>
          <w:p w14:paraId="27465D1E"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35" w:name="l109"/>
            <w:bookmarkEnd w:id="734"/>
            <w:r w:rsidRPr="001C3748">
              <w:rPr>
                <w:rFonts w:ascii="Consolas" w:eastAsia="Times New Roman" w:hAnsi="Consolas" w:cs="Consolas"/>
                <w:sz w:val="20"/>
                <w:szCs w:val="20"/>
              </w:rPr>
              <w:t xml:space="preserve">signature.upgradeToXAdES_XL(); </w:t>
            </w:r>
          </w:p>
          <w:p w14:paraId="516F1B3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36" w:name="l110"/>
            <w:bookmarkEnd w:id="735"/>
          </w:p>
          <w:p w14:paraId="2E740C96"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sz w:val="20"/>
                <w:szCs w:val="20"/>
              </w:rPr>
              <w:t>signature.write(</w:t>
            </w:r>
            <w:r w:rsidRPr="001C3748">
              <w:rPr>
                <w:rFonts w:ascii="Consolas" w:eastAsia="Times New Roman" w:hAnsi="Consolas" w:cs="Consolas"/>
                <w:bCs/>
                <w:color w:val="660066"/>
                <w:sz w:val="20"/>
                <w:szCs w:val="20"/>
              </w:rPr>
              <w:t xml:space="preserve">new </w:t>
            </w:r>
            <w:r w:rsidRPr="001C3748">
              <w:rPr>
                <w:rFonts w:ascii="Consolas" w:eastAsia="Times New Roman" w:hAnsi="Consolas" w:cs="Consolas"/>
                <w:sz w:val="20"/>
                <w:szCs w:val="20"/>
              </w:rPr>
              <w:t xml:space="preserve">FileOutputStream(SIGNATURE_FILENAME_P3)); </w:t>
            </w:r>
            <w:bookmarkEnd w:id="736"/>
          </w:p>
        </w:tc>
      </w:tr>
    </w:tbl>
    <w:p w14:paraId="4B8C4AA7" w14:textId="4C7D5EF3" w:rsidR="00113842" w:rsidRPr="0021296E" w:rsidRDefault="00113842" w:rsidP="00113842">
      <w:pPr>
        <w:rPr>
          <w:sz w:val="16"/>
          <w:szCs w:val="16"/>
        </w:rPr>
      </w:pPr>
    </w:p>
    <w:p w14:paraId="4F7692FC" w14:textId="25D5E7E6" w:rsidR="00FE75CF" w:rsidRPr="0021296E" w:rsidRDefault="00FE75CF" w:rsidP="00113842">
      <w:pPr>
        <w:rPr>
          <w:sz w:val="16"/>
          <w:szCs w:val="16"/>
        </w:rPr>
      </w:pPr>
    </w:p>
    <w:p w14:paraId="6018B3E5" w14:textId="4D709363" w:rsidR="00113842" w:rsidRDefault="003B2C57" w:rsidP="00113842">
      <w:pPr>
        <w:pStyle w:val="Heading3"/>
      </w:pPr>
      <w:bookmarkStart w:id="737" w:name="_Toc298145713"/>
      <w:bookmarkStart w:id="738" w:name="_Toc323043900"/>
      <w:bookmarkStart w:id="739" w:name="_Toc86130390"/>
      <w:r>
        <w:t>P4:</w:t>
      </w:r>
      <w:r w:rsidR="00113842">
        <w:t xml:space="preserve"> Uzun Süreli</w:t>
      </w:r>
      <w:r w:rsidR="000C21FC">
        <w:t xml:space="preserve"> </w:t>
      </w:r>
      <w:r w:rsidR="00113842">
        <w:t>- İmza Profili</w:t>
      </w:r>
      <w:bookmarkEnd w:id="737"/>
      <w:bookmarkEnd w:id="738"/>
      <w:bookmarkEnd w:id="739"/>
    </w:p>
    <w:p w14:paraId="2EBA401E" w14:textId="77777777" w:rsidR="00113842" w:rsidRDefault="00113842" w:rsidP="00EA2A48">
      <w:pPr>
        <w:jc w:val="both"/>
      </w:pPr>
      <w:r w:rsidRPr="002E281A">
        <w:t>En güvenilir, uzun ömürlü ve sorunsuz imza profili</w:t>
      </w:r>
      <w:r>
        <w:t>dir</w:t>
      </w:r>
      <w:r w:rsidRPr="002E281A">
        <w:t>.</w:t>
      </w:r>
      <w:r>
        <w:t xml:space="preserve"> Validasyon verisi imza içinde yer alır.</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382C5599" w14:textId="77777777" w:rsidTr="003E177B">
        <w:tc>
          <w:tcPr>
            <w:tcW w:w="9546" w:type="dxa"/>
            <w:shd w:val="clear" w:color="auto" w:fill="F8F8F8"/>
          </w:tcPr>
          <w:p w14:paraId="3A3A9644" w14:textId="77777777" w:rsidR="00113842" w:rsidRPr="001C3748" w:rsidRDefault="00113842" w:rsidP="00B91940">
            <w:pPr>
              <w:pStyle w:val="HTMLPreformatted"/>
              <w:rPr>
                <w:rFonts w:ascii="Consolas" w:hAnsi="Consolas" w:cs="Consolas"/>
              </w:rPr>
            </w:pPr>
            <w:bookmarkStart w:id="740" w:name="l122"/>
            <w:r w:rsidRPr="001C3748">
              <w:rPr>
                <w:rFonts w:ascii="Consolas" w:hAnsi="Consolas" w:cs="Consolas"/>
              </w:rPr>
              <w:t xml:space="preserve">XMLSignature signature = createSignature(); </w:t>
            </w:r>
          </w:p>
          <w:p w14:paraId="74A38099"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41" w:name="l123"/>
            <w:bookmarkEnd w:id="740"/>
          </w:p>
          <w:p w14:paraId="3F895BE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42" w:name="l124"/>
            <w:bookmarkEnd w:id="741"/>
            <w:r w:rsidRPr="001C3748">
              <w:rPr>
                <w:rFonts w:ascii="Consolas" w:eastAsia="Times New Roman" w:hAnsi="Consolas" w:cs="Consolas"/>
                <w:i/>
                <w:iCs/>
                <w:color w:val="808080"/>
                <w:sz w:val="20"/>
                <w:szCs w:val="20"/>
              </w:rPr>
              <w:t>// set policy info defined and required by profile</w:t>
            </w:r>
          </w:p>
          <w:p w14:paraId="1396889A"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43" w:name="l125"/>
            <w:bookmarkEnd w:id="742"/>
            <w:r w:rsidRPr="001C3748">
              <w:rPr>
                <w:rFonts w:ascii="Consolas" w:eastAsia="Times New Roman" w:hAnsi="Consolas" w:cs="Consolas"/>
                <w:sz w:val="20"/>
                <w:szCs w:val="20"/>
              </w:rPr>
              <w:t xml:space="preserve">signature.setPolicyIdentifier(OID_POLICY_P4, </w:t>
            </w:r>
          </w:p>
          <w:p w14:paraId="110348D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44" w:name="l126"/>
            <w:bookmarkEnd w:id="743"/>
            <w:r w:rsidRPr="001C3748">
              <w:rPr>
                <w:rFonts w:ascii="Consolas" w:eastAsia="Times New Roman" w:hAnsi="Consolas" w:cs="Consolas"/>
                <w:b/>
                <w:bCs/>
                <w:color w:val="008000"/>
                <w:sz w:val="20"/>
                <w:szCs w:val="20"/>
              </w:rPr>
              <w:t>"Uzun Dönemli ve ÇİSDuP Kontrollü Güvenli Elektronik İmza Politikası"</w:t>
            </w:r>
            <w:r w:rsidRPr="001C3748">
              <w:rPr>
                <w:rFonts w:ascii="Consolas" w:eastAsia="Times New Roman" w:hAnsi="Consolas" w:cs="Consolas"/>
                <w:sz w:val="20"/>
                <w:szCs w:val="20"/>
              </w:rPr>
              <w:t xml:space="preserve">, </w:t>
            </w:r>
          </w:p>
          <w:p w14:paraId="460D8811"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45" w:name="l127"/>
            <w:bookmarkEnd w:id="744"/>
            <w:r w:rsidRPr="001C3748">
              <w:rPr>
                <w:rFonts w:ascii="Consolas" w:eastAsia="Times New Roman" w:hAnsi="Consolas" w:cs="Consolas"/>
                <w:b/>
                <w:bCs/>
                <w:color w:val="008000"/>
                <w:sz w:val="20"/>
                <w:szCs w:val="20"/>
              </w:rPr>
              <w:t>"http://www.eimza.gov.tr/EimzaPolitikalari/XML_216792121157531.xml"</w:t>
            </w:r>
            <w:r w:rsidRPr="001C3748">
              <w:rPr>
                <w:rFonts w:ascii="Consolas" w:eastAsia="Times New Roman" w:hAnsi="Consolas" w:cs="Consolas"/>
                <w:sz w:val="20"/>
                <w:szCs w:val="20"/>
              </w:rPr>
              <w:t xml:space="preserve">); </w:t>
            </w:r>
          </w:p>
          <w:p w14:paraId="1029BD9C"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46" w:name="l128"/>
            <w:bookmarkEnd w:id="745"/>
          </w:p>
          <w:p w14:paraId="2C5BBD7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47" w:name="l130"/>
            <w:bookmarkEnd w:id="746"/>
            <w:r w:rsidRPr="001C3748">
              <w:rPr>
                <w:rFonts w:ascii="Consolas" w:eastAsia="Times New Roman" w:hAnsi="Consolas" w:cs="Consolas"/>
                <w:sz w:val="20"/>
                <w:szCs w:val="20"/>
              </w:rPr>
              <w:t xml:space="preserve">signature.sign(SIGNER); </w:t>
            </w:r>
          </w:p>
          <w:p w14:paraId="567FABF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48" w:name="l131"/>
            <w:bookmarkEnd w:id="747"/>
          </w:p>
          <w:p w14:paraId="7AF4C545"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r w:rsidRPr="001C3748">
              <w:rPr>
                <w:rFonts w:ascii="Consolas" w:eastAsia="Times New Roman" w:hAnsi="Consolas" w:cs="Consolas"/>
                <w:i/>
                <w:iCs/>
                <w:color w:val="808080"/>
                <w:sz w:val="20"/>
                <w:szCs w:val="20"/>
              </w:rPr>
              <w:t>// upgrade</w:t>
            </w:r>
          </w:p>
          <w:p w14:paraId="1B40DE2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49" w:name="l132"/>
            <w:bookmarkEnd w:id="748"/>
            <w:r w:rsidRPr="001C3748">
              <w:rPr>
                <w:rFonts w:ascii="Consolas" w:eastAsia="Times New Roman" w:hAnsi="Consolas" w:cs="Consolas"/>
                <w:sz w:val="20"/>
                <w:szCs w:val="20"/>
              </w:rPr>
              <w:t xml:space="preserve">signature.upgradeToXAdES_T(); </w:t>
            </w:r>
          </w:p>
          <w:p w14:paraId="2297623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50" w:name="l133"/>
            <w:bookmarkEnd w:id="749"/>
            <w:r w:rsidRPr="001C3748">
              <w:rPr>
                <w:rFonts w:ascii="Consolas" w:eastAsia="Times New Roman" w:hAnsi="Consolas" w:cs="Consolas"/>
                <w:sz w:val="20"/>
                <w:szCs w:val="20"/>
              </w:rPr>
              <w:t xml:space="preserve">signature.upgradeToXAdES_C(); </w:t>
            </w:r>
          </w:p>
          <w:p w14:paraId="249F04D0"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51" w:name="l134"/>
            <w:bookmarkEnd w:id="750"/>
            <w:r w:rsidRPr="001C3748">
              <w:rPr>
                <w:rFonts w:ascii="Consolas" w:eastAsia="Times New Roman" w:hAnsi="Consolas" w:cs="Consolas"/>
                <w:sz w:val="20"/>
                <w:szCs w:val="20"/>
              </w:rPr>
              <w:t xml:space="preserve">signature.upgradeToXAdES_X1(); </w:t>
            </w:r>
          </w:p>
          <w:p w14:paraId="03886194"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52" w:name="l135"/>
            <w:bookmarkEnd w:id="751"/>
            <w:r w:rsidRPr="001C3748">
              <w:rPr>
                <w:rFonts w:ascii="Consolas" w:eastAsia="Times New Roman" w:hAnsi="Consolas" w:cs="Consolas"/>
                <w:sz w:val="20"/>
                <w:szCs w:val="20"/>
              </w:rPr>
              <w:t xml:space="preserve">signature.upgradeToXAdES_XL(); </w:t>
            </w:r>
          </w:p>
          <w:p w14:paraId="22141F38"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53" w:name="l136"/>
            <w:bookmarkEnd w:id="752"/>
          </w:p>
          <w:p w14:paraId="78FE6083" w14:textId="77777777" w:rsidR="00113842" w:rsidRPr="001C3748" w:rsidRDefault="00113842" w:rsidP="00B919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sz w:val="20"/>
                <w:szCs w:val="20"/>
              </w:rPr>
            </w:pPr>
            <w:bookmarkStart w:id="754" w:name="l137"/>
            <w:bookmarkEnd w:id="753"/>
            <w:r w:rsidRPr="001C3748">
              <w:rPr>
                <w:rFonts w:ascii="Consolas" w:eastAsia="Times New Roman" w:hAnsi="Consolas" w:cs="Consolas"/>
                <w:sz w:val="20"/>
                <w:szCs w:val="20"/>
              </w:rPr>
              <w:t>signature.write(</w:t>
            </w:r>
            <w:r w:rsidRPr="001C3748">
              <w:rPr>
                <w:rFonts w:ascii="Consolas" w:eastAsia="Times New Roman" w:hAnsi="Consolas" w:cs="Consolas"/>
                <w:b/>
                <w:bCs/>
                <w:color w:val="660066"/>
                <w:sz w:val="20"/>
                <w:szCs w:val="20"/>
              </w:rPr>
              <w:t xml:space="preserve">new </w:t>
            </w:r>
            <w:r w:rsidRPr="001C3748">
              <w:rPr>
                <w:rFonts w:ascii="Consolas" w:eastAsia="Times New Roman" w:hAnsi="Consolas" w:cs="Consolas"/>
                <w:sz w:val="20"/>
                <w:szCs w:val="20"/>
              </w:rPr>
              <w:t xml:space="preserve">FileOutputStream(SIGNATURE_FILENAME_P4)); </w:t>
            </w:r>
          </w:p>
          <w:bookmarkEnd w:id="754"/>
          <w:p w14:paraId="51C97222" w14:textId="77777777" w:rsidR="00113842" w:rsidRPr="001C3748" w:rsidRDefault="00113842" w:rsidP="00B91940">
            <w:pPr>
              <w:autoSpaceDE w:val="0"/>
              <w:autoSpaceDN w:val="0"/>
              <w:adjustRightInd w:val="0"/>
              <w:rPr>
                <w:rFonts w:ascii="Consolas" w:hAnsi="Consolas" w:cs="Consolas"/>
                <w:sz w:val="20"/>
                <w:szCs w:val="20"/>
              </w:rPr>
            </w:pPr>
          </w:p>
        </w:tc>
      </w:tr>
    </w:tbl>
    <w:p w14:paraId="17DCA0DB" w14:textId="408C0699" w:rsidR="00113842" w:rsidRDefault="00113842" w:rsidP="00113842">
      <w:pPr>
        <w:rPr>
          <w:sz w:val="16"/>
          <w:szCs w:val="16"/>
        </w:rPr>
      </w:pPr>
    </w:p>
    <w:p w14:paraId="56E5FB1D" w14:textId="77777777" w:rsidR="00582D12" w:rsidRPr="009213F5" w:rsidRDefault="00582D12" w:rsidP="00113842">
      <w:pPr>
        <w:rPr>
          <w:sz w:val="16"/>
          <w:szCs w:val="16"/>
        </w:rPr>
      </w:pPr>
    </w:p>
    <w:p w14:paraId="0613B5F9" w14:textId="77777777" w:rsidR="00113842" w:rsidRDefault="00113842" w:rsidP="00113842">
      <w:pPr>
        <w:pStyle w:val="Heading3"/>
      </w:pPr>
      <w:bookmarkStart w:id="755" w:name="_Toc86130391"/>
      <w:r>
        <w:lastRenderedPageBreak/>
        <w:t>Arşiv İmza</w:t>
      </w:r>
      <w:bookmarkEnd w:id="755"/>
    </w:p>
    <w:p w14:paraId="3D38BEB7" w14:textId="16613F75" w:rsidR="00113842" w:rsidRPr="00D24725" w:rsidRDefault="00113842" w:rsidP="00EA2A48">
      <w:pPr>
        <w:jc w:val="both"/>
      </w:pPr>
      <w:r w:rsidRPr="00D24725">
        <w:t>Uzun süreli imza iç</w:t>
      </w:r>
      <w:r w:rsidR="00FF03E2">
        <w:t>erisinde</w:t>
      </w:r>
      <w:r w:rsidRPr="00D24725">
        <w:t>ki son zaman damgasını imzalayan sertifikanın ömrü dolmadan önce</w:t>
      </w:r>
      <w:r w:rsidR="00552EAD">
        <w:t xml:space="preserve"> veya</w:t>
      </w:r>
      <w:r w:rsidRPr="00D24725">
        <w:t xml:space="preserve"> imza içinde kullanılan algoritmalar güvenilirlik derecelerini yitirdikçe</w:t>
      </w:r>
      <w:r w:rsidR="00552EAD">
        <w:t>,</w:t>
      </w:r>
      <w:r w:rsidRPr="00D24725">
        <w:t xml:space="preserve"> imza üzerine arşiv zaman damgası eklenmelidir. </w:t>
      </w:r>
    </w:p>
    <w:p w14:paraId="44F9413B" w14:textId="6EC82F12" w:rsidR="00113842" w:rsidRPr="00D24725" w:rsidRDefault="00113842" w:rsidP="00EA2A48">
      <w:pPr>
        <w:jc w:val="both"/>
      </w:pPr>
      <w:r w:rsidRPr="00D24725">
        <w:t>Arşiv formatına erişmek için X-Long</w:t>
      </w:r>
      <w:r w:rsidR="00FF03E2">
        <w:t xml:space="preserve"> </w:t>
      </w:r>
      <w:r w:rsidRPr="00D24725">
        <w:t xml:space="preserve">(Profil 4) imza üzerinde </w:t>
      </w:r>
      <w:r w:rsidR="00FF03E2">
        <w:t>aşağıdaki meto</w:t>
      </w:r>
      <w:r w:rsidR="00E431CE">
        <w:t>d</w:t>
      </w:r>
      <w:r w:rsidR="00FF03E2">
        <w:t xml:space="preserve"> kullanılır.</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5562CB70" w14:textId="77777777" w:rsidTr="00FF03E2">
        <w:trPr>
          <w:trHeight w:val="385"/>
        </w:trPr>
        <w:tc>
          <w:tcPr>
            <w:tcW w:w="9546" w:type="dxa"/>
            <w:shd w:val="clear" w:color="auto" w:fill="F8F8F8"/>
          </w:tcPr>
          <w:p w14:paraId="29484A9A" w14:textId="77777777" w:rsidR="00113842" w:rsidRPr="001C3748" w:rsidRDefault="00113842" w:rsidP="00B91940">
            <w:pPr>
              <w:autoSpaceDE w:val="0"/>
              <w:autoSpaceDN w:val="0"/>
              <w:adjustRightInd w:val="0"/>
              <w:rPr>
                <w:rFonts w:ascii="Consolas" w:hAnsi="Consolas" w:cs="Consolas"/>
                <w:sz w:val="20"/>
                <w:szCs w:val="20"/>
              </w:rPr>
            </w:pPr>
            <w:r w:rsidRPr="001C3748">
              <w:rPr>
                <w:rStyle w:val="s1"/>
                <w:rFonts w:ascii="Consolas" w:hAnsi="Consolas" w:cs="Consolas"/>
                <w:sz w:val="20"/>
                <w:szCs w:val="20"/>
              </w:rPr>
              <w:t>signature.upgradeToXAdES_A();</w:t>
            </w:r>
          </w:p>
        </w:tc>
      </w:tr>
    </w:tbl>
    <w:p w14:paraId="4A236B31" w14:textId="2A4ADD4B" w:rsidR="00113842" w:rsidRDefault="00113842" w:rsidP="00113842">
      <w:pPr>
        <w:pStyle w:val="BodyText"/>
        <w:rPr>
          <w:sz w:val="22"/>
          <w:szCs w:val="22"/>
        </w:rPr>
      </w:pPr>
      <w:r>
        <w:rPr>
          <w:sz w:val="22"/>
          <w:szCs w:val="22"/>
        </w:rPr>
        <w:t xml:space="preserve"> </w:t>
      </w:r>
      <w:r w:rsidR="00FF03E2">
        <w:rPr>
          <w:sz w:val="22"/>
          <w:szCs w:val="22"/>
        </w:rPr>
        <w:t xml:space="preserve"> </w:t>
      </w:r>
    </w:p>
    <w:p w14:paraId="15D850A8" w14:textId="16D90D6F" w:rsidR="00503072" w:rsidRPr="00503072" w:rsidRDefault="00FF03E2" w:rsidP="00FF03E2">
      <w:pPr>
        <w:pStyle w:val="BodyText"/>
        <w:spacing w:line="276" w:lineRule="auto"/>
        <w:rPr>
          <w:sz w:val="22"/>
          <w:szCs w:val="22"/>
        </w:rPr>
      </w:pPr>
      <w:r>
        <w:rPr>
          <w:sz w:val="22"/>
          <w:szCs w:val="22"/>
        </w:rPr>
        <w:t>H</w:t>
      </w:r>
      <w:r w:rsidR="00113842">
        <w:rPr>
          <w:sz w:val="22"/>
          <w:szCs w:val="22"/>
        </w:rPr>
        <w:t>alihazırda arşiv tipindeki imzaya</w:t>
      </w:r>
      <w:r w:rsidR="00552EAD">
        <w:rPr>
          <w:sz w:val="22"/>
          <w:szCs w:val="22"/>
        </w:rPr>
        <w:t>,</w:t>
      </w:r>
      <w:r w:rsidR="00113842">
        <w:rPr>
          <w:sz w:val="22"/>
          <w:szCs w:val="22"/>
        </w:rPr>
        <w:t xml:space="preserve"> her arşiv zaman damgası eklenmek istendiğinde </w:t>
      </w:r>
      <w:bookmarkStart w:id="756" w:name="l172"/>
      <w:r w:rsidR="00113842">
        <w:rPr>
          <w:sz w:val="22"/>
          <w:szCs w:val="22"/>
        </w:rPr>
        <w:t>ise</w:t>
      </w:r>
      <w:r>
        <w:rPr>
          <w:sz w:val="22"/>
          <w:szCs w:val="22"/>
        </w:rPr>
        <w:t xml:space="preserve"> aşağıdaki meto</w:t>
      </w:r>
      <w:r w:rsidR="00E431CE">
        <w:rPr>
          <w:sz w:val="22"/>
          <w:szCs w:val="22"/>
        </w:rPr>
        <w:t>d</w:t>
      </w:r>
      <w:r>
        <w:rPr>
          <w:sz w:val="22"/>
          <w:szCs w:val="22"/>
        </w:rPr>
        <w:t xml:space="preserve"> kullanılır.</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113842" w:rsidRPr="001C3748" w14:paraId="4CC90565" w14:textId="77777777" w:rsidTr="00FF03E2">
        <w:trPr>
          <w:trHeight w:val="351"/>
        </w:trPr>
        <w:tc>
          <w:tcPr>
            <w:tcW w:w="9546" w:type="dxa"/>
            <w:shd w:val="clear" w:color="auto" w:fill="F8F8F8"/>
          </w:tcPr>
          <w:p w14:paraId="22D126C4" w14:textId="45E8E026" w:rsidR="00113842" w:rsidRPr="001C3748" w:rsidRDefault="00113842" w:rsidP="00B91940">
            <w:pPr>
              <w:autoSpaceDE w:val="0"/>
              <w:autoSpaceDN w:val="0"/>
              <w:adjustRightInd w:val="0"/>
              <w:rPr>
                <w:rStyle w:val="s1"/>
                <w:rFonts w:ascii="Consolas" w:hAnsi="Consolas" w:cs="Consolas"/>
                <w:sz w:val="20"/>
                <w:szCs w:val="20"/>
              </w:rPr>
            </w:pPr>
            <w:r w:rsidRPr="001C3748">
              <w:rPr>
                <w:rStyle w:val="s1"/>
                <w:rFonts w:ascii="Consolas" w:hAnsi="Consolas" w:cs="Consolas"/>
                <w:sz w:val="20"/>
                <w:szCs w:val="20"/>
              </w:rPr>
              <w:t>signature.addArchiveTimeStamp();</w:t>
            </w:r>
          </w:p>
        </w:tc>
      </w:tr>
    </w:tbl>
    <w:p w14:paraId="77737C24" w14:textId="03564AC3" w:rsidR="00696A4F" w:rsidRDefault="00696A4F" w:rsidP="00696A4F">
      <w:pPr>
        <w:pStyle w:val="Heading1"/>
        <w:framePr w:wrap="auto" w:vAnchor="margin" w:yAlign="inline"/>
      </w:pPr>
      <w:bookmarkStart w:id="757" w:name="l173"/>
      <w:bookmarkStart w:id="758" w:name="_Toc86130392"/>
      <w:bookmarkEnd w:id="756"/>
      <w:bookmarkEnd w:id="757"/>
      <w:r>
        <w:lastRenderedPageBreak/>
        <w:t>PA</w:t>
      </w:r>
      <w:r w:rsidRPr="00696A4F">
        <w:rPr>
          <w:caps w:val="0"/>
          <w:sz w:val="48"/>
        </w:rPr>
        <w:t>d</w:t>
      </w:r>
      <w:r w:rsidRPr="00A727EA">
        <w:rPr>
          <w:caps w:val="0"/>
          <w:szCs w:val="52"/>
        </w:rPr>
        <w:t>ES</w:t>
      </w:r>
      <w:r>
        <w:t xml:space="preserve"> İMZA</w:t>
      </w:r>
      <w:bookmarkEnd w:id="758"/>
    </w:p>
    <w:p w14:paraId="207ECC25" w14:textId="7114F1AC" w:rsidR="00E43341" w:rsidRPr="00E43341" w:rsidRDefault="00E43341" w:rsidP="00E43341">
      <w:pPr>
        <w:pStyle w:val="Heading2"/>
      </w:pPr>
      <w:bookmarkStart w:id="759" w:name="_Toc86130393"/>
      <w:r>
        <w:t>Giriş</w:t>
      </w:r>
      <w:bookmarkEnd w:id="759"/>
    </w:p>
    <w:p w14:paraId="4D7B902E" w14:textId="473C1134" w:rsidR="0012648A" w:rsidRDefault="00E43341" w:rsidP="00E43341">
      <w:pPr>
        <w:jc w:val="both"/>
        <w:rPr>
          <w:lang w:eastAsia="en-US"/>
        </w:rPr>
      </w:pPr>
      <w:r>
        <w:rPr>
          <w:lang w:eastAsia="en-US"/>
        </w:rPr>
        <w:t>PAdES</w:t>
      </w:r>
      <w:r w:rsidR="00A727EA">
        <w:rPr>
          <w:lang w:eastAsia="en-US"/>
        </w:rPr>
        <w:t xml:space="preserve"> </w:t>
      </w:r>
      <w:r w:rsidR="0012648A">
        <w:rPr>
          <w:lang w:eastAsia="en-US"/>
        </w:rPr>
        <w:t>(Pdf Advanced Electronic Signatures)</w:t>
      </w:r>
      <w:r w:rsidR="007925DA">
        <w:rPr>
          <w:lang w:eastAsia="en-US"/>
        </w:rPr>
        <w:t>,</w:t>
      </w:r>
      <w:r w:rsidR="0012648A">
        <w:rPr>
          <w:lang w:eastAsia="en-US"/>
        </w:rPr>
        <w:t xml:space="preserve"> PDS ISO 32000-1 standardında nasıl imza atılması gerektiğini açıklayan ve ETSI tarafından TS 102 778 teknik spesifikasyon d</w:t>
      </w:r>
      <w:r w:rsidR="00E27B00">
        <w:rPr>
          <w:lang w:eastAsia="en-US"/>
        </w:rPr>
        <w:t>o</w:t>
      </w:r>
      <w:r w:rsidR="0012648A">
        <w:rPr>
          <w:lang w:eastAsia="en-US"/>
        </w:rPr>
        <w:t>küman seti ile açıklanmış imza standardıdır.</w:t>
      </w:r>
    </w:p>
    <w:p w14:paraId="620F03C7" w14:textId="3EA2E448" w:rsidR="0012648A" w:rsidRDefault="0012648A" w:rsidP="00E43341">
      <w:pPr>
        <w:jc w:val="both"/>
        <w:rPr>
          <w:lang w:eastAsia="en-US"/>
        </w:rPr>
      </w:pPr>
      <w:r>
        <w:rPr>
          <w:lang w:eastAsia="en-US"/>
        </w:rPr>
        <w:t>Bu</w:t>
      </w:r>
      <w:r w:rsidR="00932493">
        <w:rPr>
          <w:lang w:eastAsia="en-US"/>
        </w:rPr>
        <w:t xml:space="preserve"> teknik spesifikasyon</w:t>
      </w:r>
      <w:r>
        <w:rPr>
          <w:lang w:eastAsia="en-US"/>
        </w:rPr>
        <w:t xml:space="preserve"> d</w:t>
      </w:r>
      <w:r w:rsidR="00E27B00">
        <w:rPr>
          <w:lang w:eastAsia="en-US"/>
        </w:rPr>
        <w:t>o</w:t>
      </w:r>
      <w:r>
        <w:rPr>
          <w:lang w:eastAsia="en-US"/>
        </w:rPr>
        <w:t>kümanlar</w:t>
      </w:r>
      <w:r w:rsidR="00932493">
        <w:rPr>
          <w:lang w:eastAsia="en-US"/>
        </w:rPr>
        <w:t>ı</w:t>
      </w:r>
      <w:r w:rsidR="008544AD">
        <w:rPr>
          <w:lang w:eastAsia="en-US"/>
        </w:rPr>
        <w:t>,</w:t>
      </w:r>
      <w:r>
        <w:rPr>
          <w:lang w:eastAsia="en-US"/>
        </w:rPr>
        <w:t xml:space="preserve"> ilk kısmı genel bakış olmak üzere 6 parçadan oluşmaktadır. </w:t>
      </w:r>
      <w:r w:rsidR="00A60613">
        <w:rPr>
          <w:lang w:eastAsia="en-US"/>
        </w:rPr>
        <w:t>MA3</w:t>
      </w:r>
      <w:r>
        <w:rPr>
          <w:lang w:eastAsia="en-US"/>
        </w:rPr>
        <w:t xml:space="preserve"> PAdES kütüphanesi</w:t>
      </w:r>
      <w:r w:rsidR="007925DA">
        <w:rPr>
          <w:lang w:eastAsia="en-US"/>
        </w:rPr>
        <w:t>,</w:t>
      </w:r>
      <w:r>
        <w:rPr>
          <w:lang w:eastAsia="en-US"/>
        </w:rPr>
        <w:t xml:space="preserve"> </w:t>
      </w:r>
      <w:r w:rsidR="00697D81">
        <w:rPr>
          <w:lang w:eastAsia="en-US"/>
        </w:rPr>
        <w:t xml:space="preserve">teknik spesifikasyon dokümanının </w:t>
      </w:r>
      <w:r w:rsidR="00CC4214">
        <w:rPr>
          <w:lang w:eastAsia="en-US"/>
        </w:rPr>
        <w:t>5.</w:t>
      </w:r>
      <w:r w:rsidR="008544AD">
        <w:rPr>
          <w:lang w:eastAsia="en-US"/>
        </w:rPr>
        <w:t xml:space="preserve"> </w:t>
      </w:r>
      <w:r w:rsidR="008632C2">
        <w:rPr>
          <w:lang w:eastAsia="en-US"/>
        </w:rPr>
        <w:t>(</w:t>
      </w:r>
      <w:r w:rsidR="003C35DD">
        <w:rPr>
          <w:lang w:eastAsia="en-US"/>
        </w:rPr>
        <w:t>P</w:t>
      </w:r>
      <w:r w:rsidR="008632C2">
        <w:rPr>
          <w:lang w:eastAsia="en-US"/>
        </w:rPr>
        <w:t>rofiller)</w:t>
      </w:r>
      <w:r w:rsidR="00CC4214">
        <w:rPr>
          <w:lang w:eastAsia="en-US"/>
        </w:rPr>
        <w:t xml:space="preserve"> </w:t>
      </w:r>
      <w:r w:rsidR="008632C2">
        <w:rPr>
          <w:lang w:eastAsia="en-US"/>
        </w:rPr>
        <w:t>b</w:t>
      </w:r>
      <w:r w:rsidR="00CC4214">
        <w:rPr>
          <w:lang w:eastAsia="en-US"/>
        </w:rPr>
        <w:t xml:space="preserve">ölümündeki </w:t>
      </w:r>
      <w:r>
        <w:rPr>
          <w:lang w:eastAsia="en-US"/>
        </w:rPr>
        <w:t>3</w:t>
      </w:r>
      <w:r w:rsidR="001A4D5C">
        <w:rPr>
          <w:lang w:eastAsia="en-US"/>
        </w:rPr>
        <w:t>.</w:t>
      </w:r>
      <w:r w:rsidR="008544AD">
        <w:rPr>
          <w:lang w:eastAsia="en-US"/>
        </w:rPr>
        <w:t xml:space="preserve"> </w:t>
      </w:r>
      <w:r>
        <w:rPr>
          <w:lang w:eastAsia="en-US"/>
        </w:rPr>
        <w:t>(BES ve EPES imza)</w:t>
      </w:r>
      <w:r w:rsidR="007925DA">
        <w:rPr>
          <w:lang w:eastAsia="en-US"/>
        </w:rPr>
        <w:t xml:space="preserve"> ve</w:t>
      </w:r>
      <w:r>
        <w:rPr>
          <w:lang w:eastAsia="en-US"/>
        </w:rPr>
        <w:t xml:space="preserve"> 4.</w:t>
      </w:r>
      <w:r w:rsidR="008544AD">
        <w:rPr>
          <w:lang w:eastAsia="en-US"/>
        </w:rPr>
        <w:t xml:space="preserve"> </w:t>
      </w:r>
      <w:r>
        <w:rPr>
          <w:lang w:eastAsia="en-US"/>
        </w:rPr>
        <w:t xml:space="preserve">(LTV-uzun dönemde doğrulanabilir imza) </w:t>
      </w:r>
      <w:r w:rsidR="00CC4214">
        <w:rPr>
          <w:lang w:eastAsia="en-US"/>
        </w:rPr>
        <w:t xml:space="preserve">kısımları </w:t>
      </w:r>
      <w:r>
        <w:rPr>
          <w:lang w:eastAsia="en-US"/>
        </w:rPr>
        <w:t>desteklemektedir.</w:t>
      </w:r>
    </w:p>
    <w:p w14:paraId="44B35DCA" w14:textId="34C56854" w:rsidR="0012648A" w:rsidRDefault="0012648A" w:rsidP="00E43341">
      <w:pPr>
        <w:jc w:val="both"/>
        <w:rPr>
          <w:lang w:eastAsia="en-US"/>
        </w:rPr>
      </w:pPr>
      <w:r>
        <w:rPr>
          <w:lang w:eastAsia="en-US"/>
        </w:rPr>
        <w:t>Bu kütüphane</w:t>
      </w:r>
      <w:r w:rsidR="002D52E3">
        <w:rPr>
          <w:lang w:eastAsia="en-US"/>
        </w:rPr>
        <w:t>,</w:t>
      </w:r>
      <w:r>
        <w:rPr>
          <w:lang w:eastAsia="en-US"/>
        </w:rPr>
        <w:t xml:space="preserve"> imza kütüphanesi arayüzleri ile kullanılmakta ve </w:t>
      </w:r>
      <w:r w:rsidR="002D52E3">
        <w:rPr>
          <w:lang w:eastAsia="en-US"/>
        </w:rPr>
        <w:t>e</w:t>
      </w:r>
      <w:r>
        <w:rPr>
          <w:lang w:eastAsia="en-US"/>
        </w:rPr>
        <w:t>lektronik imza ortak kütüphanesi tanımları ile</w:t>
      </w:r>
      <w:r w:rsidR="00E43341">
        <w:rPr>
          <w:lang w:eastAsia="en-US"/>
        </w:rPr>
        <w:t>;</w:t>
      </w:r>
    </w:p>
    <w:p w14:paraId="3021DB8F" w14:textId="76244BE6" w:rsidR="0012648A" w:rsidRPr="00CF5472" w:rsidRDefault="0012648A" w:rsidP="00E43341">
      <w:pPr>
        <w:pStyle w:val="ListParagraph"/>
        <w:numPr>
          <w:ilvl w:val="0"/>
          <w:numId w:val="41"/>
        </w:numPr>
        <w:rPr>
          <w:rFonts w:ascii="Arial" w:hAnsi="Arial" w:cs="Arial"/>
        </w:rPr>
      </w:pPr>
      <w:r w:rsidRPr="00CF5472">
        <w:rPr>
          <w:rFonts w:ascii="Arial" w:hAnsi="Arial" w:cs="Arial"/>
        </w:rPr>
        <w:t>ES_BES,</w:t>
      </w:r>
    </w:p>
    <w:p w14:paraId="1DF0DA3D" w14:textId="63BB9898" w:rsidR="0012648A" w:rsidRPr="00CF5472" w:rsidRDefault="0012648A" w:rsidP="00E43341">
      <w:pPr>
        <w:pStyle w:val="ListParagraph"/>
        <w:numPr>
          <w:ilvl w:val="0"/>
          <w:numId w:val="41"/>
        </w:numPr>
        <w:rPr>
          <w:rFonts w:ascii="Arial" w:hAnsi="Arial" w:cs="Arial"/>
        </w:rPr>
      </w:pPr>
      <w:r w:rsidRPr="00CF5472">
        <w:rPr>
          <w:rFonts w:ascii="Arial" w:hAnsi="Arial" w:cs="Arial"/>
        </w:rPr>
        <w:t>ES_EPES,</w:t>
      </w:r>
    </w:p>
    <w:p w14:paraId="3BF10F1B" w14:textId="2015E95F" w:rsidR="0012648A" w:rsidRPr="00CF5472" w:rsidRDefault="0012648A" w:rsidP="00E43341">
      <w:pPr>
        <w:pStyle w:val="ListParagraph"/>
        <w:numPr>
          <w:ilvl w:val="0"/>
          <w:numId w:val="41"/>
        </w:numPr>
        <w:rPr>
          <w:rFonts w:ascii="Arial" w:hAnsi="Arial" w:cs="Arial"/>
        </w:rPr>
      </w:pPr>
      <w:r w:rsidRPr="00CF5472">
        <w:rPr>
          <w:rFonts w:ascii="Arial" w:hAnsi="Arial" w:cs="Arial"/>
        </w:rPr>
        <w:t>ES_T,</w:t>
      </w:r>
    </w:p>
    <w:p w14:paraId="29DD5A73" w14:textId="5C4DB2B8" w:rsidR="0012648A" w:rsidRPr="00CF5472" w:rsidRDefault="0012648A" w:rsidP="00E43341">
      <w:pPr>
        <w:pStyle w:val="ListParagraph"/>
        <w:numPr>
          <w:ilvl w:val="0"/>
          <w:numId w:val="41"/>
        </w:numPr>
        <w:rPr>
          <w:rFonts w:ascii="Arial" w:hAnsi="Arial" w:cs="Arial"/>
        </w:rPr>
      </w:pPr>
      <w:r w:rsidRPr="00CF5472">
        <w:rPr>
          <w:rFonts w:ascii="Arial" w:hAnsi="Arial" w:cs="Arial"/>
        </w:rPr>
        <w:t>ES_XL ve</w:t>
      </w:r>
    </w:p>
    <w:p w14:paraId="5785A296" w14:textId="25B4A54E" w:rsidR="0012648A" w:rsidRPr="00CF5472" w:rsidRDefault="0012648A" w:rsidP="00271802">
      <w:pPr>
        <w:pStyle w:val="ListParagraph"/>
        <w:numPr>
          <w:ilvl w:val="0"/>
          <w:numId w:val="41"/>
        </w:numPr>
        <w:rPr>
          <w:rFonts w:ascii="Arial" w:hAnsi="Arial" w:cs="Arial"/>
        </w:rPr>
      </w:pPr>
      <w:r w:rsidRPr="00CF5472">
        <w:rPr>
          <w:rFonts w:ascii="Arial" w:hAnsi="Arial" w:cs="Arial"/>
        </w:rPr>
        <w:t>ES_A</w:t>
      </w:r>
    </w:p>
    <w:p w14:paraId="7388A913" w14:textId="52E83B53" w:rsidR="0012648A" w:rsidRDefault="00E43341" w:rsidP="00E51CBF">
      <w:pPr>
        <w:jc w:val="both"/>
        <w:rPr>
          <w:lang w:eastAsia="en-US"/>
        </w:rPr>
      </w:pPr>
      <w:r>
        <w:rPr>
          <w:lang w:eastAsia="en-US"/>
        </w:rPr>
        <w:t>tiplerin</w:t>
      </w:r>
      <w:r w:rsidR="0012648A">
        <w:rPr>
          <w:lang w:eastAsia="en-US"/>
        </w:rPr>
        <w:t>de imza oluşturulabilmektedir.</w:t>
      </w:r>
    </w:p>
    <w:p w14:paraId="36759C8D" w14:textId="29E9C59D" w:rsidR="000967D5" w:rsidRDefault="004328F4" w:rsidP="00E51CBF">
      <w:pPr>
        <w:jc w:val="both"/>
        <w:rPr>
          <w:lang w:eastAsia="en-US"/>
        </w:rPr>
      </w:pPr>
      <w:r>
        <w:rPr>
          <w:lang w:eastAsia="en-US"/>
        </w:rPr>
        <w:t>PAdES kütüphanesi altyapısında i</w:t>
      </w:r>
      <w:r w:rsidR="0012648A">
        <w:rPr>
          <w:lang w:eastAsia="en-US"/>
        </w:rPr>
        <w:t>Text pdf işleme kütüphanesi kullanmak</w:t>
      </w:r>
      <w:r>
        <w:rPr>
          <w:lang w:eastAsia="en-US"/>
        </w:rPr>
        <w:t>tadır. Proje bağımlılıkların</w:t>
      </w:r>
      <w:r w:rsidR="00DA4D80">
        <w:rPr>
          <w:lang w:eastAsia="en-US"/>
        </w:rPr>
        <w:t xml:space="preserve"> için</w:t>
      </w:r>
      <w:r>
        <w:rPr>
          <w:lang w:eastAsia="en-US"/>
        </w:rPr>
        <w:t xml:space="preserve"> i</w:t>
      </w:r>
      <w:r w:rsidR="0012648A">
        <w:rPr>
          <w:lang w:eastAsia="en-US"/>
        </w:rPr>
        <w:t>Text kütüphanesi ayrıca temin edilmelidir.</w:t>
      </w:r>
      <w:r>
        <w:rPr>
          <w:lang w:eastAsia="en-US"/>
        </w:rPr>
        <w:t xml:space="preserve"> PAdES kütüphanesi</w:t>
      </w:r>
      <w:r w:rsidR="0024742F">
        <w:rPr>
          <w:lang w:eastAsia="en-US"/>
        </w:rPr>
        <w:t xml:space="preserve"> sadece</w:t>
      </w:r>
      <w:r>
        <w:rPr>
          <w:lang w:eastAsia="en-US"/>
        </w:rPr>
        <w:t xml:space="preserve"> Java</w:t>
      </w:r>
      <w:r w:rsidR="006A1E54">
        <w:rPr>
          <w:lang w:eastAsia="en-US"/>
        </w:rPr>
        <w:t xml:space="preserve"> </w:t>
      </w:r>
      <w:r w:rsidR="00554DA0">
        <w:rPr>
          <w:lang w:eastAsia="en-US"/>
        </w:rPr>
        <w:t>platformu</w:t>
      </w:r>
      <w:r>
        <w:rPr>
          <w:lang w:eastAsia="en-US"/>
        </w:rPr>
        <w:t xml:space="preserve"> için mevcuttur.</w:t>
      </w:r>
    </w:p>
    <w:p w14:paraId="78C182A4" w14:textId="5847ED5B" w:rsidR="00F92BBD" w:rsidRDefault="00F92BBD" w:rsidP="00E51CBF">
      <w:pPr>
        <w:jc w:val="both"/>
        <w:rPr>
          <w:lang w:eastAsia="en-US"/>
        </w:rPr>
      </w:pPr>
    </w:p>
    <w:p w14:paraId="5A69ADA6" w14:textId="2337A13B" w:rsidR="00841031" w:rsidRDefault="00841031" w:rsidP="00E51CBF">
      <w:pPr>
        <w:jc w:val="both"/>
        <w:rPr>
          <w:lang w:eastAsia="en-US"/>
        </w:rPr>
      </w:pPr>
    </w:p>
    <w:p w14:paraId="28312BCD" w14:textId="0A257C48" w:rsidR="00841031" w:rsidRDefault="00841031" w:rsidP="00E51CBF">
      <w:pPr>
        <w:jc w:val="both"/>
        <w:rPr>
          <w:lang w:eastAsia="en-US"/>
        </w:rPr>
      </w:pPr>
    </w:p>
    <w:p w14:paraId="5B1D8822" w14:textId="77D737B5" w:rsidR="00841031" w:rsidRDefault="00841031" w:rsidP="00E51CBF">
      <w:pPr>
        <w:jc w:val="both"/>
        <w:rPr>
          <w:lang w:eastAsia="en-US"/>
        </w:rPr>
      </w:pPr>
    </w:p>
    <w:p w14:paraId="16810694" w14:textId="44E25D46" w:rsidR="00841031" w:rsidRDefault="00841031" w:rsidP="00E51CBF">
      <w:pPr>
        <w:jc w:val="both"/>
        <w:rPr>
          <w:lang w:eastAsia="en-US"/>
        </w:rPr>
      </w:pPr>
    </w:p>
    <w:p w14:paraId="3B211F4C" w14:textId="0907B251" w:rsidR="00841031" w:rsidRDefault="00841031" w:rsidP="00E51CBF">
      <w:pPr>
        <w:jc w:val="both"/>
        <w:rPr>
          <w:lang w:eastAsia="en-US"/>
        </w:rPr>
      </w:pPr>
    </w:p>
    <w:p w14:paraId="075085BD" w14:textId="06936D28" w:rsidR="00841031" w:rsidRDefault="00841031" w:rsidP="00E51CBF">
      <w:pPr>
        <w:jc w:val="both"/>
        <w:rPr>
          <w:lang w:eastAsia="en-US"/>
        </w:rPr>
      </w:pPr>
    </w:p>
    <w:p w14:paraId="60CF4FCD" w14:textId="6A8D4F9D" w:rsidR="00841031" w:rsidRDefault="00841031" w:rsidP="00E51CBF">
      <w:pPr>
        <w:jc w:val="both"/>
        <w:rPr>
          <w:lang w:eastAsia="en-US"/>
        </w:rPr>
      </w:pPr>
    </w:p>
    <w:p w14:paraId="65E90F29" w14:textId="6B3BC0C7" w:rsidR="004F2AB8" w:rsidRDefault="004F2AB8" w:rsidP="004F2AB8">
      <w:pPr>
        <w:pStyle w:val="Heading2"/>
      </w:pPr>
      <w:bookmarkStart w:id="760" w:name="_Toc86130394"/>
      <w:r>
        <w:lastRenderedPageBreak/>
        <w:t>ES_BES İmza Atma</w:t>
      </w:r>
      <w:bookmarkEnd w:id="760"/>
    </w:p>
    <w:p w14:paraId="1B39359F" w14:textId="040D955B" w:rsidR="00AF586E" w:rsidRPr="004F2AB8" w:rsidRDefault="004F2AB8" w:rsidP="00D2340E">
      <w:pPr>
        <w:pStyle w:val="BodyText"/>
        <w:shd w:val="clear" w:color="auto" w:fill="FFFFFF" w:themeFill="background1"/>
        <w:rPr>
          <w:sz w:val="22"/>
          <w:szCs w:val="22"/>
        </w:rPr>
      </w:pPr>
      <w:r w:rsidRPr="004F2AB8">
        <w:rPr>
          <w:sz w:val="22"/>
          <w:szCs w:val="22"/>
        </w:rPr>
        <w:t>PDF dosyası</w:t>
      </w:r>
      <w:r w:rsidR="00922AE4">
        <w:rPr>
          <w:sz w:val="22"/>
          <w:szCs w:val="22"/>
        </w:rPr>
        <w:t>,</w:t>
      </w:r>
      <w:r w:rsidRPr="004F2AB8">
        <w:rPr>
          <w:sz w:val="22"/>
          <w:szCs w:val="22"/>
        </w:rPr>
        <w:t xml:space="preserve"> imza konteyneri olarak okunur. Daha sonra </w:t>
      </w:r>
      <w:r w:rsidRPr="00040DA4">
        <w:rPr>
          <w:i/>
          <w:sz w:val="22"/>
          <w:szCs w:val="22"/>
        </w:rPr>
        <w:t>createSignature</w:t>
      </w:r>
      <w:r w:rsidRPr="004F2AB8">
        <w:rPr>
          <w:sz w:val="22"/>
          <w:szCs w:val="22"/>
        </w:rPr>
        <w:t xml:space="preserve"> metodu ile imza yapısı PDF içeri</w:t>
      </w:r>
      <w:r w:rsidR="00A939F0">
        <w:rPr>
          <w:sz w:val="22"/>
          <w:szCs w:val="22"/>
        </w:rPr>
        <w:t>si</w:t>
      </w:r>
      <w:r w:rsidRPr="004F2AB8">
        <w:rPr>
          <w:sz w:val="22"/>
          <w:szCs w:val="22"/>
        </w:rPr>
        <w:t xml:space="preserve">nde yaratılır. </w:t>
      </w:r>
    </w:p>
    <w:tbl>
      <w:tblPr>
        <w:tblStyle w:val="TableGrid"/>
        <w:tblW w:w="0" w:type="auto"/>
        <w:shd w:val="clear" w:color="auto" w:fill="F8F8F8"/>
        <w:tblLook w:val="04A0" w:firstRow="1" w:lastRow="0" w:firstColumn="1" w:lastColumn="0" w:noHBand="0" w:noVBand="1"/>
      </w:tblPr>
      <w:tblGrid>
        <w:gridCol w:w="9544"/>
      </w:tblGrid>
      <w:tr w:rsidR="00AF586E" w:rsidRPr="001C3748" w14:paraId="6E991C27" w14:textId="77777777" w:rsidTr="00922AE4">
        <w:trPr>
          <w:trHeight w:val="2486"/>
        </w:trPr>
        <w:tc>
          <w:tcPr>
            <w:tcW w:w="9544" w:type="dxa"/>
            <w:shd w:val="clear" w:color="auto" w:fill="F8F8F8"/>
          </w:tcPr>
          <w:p w14:paraId="589E7590" w14:textId="0A2C9825" w:rsidR="00AF586E" w:rsidRPr="001C3748" w:rsidRDefault="00AF586E" w:rsidP="00D2340E">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//pdf d</w:t>
            </w:r>
            <w:r w:rsidR="00E27B00">
              <w:rPr>
                <w:rFonts w:ascii="Consolas" w:eastAsia="Times New Roman" w:hAnsi="Consolas" w:cs="Consolas"/>
                <w:color w:val="008000"/>
                <w:sz w:val="20"/>
                <w:szCs w:val="20"/>
              </w:rPr>
              <w:t>o</w:t>
            </w:r>
            <w:r w:rsidRPr="001C3748">
              <w:rPr>
                <w:rFonts w:ascii="Consolas" w:eastAsia="Times New Roman" w:hAnsi="Consolas" w:cs="Consolas"/>
                <w:color w:val="008000"/>
                <w:sz w:val="20"/>
                <w:szCs w:val="20"/>
              </w:rPr>
              <w:t>kümanı oku</w:t>
            </w:r>
          </w:p>
          <w:p w14:paraId="6E23C34E" w14:textId="0D7A38B0" w:rsidR="00AF586E" w:rsidRPr="001C3748" w:rsidRDefault="00AF586E" w:rsidP="00D2340E">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SignatureContainer pc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SignatureFactory</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readContainer</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SignatureFormat</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PAdES</w:t>
            </w:r>
            <w:r w:rsidRPr="001C3748">
              <w:rPr>
                <w:rFonts w:ascii="Consolas" w:eastAsia="Times New Roman" w:hAnsi="Consolas" w:cs="Consolas"/>
                <w:bCs/>
                <w:color w:val="000080"/>
                <w:sz w:val="20"/>
                <w:szCs w:val="20"/>
              </w:rPr>
              <w:t>,</w:t>
            </w:r>
          </w:p>
          <w:p w14:paraId="7795B54C" w14:textId="61B49B41" w:rsidR="00AF586E" w:rsidRPr="001C3748" w:rsidRDefault="00AF586E" w:rsidP="00D2340E">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r w:rsidR="00922AE4">
              <w:rPr>
                <w:rFonts w:ascii="Consolas" w:eastAsia="Times New Roman" w:hAnsi="Consolas" w:cs="Consolas"/>
                <w:color w:val="000000"/>
                <w:sz w:val="20"/>
                <w:szCs w:val="20"/>
              </w:rPr>
              <w:t xml:space="preserve">    </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FileInputStream</w:t>
            </w:r>
            <w:r w:rsidRPr="001C3748">
              <w:rPr>
                <w:rFonts w:ascii="Consolas" w:eastAsia="Times New Roman" w:hAnsi="Consolas" w:cs="Consolas"/>
                <w:bCs/>
                <w:color w:val="000080"/>
                <w:sz w:val="20"/>
                <w:szCs w:val="20"/>
              </w:rPr>
              <w:t>(</w:t>
            </w:r>
            <w:r w:rsidRPr="001C3748">
              <w:rPr>
                <w:rFonts w:ascii="Consolas" w:eastAsia="Times New Roman" w:hAnsi="Consolas" w:cs="Consolas"/>
                <w:color w:val="808080"/>
                <w:sz w:val="20"/>
                <w:szCs w:val="20"/>
              </w:rPr>
              <w:t>"hello.pdf"</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Context</w:t>
            </w:r>
            <w:r w:rsidRPr="001C3748">
              <w:rPr>
                <w:rFonts w:ascii="Consolas" w:eastAsia="Times New Roman" w:hAnsi="Consolas" w:cs="Consolas"/>
                <w:bCs/>
                <w:color w:val="000080"/>
                <w:sz w:val="20"/>
                <w:szCs w:val="20"/>
              </w:rPr>
              <w:t>());</w:t>
            </w:r>
          </w:p>
          <w:p w14:paraId="45590E09" w14:textId="6BD571D2" w:rsidR="00AF586E" w:rsidRPr="001C3748" w:rsidRDefault="00AF586E" w:rsidP="00D2340E">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//imza ekle</w:t>
            </w:r>
          </w:p>
          <w:p w14:paraId="047C38A1" w14:textId="77777777" w:rsidR="00AF586E" w:rsidRPr="001C3748" w:rsidRDefault="00AF586E" w:rsidP="00D2340E">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 signature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pc</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createSignature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SIGNER_CERTIFICATE</w:t>
            </w:r>
            <w:r w:rsidRPr="001C3748">
              <w:rPr>
                <w:rFonts w:ascii="Consolas" w:eastAsia="Times New Roman" w:hAnsi="Consolas" w:cs="Consolas"/>
                <w:bCs/>
                <w:color w:val="000080"/>
                <w:sz w:val="20"/>
                <w:szCs w:val="20"/>
              </w:rPr>
              <w:t>);</w:t>
            </w:r>
          </w:p>
          <w:p w14:paraId="2C95254C" w14:textId="77777777" w:rsidR="00AF586E" w:rsidRPr="001C3748" w:rsidRDefault="00AF586E" w:rsidP="00D2340E">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setSigningTime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Calendar</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getInstance</w:t>
            </w:r>
            <w:r w:rsidRPr="001C3748">
              <w:rPr>
                <w:rFonts w:ascii="Consolas" w:eastAsia="Times New Roman" w:hAnsi="Consolas" w:cs="Consolas"/>
                <w:bCs/>
                <w:color w:val="000080"/>
                <w:sz w:val="20"/>
                <w:szCs w:val="20"/>
              </w:rPr>
              <w:t>());</w:t>
            </w:r>
          </w:p>
          <w:p w14:paraId="70C49FE9" w14:textId="77777777" w:rsidR="00AF586E" w:rsidRPr="001C3748" w:rsidRDefault="00AF586E" w:rsidP="00D2340E">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SIGNER</w:t>
            </w:r>
            <w:r w:rsidRPr="001C3748">
              <w:rPr>
                <w:rFonts w:ascii="Consolas" w:eastAsia="Times New Roman" w:hAnsi="Consolas" w:cs="Consolas"/>
                <w:bCs/>
                <w:color w:val="000080"/>
                <w:sz w:val="20"/>
                <w:szCs w:val="20"/>
              </w:rPr>
              <w:t>);</w:t>
            </w:r>
          </w:p>
          <w:p w14:paraId="42379C8A" w14:textId="77777777" w:rsidR="00AF586E" w:rsidRPr="001C3748" w:rsidRDefault="00AF586E" w:rsidP="00D2340E">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p>
          <w:p w14:paraId="6A7D2D60" w14:textId="767C6FD6" w:rsidR="00AF586E" w:rsidRPr="001C3748" w:rsidRDefault="00AF586E" w:rsidP="00D2340E">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//dosyaya yaz</w:t>
            </w:r>
          </w:p>
          <w:p w14:paraId="7C19387D" w14:textId="417EBA51" w:rsidR="00BF6AAC" w:rsidRPr="001C3748" w:rsidRDefault="00AF586E" w:rsidP="00D2340E">
            <w:pPr>
              <w:shd w:val="clear" w:color="auto" w:fill="F8F8F8"/>
              <w:rPr>
                <w:rFonts w:ascii="Consolas" w:hAnsi="Consolas" w:cs="Consolas"/>
                <w:sz w:val="20"/>
                <w:szCs w:val="20"/>
              </w:rPr>
            </w:pPr>
            <w:r w:rsidRPr="001C3748">
              <w:rPr>
                <w:rFonts w:ascii="Consolas" w:eastAsia="Times New Roman" w:hAnsi="Consolas" w:cs="Consolas"/>
                <w:color w:val="000000"/>
                <w:sz w:val="20"/>
                <w:szCs w:val="20"/>
              </w:rPr>
              <w:t>pc</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write</w:t>
            </w:r>
            <w:r w:rsidRPr="001C3748">
              <w:rPr>
                <w:rFonts w:ascii="Consolas" w:eastAsia="Times New Roman" w:hAnsi="Consolas" w:cs="Consolas"/>
                <w:bCs/>
                <w:color w:val="000080"/>
                <w:sz w:val="20"/>
                <w:szCs w:val="20"/>
              </w:rPr>
              <w:t>()</w:t>
            </w:r>
            <w:r w:rsidR="00BF6AAC">
              <w:rPr>
                <w:rFonts w:ascii="Consolas" w:eastAsia="Times New Roman" w:hAnsi="Consolas" w:cs="Consolas"/>
                <w:bCs/>
                <w:color w:val="000080"/>
                <w:sz w:val="20"/>
                <w:szCs w:val="20"/>
              </w:rPr>
              <w:t>;</w:t>
            </w:r>
          </w:p>
        </w:tc>
      </w:tr>
    </w:tbl>
    <w:p w14:paraId="008F3589" w14:textId="0F2CADC5" w:rsidR="00131611" w:rsidRDefault="00131611" w:rsidP="001E5A76">
      <w:pPr>
        <w:pStyle w:val="Heading2"/>
        <w:shd w:val="clear" w:color="auto" w:fill="FFFFFF" w:themeFill="background1"/>
      </w:pPr>
      <w:bookmarkStart w:id="761" w:name="_Toc86130395"/>
      <w:r>
        <w:t>İmza Doğrulama</w:t>
      </w:r>
      <w:bookmarkEnd w:id="761"/>
    </w:p>
    <w:tbl>
      <w:tblPr>
        <w:tblStyle w:val="TableGrid"/>
        <w:tblW w:w="0" w:type="auto"/>
        <w:shd w:val="clear" w:color="auto" w:fill="F8F8F8"/>
        <w:tblLook w:val="04A0" w:firstRow="1" w:lastRow="0" w:firstColumn="1" w:lastColumn="0" w:noHBand="0" w:noVBand="1"/>
      </w:tblPr>
      <w:tblGrid>
        <w:gridCol w:w="9544"/>
      </w:tblGrid>
      <w:tr w:rsidR="000C2487" w:rsidRPr="001C3748" w14:paraId="4300C657" w14:textId="77777777" w:rsidTr="00922AE4">
        <w:trPr>
          <w:trHeight w:val="1814"/>
        </w:trPr>
        <w:tc>
          <w:tcPr>
            <w:tcW w:w="9544" w:type="dxa"/>
            <w:shd w:val="clear" w:color="auto" w:fill="F8F8F8"/>
          </w:tcPr>
          <w:p w14:paraId="229DA740" w14:textId="0129701E" w:rsidR="000C2487" w:rsidRPr="001C3748" w:rsidRDefault="000C2487" w:rsidP="001E5A76">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//imzalı dosyayı oku</w:t>
            </w:r>
          </w:p>
          <w:p w14:paraId="6E111E11" w14:textId="0F433C41" w:rsidR="000C2487" w:rsidRPr="001C3748" w:rsidRDefault="000C2487" w:rsidP="001E5A76">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SignatureContainer pc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SignatureFactory</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readContainer</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SignatureFormat</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PAdES</w:t>
            </w:r>
            <w:r w:rsidRPr="001C3748">
              <w:rPr>
                <w:rFonts w:ascii="Consolas" w:eastAsia="Times New Roman" w:hAnsi="Consolas" w:cs="Consolas"/>
                <w:bCs/>
                <w:color w:val="000080"/>
                <w:sz w:val="20"/>
                <w:szCs w:val="20"/>
              </w:rPr>
              <w:t>,</w:t>
            </w:r>
          </w:p>
          <w:p w14:paraId="21BB54DC" w14:textId="77777777" w:rsidR="000C2487" w:rsidRPr="001C3748" w:rsidRDefault="000C2487" w:rsidP="001E5A76">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FileInputStream</w:t>
            </w:r>
            <w:r w:rsidRPr="001C3748">
              <w:rPr>
                <w:rFonts w:ascii="Consolas" w:eastAsia="Times New Roman" w:hAnsi="Consolas" w:cs="Consolas"/>
                <w:bCs/>
                <w:color w:val="000080"/>
                <w:sz w:val="20"/>
                <w:szCs w:val="20"/>
              </w:rPr>
              <w:t>(</w:t>
            </w:r>
            <w:r w:rsidRPr="001C3748">
              <w:rPr>
                <w:rFonts w:ascii="Consolas" w:eastAsia="Times New Roman" w:hAnsi="Consolas" w:cs="Consolas"/>
                <w:color w:val="808080"/>
                <w:sz w:val="20"/>
                <w:szCs w:val="20"/>
              </w:rPr>
              <w:t>"signed-est.pdf"</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Context</w:t>
            </w:r>
            <w:r w:rsidRPr="001C3748">
              <w:rPr>
                <w:rFonts w:ascii="Consolas" w:eastAsia="Times New Roman" w:hAnsi="Consolas" w:cs="Consolas"/>
                <w:bCs/>
                <w:color w:val="000080"/>
                <w:sz w:val="20"/>
                <w:szCs w:val="20"/>
              </w:rPr>
              <w:t>());</w:t>
            </w:r>
          </w:p>
          <w:p w14:paraId="2AB337F1" w14:textId="2DBEE539" w:rsidR="000C2487" w:rsidRPr="001C3748" w:rsidRDefault="000C2487" w:rsidP="001E5A76">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//dogrula</w:t>
            </w:r>
          </w:p>
          <w:p w14:paraId="3875DEFC" w14:textId="77777777" w:rsidR="000C2487" w:rsidRPr="001C3748" w:rsidRDefault="000C2487" w:rsidP="001E5A76">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ContainerValidationResult cvr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pc</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verifyAll</w:t>
            </w:r>
            <w:r w:rsidRPr="001C3748">
              <w:rPr>
                <w:rFonts w:ascii="Consolas" w:eastAsia="Times New Roman" w:hAnsi="Consolas" w:cs="Consolas"/>
                <w:bCs/>
                <w:color w:val="000080"/>
                <w:sz w:val="20"/>
                <w:szCs w:val="20"/>
              </w:rPr>
              <w:t>();</w:t>
            </w:r>
          </w:p>
          <w:p w14:paraId="1CF8397F" w14:textId="77777777" w:rsidR="000C2487" w:rsidRPr="001C3748" w:rsidRDefault="000C2487" w:rsidP="001E5A76">
            <w:pPr>
              <w:shd w:val="clear" w:color="auto" w:fill="F8F8F8"/>
              <w:rPr>
                <w:rFonts w:ascii="Consolas" w:eastAsia="Times New Roman" w:hAnsi="Consolas" w:cs="Consolas"/>
                <w:color w:val="000000"/>
                <w:sz w:val="20"/>
                <w:szCs w:val="20"/>
              </w:rPr>
            </w:pPr>
          </w:p>
          <w:p w14:paraId="19AAA821" w14:textId="0A84F5E7" w:rsidR="000C2487" w:rsidRPr="001C3748" w:rsidRDefault="000C2487" w:rsidP="001E5A76">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System</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out</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println</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cvr</w:t>
            </w:r>
            <w:r w:rsidRPr="001C3748">
              <w:rPr>
                <w:rFonts w:ascii="Consolas" w:eastAsia="Times New Roman" w:hAnsi="Consolas" w:cs="Consolas"/>
                <w:bCs/>
                <w:color w:val="000080"/>
                <w:sz w:val="20"/>
                <w:szCs w:val="20"/>
              </w:rPr>
              <w:t>);</w:t>
            </w:r>
          </w:p>
        </w:tc>
      </w:tr>
    </w:tbl>
    <w:p w14:paraId="06A9F2B0" w14:textId="1798D568" w:rsidR="002D2F23" w:rsidRDefault="002D2F23" w:rsidP="00131611">
      <w:pPr>
        <w:pStyle w:val="BodyText"/>
        <w:rPr>
          <w:sz w:val="22"/>
          <w:szCs w:val="22"/>
        </w:rPr>
      </w:pPr>
    </w:p>
    <w:p w14:paraId="5D3FBA71" w14:textId="6AF73509" w:rsidR="002D2F23" w:rsidRDefault="002D2F23" w:rsidP="00172480">
      <w:pPr>
        <w:pStyle w:val="Heading2"/>
        <w:shd w:val="clear" w:color="auto" w:fill="FFFFFF" w:themeFill="background1"/>
      </w:pPr>
      <w:bookmarkStart w:id="762" w:name="_Toc86130396"/>
      <w:r>
        <w:t>ES_T İmza Atma</w:t>
      </w:r>
      <w:bookmarkEnd w:id="762"/>
    </w:p>
    <w:tbl>
      <w:tblPr>
        <w:tblStyle w:val="TableGrid"/>
        <w:tblW w:w="0" w:type="auto"/>
        <w:shd w:val="clear" w:color="auto" w:fill="F8F8F8"/>
        <w:tblLook w:val="04A0" w:firstRow="1" w:lastRow="0" w:firstColumn="1" w:lastColumn="0" w:noHBand="0" w:noVBand="1"/>
      </w:tblPr>
      <w:tblGrid>
        <w:gridCol w:w="9544"/>
      </w:tblGrid>
      <w:tr w:rsidR="00E16353" w:rsidRPr="001C3748" w14:paraId="5DBC7126" w14:textId="77777777" w:rsidTr="00D309A4">
        <w:trPr>
          <w:trHeight w:val="3691"/>
        </w:trPr>
        <w:tc>
          <w:tcPr>
            <w:tcW w:w="9544" w:type="dxa"/>
            <w:shd w:val="clear" w:color="auto" w:fill="F8F8F8"/>
          </w:tcPr>
          <w:p w14:paraId="42826065" w14:textId="77777777" w:rsidR="00E16353" w:rsidRPr="001C3748" w:rsidRDefault="00E16353"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PAdESContext context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PAdESContext</w:t>
            </w:r>
            <w:r w:rsidRPr="001C3748">
              <w:rPr>
                <w:rFonts w:ascii="Consolas" w:eastAsia="Times New Roman" w:hAnsi="Consolas" w:cs="Consolas"/>
                <w:bCs/>
                <w:color w:val="000080"/>
                <w:sz w:val="20"/>
                <w:szCs w:val="20"/>
              </w:rPr>
              <w:t>();</w:t>
            </w:r>
          </w:p>
          <w:p w14:paraId="1EB8CA2D" w14:textId="77777777" w:rsidR="00E16353" w:rsidRPr="001C3748" w:rsidRDefault="00E16353"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context</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setSignWithTimestamp</w:t>
            </w:r>
            <w:r w:rsidRPr="001C3748">
              <w:rPr>
                <w:rFonts w:ascii="Consolas" w:eastAsia="Times New Roman" w:hAnsi="Consolas" w:cs="Consolas"/>
                <w:bCs/>
                <w:color w:val="000080"/>
                <w:sz w:val="20"/>
                <w:szCs w:val="20"/>
              </w:rPr>
              <w:t>(</w:t>
            </w:r>
            <w:r w:rsidRPr="001C3748">
              <w:rPr>
                <w:rFonts w:ascii="Consolas" w:eastAsia="Times New Roman" w:hAnsi="Consolas" w:cs="Consolas"/>
                <w:bCs/>
                <w:color w:val="0000FF"/>
                <w:sz w:val="20"/>
                <w:szCs w:val="20"/>
              </w:rPr>
              <w:t>true</w:t>
            </w:r>
            <w:r w:rsidRPr="001C3748">
              <w:rPr>
                <w:rFonts w:ascii="Consolas" w:eastAsia="Times New Roman" w:hAnsi="Consolas" w:cs="Consolas"/>
                <w:bCs/>
                <w:color w:val="000080"/>
                <w:sz w:val="20"/>
                <w:szCs w:val="20"/>
              </w:rPr>
              <w:t>);</w:t>
            </w:r>
          </w:p>
          <w:p w14:paraId="3230DEC4" w14:textId="77777777" w:rsidR="00E16353" w:rsidRPr="001C3748" w:rsidRDefault="00E16353"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p>
          <w:p w14:paraId="17DEC472" w14:textId="0748D594" w:rsidR="00E16353" w:rsidRPr="001C3748" w:rsidRDefault="00E16353" w:rsidP="00172480">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//pdf'i oku</w:t>
            </w:r>
          </w:p>
          <w:p w14:paraId="530CF453" w14:textId="378BDD64" w:rsidR="00E16353" w:rsidRPr="001C3748" w:rsidRDefault="00E16353"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SignatureContainer pc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SignatureFactory</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readContainer</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SignatureFormat</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PAdES</w:t>
            </w:r>
            <w:r w:rsidRPr="001C3748">
              <w:rPr>
                <w:rFonts w:ascii="Consolas" w:eastAsia="Times New Roman" w:hAnsi="Consolas" w:cs="Consolas"/>
                <w:bCs/>
                <w:color w:val="000080"/>
                <w:sz w:val="20"/>
                <w:szCs w:val="20"/>
              </w:rPr>
              <w:t>,</w:t>
            </w:r>
          </w:p>
          <w:p w14:paraId="3305F6D6" w14:textId="3D11D145" w:rsidR="00E16353" w:rsidRPr="001C3748" w:rsidRDefault="00E16353"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r w:rsidR="00D309A4">
              <w:rPr>
                <w:rFonts w:ascii="Consolas" w:eastAsia="Times New Roman" w:hAnsi="Consolas" w:cs="Consolas"/>
                <w:color w:val="000000"/>
                <w:sz w:val="20"/>
                <w:szCs w:val="20"/>
              </w:rPr>
              <w:t xml:space="preserve">                    </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FileInputStream</w:t>
            </w:r>
            <w:r w:rsidRPr="001C3748">
              <w:rPr>
                <w:rFonts w:ascii="Consolas" w:eastAsia="Times New Roman" w:hAnsi="Consolas" w:cs="Consolas"/>
                <w:bCs/>
                <w:color w:val="000080"/>
                <w:sz w:val="20"/>
                <w:szCs w:val="20"/>
              </w:rPr>
              <w:t>(</w:t>
            </w:r>
            <w:r w:rsidRPr="001C3748">
              <w:rPr>
                <w:rFonts w:ascii="Consolas" w:eastAsia="Times New Roman" w:hAnsi="Consolas" w:cs="Consolas"/>
                <w:color w:val="808080"/>
                <w:sz w:val="20"/>
                <w:szCs w:val="20"/>
              </w:rPr>
              <w:t>"hello.pdf"</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context</w:t>
            </w:r>
            <w:r w:rsidRPr="001C3748">
              <w:rPr>
                <w:rFonts w:ascii="Consolas" w:eastAsia="Times New Roman" w:hAnsi="Consolas" w:cs="Consolas"/>
                <w:bCs/>
                <w:color w:val="000080"/>
                <w:sz w:val="20"/>
                <w:szCs w:val="20"/>
              </w:rPr>
              <w:t>);</w:t>
            </w:r>
          </w:p>
          <w:p w14:paraId="06DB2BB0" w14:textId="6F9611EA" w:rsidR="00E16353" w:rsidRPr="001C3748" w:rsidRDefault="00E16353" w:rsidP="00172480">
            <w:pPr>
              <w:shd w:val="clear" w:color="auto" w:fill="F8F8F8"/>
              <w:rPr>
                <w:rFonts w:ascii="Consolas" w:eastAsia="Times New Roman" w:hAnsi="Consolas" w:cs="Consolas"/>
                <w:color w:val="000000"/>
                <w:sz w:val="20"/>
                <w:szCs w:val="20"/>
              </w:rPr>
            </w:pPr>
          </w:p>
          <w:p w14:paraId="2127BE67" w14:textId="103630C9" w:rsidR="00E16353" w:rsidRPr="001C3748" w:rsidRDefault="00E16353" w:rsidP="00172480">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//add signature</w:t>
            </w:r>
          </w:p>
          <w:p w14:paraId="0CC0497E" w14:textId="77777777" w:rsidR="00E16353" w:rsidRPr="001C3748" w:rsidRDefault="00E16353"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 signature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pc</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createSignature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SIGNER</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getSignersCertificate</w:t>
            </w:r>
            <w:r w:rsidRPr="001C3748">
              <w:rPr>
                <w:rFonts w:ascii="Consolas" w:eastAsia="Times New Roman" w:hAnsi="Consolas" w:cs="Consolas"/>
                <w:bCs/>
                <w:color w:val="000080"/>
                <w:sz w:val="20"/>
                <w:szCs w:val="20"/>
              </w:rPr>
              <w:t>());</w:t>
            </w:r>
          </w:p>
          <w:p w14:paraId="47D0129B" w14:textId="77777777" w:rsidR="00E16353" w:rsidRPr="001C3748" w:rsidRDefault="00E16353"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setSigningTime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Calendar</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getInstance</w:t>
            </w:r>
            <w:r w:rsidRPr="001C3748">
              <w:rPr>
                <w:rFonts w:ascii="Consolas" w:eastAsia="Times New Roman" w:hAnsi="Consolas" w:cs="Consolas"/>
                <w:bCs/>
                <w:color w:val="000080"/>
                <w:sz w:val="20"/>
                <w:szCs w:val="20"/>
              </w:rPr>
              <w:t>());</w:t>
            </w:r>
          </w:p>
          <w:p w14:paraId="1466A81E" w14:textId="77777777" w:rsidR="00E16353" w:rsidRPr="001C3748" w:rsidRDefault="00E16353"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SIGNER</w:t>
            </w:r>
            <w:r w:rsidRPr="001C3748">
              <w:rPr>
                <w:rFonts w:ascii="Consolas" w:eastAsia="Times New Roman" w:hAnsi="Consolas" w:cs="Consolas"/>
                <w:bCs/>
                <w:color w:val="000080"/>
                <w:sz w:val="20"/>
                <w:szCs w:val="20"/>
              </w:rPr>
              <w:t>);</w:t>
            </w:r>
          </w:p>
          <w:p w14:paraId="414C3847" w14:textId="77777777" w:rsidR="00E16353" w:rsidRPr="001C3748" w:rsidRDefault="00E16353"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p>
          <w:p w14:paraId="2417CA2C" w14:textId="09FA5455" w:rsidR="00E16353" w:rsidRPr="001C3748" w:rsidRDefault="00E16353" w:rsidP="00172480">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//dosyaya yaz</w:t>
            </w:r>
          </w:p>
          <w:p w14:paraId="6D367892" w14:textId="6B0C99CC" w:rsidR="00E16353" w:rsidRPr="001C3748" w:rsidRDefault="00E16353"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pc</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write</w:t>
            </w:r>
            <w:r w:rsidRPr="001C3748">
              <w:rPr>
                <w:rFonts w:ascii="Consolas" w:eastAsia="Times New Roman" w:hAnsi="Consolas" w:cs="Consolas"/>
                <w:bCs/>
                <w:color w:val="000080"/>
                <w:sz w:val="20"/>
                <w:szCs w:val="20"/>
              </w:rPr>
              <w:t>(</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FileOutputStream</w:t>
            </w:r>
            <w:r w:rsidRPr="001C3748">
              <w:rPr>
                <w:rFonts w:ascii="Consolas" w:eastAsia="Times New Roman" w:hAnsi="Consolas" w:cs="Consolas"/>
                <w:bCs/>
                <w:color w:val="000080"/>
                <w:sz w:val="20"/>
                <w:szCs w:val="20"/>
              </w:rPr>
              <w:t>(</w:t>
            </w:r>
            <w:r w:rsidRPr="001C3748">
              <w:rPr>
                <w:rFonts w:ascii="Consolas" w:eastAsia="Times New Roman" w:hAnsi="Consolas" w:cs="Consolas"/>
                <w:color w:val="808080"/>
                <w:sz w:val="20"/>
                <w:szCs w:val="20"/>
              </w:rPr>
              <w:t>"signed-est.pdf"</w:t>
            </w:r>
            <w:r w:rsidRPr="001C3748">
              <w:rPr>
                <w:rFonts w:ascii="Consolas" w:eastAsia="Times New Roman" w:hAnsi="Consolas" w:cs="Consolas"/>
                <w:bCs/>
                <w:color w:val="000080"/>
                <w:sz w:val="20"/>
                <w:szCs w:val="20"/>
              </w:rPr>
              <w:t>));</w:t>
            </w:r>
          </w:p>
        </w:tc>
      </w:tr>
    </w:tbl>
    <w:p w14:paraId="31FB8890" w14:textId="4A5F0BB9" w:rsidR="005110E8" w:rsidRDefault="005110E8" w:rsidP="00CA2E39">
      <w:pPr>
        <w:pStyle w:val="BodyText"/>
        <w:rPr>
          <w:sz w:val="22"/>
          <w:szCs w:val="22"/>
        </w:rPr>
      </w:pPr>
    </w:p>
    <w:p w14:paraId="3B51992A" w14:textId="67F57D6F" w:rsidR="005110E8" w:rsidRDefault="005110E8" w:rsidP="005110E8">
      <w:pPr>
        <w:pStyle w:val="Heading2"/>
      </w:pPr>
      <w:bookmarkStart w:id="763" w:name="_Toc86130397"/>
      <w:r>
        <w:lastRenderedPageBreak/>
        <w:t>LTV (ES_A) İmza Atma</w:t>
      </w:r>
      <w:bookmarkEnd w:id="763"/>
    </w:p>
    <w:tbl>
      <w:tblPr>
        <w:tblStyle w:val="TableGrid"/>
        <w:tblW w:w="0" w:type="auto"/>
        <w:shd w:val="clear" w:color="auto" w:fill="F8F8F8"/>
        <w:tblLook w:val="04A0" w:firstRow="1" w:lastRow="0" w:firstColumn="1" w:lastColumn="0" w:noHBand="0" w:noVBand="1"/>
      </w:tblPr>
      <w:tblGrid>
        <w:gridCol w:w="9544"/>
      </w:tblGrid>
      <w:tr w:rsidR="00172480" w14:paraId="12E96181" w14:textId="77777777" w:rsidTr="000E54D3">
        <w:trPr>
          <w:trHeight w:val="4361"/>
        </w:trPr>
        <w:tc>
          <w:tcPr>
            <w:tcW w:w="9544" w:type="dxa"/>
            <w:shd w:val="clear" w:color="auto" w:fill="F8F8F8"/>
          </w:tcPr>
          <w:p w14:paraId="29695B8A" w14:textId="683841A6" w:rsidR="00172480" w:rsidRDefault="00172480" w:rsidP="00172480">
            <w:pPr>
              <w:shd w:val="clear" w:color="auto" w:fill="F8F8F8"/>
              <w:rPr>
                <w:rFonts w:ascii="Consolas" w:eastAsia="Times New Roman" w:hAnsi="Consolas" w:cs="Consolas"/>
                <w:bCs/>
                <w:color w:val="000080"/>
                <w:sz w:val="20"/>
                <w:szCs w:val="20"/>
              </w:rPr>
            </w:pPr>
            <w:r w:rsidRPr="001C3748">
              <w:rPr>
                <w:rFonts w:ascii="Consolas" w:eastAsia="Times New Roman" w:hAnsi="Consolas" w:cs="Consolas"/>
                <w:color w:val="000000"/>
                <w:sz w:val="20"/>
                <w:szCs w:val="20"/>
              </w:rPr>
              <w:t xml:space="preserve">PAdESContext context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PAdESContext</w:t>
            </w:r>
            <w:r w:rsidRPr="001C3748">
              <w:rPr>
                <w:rFonts w:ascii="Consolas" w:eastAsia="Times New Roman" w:hAnsi="Consolas" w:cs="Consolas"/>
                <w:bCs/>
                <w:color w:val="000080"/>
                <w:sz w:val="20"/>
                <w:szCs w:val="20"/>
              </w:rPr>
              <w:t>();</w:t>
            </w:r>
          </w:p>
          <w:p w14:paraId="513B5B30" w14:textId="77777777" w:rsidR="000E54D3" w:rsidRPr="001C3748" w:rsidRDefault="000E54D3" w:rsidP="00172480">
            <w:pPr>
              <w:shd w:val="clear" w:color="auto" w:fill="F8F8F8"/>
              <w:rPr>
                <w:rFonts w:ascii="Consolas" w:eastAsia="Times New Roman" w:hAnsi="Consolas" w:cs="Consolas"/>
                <w:color w:val="000000"/>
                <w:sz w:val="20"/>
                <w:szCs w:val="20"/>
              </w:rPr>
            </w:pPr>
          </w:p>
          <w:p w14:paraId="49E97807" w14:textId="61C689C3" w:rsidR="00172480" w:rsidRPr="001C3748" w:rsidRDefault="00172480" w:rsidP="00172480">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//ilk imzayı ES_T olarak at</w:t>
            </w:r>
          </w:p>
          <w:p w14:paraId="1CAE758B" w14:textId="77777777" w:rsidR="00172480" w:rsidRPr="001C3748"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context</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setSignWithTimestamp</w:t>
            </w:r>
            <w:r w:rsidRPr="001C3748">
              <w:rPr>
                <w:rFonts w:ascii="Consolas" w:eastAsia="Times New Roman" w:hAnsi="Consolas" w:cs="Consolas"/>
                <w:bCs/>
                <w:color w:val="000080"/>
                <w:sz w:val="20"/>
                <w:szCs w:val="20"/>
              </w:rPr>
              <w:t>(</w:t>
            </w:r>
            <w:r w:rsidRPr="001C3748">
              <w:rPr>
                <w:rFonts w:ascii="Consolas" w:eastAsia="Times New Roman" w:hAnsi="Consolas" w:cs="Consolas"/>
                <w:bCs/>
                <w:color w:val="0000FF"/>
                <w:sz w:val="20"/>
                <w:szCs w:val="20"/>
              </w:rPr>
              <w:t>true</w:t>
            </w:r>
            <w:r w:rsidRPr="001C3748">
              <w:rPr>
                <w:rFonts w:ascii="Consolas" w:eastAsia="Times New Roman" w:hAnsi="Consolas" w:cs="Consolas"/>
                <w:bCs/>
                <w:color w:val="000080"/>
                <w:sz w:val="20"/>
                <w:szCs w:val="20"/>
              </w:rPr>
              <w:t>);</w:t>
            </w:r>
          </w:p>
          <w:p w14:paraId="6BE01688" w14:textId="77777777" w:rsidR="00172480" w:rsidRPr="001C3748"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p>
          <w:p w14:paraId="0ECD52B9" w14:textId="77777777" w:rsidR="00172480" w:rsidRPr="001C3748"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SignatureContainer pc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SignatureFactory</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readContainer</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SignatureFormat</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PAdES</w:t>
            </w:r>
            <w:r w:rsidRPr="001C3748">
              <w:rPr>
                <w:rFonts w:ascii="Consolas" w:eastAsia="Times New Roman" w:hAnsi="Consolas" w:cs="Consolas"/>
                <w:bCs/>
                <w:color w:val="000080"/>
                <w:sz w:val="20"/>
                <w:szCs w:val="20"/>
              </w:rPr>
              <w:t>,</w:t>
            </w:r>
          </w:p>
          <w:p w14:paraId="75EB4BA9" w14:textId="74545179" w:rsidR="00172480" w:rsidRPr="001C3748"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r w:rsidR="000E54D3">
              <w:rPr>
                <w:rFonts w:ascii="Consolas" w:eastAsia="Times New Roman" w:hAnsi="Consolas" w:cs="Consolas"/>
                <w:color w:val="000000"/>
                <w:sz w:val="20"/>
                <w:szCs w:val="20"/>
              </w:rPr>
              <w:t xml:space="preserve">                    </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FileInputStream</w:t>
            </w:r>
            <w:r w:rsidRPr="001C3748">
              <w:rPr>
                <w:rFonts w:ascii="Consolas" w:eastAsia="Times New Roman" w:hAnsi="Consolas" w:cs="Consolas"/>
                <w:bCs/>
                <w:color w:val="000080"/>
                <w:sz w:val="20"/>
                <w:szCs w:val="20"/>
              </w:rPr>
              <w:t>(</w:t>
            </w:r>
            <w:r w:rsidRPr="001C3748">
              <w:rPr>
                <w:rFonts w:ascii="Consolas" w:eastAsia="Times New Roman" w:hAnsi="Consolas" w:cs="Consolas"/>
                <w:color w:val="808080"/>
                <w:sz w:val="20"/>
                <w:szCs w:val="20"/>
              </w:rPr>
              <w:t>"hello.pdf"</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context</w:t>
            </w:r>
            <w:r w:rsidRPr="001C3748">
              <w:rPr>
                <w:rFonts w:ascii="Consolas" w:eastAsia="Times New Roman" w:hAnsi="Consolas" w:cs="Consolas"/>
                <w:bCs/>
                <w:color w:val="000080"/>
                <w:sz w:val="20"/>
                <w:szCs w:val="20"/>
              </w:rPr>
              <w:t>);</w:t>
            </w:r>
          </w:p>
          <w:p w14:paraId="5EC28509" w14:textId="77777777" w:rsidR="00172480" w:rsidRPr="001C3748"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p>
          <w:p w14:paraId="677680CF" w14:textId="2993B076" w:rsidR="00172480" w:rsidRPr="001C3748" w:rsidRDefault="00172480" w:rsidP="00172480">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//imza ekle</w:t>
            </w:r>
          </w:p>
          <w:p w14:paraId="48387D89" w14:textId="77777777" w:rsidR="00172480" w:rsidRPr="001C3748"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 signature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pc</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createSignature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SIGNER</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getSignersCertificate</w:t>
            </w:r>
            <w:r w:rsidRPr="001C3748">
              <w:rPr>
                <w:rFonts w:ascii="Consolas" w:eastAsia="Times New Roman" w:hAnsi="Consolas" w:cs="Consolas"/>
                <w:bCs/>
                <w:color w:val="000080"/>
                <w:sz w:val="20"/>
                <w:szCs w:val="20"/>
              </w:rPr>
              <w:t>());</w:t>
            </w:r>
          </w:p>
          <w:p w14:paraId="3A34BFAB" w14:textId="77777777" w:rsidR="00172480" w:rsidRPr="001C3748"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setSigningTime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Calendar</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getInstance</w:t>
            </w:r>
            <w:r w:rsidRPr="001C3748">
              <w:rPr>
                <w:rFonts w:ascii="Consolas" w:eastAsia="Times New Roman" w:hAnsi="Consolas" w:cs="Consolas"/>
                <w:bCs/>
                <w:color w:val="000080"/>
                <w:sz w:val="20"/>
                <w:szCs w:val="20"/>
              </w:rPr>
              <w:t>());</w:t>
            </w:r>
          </w:p>
          <w:p w14:paraId="14A9E73A" w14:textId="77777777" w:rsidR="00172480" w:rsidRPr="001C3748"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SIGNER</w:t>
            </w:r>
            <w:r w:rsidRPr="001C3748">
              <w:rPr>
                <w:rFonts w:ascii="Consolas" w:eastAsia="Times New Roman" w:hAnsi="Consolas" w:cs="Consolas"/>
                <w:bCs/>
                <w:color w:val="000080"/>
                <w:sz w:val="20"/>
                <w:szCs w:val="20"/>
              </w:rPr>
              <w:t>);</w:t>
            </w:r>
          </w:p>
          <w:p w14:paraId="55186952" w14:textId="77777777" w:rsidR="00172480" w:rsidRPr="001C3748"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p>
          <w:p w14:paraId="248D530C" w14:textId="21E570B1" w:rsidR="00172480" w:rsidRPr="001C3748" w:rsidRDefault="00172480" w:rsidP="00172480">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//imzayı LTV tipine upgrade et</w:t>
            </w:r>
          </w:p>
          <w:p w14:paraId="5CB7A82F" w14:textId="77777777" w:rsidR="00172480" w:rsidRPr="001C3748"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upgrade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SignatureType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ES_A</w:t>
            </w:r>
            <w:r w:rsidRPr="001C3748">
              <w:rPr>
                <w:rFonts w:ascii="Consolas" w:eastAsia="Times New Roman" w:hAnsi="Consolas" w:cs="Consolas"/>
                <w:bCs/>
                <w:color w:val="000080"/>
                <w:sz w:val="20"/>
                <w:szCs w:val="20"/>
              </w:rPr>
              <w:t>);</w:t>
            </w:r>
          </w:p>
          <w:p w14:paraId="0CBBEF17" w14:textId="77777777" w:rsidR="00172480" w:rsidRPr="001C3748" w:rsidRDefault="00172480" w:rsidP="00172480">
            <w:pPr>
              <w:shd w:val="clear" w:color="auto" w:fill="F8F8F8"/>
              <w:rPr>
                <w:rFonts w:ascii="Consolas" w:eastAsia="Times New Roman" w:hAnsi="Consolas" w:cs="Consolas"/>
                <w:color w:val="000000"/>
                <w:sz w:val="20"/>
                <w:szCs w:val="20"/>
              </w:rPr>
            </w:pPr>
          </w:p>
          <w:p w14:paraId="20CFFAEE" w14:textId="7A20F743" w:rsidR="00172480" w:rsidRPr="001C3748" w:rsidRDefault="00172480" w:rsidP="00172480">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//dosyaya yaz</w:t>
            </w:r>
          </w:p>
          <w:p w14:paraId="62668AD8" w14:textId="4477A60D" w:rsidR="00172480" w:rsidRPr="00172480" w:rsidRDefault="00172480" w:rsidP="00172480">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pc</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write</w:t>
            </w:r>
            <w:r w:rsidRPr="001C3748">
              <w:rPr>
                <w:rFonts w:ascii="Consolas" w:eastAsia="Times New Roman" w:hAnsi="Consolas" w:cs="Consolas"/>
                <w:bCs/>
                <w:color w:val="000080"/>
                <w:sz w:val="20"/>
                <w:szCs w:val="20"/>
              </w:rPr>
              <w:t>(</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FileOutputStream</w:t>
            </w:r>
            <w:r w:rsidRPr="001C3748">
              <w:rPr>
                <w:rFonts w:ascii="Consolas" w:eastAsia="Times New Roman" w:hAnsi="Consolas" w:cs="Consolas"/>
                <w:bCs/>
                <w:color w:val="000080"/>
                <w:sz w:val="20"/>
                <w:szCs w:val="20"/>
              </w:rPr>
              <w:t>(</w:t>
            </w:r>
            <w:r w:rsidRPr="001C3748">
              <w:rPr>
                <w:rFonts w:ascii="Consolas" w:eastAsia="Times New Roman" w:hAnsi="Consolas" w:cs="Consolas"/>
                <w:color w:val="808080"/>
                <w:sz w:val="20"/>
                <w:szCs w:val="20"/>
              </w:rPr>
              <w:t>"signed-lta.pdf"</w:t>
            </w:r>
            <w:r w:rsidRPr="001C3748">
              <w:rPr>
                <w:rFonts w:ascii="Consolas" w:eastAsia="Times New Roman" w:hAnsi="Consolas" w:cs="Consolas"/>
                <w:bCs/>
                <w:color w:val="000080"/>
                <w:sz w:val="20"/>
                <w:szCs w:val="20"/>
              </w:rPr>
              <w:t>));</w:t>
            </w:r>
          </w:p>
        </w:tc>
      </w:tr>
    </w:tbl>
    <w:p w14:paraId="1A433AD3" w14:textId="6D422EF0" w:rsidR="000967D5" w:rsidRDefault="000967D5">
      <w:pPr>
        <w:rPr>
          <w:lang w:eastAsia="en-US"/>
        </w:rPr>
      </w:pPr>
    </w:p>
    <w:p w14:paraId="06D85A77" w14:textId="25532FF1" w:rsidR="00052F90" w:rsidRDefault="00052F90" w:rsidP="00E05878">
      <w:pPr>
        <w:pStyle w:val="Heading1"/>
        <w:framePr w:wrap="auto" w:vAnchor="margin" w:yAlign="inline"/>
      </w:pPr>
      <w:bookmarkStart w:id="764" w:name="_Toc86130398"/>
      <w:r>
        <w:lastRenderedPageBreak/>
        <w:t>ASİC E-İMZA</w:t>
      </w:r>
      <w:bookmarkEnd w:id="764"/>
    </w:p>
    <w:p w14:paraId="0362F7A9" w14:textId="388DCA02" w:rsidR="00052F90" w:rsidRDefault="00052F90" w:rsidP="00052F90">
      <w:pPr>
        <w:pStyle w:val="Heading2"/>
      </w:pPr>
      <w:bookmarkStart w:id="765" w:name="_Toc86130399"/>
      <w:r>
        <w:t>Giriş</w:t>
      </w:r>
      <w:bookmarkEnd w:id="765"/>
    </w:p>
    <w:p w14:paraId="328B6E31" w14:textId="2918CDA0" w:rsidR="00052F90" w:rsidRDefault="00B328A6" w:rsidP="00052F90">
      <w:pPr>
        <w:pStyle w:val="BodyText"/>
        <w:rPr>
          <w:sz w:val="22"/>
          <w:szCs w:val="22"/>
        </w:rPr>
      </w:pPr>
      <w:r>
        <w:rPr>
          <w:sz w:val="22"/>
          <w:szCs w:val="22"/>
        </w:rPr>
        <w:t>MA3</w:t>
      </w:r>
      <w:r w:rsidR="008725CD" w:rsidRPr="008725CD">
        <w:rPr>
          <w:sz w:val="22"/>
          <w:szCs w:val="22"/>
        </w:rPr>
        <w:t xml:space="preserve"> ASiC kütüphanesi ile ETSI TS 102 918 standardına uygun şekilde imza paketleri oluşturulabilmektedir. Bu sayede bir ya da daha </w:t>
      </w:r>
      <w:r w:rsidR="008725CD">
        <w:rPr>
          <w:sz w:val="22"/>
          <w:szCs w:val="22"/>
        </w:rPr>
        <w:t>fazla imza, imzalanan veri(ler)</w:t>
      </w:r>
      <w:r w:rsidR="008725CD" w:rsidRPr="008725CD">
        <w:rPr>
          <w:sz w:val="22"/>
          <w:szCs w:val="22"/>
        </w:rPr>
        <w:t xml:space="preserve"> ve doğrulama verileri bir zip dosyası içinde taşınabilmektedir.</w:t>
      </w:r>
    </w:p>
    <w:p w14:paraId="5A5CAB68" w14:textId="0B7EB0B8" w:rsidR="008725CD" w:rsidRPr="002D1E6E" w:rsidRDefault="008725CD" w:rsidP="00052F90">
      <w:pPr>
        <w:pStyle w:val="BodyText"/>
        <w:rPr>
          <w:sz w:val="16"/>
          <w:szCs w:val="16"/>
        </w:rPr>
      </w:pPr>
    </w:p>
    <w:p w14:paraId="164E32CD" w14:textId="40B2CC44" w:rsidR="008725CD" w:rsidRDefault="008725CD" w:rsidP="008725CD">
      <w:pPr>
        <w:pStyle w:val="Heading2"/>
      </w:pPr>
      <w:bookmarkStart w:id="766" w:name="_Toc86130400"/>
      <w:r>
        <w:t>Gerekler</w:t>
      </w:r>
      <w:bookmarkEnd w:id="766"/>
    </w:p>
    <w:p w14:paraId="0AB34AB3" w14:textId="1847A638" w:rsidR="00CC3681" w:rsidRDefault="00EA4331" w:rsidP="00CC3681">
      <w:pPr>
        <w:pStyle w:val="BodyText"/>
        <w:rPr>
          <w:sz w:val="22"/>
          <w:szCs w:val="22"/>
        </w:rPr>
      </w:pPr>
      <w:r>
        <w:rPr>
          <w:sz w:val="22"/>
          <w:szCs w:val="22"/>
        </w:rPr>
        <w:t>M</w:t>
      </w:r>
      <w:r w:rsidR="006F31EE">
        <w:rPr>
          <w:sz w:val="22"/>
          <w:szCs w:val="22"/>
        </w:rPr>
        <w:t>A3</w:t>
      </w:r>
      <w:r w:rsidRPr="00CC3681">
        <w:rPr>
          <w:sz w:val="22"/>
          <w:szCs w:val="22"/>
        </w:rPr>
        <w:t xml:space="preserve"> </w:t>
      </w:r>
      <w:r w:rsidR="00CC3681" w:rsidRPr="00CC3681">
        <w:rPr>
          <w:sz w:val="22"/>
          <w:szCs w:val="22"/>
        </w:rPr>
        <w:t>API ASiC Signature kütüphanesinin kullanılabilmesi için lisans dosyasına, sertifika doğrulama politikası ve sertifika deposu dosyalarına ihtiyacınız vardır. Bunu</w:t>
      </w:r>
      <w:r w:rsidR="00BC02CC">
        <w:rPr>
          <w:sz w:val="22"/>
          <w:szCs w:val="22"/>
        </w:rPr>
        <w:t>n</w:t>
      </w:r>
      <w:r w:rsidR="00CC3681" w:rsidRPr="00CC3681">
        <w:rPr>
          <w:sz w:val="22"/>
          <w:szCs w:val="22"/>
        </w:rPr>
        <w:t xml:space="preserve"> yanında CAdES ya da XAdES imza atma kütüphane</w:t>
      </w:r>
      <w:r w:rsidR="00BC02CC">
        <w:rPr>
          <w:sz w:val="22"/>
          <w:szCs w:val="22"/>
        </w:rPr>
        <w:t>leri</w:t>
      </w:r>
      <w:r w:rsidR="00CC3681" w:rsidRPr="00CC3681">
        <w:rPr>
          <w:sz w:val="22"/>
          <w:szCs w:val="22"/>
        </w:rPr>
        <w:t xml:space="preserve"> atılacak imza türü</w:t>
      </w:r>
      <w:r w:rsidR="00CC3681">
        <w:rPr>
          <w:sz w:val="22"/>
          <w:szCs w:val="22"/>
        </w:rPr>
        <w:t>ne göre ihtiyaçlar arasındadır.</w:t>
      </w:r>
    </w:p>
    <w:p w14:paraId="3CFD30C8" w14:textId="77777777" w:rsidR="00CC3681" w:rsidRPr="00CC3681" w:rsidRDefault="00CC3681" w:rsidP="00CC3681">
      <w:pPr>
        <w:pStyle w:val="BodyText"/>
        <w:rPr>
          <w:sz w:val="16"/>
          <w:szCs w:val="16"/>
        </w:rPr>
      </w:pPr>
    </w:p>
    <w:p w14:paraId="26532D96" w14:textId="2C954536" w:rsidR="008725CD" w:rsidRDefault="00CC3681" w:rsidP="00CC3681">
      <w:pPr>
        <w:pStyle w:val="BodyText"/>
        <w:rPr>
          <w:sz w:val="22"/>
          <w:szCs w:val="22"/>
        </w:rPr>
      </w:pPr>
      <w:r w:rsidRPr="00CC3681">
        <w:rPr>
          <w:sz w:val="22"/>
          <w:szCs w:val="22"/>
        </w:rPr>
        <w:t xml:space="preserve">İmza doğrulama işlemi için ise yukarıdaki dosyalarla birlikte </w:t>
      </w:r>
      <w:r w:rsidR="00BC02CC">
        <w:rPr>
          <w:sz w:val="22"/>
          <w:szCs w:val="22"/>
        </w:rPr>
        <w:t>MA3</w:t>
      </w:r>
      <w:r w:rsidRPr="00CC3681">
        <w:rPr>
          <w:sz w:val="22"/>
          <w:szCs w:val="22"/>
        </w:rPr>
        <w:t xml:space="preserve"> kütüphanesi yeterli olacaktır.</w:t>
      </w:r>
      <w:r>
        <w:rPr>
          <w:sz w:val="22"/>
          <w:szCs w:val="22"/>
        </w:rPr>
        <w:t xml:space="preserve"> </w:t>
      </w:r>
      <w:r w:rsidRPr="00CC3681">
        <w:rPr>
          <w:sz w:val="22"/>
          <w:szCs w:val="22"/>
        </w:rPr>
        <w:t>Kanuni geçerliliği olan nitelikli imzaların atılabilmesi için güvenli bir donanım kullanılma</w:t>
      </w:r>
      <w:r w:rsidR="00222670">
        <w:rPr>
          <w:sz w:val="22"/>
          <w:szCs w:val="22"/>
        </w:rPr>
        <w:t>sı</w:t>
      </w:r>
      <w:r w:rsidRPr="00CC3681">
        <w:rPr>
          <w:sz w:val="22"/>
          <w:szCs w:val="22"/>
        </w:rPr>
        <w:t xml:space="preserve"> zorunlu</w:t>
      </w:r>
      <w:r w:rsidR="00222670">
        <w:rPr>
          <w:sz w:val="22"/>
          <w:szCs w:val="22"/>
        </w:rPr>
        <w:t>dur</w:t>
      </w:r>
      <w:r w:rsidRPr="00CC3681">
        <w:rPr>
          <w:sz w:val="22"/>
          <w:szCs w:val="22"/>
        </w:rPr>
        <w:t>. Genel kullanım olarak akıllı kart kullanılmaktadır. Akıllı karta erişilebilmesi için akıllı kart okuyucu sürücüsünün ve akıllı kart sürücüsünün kurulması gerekmektedir.</w:t>
      </w:r>
      <w:r>
        <w:rPr>
          <w:sz w:val="22"/>
          <w:szCs w:val="22"/>
        </w:rPr>
        <w:t xml:space="preserve"> </w:t>
      </w:r>
      <w:r w:rsidRPr="00CC3681">
        <w:rPr>
          <w:sz w:val="22"/>
          <w:szCs w:val="22"/>
        </w:rPr>
        <w:t>Akıllı kart üreticilerinin sağladığı bir kart izleme programı ile bilgisayarın karta erişimi</w:t>
      </w:r>
      <w:r w:rsidR="00222670">
        <w:rPr>
          <w:sz w:val="22"/>
          <w:szCs w:val="22"/>
        </w:rPr>
        <w:t xml:space="preserve"> sağlanabilir</w:t>
      </w:r>
      <w:r w:rsidRPr="00CC3681">
        <w:rPr>
          <w:sz w:val="22"/>
          <w:szCs w:val="22"/>
        </w:rPr>
        <w:t xml:space="preserve"> ve kart içeriği kontrol edilebilir.</w:t>
      </w:r>
    </w:p>
    <w:p w14:paraId="55D02469" w14:textId="52711853" w:rsidR="00D84F8F" w:rsidRDefault="00D84F8F" w:rsidP="00CC3681">
      <w:pPr>
        <w:pStyle w:val="BodyText"/>
        <w:rPr>
          <w:sz w:val="16"/>
          <w:szCs w:val="16"/>
        </w:rPr>
      </w:pPr>
    </w:p>
    <w:p w14:paraId="57BEFA1F" w14:textId="77777777" w:rsidR="00AB3884" w:rsidRPr="002D1E6E" w:rsidRDefault="00AB3884" w:rsidP="00CC3681">
      <w:pPr>
        <w:pStyle w:val="BodyText"/>
        <w:rPr>
          <w:sz w:val="16"/>
          <w:szCs w:val="16"/>
        </w:rPr>
      </w:pPr>
    </w:p>
    <w:p w14:paraId="26CD5476" w14:textId="4A443243" w:rsidR="00D84F8F" w:rsidRDefault="00D84F8F" w:rsidP="00D84F8F">
      <w:pPr>
        <w:pStyle w:val="Heading2"/>
      </w:pPr>
      <w:bookmarkStart w:id="767" w:name="_Toc86130401"/>
      <w:r>
        <w:t>Kavramlar</w:t>
      </w:r>
      <w:bookmarkEnd w:id="767"/>
    </w:p>
    <w:p w14:paraId="35491479" w14:textId="3E6A9058" w:rsidR="00D84F8F" w:rsidRDefault="00D84F8F" w:rsidP="00D84F8F">
      <w:pPr>
        <w:pStyle w:val="BodyText"/>
        <w:rPr>
          <w:sz w:val="22"/>
          <w:szCs w:val="22"/>
        </w:rPr>
      </w:pPr>
      <w:r w:rsidRPr="00D84F8F">
        <w:rPr>
          <w:sz w:val="22"/>
          <w:szCs w:val="22"/>
        </w:rPr>
        <w:t>Paket tipi:</w:t>
      </w:r>
    </w:p>
    <w:tbl>
      <w:tblPr>
        <w:tblStyle w:val="TableGrid"/>
        <w:tblW w:w="0" w:type="auto"/>
        <w:shd w:val="clear" w:color="auto" w:fill="F8F8F8"/>
        <w:tblLook w:val="04A0" w:firstRow="1" w:lastRow="0" w:firstColumn="1" w:lastColumn="0" w:noHBand="0" w:noVBand="1"/>
      </w:tblPr>
      <w:tblGrid>
        <w:gridCol w:w="9544"/>
      </w:tblGrid>
      <w:tr w:rsidR="00172480" w14:paraId="6E81DCA0" w14:textId="77777777" w:rsidTr="00172480">
        <w:tc>
          <w:tcPr>
            <w:tcW w:w="9544" w:type="dxa"/>
            <w:shd w:val="clear" w:color="auto" w:fill="F8F8F8"/>
          </w:tcPr>
          <w:p w14:paraId="5AD73B92" w14:textId="77777777" w:rsidR="00172480" w:rsidRPr="00172480" w:rsidRDefault="00172480" w:rsidP="00172480">
            <w:pPr>
              <w:shd w:val="clear" w:color="auto" w:fill="F8F8F8"/>
              <w:rPr>
                <w:rFonts w:ascii="Consolas" w:eastAsia="Times New Roman" w:hAnsi="Consolas" w:cs="Consolas"/>
                <w:color w:val="000000"/>
                <w:sz w:val="20"/>
                <w:szCs w:val="20"/>
              </w:rPr>
            </w:pPr>
            <w:r w:rsidRPr="00172480">
              <w:rPr>
                <w:rFonts w:ascii="Consolas" w:eastAsia="Times New Roman" w:hAnsi="Consolas" w:cs="Consolas"/>
                <w:color w:val="8000FF"/>
                <w:sz w:val="20"/>
                <w:szCs w:val="20"/>
              </w:rPr>
              <w:t>public</w:t>
            </w:r>
            <w:r w:rsidRPr="00172480">
              <w:rPr>
                <w:rFonts w:ascii="Consolas" w:eastAsia="Times New Roman" w:hAnsi="Consolas" w:cs="Consolas"/>
                <w:color w:val="000000"/>
                <w:sz w:val="20"/>
                <w:szCs w:val="20"/>
              </w:rPr>
              <w:t xml:space="preserve"> </w:t>
            </w:r>
            <w:r w:rsidRPr="00172480">
              <w:rPr>
                <w:rFonts w:ascii="Consolas" w:eastAsia="Times New Roman" w:hAnsi="Consolas" w:cs="Consolas"/>
                <w:color w:val="8000FF"/>
                <w:sz w:val="20"/>
                <w:szCs w:val="20"/>
              </w:rPr>
              <w:t>enum</w:t>
            </w:r>
            <w:r w:rsidRPr="00172480">
              <w:rPr>
                <w:rFonts w:ascii="Consolas" w:eastAsia="Times New Roman" w:hAnsi="Consolas" w:cs="Consolas"/>
                <w:color w:val="000000"/>
                <w:sz w:val="20"/>
                <w:szCs w:val="20"/>
              </w:rPr>
              <w:t xml:space="preserve"> PackageType </w:t>
            </w:r>
            <w:r w:rsidRPr="00172480">
              <w:rPr>
                <w:rFonts w:ascii="Consolas" w:eastAsia="Times New Roman" w:hAnsi="Consolas" w:cs="Consolas"/>
                <w:b/>
                <w:bCs/>
                <w:color w:val="000080"/>
                <w:sz w:val="20"/>
                <w:szCs w:val="20"/>
              </w:rPr>
              <w:t>{</w:t>
            </w:r>
          </w:p>
          <w:p w14:paraId="0E15362B" w14:textId="77777777" w:rsidR="00172480" w:rsidRPr="00172480" w:rsidRDefault="00172480" w:rsidP="00172480">
            <w:pPr>
              <w:shd w:val="clear" w:color="auto" w:fill="F8F8F8"/>
              <w:rPr>
                <w:rFonts w:ascii="Consolas" w:eastAsia="Times New Roman" w:hAnsi="Consolas" w:cs="Consolas"/>
                <w:color w:val="000000"/>
                <w:sz w:val="20"/>
                <w:szCs w:val="20"/>
              </w:rPr>
            </w:pPr>
            <w:r w:rsidRPr="00172480">
              <w:rPr>
                <w:rFonts w:ascii="Consolas" w:eastAsia="Times New Roman" w:hAnsi="Consolas" w:cs="Consolas"/>
                <w:color w:val="000000"/>
                <w:sz w:val="20"/>
                <w:szCs w:val="20"/>
              </w:rPr>
              <w:t xml:space="preserve">    ASiC_S</w:t>
            </w:r>
            <w:r w:rsidRPr="00172480">
              <w:rPr>
                <w:rFonts w:ascii="Consolas" w:eastAsia="Times New Roman" w:hAnsi="Consolas" w:cs="Consolas"/>
                <w:b/>
                <w:bCs/>
                <w:color w:val="000080"/>
                <w:sz w:val="20"/>
                <w:szCs w:val="20"/>
              </w:rPr>
              <w:t>,</w:t>
            </w:r>
          </w:p>
          <w:p w14:paraId="5ECBD933" w14:textId="77777777" w:rsidR="00172480" w:rsidRPr="00172480" w:rsidRDefault="00172480" w:rsidP="00172480">
            <w:pPr>
              <w:shd w:val="clear" w:color="auto" w:fill="F8F8F8"/>
              <w:rPr>
                <w:rFonts w:ascii="Consolas" w:eastAsia="Times New Roman" w:hAnsi="Consolas" w:cs="Consolas"/>
                <w:color w:val="000000"/>
                <w:sz w:val="20"/>
                <w:szCs w:val="20"/>
              </w:rPr>
            </w:pPr>
            <w:r w:rsidRPr="00172480">
              <w:rPr>
                <w:rFonts w:ascii="Consolas" w:eastAsia="Times New Roman" w:hAnsi="Consolas" w:cs="Consolas"/>
                <w:color w:val="000000"/>
                <w:sz w:val="20"/>
                <w:szCs w:val="20"/>
              </w:rPr>
              <w:t xml:space="preserve">    ASiC_E </w:t>
            </w:r>
          </w:p>
          <w:p w14:paraId="29CE683E" w14:textId="4D58619A" w:rsidR="00172480" w:rsidRDefault="00172480" w:rsidP="00172480">
            <w:pPr>
              <w:pStyle w:val="BodyText"/>
              <w:rPr>
                <w:sz w:val="16"/>
                <w:szCs w:val="16"/>
              </w:rPr>
            </w:pPr>
            <w:r w:rsidRPr="00172480">
              <w:rPr>
                <w:rFonts w:ascii="Consolas" w:hAnsi="Consolas" w:cs="Consolas"/>
                <w:b/>
                <w:bCs/>
                <w:color w:val="000080"/>
                <w:sz w:val="20"/>
                <w:szCs w:val="20"/>
              </w:rPr>
              <w:t>}</w:t>
            </w:r>
          </w:p>
        </w:tc>
      </w:tr>
    </w:tbl>
    <w:p w14:paraId="75B06ABE" w14:textId="548E6C86" w:rsidR="00430EA3" w:rsidRDefault="00430EA3" w:rsidP="00D84F8F">
      <w:pPr>
        <w:pStyle w:val="BodyText"/>
        <w:rPr>
          <w:color w:val="00B050"/>
          <w:sz w:val="16"/>
          <w:szCs w:val="16"/>
        </w:rPr>
      </w:pPr>
    </w:p>
    <w:p w14:paraId="76E634C8" w14:textId="77777777" w:rsidR="00AB3884" w:rsidRPr="00430EA3" w:rsidRDefault="00AB3884" w:rsidP="00D84F8F">
      <w:pPr>
        <w:pStyle w:val="BodyText"/>
        <w:rPr>
          <w:color w:val="00B050"/>
          <w:sz w:val="16"/>
          <w:szCs w:val="16"/>
        </w:rPr>
      </w:pPr>
    </w:p>
    <w:tbl>
      <w:tblPr>
        <w:tblStyle w:val="TableGrid"/>
        <w:tblW w:w="0" w:type="auto"/>
        <w:tblLook w:val="04A0" w:firstRow="1" w:lastRow="0" w:firstColumn="1" w:lastColumn="0" w:noHBand="0" w:noVBand="1"/>
      </w:tblPr>
      <w:tblGrid>
        <w:gridCol w:w="3227"/>
        <w:gridCol w:w="6317"/>
      </w:tblGrid>
      <w:tr w:rsidR="00D84F8F" w14:paraId="55D7539D" w14:textId="77777777" w:rsidTr="00CE18DD">
        <w:tc>
          <w:tcPr>
            <w:tcW w:w="3227" w:type="dxa"/>
          </w:tcPr>
          <w:p w14:paraId="1B0C85BF" w14:textId="06E7D50F" w:rsidR="00D84F8F" w:rsidRPr="00D84F8F" w:rsidRDefault="00D84F8F" w:rsidP="00D84F8F">
            <w:pPr>
              <w:pStyle w:val="BodyText"/>
              <w:rPr>
                <w:b/>
                <w:sz w:val="22"/>
                <w:szCs w:val="22"/>
              </w:rPr>
            </w:pPr>
            <w:r w:rsidRPr="00D84F8F">
              <w:rPr>
                <w:b/>
                <w:sz w:val="22"/>
                <w:szCs w:val="22"/>
              </w:rPr>
              <w:t>Basit (ASIC_S)</w:t>
            </w:r>
          </w:p>
        </w:tc>
        <w:tc>
          <w:tcPr>
            <w:tcW w:w="6317" w:type="dxa"/>
            <w:vAlign w:val="center"/>
          </w:tcPr>
          <w:p w14:paraId="4A73C19C" w14:textId="63F81A7F" w:rsidR="00D84F8F" w:rsidRPr="00CE18DD" w:rsidRDefault="00CE18DD" w:rsidP="00CE18DD">
            <w:pPr>
              <w:pStyle w:val="BodyText"/>
              <w:tabs>
                <w:tab w:val="left" w:pos="1466"/>
              </w:tabs>
              <w:jc w:val="left"/>
              <w:rPr>
                <w:sz w:val="22"/>
                <w:szCs w:val="22"/>
              </w:rPr>
            </w:pPr>
            <w:r w:rsidRPr="00CE18DD">
              <w:rPr>
                <w:sz w:val="22"/>
                <w:szCs w:val="22"/>
              </w:rPr>
              <w:t>Paket içinde bir imza ve veri bulunur.</w:t>
            </w:r>
          </w:p>
        </w:tc>
      </w:tr>
      <w:tr w:rsidR="00D84F8F" w14:paraId="5938FE9D" w14:textId="77777777" w:rsidTr="00D84F8F">
        <w:tc>
          <w:tcPr>
            <w:tcW w:w="3227" w:type="dxa"/>
          </w:tcPr>
          <w:p w14:paraId="40AF94FD" w14:textId="23D0B6C3" w:rsidR="00D84F8F" w:rsidRPr="00CE18DD" w:rsidRDefault="00D84F8F" w:rsidP="00D84F8F">
            <w:pPr>
              <w:pStyle w:val="BodyText"/>
              <w:rPr>
                <w:b/>
                <w:sz w:val="22"/>
                <w:szCs w:val="22"/>
              </w:rPr>
            </w:pPr>
            <w:r w:rsidRPr="00CE18DD">
              <w:rPr>
                <w:b/>
                <w:sz w:val="22"/>
                <w:szCs w:val="22"/>
              </w:rPr>
              <w:t>Extended (ASIC_E)</w:t>
            </w:r>
          </w:p>
        </w:tc>
        <w:tc>
          <w:tcPr>
            <w:tcW w:w="6317" w:type="dxa"/>
          </w:tcPr>
          <w:p w14:paraId="2AF3776B" w14:textId="62826655" w:rsidR="00D84F8F" w:rsidRPr="00CE18DD" w:rsidRDefault="00CE18DD" w:rsidP="00D84F8F">
            <w:pPr>
              <w:pStyle w:val="BodyText"/>
              <w:rPr>
                <w:sz w:val="22"/>
                <w:szCs w:val="22"/>
              </w:rPr>
            </w:pPr>
            <w:r w:rsidRPr="00CE18DD">
              <w:rPr>
                <w:sz w:val="22"/>
                <w:szCs w:val="22"/>
              </w:rPr>
              <w:t>Paket içinde bir ya</w:t>
            </w:r>
            <w:r w:rsidR="0044427E">
              <w:rPr>
                <w:sz w:val="22"/>
                <w:szCs w:val="22"/>
              </w:rPr>
              <w:t xml:space="preserve"> </w:t>
            </w:r>
            <w:r w:rsidRPr="00CE18DD">
              <w:rPr>
                <w:sz w:val="22"/>
                <w:szCs w:val="22"/>
              </w:rPr>
              <w:t xml:space="preserve">da birden fazla </w:t>
            </w:r>
            <w:r w:rsidR="00D351F8">
              <w:rPr>
                <w:sz w:val="22"/>
                <w:szCs w:val="22"/>
              </w:rPr>
              <w:t>imza</w:t>
            </w:r>
            <w:r w:rsidRPr="00CE18DD">
              <w:rPr>
                <w:sz w:val="22"/>
                <w:szCs w:val="22"/>
              </w:rPr>
              <w:t xml:space="preserve"> ve </w:t>
            </w:r>
            <w:r w:rsidR="00D351F8">
              <w:rPr>
                <w:sz w:val="22"/>
                <w:szCs w:val="22"/>
              </w:rPr>
              <w:t xml:space="preserve">yine </w:t>
            </w:r>
            <w:r w:rsidRPr="00CE18DD">
              <w:rPr>
                <w:sz w:val="22"/>
                <w:szCs w:val="22"/>
              </w:rPr>
              <w:t>bir ya</w:t>
            </w:r>
            <w:r w:rsidR="0044427E">
              <w:rPr>
                <w:sz w:val="22"/>
                <w:szCs w:val="22"/>
              </w:rPr>
              <w:t xml:space="preserve"> </w:t>
            </w:r>
            <w:r w:rsidRPr="00CE18DD">
              <w:rPr>
                <w:sz w:val="22"/>
                <w:szCs w:val="22"/>
              </w:rPr>
              <w:t xml:space="preserve">da birden fazla </w:t>
            </w:r>
            <w:r w:rsidR="00D351F8">
              <w:rPr>
                <w:sz w:val="22"/>
                <w:szCs w:val="22"/>
              </w:rPr>
              <w:t>veri</w:t>
            </w:r>
            <w:r w:rsidRPr="00CE18DD">
              <w:rPr>
                <w:sz w:val="22"/>
                <w:szCs w:val="22"/>
              </w:rPr>
              <w:t xml:space="preserve"> bulunur. Bir imza birden fazla veriyi imzalamış olabilir.</w:t>
            </w:r>
          </w:p>
        </w:tc>
      </w:tr>
    </w:tbl>
    <w:p w14:paraId="7551076C" w14:textId="6A96AF5D" w:rsidR="00D84F8F" w:rsidRDefault="00D84F8F" w:rsidP="00D84F8F">
      <w:pPr>
        <w:pStyle w:val="BodyText"/>
        <w:rPr>
          <w:color w:val="00B050"/>
          <w:sz w:val="22"/>
          <w:szCs w:val="22"/>
        </w:rPr>
      </w:pPr>
    </w:p>
    <w:p w14:paraId="522009B6" w14:textId="0757E005" w:rsidR="009546D6" w:rsidRDefault="009546D6" w:rsidP="009546D6">
      <w:pPr>
        <w:pStyle w:val="Heading2"/>
      </w:pPr>
      <w:bookmarkStart w:id="768" w:name="_Toc86130402"/>
      <w:r w:rsidRPr="00455069">
        <w:lastRenderedPageBreak/>
        <w:t>Anahtar API Arayüzleri ve Tasarım</w:t>
      </w:r>
      <w:bookmarkEnd w:id="768"/>
    </w:p>
    <w:p w14:paraId="68A49EF5" w14:textId="7FE03ABA" w:rsidR="009546D6" w:rsidRDefault="009546D6" w:rsidP="009546D6">
      <w:pPr>
        <w:pStyle w:val="BodyText"/>
        <w:rPr>
          <w:sz w:val="22"/>
          <w:szCs w:val="22"/>
        </w:rPr>
      </w:pPr>
      <w:r w:rsidRPr="00DF045C">
        <w:rPr>
          <w:rFonts w:ascii="Courier New" w:hAnsi="Courier New" w:cs="Courier New"/>
          <w:i/>
          <w:sz w:val="22"/>
          <w:szCs w:val="22"/>
        </w:rPr>
        <w:t>SignaturePackageFactory</w:t>
      </w:r>
      <w:r w:rsidRPr="00DF045C">
        <w:rPr>
          <w:i/>
          <w:sz w:val="22"/>
          <w:szCs w:val="22"/>
        </w:rPr>
        <w:t xml:space="preserve"> </w:t>
      </w:r>
      <w:r>
        <w:rPr>
          <w:sz w:val="22"/>
          <w:szCs w:val="22"/>
        </w:rPr>
        <w:t>imza paketlerini oluşturmakta kullanılan static meto</w:t>
      </w:r>
      <w:r w:rsidR="00F839FA">
        <w:rPr>
          <w:sz w:val="22"/>
          <w:szCs w:val="22"/>
        </w:rPr>
        <w:t>d</w:t>
      </w:r>
      <w:r>
        <w:rPr>
          <w:sz w:val="22"/>
          <w:szCs w:val="22"/>
        </w:rPr>
        <w:t xml:space="preserve">ları barındırmaktadır. </w:t>
      </w:r>
      <w:r w:rsidRPr="00DF045C">
        <w:rPr>
          <w:rFonts w:ascii="Courier New" w:hAnsi="Courier New" w:cs="Courier New"/>
          <w:i/>
          <w:sz w:val="22"/>
          <w:szCs w:val="22"/>
        </w:rPr>
        <w:t>SignaturePackage</w:t>
      </w:r>
      <w:r w:rsidR="00AB65CC">
        <w:rPr>
          <w:sz w:val="22"/>
          <w:szCs w:val="22"/>
        </w:rPr>
        <w:t xml:space="preserve"> sınıfı,</w:t>
      </w:r>
      <w:r>
        <w:rPr>
          <w:sz w:val="22"/>
          <w:szCs w:val="22"/>
        </w:rPr>
        <w:t xml:space="preserve"> içinde </w:t>
      </w:r>
      <w:r w:rsidR="00AB65CC" w:rsidRPr="00DF045C">
        <w:rPr>
          <w:rFonts w:ascii="Courier New" w:hAnsi="Courier New" w:cs="Courier New"/>
          <w:i/>
          <w:sz w:val="22"/>
          <w:szCs w:val="22"/>
        </w:rPr>
        <w:t>SignatureContainer</w:t>
      </w:r>
      <w:r w:rsidR="00AB65CC">
        <w:rPr>
          <w:sz w:val="22"/>
          <w:szCs w:val="22"/>
        </w:rPr>
        <w:t xml:space="preserve"> ve imzalı veriyi veya verileri barındıran ZIP yapısını temsil eden sınıf</w:t>
      </w:r>
      <w:r w:rsidR="007339DE">
        <w:rPr>
          <w:sz w:val="22"/>
          <w:szCs w:val="22"/>
        </w:rPr>
        <w:t>t</w:t>
      </w:r>
      <w:r w:rsidR="00AB65CC">
        <w:rPr>
          <w:sz w:val="22"/>
          <w:szCs w:val="22"/>
        </w:rPr>
        <w:t>ır.</w:t>
      </w:r>
    </w:p>
    <w:p w14:paraId="6C44EDE9" w14:textId="77777777" w:rsidR="00656665" w:rsidRPr="009546D6" w:rsidRDefault="00656665" w:rsidP="009546D6">
      <w:pPr>
        <w:pStyle w:val="BodyText"/>
      </w:pPr>
    </w:p>
    <w:p w14:paraId="4DE4DDA9" w14:textId="2DAD433F" w:rsidR="00430EA3" w:rsidRDefault="009546D6" w:rsidP="00455069">
      <w:pPr>
        <w:pStyle w:val="Heading2"/>
      </w:pPr>
      <w:bookmarkStart w:id="769" w:name="_Toc86130403"/>
      <w:r>
        <w:t>Kütüphane Kullanımı</w:t>
      </w:r>
      <w:bookmarkEnd w:id="769"/>
    </w:p>
    <w:p w14:paraId="6AF99F53" w14:textId="77777777" w:rsidR="00806003" w:rsidRPr="00806003" w:rsidRDefault="00806003" w:rsidP="00806003">
      <w:pPr>
        <w:pStyle w:val="BodyText"/>
        <w:rPr>
          <w:sz w:val="16"/>
          <w:szCs w:val="16"/>
        </w:rPr>
      </w:pPr>
    </w:p>
    <w:p w14:paraId="34D74766" w14:textId="3067A1FD" w:rsidR="00455069" w:rsidRDefault="00BB4466" w:rsidP="000C1377">
      <w:pPr>
        <w:pStyle w:val="Heading3"/>
        <w:shd w:val="clear" w:color="auto" w:fill="FFFFFF" w:themeFill="background1"/>
      </w:pPr>
      <w:bookmarkStart w:id="770" w:name="_Toc86130404"/>
      <w:r>
        <w:t>Basit Paket O</w:t>
      </w:r>
      <w:r w:rsidR="00455069" w:rsidRPr="00455069">
        <w:t>luşturma</w:t>
      </w:r>
      <w:bookmarkEnd w:id="770"/>
    </w:p>
    <w:tbl>
      <w:tblPr>
        <w:tblStyle w:val="TableGrid"/>
        <w:tblW w:w="0" w:type="auto"/>
        <w:shd w:val="clear" w:color="auto" w:fill="F8F8F8"/>
        <w:tblLook w:val="04A0" w:firstRow="1" w:lastRow="0" w:firstColumn="1" w:lastColumn="0" w:noHBand="0" w:noVBand="1"/>
      </w:tblPr>
      <w:tblGrid>
        <w:gridCol w:w="9544"/>
      </w:tblGrid>
      <w:tr w:rsidR="00B01187" w:rsidRPr="001C3748" w14:paraId="1CC1C80E" w14:textId="77777777" w:rsidTr="00656665">
        <w:trPr>
          <w:trHeight w:val="4807"/>
        </w:trPr>
        <w:tc>
          <w:tcPr>
            <w:tcW w:w="9544" w:type="dxa"/>
            <w:shd w:val="clear" w:color="auto" w:fill="F8F8F8"/>
          </w:tcPr>
          <w:p w14:paraId="2A735DDA" w14:textId="01D47917"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Context c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Context</w:t>
            </w:r>
            <w:r w:rsidRPr="001C3748">
              <w:rPr>
                <w:rFonts w:ascii="Consolas" w:eastAsia="Times New Roman" w:hAnsi="Consolas" w:cs="Consolas"/>
                <w:bCs/>
                <w:color w:val="000080"/>
                <w:sz w:val="20"/>
                <w:szCs w:val="20"/>
              </w:rPr>
              <w:t>();</w:t>
            </w:r>
          </w:p>
          <w:p w14:paraId="0902B17E" w14:textId="77777777" w:rsidR="004523C4"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SignatureFormat format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SignatureFormat</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CAdES</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w:t>
            </w:r>
          </w:p>
          <w:p w14:paraId="26E433F6" w14:textId="7DE9AF9A" w:rsidR="00B01187" w:rsidRPr="001C3748" w:rsidRDefault="00B01187" w:rsidP="000C1377">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//SignatureFormat.XAdES de olabilir.</w:t>
            </w:r>
          </w:p>
          <w:p w14:paraId="1BAA2DF3" w14:textId="77777777"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p>
          <w:p w14:paraId="6AB184FD" w14:textId="77777777"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SignaturePackage signaturePackage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SignaturePackageFactory</w:t>
            </w:r>
          </w:p>
          <w:p w14:paraId="3747C337" w14:textId="15A68183"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r w:rsidR="00643AFF" w:rsidRPr="001C3748">
              <w:rPr>
                <w:rFonts w:ascii="Consolas" w:eastAsia="Times New Roman" w:hAnsi="Consolas" w:cs="Consolas"/>
                <w:color w:val="000000"/>
                <w:sz w:val="20"/>
                <w:szCs w:val="20"/>
              </w:rPr>
              <w:t xml:space="preserve">                                </w:t>
            </w:r>
            <w:r w:rsidR="004523C4">
              <w:rPr>
                <w:rFonts w:ascii="Consolas" w:eastAsia="Times New Roman" w:hAnsi="Consolas" w:cs="Consolas"/>
                <w:color w:val="000000"/>
                <w:sz w:val="20"/>
                <w:szCs w:val="20"/>
              </w:rPr>
              <w:t xml:space="preserve">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createPackage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PackageType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ASiC_S</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format</w:t>
            </w:r>
            <w:r w:rsidRPr="001C3748">
              <w:rPr>
                <w:rFonts w:ascii="Consolas" w:eastAsia="Times New Roman" w:hAnsi="Consolas" w:cs="Consolas"/>
                <w:bCs/>
                <w:color w:val="000080"/>
                <w:sz w:val="20"/>
                <w:szCs w:val="20"/>
              </w:rPr>
              <w:t>);</w:t>
            </w:r>
          </w:p>
          <w:p w14:paraId="5718DEA2" w14:textId="77777777"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p>
          <w:p w14:paraId="7021DBE5" w14:textId="4838891B" w:rsidR="00B01187" w:rsidRPr="001C3748" w:rsidRDefault="00B01187" w:rsidP="000C1377">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//imzalanacak dosyayı pakete ekle</w:t>
            </w:r>
          </w:p>
          <w:p w14:paraId="4C02CC52" w14:textId="77777777" w:rsidR="00756E9A"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Signable inPackage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signaturePackage</w:t>
            </w:r>
          </w:p>
          <w:p w14:paraId="4DC2E0BC" w14:textId="003153E3" w:rsidR="004523C4" w:rsidRDefault="00756E9A" w:rsidP="000C1377">
            <w:pPr>
              <w:shd w:val="clear" w:color="auto" w:fill="F8F8F8"/>
              <w:rPr>
                <w:rFonts w:ascii="Consolas" w:eastAsia="Times New Roman" w:hAnsi="Consolas" w:cs="Consolas"/>
                <w:bCs/>
                <w:color w:val="000080"/>
                <w:sz w:val="20"/>
                <w:szCs w:val="20"/>
              </w:rPr>
            </w:pPr>
            <w:r w:rsidRPr="001C3748">
              <w:rPr>
                <w:rFonts w:ascii="Consolas" w:eastAsia="Times New Roman" w:hAnsi="Consolas" w:cs="Consolas"/>
                <w:color w:val="000000"/>
                <w:sz w:val="20"/>
                <w:szCs w:val="20"/>
              </w:rPr>
              <w:t xml:space="preserve">                     </w:t>
            </w:r>
            <w:r w:rsidR="00D032C9">
              <w:rPr>
                <w:rFonts w:ascii="Consolas" w:eastAsia="Times New Roman" w:hAnsi="Consolas" w:cs="Consolas"/>
                <w:color w:val="000000"/>
                <w:sz w:val="20"/>
                <w:szCs w:val="20"/>
              </w:rPr>
              <w:t xml:space="preserve">    </w:t>
            </w:r>
            <w:r w:rsidR="00B01187" w:rsidRPr="001C3748">
              <w:rPr>
                <w:rFonts w:ascii="Consolas" w:eastAsia="Times New Roman" w:hAnsi="Consolas" w:cs="Consolas"/>
                <w:bCs/>
                <w:color w:val="000080"/>
                <w:sz w:val="20"/>
                <w:szCs w:val="20"/>
              </w:rPr>
              <w:t>.</w:t>
            </w:r>
            <w:r w:rsidR="00B01187" w:rsidRPr="001C3748">
              <w:rPr>
                <w:rFonts w:ascii="Consolas" w:eastAsia="Times New Roman" w:hAnsi="Consolas" w:cs="Consolas"/>
                <w:color w:val="000000"/>
                <w:sz w:val="20"/>
                <w:szCs w:val="20"/>
              </w:rPr>
              <w:t>addData</w:t>
            </w:r>
            <w:r w:rsidR="00B01187" w:rsidRPr="001C3748">
              <w:rPr>
                <w:rFonts w:ascii="Consolas" w:eastAsia="Times New Roman" w:hAnsi="Consolas" w:cs="Consolas"/>
                <w:bCs/>
                <w:color w:val="000080"/>
                <w:sz w:val="20"/>
                <w:szCs w:val="20"/>
              </w:rPr>
              <w:t>(</w:t>
            </w:r>
            <w:r w:rsidR="00B01187" w:rsidRPr="001C3748">
              <w:rPr>
                <w:rFonts w:ascii="Consolas" w:eastAsia="Times New Roman" w:hAnsi="Consolas" w:cs="Consolas"/>
                <w:bCs/>
                <w:color w:val="0000FF"/>
                <w:sz w:val="20"/>
                <w:szCs w:val="20"/>
              </w:rPr>
              <w:t>new</w:t>
            </w:r>
            <w:r w:rsidR="00B01187" w:rsidRPr="001C3748">
              <w:rPr>
                <w:rFonts w:ascii="Consolas" w:eastAsia="Times New Roman" w:hAnsi="Consolas" w:cs="Consolas"/>
                <w:color w:val="000000"/>
                <w:sz w:val="20"/>
                <w:szCs w:val="20"/>
              </w:rPr>
              <w:t xml:space="preserve"> SignableFile</w:t>
            </w:r>
            <w:r w:rsidR="00B01187" w:rsidRPr="001C3748">
              <w:rPr>
                <w:rFonts w:ascii="Consolas" w:eastAsia="Times New Roman" w:hAnsi="Consolas" w:cs="Consolas"/>
                <w:bCs/>
                <w:color w:val="000080"/>
                <w:sz w:val="20"/>
                <w:szCs w:val="20"/>
              </w:rPr>
              <w:t>(</w:t>
            </w:r>
            <w:r w:rsidR="00B01187" w:rsidRPr="001C3748">
              <w:rPr>
                <w:rFonts w:ascii="Consolas" w:eastAsia="Times New Roman" w:hAnsi="Consolas" w:cs="Consolas"/>
                <w:color w:val="000000"/>
                <w:sz w:val="20"/>
                <w:szCs w:val="20"/>
              </w:rPr>
              <w:t>dataFile</w:t>
            </w:r>
            <w:r w:rsidR="00B01187" w:rsidRPr="001C3748">
              <w:rPr>
                <w:rFonts w:ascii="Consolas" w:eastAsia="Times New Roman" w:hAnsi="Consolas" w:cs="Consolas"/>
                <w:bCs/>
                <w:color w:val="000080"/>
                <w:sz w:val="20"/>
                <w:szCs w:val="20"/>
              </w:rPr>
              <w:t>,</w:t>
            </w:r>
            <w:r w:rsidR="00B01187" w:rsidRPr="001C3748">
              <w:rPr>
                <w:rFonts w:ascii="Consolas" w:eastAsia="Times New Roman" w:hAnsi="Consolas" w:cs="Consolas"/>
                <w:color w:val="000000"/>
                <w:sz w:val="20"/>
                <w:szCs w:val="20"/>
              </w:rPr>
              <w:t xml:space="preserve"> </w:t>
            </w:r>
            <w:r w:rsidR="00B01187" w:rsidRPr="001C3748">
              <w:rPr>
                <w:rFonts w:ascii="Consolas" w:eastAsia="Times New Roman" w:hAnsi="Consolas" w:cs="Consolas"/>
                <w:color w:val="808080"/>
                <w:sz w:val="20"/>
                <w:szCs w:val="20"/>
              </w:rPr>
              <w:t>"text/plain"</w:t>
            </w:r>
            <w:r w:rsidR="00B01187" w:rsidRPr="001C3748">
              <w:rPr>
                <w:rFonts w:ascii="Consolas" w:eastAsia="Times New Roman" w:hAnsi="Consolas" w:cs="Consolas"/>
                <w:bCs/>
                <w:color w:val="000080"/>
                <w:sz w:val="20"/>
                <w:szCs w:val="20"/>
              </w:rPr>
              <w:t>),</w:t>
            </w:r>
          </w:p>
          <w:p w14:paraId="5DFDC15F" w14:textId="769EB9A4" w:rsidR="00B01187" w:rsidRPr="001C3748" w:rsidRDefault="004523C4" w:rsidP="000C1377">
            <w:pPr>
              <w:shd w:val="clear" w:color="auto" w:fill="F8F8F8"/>
              <w:rPr>
                <w:rFonts w:ascii="Consolas" w:eastAsia="Times New Roman" w:hAnsi="Consolas" w:cs="Consolas"/>
                <w:color w:val="000000"/>
                <w:sz w:val="20"/>
                <w:szCs w:val="20"/>
              </w:rPr>
            </w:pPr>
            <w:r>
              <w:rPr>
                <w:rFonts w:ascii="Consolas" w:eastAsia="Times New Roman" w:hAnsi="Consolas" w:cs="Consolas"/>
                <w:bCs/>
                <w:color w:val="000080"/>
                <w:sz w:val="20"/>
                <w:szCs w:val="20"/>
              </w:rPr>
              <w:t xml:space="preserve">                                                    </w:t>
            </w:r>
            <w:r w:rsidR="00B01187" w:rsidRPr="001C3748">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 xml:space="preserve">          </w:t>
            </w:r>
            <w:r w:rsidR="00D032C9">
              <w:rPr>
                <w:rFonts w:ascii="Consolas" w:eastAsia="Times New Roman" w:hAnsi="Consolas" w:cs="Consolas"/>
                <w:color w:val="000000"/>
                <w:sz w:val="20"/>
                <w:szCs w:val="20"/>
              </w:rPr>
              <w:t xml:space="preserve">    </w:t>
            </w:r>
            <w:r w:rsidR="00B01187" w:rsidRPr="001C3748">
              <w:rPr>
                <w:rFonts w:ascii="Consolas" w:eastAsia="Times New Roman" w:hAnsi="Consolas" w:cs="Consolas"/>
                <w:color w:val="808080"/>
                <w:sz w:val="20"/>
                <w:szCs w:val="20"/>
              </w:rPr>
              <w:t>"sample.txt"</w:t>
            </w:r>
            <w:r w:rsidR="00B01187" w:rsidRPr="001C3748">
              <w:rPr>
                <w:rFonts w:ascii="Consolas" w:eastAsia="Times New Roman" w:hAnsi="Consolas" w:cs="Consolas"/>
                <w:bCs/>
                <w:color w:val="000080"/>
                <w:sz w:val="20"/>
                <w:szCs w:val="20"/>
              </w:rPr>
              <w:t>);</w:t>
            </w:r>
          </w:p>
          <w:p w14:paraId="6AF049FA" w14:textId="77777777"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SignatureContainer container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signaturePackage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createContainer</w:t>
            </w:r>
            <w:r w:rsidRPr="001C3748">
              <w:rPr>
                <w:rFonts w:ascii="Consolas" w:eastAsia="Times New Roman" w:hAnsi="Consolas" w:cs="Consolas"/>
                <w:bCs/>
                <w:color w:val="000080"/>
                <w:sz w:val="20"/>
                <w:szCs w:val="20"/>
              </w:rPr>
              <w:t>();</w:t>
            </w:r>
          </w:p>
          <w:p w14:paraId="1F52EE50" w14:textId="77777777"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Signature signature </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container</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createSignature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CERTIFICATE</w:t>
            </w:r>
            <w:r w:rsidRPr="001C3748">
              <w:rPr>
                <w:rFonts w:ascii="Consolas" w:eastAsia="Times New Roman" w:hAnsi="Consolas" w:cs="Consolas"/>
                <w:bCs/>
                <w:color w:val="000080"/>
                <w:sz w:val="20"/>
                <w:szCs w:val="20"/>
              </w:rPr>
              <w:t>);</w:t>
            </w:r>
          </w:p>
          <w:p w14:paraId="4B8D3B85" w14:textId="77777777"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p>
          <w:p w14:paraId="04312999" w14:textId="1E1C8C21" w:rsidR="00B01187" w:rsidRPr="001C3748" w:rsidRDefault="00B01187" w:rsidP="000C1377">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 xml:space="preserve">//paketteki imzalanacak veriyi imzaya ver(false=veriyi imzanın içine ayrıca ekleme) </w:t>
            </w:r>
          </w:p>
          <w:p w14:paraId="6D15829C" w14:textId="77777777"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addContent</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inPackage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 xml:space="preserve"> </w:t>
            </w:r>
            <w:r w:rsidRPr="001C3748">
              <w:rPr>
                <w:rFonts w:ascii="Consolas" w:eastAsia="Times New Roman" w:hAnsi="Consolas" w:cs="Consolas"/>
                <w:bCs/>
                <w:color w:val="0000FF"/>
                <w:sz w:val="20"/>
                <w:szCs w:val="20"/>
              </w:rPr>
              <w:t>false</w:t>
            </w:r>
            <w:r w:rsidRPr="001C3748">
              <w:rPr>
                <w:rFonts w:ascii="Consolas" w:eastAsia="Times New Roman" w:hAnsi="Consolas" w:cs="Consolas"/>
                <w:bCs/>
                <w:color w:val="000080"/>
                <w:sz w:val="20"/>
                <w:szCs w:val="20"/>
              </w:rPr>
              <w:t>);</w:t>
            </w:r>
          </w:p>
          <w:p w14:paraId="6D408511" w14:textId="77777777"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signature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SIGNER</w:t>
            </w:r>
            <w:r w:rsidRPr="001C3748">
              <w:rPr>
                <w:rFonts w:ascii="Consolas" w:eastAsia="Times New Roman" w:hAnsi="Consolas" w:cs="Consolas"/>
                <w:bCs/>
                <w:color w:val="000080"/>
                <w:sz w:val="20"/>
                <w:szCs w:val="20"/>
              </w:rPr>
              <w:t>);</w:t>
            </w:r>
          </w:p>
          <w:p w14:paraId="5F3DDAAE" w14:textId="77777777"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 xml:space="preserve"> </w:t>
            </w:r>
          </w:p>
          <w:p w14:paraId="62FB28A4" w14:textId="3BF0B6B6" w:rsidR="00B01187" w:rsidRPr="001C3748" w:rsidRDefault="00B01187" w:rsidP="000C1377">
            <w:pPr>
              <w:shd w:val="clear" w:color="auto" w:fill="F8F8F8"/>
              <w:rPr>
                <w:rFonts w:ascii="Consolas" w:eastAsia="Times New Roman" w:hAnsi="Consolas" w:cs="Consolas"/>
                <w:color w:val="008000"/>
                <w:sz w:val="20"/>
                <w:szCs w:val="20"/>
              </w:rPr>
            </w:pPr>
            <w:r w:rsidRPr="001C3748">
              <w:rPr>
                <w:rFonts w:ascii="Consolas" w:eastAsia="Times New Roman" w:hAnsi="Consolas" w:cs="Consolas"/>
                <w:color w:val="008000"/>
                <w:sz w:val="20"/>
                <w:szCs w:val="20"/>
              </w:rPr>
              <w:t>//paketi dosyaya yaz</w:t>
            </w:r>
          </w:p>
          <w:p w14:paraId="2073FD1B" w14:textId="4F3618CF" w:rsidR="00B01187" w:rsidRPr="001C3748" w:rsidRDefault="00B01187" w:rsidP="000C1377">
            <w:pPr>
              <w:shd w:val="clear" w:color="auto" w:fill="F8F8F8"/>
              <w:rPr>
                <w:rFonts w:ascii="Consolas" w:eastAsia="Times New Roman" w:hAnsi="Consolas" w:cs="Consolas"/>
                <w:color w:val="000000"/>
                <w:sz w:val="20"/>
                <w:szCs w:val="20"/>
              </w:rPr>
            </w:pPr>
            <w:r w:rsidRPr="001C3748">
              <w:rPr>
                <w:rFonts w:ascii="Consolas" w:eastAsia="Times New Roman" w:hAnsi="Consolas" w:cs="Consolas"/>
                <w:color w:val="000000"/>
                <w:sz w:val="20"/>
                <w:szCs w:val="20"/>
              </w:rPr>
              <w:t>signaturePackage</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write</w:t>
            </w:r>
            <w:r w:rsidRPr="001C3748">
              <w:rPr>
                <w:rFonts w:ascii="Consolas" w:eastAsia="Times New Roman" w:hAnsi="Consolas" w:cs="Consolas"/>
                <w:bCs/>
                <w:color w:val="000080"/>
                <w:sz w:val="20"/>
                <w:szCs w:val="20"/>
              </w:rPr>
              <w:t>(</w:t>
            </w:r>
            <w:r w:rsidRPr="001C3748">
              <w:rPr>
                <w:rFonts w:ascii="Consolas" w:eastAsia="Times New Roman" w:hAnsi="Consolas" w:cs="Consolas"/>
                <w:bCs/>
                <w:color w:val="0000FF"/>
                <w:sz w:val="20"/>
                <w:szCs w:val="20"/>
              </w:rPr>
              <w:t>new</w:t>
            </w:r>
            <w:r w:rsidRPr="001C3748">
              <w:rPr>
                <w:rFonts w:ascii="Consolas" w:eastAsia="Times New Roman" w:hAnsi="Consolas" w:cs="Consolas"/>
                <w:color w:val="000000"/>
                <w:sz w:val="20"/>
                <w:szCs w:val="20"/>
              </w:rPr>
              <w:t xml:space="preserve"> FileOutputStream</w:t>
            </w:r>
            <w:r w:rsidRPr="001C3748">
              <w:rPr>
                <w:rFonts w:ascii="Consolas" w:eastAsia="Times New Roman" w:hAnsi="Consolas" w:cs="Consolas"/>
                <w:bCs/>
                <w:color w:val="000080"/>
                <w:sz w:val="20"/>
                <w:szCs w:val="20"/>
              </w:rPr>
              <w:t>(</w:t>
            </w:r>
            <w:r w:rsidRPr="001C3748">
              <w:rPr>
                <w:rFonts w:ascii="Consolas" w:eastAsia="Times New Roman" w:hAnsi="Consolas" w:cs="Consolas"/>
                <w:color w:val="000000"/>
                <w:sz w:val="20"/>
                <w:szCs w:val="20"/>
              </w:rPr>
              <w:t>fileName</w:t>
            </w:r>
            <w:r w:rsidRPr="001C3748">
              <w:rPr>
                <w:rFonts w:ascii="Consolas" w:eastAsia="Times New Roman" w:hAnsi="Consolas" w:cs="Consolas"/>
                <w:bCs/>
                <w:color w:val="000080"/>
                <w:sz w:val="20"/>
                <w:szCs w:val="20"/>
              </w:rPr>
              <w:t>));</w:t>
            </w:r>
          </w:p>
        </w:tc>
      </w:tr>
    </w:tbl>
    <w:p w14:paraId="3FB21B5E" w14:textId="14615538" w:rsidR="00806003" w:rsidRPr="00806003" w:rsidRDefault="00806003" w:rsidP="0027610C">
      <w:pPr>
        <w:pStyle w:val="BodyText"/>
        <w:rPr>
          <w:sz w:val="16"/>
          <w:szCs w:val="16"/>
        </w:rPr>
      </w:pPr>
    </w:p>
    <w:p w14:paraId="235D618E" w14:textId="77777777" w:rsidR="00806003" w:rsidRPr="00806003" w:rsidRDefault="00806003" w:rsidP="0027610C">
      <w:pPr>
        <w:pStyle w:val="BodyText"/>
        <w:rPr>
          <w:sz w:val="16"/>
          <w:szCs w:val="16"/>
        </w:rPr>
      </w:pPr>
    </w:p>
    <w:p w14:paraId="36E35B47" w14:textId="048A4229" w:rsidR="0027610C" w:rsidRDefault="0027610C" w:rsidP="0027610C">
      <w:pPr>
        <w:pStyle w:val="Heading3"/>
      </w:pPr>
      <w:bookmarkStart w:id="771" w:name="_Toc86130405"/>
      <w:r w:rsidRPr="0027610C">
        <w:t>Çoklu Paket Oluşturma</w:t>
      </w:r>
      <w:bookmarkEnd w:id="771"/>
    </w:p>
    <w:p w14:paraId="4C1E67B8" w14:textId="09A62426" w:rsidR="0027610C" w:rsidRPr="0027610C" w:rsidRDefault="0027610C" w:rsidP="0027610C">
      <w:pPr>
        <w:pStyle w:val="BodyText"/>
        <w:rPr>
          <w:sz w:val="22"/>
          <w:szCs w:val="22"/>
        </w:rPr>
      </w:pPr>
      <w:r w:rsidRPr="0027610C">
        <w:rPr>
          <w:sz w:val="22"/>
          <w:szCs w:val="22"/>
        </w:rPr>
        <w:t>Paketi okuyup imza</w:t>
      </w:r>
      <w:r w:rsidR="000E6B1C">
        <w:rPr>
          <w:sz w:val="22"/>
          <w:szCs w:val="22"/>
        </w:rPr>
        <w:t xml:space="preserve"> </w:t>
      </w:r>
      <w:r w:rsidRPr="0027610C">
        <w:rPr>
          <w:sz w:val="22"/>
          <w:szCs w:val="22"/>
        </w:rPr>
        <w:t>(SignatureContainer) ekleme</w:t>
      </w:r>
      <w:r w:rsidR="000E6B1C">
        <w:rPr>
          <w:sz w:val="22"/>
          <w:szCs w:val="22"/>
        </w:rPr>
        <w:t xml:space="preserve"> kod bloğu</w:t>
      </w:r>
      <w:r w:rsidR="000D2F60">
        <w:rPr>
          <w:sz w:val="22"/>
          <w:szCs w:val="22"/>
        </w:rPr>
        <w:t>:</w:t>
      </w:r>
    </w:p>
    <w:p w14:paraId="457DECAA" w14:textId="2A695693" w:rsidR="0027610C" w:rsidRPr="00C96AC6" w:rsidRDefault="0027610C" w:rsidP="004B39D8">
      <w:pPr>
        <w:pStyle w:val="BodyText"/>
        <w:shd w:val="clear" w:color="auto" w:fill="FFFFFF" w:themeFill="background1"/>
        <w:rPr>
          <w:sz w:val="16"/>
          <w:szCs w:val="16"/>
        </w:rPr>
      </w:pPr>
      <w:r w:rsidRPr="0027610C">
        <w:rPr>
          <w:sz w:val="22"/>
          <w:szCs w:val="22"/>
        </w:rPr>
        <w:tab/>
      </w:r>
    </w:p>
    <w:tbl>
      <w:tblPr>
        <w:tblStyle w:val="TableGrid"/>
        <w:tblW w:w="0" w:type="auto"/>
        <w:shd w:val="clear" w:color="auto" w:fill="F8F8F8"/>
        <w:tblLook w:val="04A0" w:firstRow="1" w:lastRow="0" w:firstColumn="1" w:lastColumn="0" w:noHBand="0" w:noVBand="1"/>
      </w:tblPr>
      <w:tblGrid>
        <w:gridCol w:w="9544"/>
      </w:tblGrid>
      <w:tr w:rsidR="002F0DA9" w:rsidRPr="009D2322" w14:paraId="7861ABBA" w14:textId="77777777" w:rsidTr="000E6B1C">
        <w:trPr>
          <w:trHeight w:val="1790"/>
        </w:trPr>
        <w:tc>
          <w:tcPr>
            <w:tcW w:w="9544" w:type="dxa"/>
            <w:shd w:val="clear" w:color="auto" w:fill="F8F8F8"/>
          </w:tcPr>
          <w:p w14:paraId="427D270E" w14:textId="452C272F" w:rsidR="002F0DA9" w:rsidRPr="009D2322" w:rsidRDefault="002F0DA9" w:rsidP="004B39D8">
            <w:pPr>
              <w:shd w:val="clear" w:color="auto" w:fill="F8F8F8"/>
              <w:rPr>
                <w:rFonts w:ascii="Consolas" w:eastAsia="Times New Roman" w:hAnsi="Consolas" w:cs="Consolas"/>
                <w:color w:val="008000"/>
                <w:sz w:val="20"/>
                <w:szCs w:val="20"/>
              </w:rPr>
            </w:pPr>
            <w:r w:rsidRPr="009D2322">
              <w:rPr>
                <w:rFonts w:ascii="Consolas" w:eastAsia="Times New Roman" w:hAnsi="Consolas" w:cs="Consolas"/>
                <w:color w:val="008000"/>
                <w:sz w:val="20"/>
                <w:szCs w:val="20"/>
              </w:rPr>
              <w:t>//read package from file</w:t>
            </w:r>
          </w:p>
          <w:p w14:paraId="565016F5" w14:textId="77777777" w:rsidR="002F0DA9" w:rsidRPr="009D2322" w:rsidRDefault="002F0DA9" w:rsidP="004B39D8">
            <w:pPr>
              <w:shd w:val="clear" w:color="auto" w:fill="F8F8F8"/>
              <w:rPr>
                <w:rFonts w:ascii="Consolas" w:eastAsia="Times New Roman" w:hAnsi="Consolas" w:cs="Consolas"/>
                <w:color w:val="000000"/>
                <w:sz w:val="20"/>
                <w:szCs w:val="20"/>
              </w:rPr>
            </w:pPr>
            <w:r w:rsidRPr="009D2322">
              <w:rPr>
                <w:rFonts w:ascii="Consolas" w:eastAsia="Times New Roman" w:hAnsi="Consolas" w:cs="Consolas"/>
                <w:color w:val="000000"/>
                <w:sz w:val="20"/>
                <w:szCs w:val="20"/>
              </w:rPr>
              <w:t xml:space="preserve">SignaturePackage sp </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 xml:space="preserve"> SignaturePackageFactory</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readPackage</w:t>
            </w:r>
            <w:r w:rsidRPr="009D2322">
              <w:rPr>
                <w:rFonts w:ascii="Consolas" w:eastAsia="Times New Roman" w:hAnsi="Consolas" w:cs="Consolas"/>
                <w:bCs/>
                <w:color w:val="000080"/>
                <w:sz w:val="20"/>
                <w:szCs w:val="20"/>
              </w:rPr>
              <w:t>(</w:t>
            </w:r>
            <w:r w:rsidRPr="009D2322">
              <w:rPr>
                <w:rFonts w:ascii="Consolas" w:eastAsia="Times New Roman" w:hAnsi="Consolas" w:cs="Consolas"/>
                <w:bCs/>
                <w:color w:val="0000FF"/>
                <w:sz w:val="20"/>
                <w:szCs w:val="20"/>
              </w:rPr>
              <w:t>new</w:t>
            </w:r>
            <w:r w:rsidRPr="009D2322">
              <w:rPr>
                <w:rFonts w:ascii="Consolas" w:eastAsia="Times New Roman" w:hAnsi="Consolas" w:cs="Consolas"/>
                <w:color w:val="000000"/>
                <w:sz w:val="20"/>
                <w:szCs w:val="20"/>
              </w:rPr>
              <w:t xml:space="preserve"> Context</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 xml:space="preserve"> inputFile</w:t>
            </w:r>
            <w:r w:rsidRPr="009D2322">
              <w:rPr>
                <w:rFonts w:ascii="Consolas" w:eastAsia="Times New Roman" w:hAnsi="Consolas" w:cs="Consolas"/>
                <w:bCs/>
                <w:color w:val="000080"/>
                <w:sz w:val="20"/>
                <w:szCs w:val="20"/>
              </w:rPr>
              <w:t>);</w:t>
            </w:r>
          </w:p>
          <w:p w14:paraId="598D8ACC" w14:textId="77777777" w:rsidR="002F0DA9" w:rsidRPr="009D2322" w:rsidRDefault="002F0DA9" w:rsidP="004B39D8">
            <w:pPr>
              <w:shd w:val="clear" w:color="auto" w:fill="F8F8F8"/>
              <w:rPr>
                <w:rFonts w:ascii="Consolas" w:eastAsia="Times New Roman" w:hAnsi="Consolas" w:cs="Consolas"/>
                <w:color w:val="000000"/>
                <w:sz w:val="20"/>
                <w:szCs w:val="20"/>
              </w:rPr>
            </w:pPr>
            <w:r w:rsidRPr="009D2322">
              <w:rPr>
                <w:rFonts w:ascii="Consolas" w:eastAsia="Times New Roman" w:hAnsi="Consolas" w:cs="Consolas"/>
                <w:color w:val="000000"/>
                <w:sz w:val="20"/>
                <w:szCs w:val="20"/>
              </w:rPr>
              <w:t xml:space="preserve"> </w:t>
            </w:r>
          </w:p>
          <w:p w14:paraId="26128D20" w14:textId="6E4E1944" w:rsidR="002F0DA9" w:rsidRPr="009D2322" w:rsidRDefault="002F0DA9" w:rsidP="004B39D8">
            <w:pPr>
              <w:shd w:val="clear" w:color="auto" w:fill="F8F8F8"/>
              <w:rPr>
                <w:rFonts w:ascii="Consolas" w:eastAsia="Times New Roman" w:hAnsi="Consolas" w:cs="Consolas"/>
                <w:color w:val="008000"/>
                <w:sz w:val="20"/>
                <w:szCs w:val="20"/>
              </w:rPr>
            </w:pPr>
            <w:r w:rsidRPr="009D2322">
              <w:rPr>
                <w:rFonts w:ascii="Consolas" w:eastAsia="Times New Roman" w:hAnsi="Consolas" w:cs="Consolas"/>
                <w:color w:val="008000"/>
                <w:sz w:val="20"/>
                <w:szCs w:val="20"/>
              </w:rPr>
              <w:t>//create new container in package</w:t>
            </w:r>
          </w:p>
          <w:p w14:paraId="30BCD65F" w14:textId="77777777" w:rsidR="002F0DA9" w:rsidRPr="009D2322" w:rsidRDefault="002F0DA9" w:rsidP="004B39D8">
            <w:pPr>
              <w:shd w:val="clear" w:color="auto" w:fill="F8F8F8"/>
              <w:rPr>
                <w:rFonts w:ascii="Consolas" w:eastAsia="Times New Roman" w:hAnsi="Consolas" w:cs="Consolas"/>
                <w:color w:val="000000"/>
                <w:sz w:val="20"/>
                <w:szCs w:val="20"/>
              </w:rPr>
            </w:pPr>
            <w:r w:rsidRPr="009D2322">
              <w:rPr>
                <w:rFonts w:ascii="Consolas" w:eastAsia="Times New Roman" w:hAnsi="Consolas" w:cs="Consolas"/>
                <w:color w:val="000000"/>
                <w:sz w:val="20"/>
                <w:szCs w:val="20"/>
              </w:rPr>
              <w:t xml:space="preserve">SignatureContainer sc </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 xml:space="preserve"> sp</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createContainer</w:t>
            </w:r>
            <w:r w:rsidRPr="009D2322">
              <w:rPr>
                <w:rFonts w:ascii="Consolas" w:eastAsia="Times New Roman" w:hAnsi="Consolas" w:cs="Consolas"/>
                <w:bCs/>
                <w:color w:val="000080"/>
                <w:sz w:val="20"/>
                <w:szCs w:val="20"/>
              </w:rPr>
              <w:t>();</w:t>
            </w:r>
          </w:p>
          <w:p w14:paraId="5778DADE" w14:textId="77777777" w:rsidR="002F0DA9" w:rsidRPr="009D2322" w:rsidRDefault="002F0DA9" w:rsidP="004B39D8">
            <w:pPr>
              <w:shd w:val="clear" w:color="auto" w:fill="F8F8F8"/>
              <w:rPr>
                <w:rFonts w:ascii="Consolas" w:eastAsia="Times New Roman" w:hAnsi="Consolas" w:cs="Consolas"/>
                <w:color w:val="000000"/>
                <w:sz w:val="20"/>
                <w:szCs w:val="20"/>
              </w:rPr>
            </w:pPr>
          </w:p>
          <w:p w14:paraId="5271671D" w14:textId="1291614A" w:rsidR="002F0DA9" w:rsidRPr="009D2322" w:rsidRDefault="002F0DA9" w:rsidP="004B39D8">
            <w:pPr>
              <w:shd w:val="clear" w:color="auto" w:fill="F8F8F8"/>
              <w:rPr>
                <w:rFonts w:ascii="Consolas" w:eastAsia="Times New Roman" w:hAnsi="Consolas" w:cs="Consolas"/>
                <w:color w:val="008000"/>
                <w:sz w:val="20"/>
                <w:szCs w:val="20"/>
              </w:rPr>
            </w:pPr>
            <w:r w:rsidRPr="009D2322">
              <w:rPr>
                <w:rFonts w:ascii="Consolas" w:eastAsia="Times New Roman" w:hAnsi="Consolas" w:cs="Consolas"/>
                <w:color w:val="008000"/>
                <w:sz w:val="20"/>
                <w:szCs w:val="20"/>
              </w:rPr>
              <w:t>//create new signature in container</w:t>
            </w:r>
          </w:p>
          <w:p w14:paraId="79D6D226" w14:textId="3F9EC90C" w:rsidR="00D251B1" w:rsidRDefault="002F0DA9" w:rsidP="004B39D8">
            <w:pPr>
              <w:shd w:val="clear" w:color="auto" w:fill="F8F8F8"/>
              <w:rPr>
                <w:rFonts w:ascii="Consolas" w:eastAsia="Times New Roman" w:hAnsi="Consolas" w:cs="Consolas"/>
                <w:bCs/>
                <w:color w:val="000080"/>
                <w:sz w:val="20"/>
                <w:szCs w:val="20"/>
              </w:rPr>
            </w:pPr>
            <w:r w:rsidRPr="009D2322">
              <w:rPr>
                <w:rFonts w:ascii="Consolas" w:eastAsia="Times New Roman" w:hAnsi="Consolas" w:cs="Consolas"/>
                <w:color w:val="000000"/>
                <w:sz w:val="20"/>
                <w:szCs w:val="20"/>
              </w:rPr>
              <w:t xml:space="preserve">Signature s </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 xml:space="preserve"> sc</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createSignature</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CERTIFICATE</w:t>
            </w:r>
            <w:r w:rsidRPr="009D2322">
              <w:rPr>
                <w:rFonts w:ascii="Consolas" w:eastAsia="Times New Roman" w:hAnsi="Consolas" w:cs="Consolas"/>
                <w:bCs/>
                <w:color w:val="000080"/>
                <w:sz w:val="20"/>
                <w:szCs w:val="20"/>
              </w:rPr>
              <w:t>);</w:t>
            </w:r>
          </w:p>
          <w:p w14:paraId="4993BA1C" w14:textId="77777777" w:rsidR="000E6B1C" w:rsidRPr="009D2322" w:rsidRDefault="000E6B1C" w:rsidP="004B39D8">
            <w:pPr>
              <w:shd w:val="clear" w:color="auto" w:fill="F8F8F8"/>
              <w:rPr>
                <w:rFonts w:ascii="Consolas" w:eastAsia="Times New Roman" w:hAnsi="Consolas" w:cs="Consolas"/>
                <w:color w:val="000000"/>
                <w:sz w:val="20"/>
                <w:szCs w:val="20"/>
              </w:rPr>
            </w:pPr>
          </w:p>
          <w:p w14:paraId="12F3EF29" w14:textId="77777777" w:rsidR="000E6B1C" w:rsidRDefault="000E6B1C" w:rsidP="004B39D8">
            <w:pPr>
              <w:shd w:val="clear" w:color="auto" w:fill="F8F8F8"/>
              <w:rPr>
                <w:rFonts w:ascii="Consolas" w:eastAsia="Times New Roman" w:hAnsi="Consolas" w:cs="Consolas"/>
                <w:color w:val="008000"/>
                <w:sz w:val="20"/>
                <w:szCs w:val="20"/>
              </w:rPr>
            </w:pPr>
          </w:p>
          <w:p w14:paraId="5E17612F" w14:textId="7B84974D" w:rsidR="002F0DA9" w:rsidRPr="009D2322" w:rsidRDefault="002F0DA9" w:rsidP="004B39D8">
            <w:pPr>
              <w:shd w:val="clear" w:color="auto" w:fill="F8F8F8"/>
              <w:rPr>
                <w:rFonts w:ascii="Consolas" w:eastAsia="Times New Roman" w:hAnsi="Consolas" w:cs="Consolas"/>
                <w:color w:val="008000"/>
                <w:sz w:val="20"/>
                <w:szCs w:val="20"/>
              </w:rPr>
            </w:pPr>
            <w:r w:rsidRPr="009D2322">
              <w:rPr>
                <w:rFonts w:ascii="Consolas" w:eastAsia="Times New Roman" w:hAnsi="Consolas" w:cs="Consolas"/>
                <w:color w:val="008000"/>
                <w:sz w:val="20"/>
                <w:szCs w:val="20"/>
              </w:rPr>
              <w:lastRenderedPageBreak/>
              <w:t>//get signable from package</w:t>
            </w:r>
          </w:p>
          <w:p w14:paraId="41F83279" w14:textId="35477319" w:rsidR="002F0DA9" w:rsidRDefault="002F0DA9" w:rsidP="004B39D8">
            <w:pPr>
              <w:shd w:val="clear" w:color="auto" w:fill="F8F8F8"/>
              <w:rPr>
                <w:rFonts w:ascii="Consolas" w:eastAsia="Times New Roman" w:hAnsi="Consolas" w:cs="Consolas"/>
                <w:bCs/>
                <w:color w:val="000080"/>
                <w:sz w:val="20"/>
                <w:szCs w:val="20"/>
              </w:rPr>
            </w:pPr>
            <w:r w:rsidRPr="009D2322">
              <w:rPr>
                <w:rFonts w:ascii="Consolas" w:eastAsia="Times New Roman" w:hAnsi="Consolas" w:cs="Consolas"/>
                <w:color w:val="000000"/>
                <w:sz w:val="20"/>
                <w:szCs w:val="20"/>
              </w:rPr>
              <w:t>s</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addContent</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sp</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getDatas</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get</w:t>
            </w:r>
            <w:r w:rsidRPr="009D2322">
              <w:rPr>
                <w:rFonts w:ascii="Consolas" w:eastAsia="Times New Roman" w:hAnsi="Consolas" w:cs="Consolas"/>
                <w:bCs/>
                <w:color w:val="000080"/>
                <w:sz w:val="20"/>
                <w:szCs w:val="20"/>
              </w:rPr>
              <w:t>(</w:t>
            </w:r>
            <w:r w:rsidRPr="009D2322">
              <w:rPr>
                <w:rFonts w:ascii="Consolas" w:eastAsia="Times New Roman" w:hAnsi="Consolas" w:cs="Consolas"/>
                <w:color w:val="FF8000"/>
                <w:sz w:val="20"/>
                <w:szCs w:val="20"/>
              </w:rPr>
              <w:t>0</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 xml:space="preserve"> </w:t>
            </w:r>
            <w:r w:rsidRPr="009D2322">
              <w:rPr>
                <w:rFonts w:ascii="Consolas" w:eastAsia="Times New Roman" w:hAnsi="Consolas" w:cs="Consolas"/>
                <w:bCs/>
                <w:color w:val="0000FF"/>
                <w:sz w:val="20"/>
                <w:szCs w:val="20"/>
              </w:rPr>
              <w:t>false</w:t>
            </w:r>
            <w:r w:rsidRPr="009D2322">
              <w:rPr>
                <w:rFonts w:ascii="Consolas" w:eastAsia="Times New Roman" w:hAnsi="Consolas" w:cs="Consolas"/>
                <w:bCs/>
                <w:color w:val="000080"/>
                <w:sz w:val="20"/>
                <w:szCs w:val="20"/>
              </w:rPr>
              <w:t>);</w:t>
            </w:r>
          </w:p>
          <w:p w14:paraId="1117635F" w14:textId="77777777" w:rsidR="00A72E28" w:rsidRPr="009D2322" w:rsidRDefault="00A72E28" w:rsidP="004B39D8">
            <w:pPr>
              <w:shd w:val="clear" w:color="auto" w:fill="F8F8F8"/>
              <w:rPr>
                <w:rFonts w:ascii="Consolas" w:eastAsia="Times New Roman" w:hAnsi="Consolas" w:cs="Consolas"/>
                <w:color w:val="000000"/>
                <w:sz w:val="20"/>
                <w:szCs w:val="20"/>
              </w:rPr>
            </w:pPr>
          </w:p>
          <w:p w14:paraId="69B52319" w14:textId="77777777" w:rsidR="002F0DA9" w:rsidRPr="009D2322" w:rsidRDefault="002F0DA9" w:rsidP="004B39D8">
            <w:pPr>
              <w:shd w:val="clear" w:color="auto" w:fill="F8F8F8"/>
              <w:rPr>
                <w:rFonts w:ascii="Consolas" w:eastAsia="Times New Roman" w:hAnsi="Consolas" w:cs="Consolas"/>
                <w:color w:val="000000"/>
                <w:sz w:val="20"/>
                <w:szCs w:val="20"/>
              </w:rPr>
            </w:pPr>
            <w:r w:rsidRPr="009D2322">
              <w:rPr>
                <w:rFonts w:ascii="Consolas" w:eastAsia="Times New Roman" w:hAnsi="Consolas" w:cs="Consolas"/>
                <w:color w:val="000000"/>
                <w:sz w:val="20"/>
                <w:szCs w:val="20"/>
              </w:rPr>
              <w:t>s</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sign</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SIGNER</w:t>
            </w:r>
            <w:r w:rsidRPr="009D2322">
              <w:rPr>
                <w:rFonts w:ascii="Consolas" w:eastAsia="Times New Roman" w:hAnsi="Consolas" w:cs="Consolas"/>
                <w:bCs/>
                <w:color w:val="000080"/>
                <w:sz w:val="20"/>
                <w:szCs w:val="20"/>
              </w:rPr>
              <w:t>);</w:t>
            </w:r>
          </w:p>
          <w:p w14:paraId="6510596F" w14:textId="77777777" w:rsidR="002F0DA9" w:rsidRPr="009D2322" w:rsidRDefault="002F0DA9" w:rsidP="004B39D8">
            <w:pPr>
              <w:shd w:val="clear" w:color="auto" w:fill="F8F8F8"/>
              <w:rPr>
                <w:rFonts w:ascii="Consolas" w:eastAsia="Times New Roman" w:hAnsi="Consolas" w:cs="Consolas"/>
                <w:color w:val="000000"/>
                <w:sz w:val="20"/>
                <w:szCs w:val="20"/>
              </w:rPr>
            </w:pPr>
            <w:r w:rsidRPr="009D2322">
              <w:rPr>
                <w:rFonts w:ascii="Consolas" w:eastAsia="Times New Roman" w:hAnsi="Consolas" w:cs="Consolas"/>
                <w:color w:val="000000"/>
                <w:sz w:val="20"/>
                <w:szCs w:val="20"/>
              </w:rPr>
              <w:t xml:space="preserve"> </w:t>
            </w:r>
          </w:p>
          <w:p w14:paraId="3F43F1FB" w14:textId="28AD6B9F" w:rsidR="002F0DA9" w:rsidRPr="009D2322" w:rsidRDefault="002F0DA9" w:rsidP="004B39D8">
            <w:pPr>
              <w:shd w:val="clear" w:color="auto" w:fill="F8F8F8"/>
              <w:rPr>
                <w:rFonts w:ascii="Consolas" w:eastAsia="Times New Roman" w:hAnsi="Consolas" w:cs="Consolas"/>
                <w:color w:val="008000"/>
                <w:sz w:val="20"/>
                <w:szCs w:val="20"/>
              </w:rPr>
            </w:pPr>
            <w:r w:rsidRPr="009D2322">
              <w:rPr>
                <w:rFonts w:ascii="Consolas" w:eastAsia="Times New Roman" w:hAnsi="Consolas" w:cs="Consolas"/>
                <w:color w:val="008000"/>
                <w:sz w:val="20"/>
                <w:szCs w:val="20"/>
              </w:rPr>
              <w:t>//write</w:t>
            </w:r>
          </w:p>
          <w:p w14:paraId="37454B2C" w14:textId="204EF4F7" w:rsidR="002F0DA9" w:rsidRPr="009D2322" w:rsidRDefault="002F0DA9" w:rsidP="004B39D8">
            <w:pPr>
              <w:shd w:val="clear" w:color="auto" w:fill="F8F8F8"/>
              <w:rPr>
                <w:rFonts w:ascii="Consolas" w:eastAsia="Times New Roman" w:hAnsi="Consolas" w:cs="Consolas"/>
                <w:color w:val="000000"/>
                <w:sz w:val="20"/>
                <w:szCs w:val="20"/>
              </w:rPr>
            </w:pPr>
            <w:r w:rsidRPr="009D2322">
              <w:rPr>
                <w:rFonts w:ascii="Consolas" w:eastAsia="Times New Roman" w:hAnsi="Consolas" w:cs="Consolas"/>
                <w:color w:val="000000"/>
                <w:sz w:val="20"/>
                <w:szCs w:val="20"/>
              </w:rPr>
              <w:t>sp</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write</w:t>
            </w:r>
            <w:r w:rsidRPr="009D2322">
              <w:rPr>
                <w:rFonts w:ascii="Consolas" w:eastAsia="Times New Roman" w:hAnsi="Consolas" w:cs="Consolas"/>
                <w:bCs/>
                <w:color w:val="000080"/>
                <w:sz w:val="20"/>
                <w:szCs w:val="20"/>
              </w:rPr>
              <w:t>(</w:t>
            </w:r>
            <w:r w:rsidRPr="009D2322">
              <w:rPr>
                <w:rFonts w:ascii="Consolas" w:eastAsia="Times New Roman" w:hAnsi="Consolas" w:cs="Consolas"/>
                <w:bCs/>
                <w:color w:val="0000FF"/>
                <w:sz w:val="20"/>
                <w:szCs w:val="20"/>
              </w:rPr>
              <w:t>new</w:t>
            </w:r>
            <w:r w:rsidRPr="009D2322">
              <w:rPr>
                <w:rFonts w:ascii="Consolas" w:eastAsia="Times New Roman" w:hAnsi="Consolas" w:cs="Consolas"/>
                <w:color w:val="000000"/>
                <w:sz w:val="20"/>
                <w:szCs w:val="20"/>
              </w:rPr>
              <w:t xml:space="preserve"> FileOutputStream</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outFileName</w:t>
            </w:r>
            <w:r w:rsidRPr="009D2322">
              <w:rPr>
                <w:rFonts w:ascii="Consolas" w:eastAsia="Times New Roman" w:hAnsi="Consolas" w:cs="Consolas"/>
                <w:bCs/>
                <w:color w:val="000080"/>
                <w:sz w:val="20"/>
                <w:szCs w:val="20"/>
              </w:rPr>
              <w:t>));</w:t>
            </w:r>
          </w:p>
        </w:tc>
      </w:tr>
    </w:tbl>
    <w:p w14:paraId="58AE9C4D" w14:textId="0852F4D7" w:rsidR="00B90C34" w:rsidRDefault="00B90C34" w:rsidP="00B313EE">
      <w:pPr>
        <w:pStyle w:val="BodyText"/>
        <w:rPr>
          <w:sz w:val="22"/>
          <w:szCs w:val="22"/>
        </w:rPr>
      </w:pPr>
    </w:p>
    <w:p w14:paraId="7187A2FC" w14:textId="77777777" w:rsidR="000E6B1C" w:rsidRDefault="000E6B1C" w:rsidP="00B313EE">
      <w:pPr>
        <w:pStyle w:val="BodyText"/>
        <w:rPr>
          <w:sz w:val="22"/>
          <w:szCs w:val="22"/>
        </w:rPr>
      </w:pPr>
    </w:p>
    <w:p w14:paraId="31EB3E60" w14:textId="77777777" w:rsidR="00BF6AAC" w:rsidRDefault="00BF6AAC" w:rsidP="00BF6AAC">
      <w:pPr>
        <w:pStyle w:val="Heading3"/>
        <w:shd w:val="clear" w:color="auto" w:fill="FFFFFF" w:themeFill="background1"/>
      </w:pPr>
      <w:bookmarkStart w:id="772" w:name="_Toc86130406"/>
      <w:r w:rsidRPr="00B313EE">
        <w:t>Paket Doğrulama</w:t>
      </w:r>
      <w:bookmarkEnd w:id="772"/>
    </w:p>
    <w:tbl>
      <w:tblPr>
        <w:tblStyle w:val="TableGrid"/>
        <w:tblW w:w="0" w:type="auto"/>
        <w:shd w:val="clear" w:color="auto" w:fill="F8F8F8"/>
        <w:tblLook w:val="04A0" w:firstRow="1" w:lastRow="0" w:firstColumn="1" w:lastColumn="0" w:noHBand="0" w:noVBand="1"/>
      </w:tblPr>
      <w:tblGrid>
        <w:gridCol w:w="9544"/>
      </w:tblGrid>
      <w:tr w:rsidR="00BF6AAC" w:rsidRPr="009D2322" w14:paraId="194D3F1C" w14:textId="77777777" w:rsidTr="000E6B1C">
        <w:trPr>
          <w:trHeight w:val="1528"/>
        </w:trPr>
        <w:tc>
          <w:tcPr>
            <w:tcW w:w="9544" w:type="dxa"/>
            <w:shd w:val="clear" w:color="auto" w:fill="F8F8F8"/>
          </w:tcPr>
          <w:p w14:paraId="28C4A51E" w14:textId="3D120225" w:rsidR="00BF6AAC" w:rsidRPr="009D2322" w:rsidRDefault="00BF6AAC" w:rsidP="00BB09E0">
            <w:pPr>
              <w:shd w:val="clear" w:color="auto" w:fill="F8F8F8"/>
              <w:rPr>
                <w:rFonts w:ascii="Consolas" w:eastAsia="Times New Roman" w:hAnsi="Consolas" w:cs="Consolas"/>
                <w:color w:val="008000"/>
                <w:sz w:val="20"/>
                <w:szCs w:val="20"/>
              </w:rPr>
            </w:pPr>
            <w:r w:rsidRPr="009D2322">
              <w:rPr>
                <w:rFonts w:ascii="Consolas" w:eastAsia="Times New Roman" w:hAnsi="Consolas" w:cs="Consolas"/>
                <w:color w:val="008000"/>
                <w:sz w:val="20"/>
                <w:szCs w:val="20"/>
              </w:rPr>
              <w:t>//read package from file</w:t>
            </w:r>
          </w:p>
          <w:p w14:paraId="1AFF4B3D" w14:textId="77777777" w:rsidR="00BF6AAC" w:rsidRPr="009D2322" w:rsidRDefault="00BF6AAC" w:rsidP="00BB09E0">
            <w:pPr>
              <w:shd w:val="clear" w:color="auto" w:fill="F8F8F8"/>
              <w:rPr>
                <w:rFonts w:ascii="Consolas" w:eastAsia="Times New Roman" w:hAnsi="Consolas" w:cs="Consolas"/>
                <w:color w:val="000000"/>
                <w:sz w:val="20"/>
                <w:szCs w:val="20"/>
              </w:rPr>
            </w:pPr>
            <w:r w:rsidRPr="009D2322">
              <w:rPr>
                <w:rFonts w:ascii="Consolas" w:eastAsia="Times New Roman" w:hAnsi="Consolas" w:cs="Consolas"/>
                <w:color w:val="000000"/>
                <w:sz w:val="20"/>
                <w:szCs w:val="20"/>
              </w:rPr>
              <w:t xml:space="preserve">SignaturePackage sp </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 xml:space="preserve"> SignaturePackageFactory</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readPackage</w:t>
            </w:r>
            <w:r w:rsidRPr="009D2322">
              <w:rPr>
                <w:rFonts w:ascii="Consolas" w:eastAsia="Times New Roman" w:hAnsi="Consolas" w:cs="Consolas"/>
                <w:bCs/>
                <w:color w:val="000080"/>
                <w:sz w:val="20"/>
                <w:szCs w:val="20"/>
              </w:rPr>
              <w:t>(</w:t>
            </w:r>
            <w:r w:rsidRPr="009D2322">
              <w:rPr>
                <w:rFonts w:ascii="Consolas" w:eastAsia="Times New Roman" w:hAnsi="Consolas" w:cs="Consolas"/>
                <w:bCs/>
                <w:color w:val="0000FF"/>
                <w:sz w:val="20"/>
                <w:szCs w:val="20"/>
              </w:rPr>
              <w:t>new</w:t>
            </w:r>
            <w:r w:rsidRPr="009D2322">
              <w:rPr>
                <w:rFonts w:ascii="Consolas" w:eastAsia="Times New Roman" w:hAnsi="Consolas" w:cs="Consolas"/>
                <w:color w:val="000000"/>
                <w:sz w:val="20"/>
                <w:szCs w:val="20"/>
              </w:rPr>
              <w:t xml:space="preserve"> Context</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 xml:space="preserve"> inputFile</w:t>
            </w:r>
            <w:r w:rsidRPr="009D2322">
              <w:rPr>
                <w:rFonts w:ascii="Consolas" w:eastAsia="Times New Roman" w:hAnsi="Consolas" w:cs="Consolas"/>
                <w:bCs/>
                <w:color w:val="000080"/>
                <w:sz w:val="20"/>
                <w:szCs w:val="20"/>
              </w:rPr>
              <w:t>);</w:t>
            </w:r>
          </w:p>
          <w:p w14:paraId="4EF626BF" w14:textId="77777777" w:rsidR="00BF6AAC" w:rsidRPr="009D2322" w:rsidRDefault="00BF6AAC" w:rsidP="00BB09E0">
            <w:pPr>
              <w:shd w:val="clear" w:color="auto" w:fill="F8F8F8"/>
              <w:rPr>
                <w:rFonts w:ascii="Consolas" w:eastAsia="Times New Roman" w:hAnsi="Consolas" w:cs="Consolas"/>
                <w:color w:val="000000"/>
                <w:sz w:val="20"/>
                <w:szCs w:val="20"/>
              </w:rPr>
            </w:pPr>
            <w:r w:rsidRPr="009D2322">
              <w:rPr>
                <w:rFonts w:ascii="Consolas" w:eastAsia="Times New Roman" w:hAnsi="Consolas" w:cs="Consolas"/>
                <w:color w:val="000000"/>
                <w:sz w:val="20"/>
                <w:szCs w:val="20"/>
              </w:rPr>
              <w:t xml:space="preserve"> </w:t>
            </w:r>
          </w:p>
          <w:p w14:paraId="54394115" w14:textId="76E92BDE" w:rsidR="00BF6AAC" w:rsidRPr="009D2322" w:rsidRDefault="00BF6AAC" w:rsidP="00BB09E0">
            <w:pPr>
              <w:shd w:val="clear" w:color="auto" w:fill="F8F8F8"/>
              <w:rPr>
                <w:rFonts w:ascii="Consolas" w:eastAsia="Times New Roman" w:hAnsi="Consolas" w:cs="Consolas"/>
                <w:color w:val="008000"/>
                <w:sz w:val="20"/>
                <w:szCs w:val="20"/>
              </w:rPr>
            </w:pPr>
            <w:r w:rsidRPr="009D2322">
              <w:rPr>
                <w:rFonts w:ascii="Consolas" w:eastAsia="Times New Roman" w:hAnsi="Consolas" w:cs="Consolas"/>
                <w:color w:val="008000"/>
                <w:sz w:val="20"/>
                <w:szCs w:val="20"/>
              </w:rPr>
              <w:t>//doğrula</w:t>
            </w:r>
          </w:p>
          <w:p w14:paraId="33829859" w14:textId="77777777" w:rsidR="00BF6AAC" w:rsidRPr="009D2322" w:rsidRDefault="00BF6AAC" w:rsidP="00BB09E0">
            <w:pPr>
              <w:shd w:val="clear" w:color="auto" w:fill="F8F8F8"/>
              <w:rPr>
                <w:rFonts w:ascii="Consolas" w:eastAsia="Times New Roman" w:hAnsi="Consolas" w:cs="Consolas"/>
                <w:color w:val="000000"/>
                <w:sz w:val="20"/>
                <w:szCs w:val="20"/>
              </w:rPr>
            </w:pPr>
            <w:r w:rsidRPr="009D2322">
              <w:rPr>
                <w:rFonts w:ascii="Consolas" w:eastAsia="Times New Roman" w:hAnsi="Consolas" w:cs="Consolas"/>
                <w:color w:val="000000"/>
                <w:sz w:val="20"/>
                <w:szCs w:val="20"/>
              </w:rPr>
              <w:t xml:space="preserve">PackageValidationResult pvr </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 xml:space="preserve"> sp</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verifyAll</w:t>
            </w:r>
            <w:r w:rsidRPr="009D2322">
              <w:rPr>
                <w:rFonts w:ascii="Consolas" w:eastAsia="Times New Roman" w:hAnsi="Consolas" w:cs="Consolas"/>
                <w:bCs/>
                <w:color w:val="000080"/>
                <w:sz w:val="20"/>
                <w:szCs w:val="20"/>
              </w:rPr>
              <w:t>();</w:t>
            </w:r>
          </w:p>
          <w:p w14:paraId="341B6061" w14:textId="77777777" w:rsidR="00BF6AAC" w:rsidRPr="009D2322" w:rsidRDefault="00BF6AAC" w:rsidP="00BB09E0">
            <w:pPr>
              <w:shd w:val="clear" w:color="auto" w:fill="F8F8F8"/>
              <w:rPr>
                <w:rFonts w:ascii="Consolas" w:eastAsia="Times New Roman" w:hAnsi="Consolas" w:cs="Consolas"/>
                <w:sz w:val="20"/>
                <w:szCs w:val="20"/>
              </w:rPr>
            </w:pPr>
            <w:r w:rsidRPr="009D2322">
              <w:rPr>
                <w:rFonts w:ascii="Consolas" w:eastAsia="Times New Roman" w:hAnsi="Consolas" w:cs="Consolas"/>
                <w:color w:val="000000"/>
                <w:sz w:val="20"/>
                <w:szCs w:val="20"/>
              </w:rPr>
              <w:t>System</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out</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println</w:t>
            </w:r>
            <w:r w:rsidRPr="009D2322">
              <w:rPr>
                <w:rFonts w:ascii="Consolas" w:eastAsia="Times New Roman" w:hAnsi="Consolas" w:cs="Consolas"/>
                <w:bCs/>
                <w:color w:val="000080"/>
                <w:sz w:val="20"/>
                <w:szCs w:val="20"/>
              </w:rPr>
              <w:t>(</w:t>
            </w:r>
            <w:r w:rsidRPr="009D2322">
              <w:rPr>
                <w:rFonts w:ascii="Consolas" w:eastAsia="Times New Roman" w:hAnsi="Consolas" w:cs="Consolas"/>
                <w:color w:val="000000"/>
                <w:sz w:val="20"/>
                <w:szCs w:val="20"/>
              </w:rPr>
              <w:t>pvr</w:t>
            </w:r>
            <w:r w:rsidRPr="009D2322">
              <w:rPr>
                <w:rFonts w:ascii="Consolas" w:eastAsia="Times New Roman" w:hAnsi="Consolas" w:cs="Consolas"/>
                <w:bCs/>
                <w:color w:val="000080"/>
                <w:sz w:val="20"/>
                <w:szCs w:val="20"/>
              </w:rPr>
              <w:t>);</w:t>
            </w:r>
          </w:p>
        </w:tc>
      </w:tr>
    </w:tbl>
    <w:p w14:paraId="2F1159FC" w14:textId="3C85E483" w:rsidR="00BF6AAC" w:rsidRDefault="00BF6AAC" w:rsidP="00B313EE">
      <w:pPr>
        <w:pStyle w:val="BodyText"/>
        <w:rPr>
          <w:sz w:val="22"/>
          <w:szCs w:val="22"/>
        </w:rPr>
      </w:pPr>
    </w:p>
    <w:p w14:paraId="779C5293" w14:textId="77777777" w:rsidR="009A0F4F" w:rsidRDefault="009A0F4F" w:rsidP="00B313EE">
      <w:pPr>
        <w:pStyle w:val="BodyText"/>
        <w:rPr>
          <w:sz w:val="22"/>
          <w:szCs w:val="22"/>
        </w:rPr>
      </w:pPr>
    </w:p>
    <w:p w14:paraId="17FC3167" w14:textId="071AD16B" w:rsidR="00B90C34" w:rsidRDefault="00B90C34" w:rsidP="00993D8A">
      <w:pPr>
        <w:pStyle w:val="Heading3"/>
        <w:shd w:val="clear" w:color="auto" w:fill="FFFFFF" w:themeFill="background1"/>
      </w:pPr>
      <w:bookmarkStart w:id="773" w:name="_Toc86130407"/>
      <w:r w:rsidRPr="00B90C34">
        <w:t>İmza Geliştirme</w:t>
      </w:r>
      <w:bookmarkEnd w:id="773"/>
    </w:p>
    <w:tbl>
      <w:tblPr>
        <w:tblStyle w:val="TableGrid"/>
        <w:tblW w:w="0" w:type="auto"/>
        <w:shd w:val="clear" w:color="auto" w:fill="F8F8F8"/>
        <w:tblLook w:val="04A0" w:firstRow="1" w:lastRow="0" w:firstColumn="1" w:lastColumn="0" w:noHBand="0" w:noVBand="1"/>
      </w:tblPr>
      <w:tblGrid>
        <w:gridCol w:w="9544"/>
      </w:tblGrid>
      <w:tr w:rsidR="00BF6F69" w:rsidRPr="00BF6F69" w14:paraId="2E256369" w14:textId="77777777" w:rsidTr="000E6B1C">
        <w:trPr>
          <w:trHeight w:val="3413"/>
        </w:trPr>
        <w:tc>
          <w:tcPr>
            <w:tcW w:w="9544" w:type="dxa"/>
            <w:shd w:val="clear" w:color="auto" w:fill="F8F8F8"/>
          </w:tcPr>
          <w:p w14:paraId="6507D130" w14:textId="01D632C0" w:rsidR="00BF6F69" w:rsidRPr="00BF6F69" w:rsidRDefault="00BF6F69" w:rsidP="00993D8A">
            <w:pPr>
              <w:shd w:val="clear" w:color="auto" w:fill="F8F8F8"/>
              <w:rPr>
                <w:rFonts w:ascii="Consolas" w:eastAsia="Times New Roman" w:hAnsi="Consolas" w:cs="Consolas"/>
                <w:color w:val="008000"/>
                <w:sz w:val="20"/>
                <w:szCs w:val="20"/>
              </w:rPr>
            </w:pPr>
            <w:r w:rsidRPr="00BF6F69">
              <w:rPr>
                <w:rFonts w:ascii="Consolas" w:eastAsia="Times New Roman" w:hAnsi="Consolas" w:cs="Consolas"/>
                <w:color w:val="008000"/>
                <w:sz w:val="20"/>
                <w:szCs w:val="20"/>
              </w:rPr>
              <w:t xml:space="preserve">//read package from file </w:t>
            </w:r>
          </w:p>
          <w:p w14:paraId="77F104DD" w14:textId="77777777" w:rsidR="00BF6F69" w:rsidRPr="00BF6F69" w:rsidRDefault="00BF6F69" w:rsidP="00993D8A">
            <w:pPr>
              <w:shd w:val="clear" w:color="auto" w:fill="F8F8F8"/>
              <w:rPr>
                <w:rFonts w:ascii="Consolas" w:eastAsia="Times New Roman" w:hAnsi="Consolas" w:cs="Consolas"/>
                <w:color w:val="000000"/>
                <w:sz w:val="20"/>
                <w:szCs w:val="20"/>
              </w:rPr>
            </w:pPr>
            <w:r w:rsidRPr="00BF6F69">
              <w:rPr>
                <w:rFonts w:ascii="Consolas" w:eastAsia="Times New Roman" w:hAnsi="Consolas" w:cs="Consolas"/>
                <w:color w:val="000000"/>
                <w:sz w:val="20"/>
                <w:szCs w:val="20"/>
              </w:rPr>
              <w:t xml:space="preserve">Context c </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 xml:space="preserve"> </w:t>
            </w:r>
            <w:r w:rsidRPr="00BF6F69">
              <w:rPr>
                <w:rFonts w:ascii="Consolas" w:eastAsia="Times New Roman" w:hAnsi="Consolas" w:cs="Consolas"/>
                <w:bCs/>
                <w:color w:val="0000FF"/>
                <w:sz w:val="20"/>
                <w:szCs w:val="20"/>
              </w:rPr>
              <w:t>new</w:t>
            </w:r>
            <w:r w:rsidRPr="00BF6F69">
              <w:rPr>
                <w:rFonts w:ascii="Consolas" w:eastAsia="Times New Roman" w:hAnsi="Consolas" w:cs="Consolas"/>
                <w:color w:val="000000"/>
                <w:sz w:val="20"/>
                <w:szCs w:val="20"/>
              </w:rPr>
              <w:t xml:space="preserve"> Context</w:t>
            </w:r>
            <w:r w:rsidRPr="00BF6F69">
              <w:rPr>
                <w:rFonts w:ascii="Consolas" w:eastAsia="Times New Roman" w:hAnsi="Consolas" w:cs="Consolas"/>
                <w:bCs/>
                <w:color w:val="000080"/>
                <w:sz w:val="20"/>
                <w:szCs w:val="20"/>
              </w:rPr>
              <w:t>();</w:t>
            </w:r>
          </w:p>
          <w:p w14:paraId="745477BC" w14:textId="77777777" w:rsidR="00BF6F69" w:rsidRPr="00BF6F69" w:rsidRDefault="00BF6F69" w:rsidP="00993D8A">
            <w:pPr>
              <w:shd w:val="clear" w:color="auto" w:fill="F8F8F8"/>
              <w:rPr>
                <w:rFonts w:ascii="Consolas" w:eastAsia="Times New Roman" w:hAnsi="Consolas" w:cs="Consolas"/>
                <w:color w:val="000000"/>
                <w:sz w:val="20"/>
                <w:szCs w:val="20"/>
              </w:rPr>
            </w:pPr>
            <w:r w:rsidRPr="00BF6F69">
              <w:rPr>
                <w:rFonts w:ascii="Consolas" w:eastAsia="Times New Roman" w:hAnsi="Consolas" w:cs="Consolas"/>
                <w:color w:val="000000"/>
                <w:sz w:val="20"/>
                <w:szCs w:val="20"/>
              </w:rPr>
              <w:t xml:space="preserve">SignaturePackage sp </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 xml:space="preserve"> SignaturePackageFactory</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readPackage</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c</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 xml:space="preserve"> </w:t>
            </w:r>
            <w:r w:rsidRPr="00BF6F69">
              <w:rPr>
                <w:rFonts w:ascii="Consolas" w:eastAsia="Times New Roman" w:hAnsi="Consolas" w:cs="Consolas"/>
                <w:bCs/>
                <w:color w:val="0000FF"/>
                <w:sz w:val="20"/>
                <w:szCs w:val="20"/>
              </w:rPr>
              <w:t>new</w:t>
            </w:r>
            <w:r w:rsidRPr="00BF6F69">
              <w:rPr>
                <w:rFonts w:ascii="Consolas" w:eastAsia="Times New Roman" w:hAnsi="Consolas" w:cs="Consolas"/>
                <w:color w:val="000000"/>
                <w:sz w:val="20"/>
                <w:szCs w:val="20"/>
              </w:rPr>
              <w:t xml:space="preserve"> File</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fileName</w:t>
            </w:r>
            <w:r w:rsidRPr="00BF6F69">
              <w:rPr>
                <w:rFonts w:ascii="Consolas" w:eastAsia="Times New Roman" w:hAnsi="Consolas" w:cs="Consolas"/>
                <w:bCs/>
                <w:color w:val="000080"/>
                <w:sz w:val="20"/>
                <w:szCs w:val="20"/>
              </w:rPr>
              <w:t>));</w:t>
            </w:r>
          </w:p>
          <w:p w14:paraId="67826566" w14:textId="77777777" w:rsidR="00BF6F69" w:rsidRPr="00BF6F69" w:rsidRDefault="00BF6F69" w:rsidP="00993D8A">
            <w:pPr>
              <w:shd w:val="clear" w:color="auto" w:fill="F8F8F8"/>
              <w:rPr>
                <w:rFonts w:ascii="Consolas" w:eastAsia="Times New Roman" w:hAnsi="Consolas" w:cs="Consolas"/>
                <w:color w:val="000000"/>
                <w:sz w:val="20"/>
                <w:szCs w:val="20"/>
              </w:rPr>
            </w:pPr>
            <w:r w:rsidRPr="00BF6F69">
              <w:rPr>
                <w:rFonts w:ascii="Consolas" w:eastAsia="Times New Roman" w:hAnsi="Consolas" w:cs="Consolas"/>
                <w:color w:val="000000"/>
                <w:sz w:val="20"/>
                <w:szCs w:val="20"/>
              </w:rPr>
              <w:t xml:space="preserve"> </w:t>
            </w:r>
          </w:p>
          <w:p w14:paraId="1078EEDF" w14:textId="1165979D" w:rsidR="00BF6F69" w:rsidRPr="00BF6F69" w:rsidRDefault="00BF6F69" w:rsidP="00993D8A">
            <w:pPr>
              <w:shd w:val="clear" w:color="auto" w:fill="F8F8F8"/>
              <w:rPr>
                <w:rFonts w:ascii="Consolas" w:eastAsia="Times New Roman" w:hAnsi="Consolas" w:cs="Consolas"/>
                <w:color w:val="008000"/>
                <w:sz w:val="20"/>
                <w:szCs w:val="20"/>
              </w:rPr>
            </w:pPr>
            <w:r w:rsidRPr="00BF6F69">
              <w:rPr>
                <w:rFonts w:ascii="Consolas" w:eastAsia="Times New Roman" w:hAnsi="Consolas" w:cs="Consolas"/>
                <w:color w:val="008000"/>
                <w:sz w:val="20"/>
                <w:szCs w:val="20"/>
              </w:rPr>
              <w:t>//get first signature container</w:t>
            </w:r>
          </w:p>
          <w:p w14:paraId="0A709B4F" w14:textId="77777777" w:rsidR="00BF6F69" w:rsidRPr="00BF6F69" w:rsidRDefault="00BF6F69" w:rsidP="00993D8A">
            <w:pPr>
              <w:shd w:val="clear" w:color="auto" w:fill="F8F8F8"/>
              <w:rPr>
                <w:rFonts w:ascii="Consolas" w:eastAsia="Times New Roman" w:hAnsi="Consolas" w:cs="Consolas"/>
                <w:color w:val="000000"/>
                <w:sz w:val="20"/>
                <w:szCs w:val="20"/>
              </w:rPr>
            </w:pPr>
            <w:r w:rsidRPr="00BF6F69">
              <w:rPr>
                <w:rFonts w:ascii="Consolas" w:eastAsia="Times New Roman" w:hAnsi="Consolas" w:cs="Consolas"/>
                <w:color w:val="000000"/>
                <w:sz w:val="20"/>
                <w:szCs w:val="20"/>
              </w:rPr>
              <w:t xml:space="preserve">SignatureContainer sc </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 xml:space="preserve"> signaturePackage</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getContainers</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get</w:t>
            </w:r>
            <w:r w:rsidRPr="00BF6F69">
              <w:rPr>
                <w:rFonts w:ascii="Consolas" w:eastAsia="Times New Roman" w:hAnsi="Consolas" w:cs="Consolas"/>
                <w:bCs/>
                <w:color w:val="000080"/>
                <w:sz w:val="20"/>
                <w:szCs w:val="20"/>
              </w:rPr>
              <w:t>(</w:t>
            </w:r>
            <w:r w:rsidRPr="00BF6F69">
              <w:rPr>
                <w:rFonts w:ascii="Consolas" w:eastAsia="Times New Roman" w:hAnsi="Consolas" w:cs="Consolas"/>
                <w:color w:val="FF8000"/>
                <w:sz w:val="20"/>
                <w:szCs w:val="20"/>
              </w:rPr>
              <w:t>0</w:t>
            </w:r>
            <w:r w:rsidRPr="00BF6F69">
              <w:rPr>
                <w:rFonts w:ascii="Consolas" w:eastAsia="Times New Roman" w:hAnsi="Consolas" w:cs="Consolas"/>
                <w:bCs/>
                <w:color w:val="000080"/>
                <w:sz w:val="20"/>
                <w:szCs w:val="20"/>
              </w:rPr>
              <w:t>);</w:t>
            </w:r>
          </w:p>
          <w:p w14:paraId="1D02E551" w14:textId="77777777" w:rsidR="00BF6F69" w:rsidRPr="00BF6F69" w:rsidRDefault="00BF6F69" w:rsidP="00993D8A">
            <w:pPr>
              <w:shd w:val="clear" w:color="auto" w:fill="F8F8F8"/>
              <w:rPr>
                <w:rFonts w:ascii="Consolas" w:eastAsia="Times New Roman" w:hAnsi="Consolas" w:cs="Consolas"/>
                <w:color w:val="000000"/>
                <w:sz w:val="20"/>
                <w:szCs w:val="20"/>
              </w:rPr>
            </w:pPr>
            <w:r w:rsidRPr="00BF6F69">
              <w:rPr>
                <w:rFonts w:ascii="Consolas" w:eastAsia="Times New Roman" w:hAnsi="Consolas" w:cs="Consolas"/>
                <w:color w:val="000000"/>
                <w:sz w:val="20"/>
                <w:szCs w:val="20"/>
              </w:rPr>
              <w:t xml:space="preserve"> </w:t>
            </w:r>
          </w:p>
          <w:p w14:paraId="13241012" w14:textId="74A6056B" w:rsidR="00BF6F69" w:rsidRPr="00BF6F69" w:rsidRDefault="00BF6F69" w:rsidP="00993D8A">
            <w:pPr>
              <w:shd w:val="clear" w:color="auto" w:fill="F8F8F8"/>
              <w:rPr>
                <w:rFonts w:ascii="Consolas" w:eastAsia="Times New Roman" w:hAnsi="Consolas" w:cs="Consolas"/>
                <w:color w:val="008000"/>
                <w:sz w:val="20"/>
                <w:szCs w:val="20"/>
              </w:rPr>
            </w:pPr>
            <w:r w:rsidRPr="00BF6F69">
              <w:rPr>
                <w:rFonts w:ascii="Consolas" w:eastAsia="Times New Roman" w:hAnsi="Consolas" w:cs="Consolas"/>
                <w:color w:val="008000"/>
                <w:sz w:val="20"/>
                <w:szCs w:val="20"/>
              </w:rPr>
              <w:t>//get first signature in container</w:t>
            </w:r>
          </w:p>
          <w:p w14:paraId="69894C7E" w14:textId="77777777" w:rsidR="00BF6F69" w:rsidRPr="00BF6F69" w:rsidRDefault="00BF6F69" w:rsidP="00993D8A">
            <w:pPr>
              <w:shd w:val="clear" w:color="auto" w:fill="F8F8F8"/>
              <w:rPr>
                <w:rFonts w:ascii="Consolas" w:eastAsia="Times New Roman" w:hAnsi="Consolas" w:cs="Consolas"/>
                <w:color w:val="000000"/>
                <w:sz w:val="20"/>
                <w:szCs w:val="20"/>
              </w:rPr>
            </w:pPr>
            <w:r w:rsidRPr="00BF6F69">
              <w:rPr>
                <w:rFonts w:ascii="Consolas" w:eastAsia="Times New Roman" w:hAnsi="Consolas" w:cs="Consolas"/>
                <w:color w:val="000000"/>
                <w:sz w:val="20"/>
                <w:szCs w:val="20"/>
              </w:rPr>
              <w:t xml:space="preserve">Signature signature </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 xml:space="preserve"> sc</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getSignatures</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get</w:t>
            </w:r>
            <w:r w:rsidRPr="00BF6F69">
              <w:rPr>
                <w:rFonts w:ascii="Consolas" w:eastAsia="Times New Roman" w:hAnsi="Consolas" w:cs="Consolas"/>
                <w:bCs/>
                <w:color w:val="000080"/>
                <w:sz w:val="20"/>
                <w:szCs w:val="20"/>
              </w:rPr>
              <w:t>(</w:t>
            </w:r>
            <w:r w:rsidRPr="00BF6F69">
              <w:rPr>
                <w:rFonts w:ascii="Consolas" w:eastAsia="Times New Roman" w:hAnsi="Consolas" w:cs="Consolas"/>
                <w:color w:val="FF8000"/>
                <w:sz w:val="20"/>
                <w:szCs w:val="20"/>
              </w:rPr>
              <w:t>0</w:t>
            </w:r>
            <w:r w:rsidRPr="00BF6F69">
              <w:rPr>
                <w:rFonts w:ascii="Consolas" w:eastAsia="Times New Roman" w:hAnsi="Consolas" w:cs="Consolas"/>
                <w:bCs/>
                <w:color w:val="000080"/>
                <w:sz w:val="20"/>
                <w:szCs w:val="20"/>
              </w:rPr>
              <w:t>);</w:t>
            </w:r>
          </w:p>
          <w:p w14:paraId="53486254" w14:textId="77777777" w:rsidR="00BF6F69" w:rsidRPr="00BF6F69" w:rsidRDefault="00BF6F69" w:rsidP="00993D8A">
            <w:pPr>
              <w:shd w:val="clear" w:color="auto" w:fill="F8F8F8"/>
              <w:rPr>
                <w:rFonts w:ascii="Consolas" w:eastAsia="Times New Roman" w:hAnsi="Consolas" w:cs="Consolas"/>
                <w:color w:val="000000"/>
                <w:sz w:val="20"/>
                <w:szCs w:val="20"/>
              </w:rPr>
            </w:pPr>
            <w:r w:rsidRPr="00BF6F69">
              <w:rPr>
                <w:rFonts w:ascii="Consolas" w:eastAsia="Times New Roman" w:hAnsi="Consolas" w:cs="Consolas"/>
                <w:color w:val="000000"/>
                <w:sz w:val="20"/>
                <w:szCs w:val="20"/>
              </w:rPr>
              <w:t xml:space="preserve"> </w:t>
            </w:r>
          </w:p>
          <w:p w14:paraId="1AF10137" w14:textId="202ACFF6" w:rsidR="00BF6F69" w:rsidRPr="00BF6F69" w:rsidRDefault="00BF6F69" w:rsidP="00993D8A">
            <w:pPr>
              <w:shd w:val="clear" w:color="auto" w:fill="F8F8F8"/>
              <w:rPr>
                <w:rFonts w:ascii="Consolas" w:eastAsia="Times New Roman" w:hAnsi="Consolas" w:cs="Consolas"/>
                <w:color w:val="008000"/>
                <w:sz w:val="20"/>
                <w:szCs w:val="20"/>
              </w:rPr>
            </w:pPr>
            <w:r w:rsidRPr="00BF6F69">
              <w:rPr>
                <w:rFonts w:ascii="Consolas" w:eastAsia="Times New Roman" w:hAnsi="Consolas" w:cs="Consolas"/>
                <w:color w:val="008000"/>
                <w:sz w:val="20"/>
                <w:szCs w:val="20"/>
              </w:rPr>
              <w:t>//upgrade</w:t>
            </w:r>
          </w:p>
          <w:p w14:paraId="2AC86683" w14:textId="77777777" w:rsidR="00BF6F69" w:rsidRPr="00BF6F69" w:rsidRDefault="00BF6F69" w:rsidP="00993D8A">
            <w:pPr>
              <w:shd w:val="clear" w:color="auto" w:fill="F8F8F8"/>
              <w:rPr>
                <w:rFonts w:ascii="Consolas" w:eastAsia="Times New Roman" w:hAnsi="Consolas" w:cs="Consolas"/>
                <w:color w:val="000000"/>
                <w:sz w:val="20"/>
                <w:szCs w:val="20"/>
              </w:rPr>
            </w:pPr>
            <w:r w:rsidRPr="00BF6F69">
              <w:rPr>
                <w:rFonts w:ascii="Consolas" w:eastAsia="Times New Roman" w:hAnsi="Consolas" w:cs="Consolas"/>
                <w:color w:val="000000"/>
                <w:sz w:val="20"/>
                <w:szCs w:val="20"/>
              </w:rPr>
              <w:t>signature</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upgrade</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SignatureType</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ES_T</w:t>
            </w:r>
            <w:r w:rsidRPr="00BF6F69">
              <w:rPr>
                <w:rFonts w:ascii="Consolas" w:eastAsia="Times New Roman" w:hAnsi="Consolas" w:cs="Consolas"/>
                <w:bCs/>
                <w:color w:val="000080"/>
                <w:sz w:val="20"/>
                <w:szCs w:val="20"/>
              </w:rPr>
              <w:t>);</w:t>
            </w:r>
          </w:p>
          <w:p w14:paraId="651166A9" w14:textId="77777777" w:rsidR="00BF6F69" w:rsidRPr="00BF6F69" w:rsidRDefault="00BF6F69" w:rsidP="00993D8A">
            <w:pPr>
              <w:shd w:val="clear" w:color="auto" w:fill="F8F8F8"/>
              <w:rPr>
                <w:rFonts w:ascii="Consolas" w:eastAsia="Times New Roman" w:hAnsi="Consolas" w:cs="Consolas"/>
                <w:color w:val="000000"/>
                <w:sz w:val="20"/>
                <w:szCs w:val="20"/>
              </w:rPr>
            </w:pPr>
            <w:r w:rsidRPr="00BF6F69">
              <w:rPr>
                <w:rFonts w:ascii="Consolas" w:eastAsia="Times New Roman" w:hAnsi="Consolas" w:cs="Consolas"/>
                <w:color w:val="000000"/>
                <w:sz w:val="20"/>
                <w:szCs w:val="20"/>
              </w:rPr>
              <w:t xml:space="preserve"> </w:t>
            </w:r>
          </w:p>
          <w:p w14:paraId="0A42578D" w14:textId="7281BCF8" w:rsidR="00BF6F69" w:rsidRPr="00BF6F69" w:rsidRDefault="00BF6F69" w:rsidP="00993D8A">
            <w:pPr>
              <w:shd w:val="clear" w:color="auto" w:fill="F8F8F8"/>
              <w:rPr>
                <w:rFonts w:ascii="Consolas" w:eastAsia="Times New Roman" w:hAnsi="Consolas" w:cs="Consolas"/>
                <w:color w:val="000000"/>
                <w:sz w:val="20"/>
                <w:szCs w:val="20"/>
              </w:rPr>
            </w:pPr>
            <w:r w:rsidRPr="00BF6F69">
              <w:rPr>
                <w:rFonts w:ascii="Consolas" w:eastAsia="Times New Roman" w:hAnsi="Consolas" w:cs="Consolas"/>
                <w:color w:val="000000"/>
                <w:sz w:val="20"/>
                <w:szCs w:val="20"/>
              </w:rPr>
              <w:t>signaturePackage</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write</w:t>
            </w:r>
            <w:r w:rsidRPr="00BF6F69">
              <w:rPr>
                <w:rFonts w:ascii="Consolas" w:eastAsia="Times New Roman" w:hAnsi="Consolas" w:cs="Consolas"/>
                <w:bCs/>
                <w:color w:val="000080"/>
                <w:sz w:val="20"/>
                <w:szCs w:val="20"/>
              </w:rPr>
              <w:t>(</w:t>
            </w:r>
            <w:r w:rsidRPr="00BF6F69">
              <w:rPr>
                <w:rFonts w:ascii="Consolas" w:eastAsia="Times New Roman" w:hAnsi="Consolas" w:cs="Consolas"/>
                <w:bCs/>
                <w:color w:val="0000FF"/>
                <w:sz w:val="20"/>
                <w:szCs w:val="20"/>
              </w:rPr>
              <w:t>new</w:t>
            </w:r>
            <w:r w:rsidRPr="00BF6F69">
              <w:rPr>
                <w:rFonts w:ascii="Consolas" w:eastAsia="Times New Roman" w:hAnsi="Consolas" w:cs="Consolas"/>
                <w:color w:val="000000"/>
                <w:sz w:val="20"/>
                <w:szCs w:val="20"/>
              </w:rPr>
              <w:t xml:space="preserve"> FileOutputStream</w:t>
            </w:r>
            <w:r w:rsidRPr="00BF6F69">
              <w:rPr>
                <w:rFonts w:ascii="Consolas" w:eastAsia="Times New Roman" w:hAnsi="Consolas" w:cs="Consolas"/>
                <w:bCs/>
                <w:color w:val="000080"/>
                <w:sz w:val="20"/>
                <w:szCs w:val="20"/>
              </w:rPr>
              <w:t>(</w:t>
            </w:r>
            <w:r w:rsidRPr="00BF6F69">
              <w:rPr>
                <w:rFonts w:ascii="Consolas" w:eastAsia="Times New Roman" w:hAnsi="Consolas" w:cs="Consolas"/>
                <w:color w:val="000000"/>
                <w:sz w:val="20"/>
                <w:szCs w:val="20"/>
              </w:rPr>
              <w:t>outFileName</w:t>
            </w:r>
            <w:r w:rsidRPr="00BF6F69">
              <w:rPr>
                <w:rFonts w:ascii="Consolas" w:eastAsia="Times New Roman" w:hAnsi="Consolas" w:cs="Consolas"/>
                <w:bCs/>
                <w:color w:val="000080"/>
                <w:sz w:val="20"/>
                <w:szCs w:val="20"/>
              </w:rPr>
              <w:t>));</w:t>
            </w:r>
          </w:p>
        </w:tc>
      </w:tr>
    </w:tbl>
    <w:p w14:paraId="060D5F1C" w14:textId="416C670C" w:rsidR="00B90C34" w:rsidRDefault="00B90C34" w:rsidP="00B90C34">
      <w:pPr>
        <w:pStyle w:val="BodyText"/>
        <w:rPr>
          <w:sz w:val="22"/>
          <w:szCs w:val="22"/>
        </w:rPr>
      </w:pPr>
    </w:p>
    <w:p w14:paraId="76BA074E" w14:textId="60D08625" w:rsidR="00B90C34" w:rsidRPr="00B90C34" w:rsidRDefault="00734507" w:rsidP="00B90C34">
      <w:pPr>
        <w:pStyle w:val="BodyText"/>
        <w:rPr>
          <w:sz w:val="22"/>
          <w:szCs w:val="22"/>
        </w:rPr>
      </w:pPr>
      <w:r>
        <w:rPr>
          <w:sz w:val="22"/>
          <w:szCs w:val="22"/>
        </w:rPr>
        <w:t xml:space="preserve">Asic imza kütüphanesinin kullanımı ile ilgili kod örneklerine, indirilen MA3 API Elektronik İmza Kütüphane klasörünün içinde bulunan </w:t>
      </w:r>
      <w:r>
        <w:t>ornekler/src/.../asic/example/sign ve ornekler/src/.../asic/example/upgrades dizinlerinden ulaşılabilir</w:t>
      </w:r>
      <w:r w:rsidR="00B90C34" w:rsidRPr="00B90C34">
        <w:rPr>
          <w:sz w:val="22"/>
          <w:szCs w:val="22"/>
        </w:rPr>
        <w:t xml:space="preserve">. </w:t>
      </w:r>
    </w:p>
    <w:p w14:paraId="6AF70551" w14:textId="77777777" w:rsidR="000C2249" w:rsidRPr="00CC0705" w:rsidRDefault="000C2249" w:rsidP="00B8657D">
      <w:pPr>
        <w:autoSpaceDE w:val="0"/>
        <w:autoSpaceDN w:val="0"/>
        <w:adjustRightInd w:val="0"/>
        <w:spacing w:after="0"/>
      </w:pPr>
    </w:p>
    <w:p w14:paraId="5241AB80" w14:textId="30ADA745" w:rsidR="001D5D7E" w:rsidRDefault="00BD4CDC" w:rsidP="001D5D7E">
      <w:pPr>
        <w:pStyle w:val="Heading1"/>
        <w:framePr w:wrap="notBeside"/>
      </w:pPr>
      <w:bookmarkStart w:id="774" w:name="_AKILLI_KART"/>
      <w:bookmarkStart w:id="775" w:name="_Toc86130408"/>
      <w:bookmarkEnd w:id="774"/>
      <w:r>
        <w:lastRenderedPageBreak/>
        <w:t>AKILLI KART</w:t>
      </w:r>
      <w:bookmarkEnd w:id="775"/>
    </w:p>
    <w:p w14:paraId="3C5D2A30" w14:textId="77777777" w:rsidR="00DA3F53" w:rsidRDefault="00DA3F53" w:rsidP="00DA3F53">
      <w:pPr>
        <w:pStyle w:val="Heading2"/>
      </w:pPr>
      <w:bookmarkStart w:id="776" w:name="_Toc86130409"/>
      <w:r>
        <w:t>Giriş</w:t>
      </w:r>
      <w:bookmarkEnd w:id="776"/>
    </w:p>
    <w:p w14:paraId="5D28415D" w14:textId="14B3C964" w:rsidR="00DA3F53" w:rsidRDefault="004609CF" w:rsidP="0057431F">
      <w:pPr>
        <w:jc w:val="both"/>
      </w:pPr>
      <w:r>
        <w:t>Kriptografik işlemlerin güvenli bir ortamda yapılması amacıyla akıllı kartlara ihtiyaç</w:t>
      </w:r>
      <w:r w:rsidR="0057431F">
        <w:t xml:space="preserve"> </w:t>
      </w:r>
      <w:r w:rsidR="00DA3F53">
        <w:t xml:space="preserve">duyulmaktadır.  </w:t>
      </w:r>
      <w:r w:rsidR="00155D0A">
        <w:t>Akıllı kartlar</w:t>
      </w:r>
      <w:r w:rsidR="00CD5303">
        <w:t>,</w:t>
      </w:r>
      <w:r w:rsidR="00155D0A">
        <w:t xml:space="preserve"> özel anahtar</w:t>
      </w:r>
      <w:r w:rsidR="00427A8B">
        <w:t>a</w:t>
      </w:r>
      <w:r>
        <w:t xml:space="preserve"> </w:t>
      </w:r>
      <w:r w:rsidR="00DA3F53">
        <w:t xml:space="preserve">(private key) dışarıdan erişilmesine izin vermeyerek açık anahtar </w:t>
      </w:r>
      <w:r>
        <w:t>altyapısı için</w:t>
      </w:r>
      <w:r w:rsidR="00DA3F53">
        <w:t xml:space="preserve"> gerekli güvenliği sağlarlar. </w:t>
      </w:r>
      <w:r>
        <w:t>Akıllı kart içinde</w:t>
      </w:r>
      <w:r w:rsidR="00DA3F53">
        <w:t xml:space="preserve"> kullanıcının sertifikaları,</w:t>
      </w:r>
      <w:r w:rsidR="00404F1C">
        <w:t xml:space="preserve"> </w:t>
      </w:r>
      <w:r w:rsidR="00DA3F53">
        <w:t xml:space="preserve">özel anahtarları ve açık anahtarları bulunmaktadır.  </w:t>
      </w:r>
      <w:r>
        <w:t>Her sertifikanın bir</w:t>
      </w:r>
      <w:r w:rsidR="00DA3F53">
        <w:t xml:space="preserve"> açık anahtarı ve bir özel anahtarı yine kart içinde yer almaktadır. Sertifikalar ve açık anahtarlar kart içinden okunabilmektedir.</w:t>
      </w:r>
      <w:r w:rsidR="00CD5303">
        <w:t xml:space="preserve"> </w:t>
      </w:r>
      <w:r w:rsidR="00DA3F53">
        <w:t>Özel anahtar</w:t>
      </w:r>
      <w:r w:rsidR="00EE2426">
        <w:t xml:space="preserve">lara dışarıdan erişilemediği için anahtar ile </w:t>
      </w:r>
      <w:r w:rsidR="006C78B6">
        <w:t xml:space="preserve">yalnızca </w:t>
      </w:r>
      <w:r w:rsidR="00EE2426">
        <w:t>kart içinde kriptografik işlemler yapılabilir.</w:t>
      </w:r>
    </w:p>
    <w:p w14:paraId="6C606306" w14:textId="0F6E639A" w:rsidR="00DA3F53" w:rsidRDefault="00952878" w:rsidP="00EA2A48">
      <w:pPr>
        <w:jc w:val="both"/>
      </w:pPr>
      <w:r>
        <w:t>MA3 API</w:t>
      </w:r>
      <w:r w:rsidR="00DA3F53">
        <w:t xml:space="preserve"> SmartCard</w:t>
      </w:r>
      <w:r w:rsidR="00427A8B">
        <w:t xml:space="preserve"> modülü,</w:t>
      </w:r>
      <w:r w:rsidR="00DA3F53">
        <w:t xml:space="preserve"> akıllı kart işlemlerin</w:t>
      </w:r>
      <w:r w:rsidR="00E74D04">
        <w:t>den sorumlu modüldür.</w:t>
      </w:r>
      <w:r w:rsidR="00DE47EE">
        <w:t xml:space="preserve"> Bu modül yardımıyla</w:t>
      </w:r>
      <w:r w:rsidR="00DA3F53">
        <w:t xml:space="preserve"> PKCS7 yapısında basit imza at</w:t>
      </w:r>
      <w:r w:rsidR="00DE47EE">
        <w:t>ılabilir.</w:t>
      </w:r>
    </w:p>
    <w:p w14:paraId="02AEFDEC" w14:textId="77777777" w:rsidR="00155D0A" w:rsidRPr="00155D0A" w:rsidRDefault="00155D0A" w:rsidP="00EA2A48">
      <w:pPr>
        <w:jc w:val="both"/>
        <w:rPr>
          <w:sz w:val="16"/>
          <w:szCs w:val="16"/>
        </w:rPr>
      </w:pPr>
    </w:p>
    <w:p w14:paraId="48C3E001" w14:textId="77777777" w:rsidR="00491FA9" w:rsidRDefault="00491FA9" w:rsidP="00491FA9">
      <w:pPr>
        <w:pStyle w:val="Heading2"/>
      </w:pPr>
      <w:bookmarkStart w:id="777" w:name="_Toc86130410"/>
      <w:r>
        <w:t>Gereksinimler</w:t>
      </w:r>
      <w:bookmarkEnd w:id="777"/>
    </w:p>
    <w:p w14:paraId="1D7565E6" w14:textId="1640EA1A" w:rsidR="00491FA9" w:rsidRDefault="00491FA9" w:rsidP="00EA2A48">
      <w:pPr>
        <w:jc w:val="both"/>
      </w:pPr>
      <w:r>
        <w:t>SmartCard</w:t>
      </w:r>
      <w:r w:rsidR="00997CD5">
        <w:t xml:space="preserve"> </w:t>
      </w:r>
      <w:r>
        <w:t>API'si</w:t>
      </w:r>
      <w:r w:rsidR="00997CD5">
        <w:t xml:space="preserve">, </w:t>
      </w:r>
      <w:r w:rsidRPr="00724FDC">
        <w:rPr>
          <w:i/>
          <w:iCs/>
        </w:rPr>
        <w:t>ma3api-smartcard</w:t>
      </w:r>
      <w:r w:rsidR="00C36373">
        <w:rPr>
          <w:i/>
          <w:iCs/>
        </w:rPr>
        <w:t>-….</w:t>
      </w:r>
      <w:r w:rsidRPr="00724FDC">
        <w:rPr>
          <w:i/>
          <w:iCs/>
        </w:rPr>
        <w:t>jar</w:t>
      </w:r>
      <w:r>
        <w:t xml:space="preserve"> ve </w:t>
      </w:r>
      <w:r w:rsidRPr="00724FDC">
        <w:rPr>
          <w:i/>
          <w:iCs/>
        </w:rPr>
        <w:t>ma3api-common</w:t>
      </w:r>
      <w:r w:rsidR="00C36373">
        <w:rPr>
          <w:i/>
          <w:iCs/>
        </w:rPr>
        <w:t>-…</w:t>
      </w:r>
      <w:r w:rsidR="0001081F" w:rsidRPr="00724FDC">
        <w:rPr>
          <w:i/>
          <w:iCs/>
        </w:rPr>
        <w:t>.</w:t>
      </w:r>
      <w:r w:rsidRPr="00724FDC">
        <w:rPr>
          <w:i/>
          <w:iCs/>
        </w:rPr>
        <w:t>jar</w:t>
      </w:r>
      <w:r>
        <w:t xml:space="preserve"> kütüphanelerine ihti</w:t>
      </w:r>
      <w:r w:rsidR="00D314EE">
        <w:t xml:space="preserve">yaç duymaktadır. Ayrıca kullanılacak </w:t>
      </w:r>
      <w:r w:rsidR="0001081F">
        <w:t>akıllı kartın</w:t>
      </w:r>
      <w:r w:rsidR="00D314EE">
        <w:t xml:space="preserve"> ve </w:t>
      </w:r>
      <w:r w:rsidR="0001081F">
        <w:t>akıllı kart</w:t>
      </w:r>
      <w:r>
        <w:t xml:space="preserve"> okuyucu sürücüsü</w:t>
      </w:r>
      <w:r w:rsidR="001B12CF">
        <w:t>nün</w:t>
      </w:r>
      <w:r>
        <w:t xml:space="preserve"> sisteme kurulmuş </w:t>
      </w:r>
      <w:r w:rsidR="0001081F">
        <w:t>olması gerekmektedir</w:t>
      </w:r>
      <w:r>
        <w:t xml:space="preserve">. </w:t>
      </w:r>
    </w:p>
    <w:p w14:paraId="3BD2F2BC" w14:textId="7683D823" w:rsidR="00DA3F53" w:rsidRDefault="00404F1C" w:rsidP="00EA2A48">
      <w:pPr>
        <w:jc w:val="both"/>
      </w:pPr>
      <w:r>
        <w:t>.NET SmartCard</w:t>
      </w:r>
      <w:r w:rsidR="00491FA9">
        <w:t xml:space="preserve">  API 'si  ise  </w:t>
      </w:r>
      <w:r w:rsidR="00491FA9" w:rsidRPr="000036D2">
        <w:rPr>
          <w:i/>
          <w:iCs/>
        </w:rPr>
        <w:t>ma3api-smartcard.dll</w:t>
      </w:r>
      <w:r w:rsidR="00491FA9">
        <w:t xml:space="preserve">  kütüphanesinin  yanısıra  bağımlı</w:t>
      </w:r>
      <w:r w:rsidR="00B96D43">
        <w:t xml:space="preserve"> </w:t>
      </w:r>
      <w:r w:rsidR="00491FA9">
        <w:t xml:space="preserve">olduğu  </w:t>
      </w:r>
      <w:r w:rsidR="00491FA9" w:rsidRPr="000036D2">
        <w:rPr>
          <w:i/>
          <w:iCs/>
        </w:rPr>
        <w:t>ma3api-asn.dll</w:t>
      </w:r>
      <w:r w:rsidR="00491FA9">
        <w:t xml:space="preserve">, </w:t>
      </w:r>
      <w:r w:rsidR="00491FA9" w:rsidRPr="000036D2">
        <w:rPr>
          <w:i/>
          <w:iCs/>
        </w:rPr>
        <w:t>ma3api-common.dll</w:t>
      </w:r>
      <w:r w:rsidR="00491FA9">
        <w:t>,</w:t>
      </w:r>
      <w:r w:rsidR="005B45EC">
        <w:t xml:space="preserve"> </w:t>
      </w:r>
      <w:r w:rsidR="00491FA9" w:rsidRPr="000036D2">
        <w:rPr>
          <w:i/>
          <w:iCs/>
        </w:rPr>
        <w:t>ma3api-crypto.dll</w:t>
      </w:r>
      <w:r w:rsidR="00491FA9">
        <w:t>,</w:t>
      </w:r>
      <w:r w:rsidR="005B45EC">
        <w:t xml:space="preserve"> </w:t>
      </w:r>
      <w:r w:rsidR="00491FA9" w:rsidRPr="000036D2">
        <w:rPr>
          <w:i/>
          <w:iCs/>
        </w:rPr>
        <w:t>asn1rt.dll</w:t>
      </w:r>
      <w:r w:rsidR="00491FA9">
        <w:t>,</w:t>
      </w:r>
      <w:r w:rsidR="005B45EC">
        <w:t xml:space="preserve"> </w:t>
      </w:r>
      <w:r w:rsidR="00491FA9" w:rsidRPr="000036D2">
        <w:rPr>
          <w:i/>
          <w:iCs/>
        </w:rPr>
        <w:t>ma3api-crypto-bouncyprovider.dll</w:t>
      </w:r>
      <w:r w:rsidR="00491FA9">
        <w:t>,</w:t>
      </w:r>
      <w:r w:rsidR="005B45EC">
        <w:t xml:space="preserve"> </w:t>
      </w:r>
      <w:r w:rsidR="00491FA9" w:rsidRPr="000036D2">
        <w:rPr>
          <w:i/>
          <w:iCs/>
        </w:rPr>
        <w:t>ma3api-iaik_wrapper.dll</w:t>
      </w:r>
      <w:r w:rsidR="00491FA9">
        <w:t>,</w:t>
      </w:r>
      <w:r w:rsidR="005B45EC">
        <w:t xml:space="preserve"> </w:t>
      </w:r>
      <w:r w:rsidR="00491FA9" w:rsidRPr="000036D2">
        <w:rPr>
          <w:i/>
          <w:iCs/>
        </w:rPr>
        <w:t>log4net.dll</w:t>
      </w:r>
      <w:r w:rsidR="005B45EC">
        <w:t xml:space="preserve"> </w:t>
      </w:r>
      <w:r w:rsidR="00491FA9">
        <w:t>ve</w:t>
      </w:r>
      <w:r w:rsidR="005B45EC">
        <w:t xml:space="preserve"> </w:t>
      </w:r>
      <w:r w:rsidR="00491FA9" w:rsidRPr="000036D2">
        <w:rPr>
          <w:i/>
          <w:iCs/>
        </w:rPr>
        <w:t>ma3api-pkcs11net.dll</w:t>
      </w:r>
      <w:r w:rsidR="00B96D43">
        <w:t xml:space="preserve"> </w:t>
      </w:r>
      <w:r w:rsidR="00491FA9">
        <w:t>kütüphanelerine ihtiyaç duymaktadır.</w:t>
      </w:r>
    </w:p>
    <w:p w14:paraId="4306F8FC" w14:textId="77777777" w:rsidR="00155D0A" w:rsidRPr="00155D0A" w:rsidRDefault="00155D0A" w:rsidP="00EA2A48">
      <w:pPr>
        <w:jc w:val="both"/>
        <w:rPr>
          <w:sz w:val="16"/>
          <w:szCs w:val="16"/>
        </w:rPr>
      </w:pPr>
    </w:p>
    <w:p w14:paraId="26B6E965" w14:textId="77777777" w:rsidR="00AD5CD1" w:rsidRDefault="00AD5CD1" w:rsidP="00AD5CD1">
      <w:pPr>
        <w:pStyle w:val="Heading2"/>
      </w:pPr>
      <w:bookmarkStart w:id="778" w:name="_Toc86130411"/>
      <w:r>
        <w:t>Akıllı Karta Erişim</w:t>
      </w:r>
      <w:bookmarkEnd w:id="778"/>
    </w:p>
    <w:p w14:paraId="3E4B5C32" w14:textId="4C8283BC" w:rsidR="00155D0A" w:rsidRDefault="00AD5CD1" w:rsidP="00EA2A48">
      <w:pPr>
        <w:jc w:val="both"/>
      </w:pPr>
      <w:r w:rsidRPr="00BE2704">
        <w:rPr>
          <w:rFonts w:ascii="Courier New" w:hAnsi="Courier New" w:cs="Courier New"/>
          <w:i/>
        </w:rPr>
        <w:t>SmartCard</w:t>
      </w:r>
      <w:r w:rsidR="00493017">
        <w:t xml:space="preserve"> </w:t>
      </w:r>
      <w:r>
        <w:t>sınıfı</w:t>
      </w:r>
      <w:r w:rsidR="00493017">
        <w:t>,</w:t>
      </w:r>
      <w:r>
        <w:t xml:space="preserve"> akıllı kart ile ilgili</w:t>
      </w:r>
      <w:r w:rsidR="00493017">
        <w:t xml:space="preserve"> </w:t>
      </w:r>
      <w:r>
        <w:t>işlemlerden sorumlu sınıftır.</w:t>
      </w:r>
      <w:r w:rsidR="00493017">
        <w:t xml:space="preserve"> </w:t>
      </w:r>
      <w:r w:rsidR="00404F1C" w:rsidRPr="00BE2704">
        <w:rPr>
          <w:rFonts w:ascii="Courier New" w:hAnsi="Courier New" w:cs="Courier New"/>
          <w:i/>
        </w:rPr>
        <w:t>SmartCard</w:t>
      </w:r>
      <w:r w:rsidR="00404F1C">
        <w:t xml:space="preserve"> sınıfının</w:t>
      </w:r>
      <w:r>
        <w:t xml:space="preserve"> çalıştırılabilmesi için hangi akıllı kartın kullanıldığının bilinmesi gerekmektedir. Çünkü akıllı kart </w:t>
      </w:r>
      <w:r w:rsidR="00404F1C">
        <w:t>işlemleri, akıllı kartın sürücüsü</w:t>
      </w:r>
      <w:r>
        <w:t xml:space="preserve"> üzerinden yapılmaktadır. Java 6 ile java kütüphaneleri kullanılarak kart bilgilerine erişilip hangi kart olduğu belirlenebilmektedir. Java 5 ve .NET'te ise hangi akıllı kartın kullanıldığı bilinmelidir.</w:t>
      </w:r>
    </w:p>
    <w:p w14:paraId="4604AAEC" w14:textId="77777777" w:rsidR="00893AF7" w:rsidRDefault="00893AF7" w:rsidP="00EA2A48">
      <w:pPr>
        <w:jc w:val="both"/>
      </w:pPr>
    </w:p>
    <w:p w14:paraId="5FA0B910" w14:textId="77777777" w:rsidR="00016FF0" w:rsidRPr="00600149" w:rsidRDefault="00016FF0" w:rsidP="00016FF0">
      <w:pPr>
        <w:pStyle w:val="BodyText"/>
        <w:rPr>
          <w:b/>
          <w:sz w:val="22"/>
          <w:szCs w:val="22"/>
        </w:rPr>
      </w:pPr>
      <w:r w:rsidRPr="00600149">
        <w:rPr>
          <w:b/>
          <w:sz w:val="22"/>
          <w:szCs w:val="22"/>
        </w:rPr>
        <w:t>Java</w:t>
      </w:r>
      <w:r>
        <w:rPr>
          <w:b/>
          <w:sz w:val="22"/>
          <w:szCs w:val="22"/>
        </w:rPr>
        <w:t xml:space="preserve"> 6 ve C#</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016FF0" w:rsidRPr="009B08F4" w14:paraId="56253238" w14:textId="77777777" w:rsidTr="00E82C85">
        <w:trPr>
          <w:trHeight w:val="1000"/>
        </w:trPr>
        <w:tc>
          <w:tcPr>
            <w:tcW w:w="9546" w:type="dxa"/>
            <w:shd w:val="clear" w:color="auto" w:fill="F8F8F8"/>
          </w:tcPr>
          <w:p w14:paraId="33E873E7"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Pair</w:t>
            </w:r>
            <w:r w:rsidRPr="009B08F4">
              <w:rPr>
                <w:rFonts w:ascii="Consolas" w:eastAsiaTheme="minorHAnsi" w:hAnsi="Consolas" w:cs="Consolas"/>
                <w:color w:val="000000"/>
                <w:sz w:val="20"/>
                <w:szCs w:val="20"/>
                <w:lang w:val="en-US" w:eastAsia="en-US"/>
              </w:rPr>
              <w:t>&lt;</w:t>
            </w:r>
            <w:r w:rsidRPr="009B08F4">
              <w:rPr>
                <w:rFonts w:ascii="Consolas" w:eastAsiaTheme="minorHAnsi" w:hAnsi="Consolas" w:cs="Consolas"/>
                <w:bCs/>
                <w:color w:val="005032"/>
                <w:sz w:val="20"/>
                <w:szCs w:val="20"/>
                <w:lang w:val="en-US" w:eastAsia="en-US"/>
              </w:rPr>
              <w:t>Long</w:t>
            </w:r>
            <w:r w:rsidRPr="009B08F4">
              <w:rPr>
                <w:rFonts w:ascii="Consolas" w:eastAsiaTheme="minorHAnsi" w:hAnsi="Consolas" w:cs="Consolas"/>
                <w:color w:val="000000"/>
                <w:sz w:val="20"/>
                <w:szCs w:val="20"/>
                <w:lang w:val="en-US" w:eastAsia="en-US"/>
              </w:rPr>
              <w:t xml:space="preserve">, </w:t>
            </w:r>
            <w:r w:rsidRPr="009B08F4">
              <w:rPr>
                <w:rFonts w:ascii="Consolas" w:eastAsiaTheme="minorHAnsi" w:hAnsi="Consolas" w:cs="Consolas"/>
                <w:bCs/>
                <w:color w:val="005032"/>
                <w:sz w:val="20"/>
                <w:szCs w:val="20"/>
                <w:lang w:val="en-US" w:eastAsia="en-US"/>
              </w:rPr>
              <w:t>CardType</w:t>
            </w:r>
            <w:r w:rsidRPr="009B08F4">
              <w:rPr>
                <w:rFonts w:ascii="Consolas" w:eastAsiaTheme="minorHAnsi" w:hAnsi="Consolas" w:cs="Consolas"/>
                <w:color w:val="000000"/>
                <w:sz w:val="20"/>
                <w:szCs w:val="20"/>
                <w:lang w:val="en-US" w:eastAsia="en-US"/>
              </w:rPr>
              <w:t xml:space="preserve">&gt; slotAndCardType = </w:t>
            </w:r>
            <w:r w:rsidRPr="009B08F4">
              <w:rPr>
                <w:rFonts w:ascii="Consolas" w:eastAsiaTheme="minorHAnsi" w:hAnsi="Consolas" w:cs="Consolas"/>
                <w:bCs/>
                <w:color w:val="005032"/>
                <w:sz w:val="20"/>
                <w:szCs w:val="20"/>
                <w:lang w:val="en-US" w:eastAsia="en-US"/>
              </w:rPr>
              <w:t>SmartOp</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00"/>
                <w:sz w:val="20"/>
                <w:szCs w:val="20"/>
                <w:lang w:val="en-US" w:eastAsia="en-US"/>
              </w:rPr>
              <w:t>findCardTypeAndSlot</w:t>
            </w:r>
            <w:r w:rsidRPr="009B08F4">
              <w:rPr>
                <w:rFonts w:ascii="Consolas" w:eastAsiaTheme="minorHAnsi" w:hAnsi="Consolas" w:cs="Consolas"/>
                <w:color w:val="000000"/>
                <w:sz w:val="20"/>
                <w:szCs w:val="20"/>
                <w:lang w:val="en-US" w:eastAsia="en-US"/>
              </w:rPr>
              <w:t>();</w:t>
            </w:r>
          </w:p>
          <w:p w14:paraId="77B33DA1"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Long</w:t>
            </w:r>
            <w:r w:rsidRPr="009B08F4">
              <w:rPr>
                <w:rFonts w:ascii="Consolas" w:eastAsiaTheme="minorHAnsi" w:hAnsi="Consolas" w:cs="Consolas"/>
                <w:color w:val="000000"/>
                <w:sz w:val="20"/>
                <w:szCs w:val="20"/>
                <w:lang w:val="en-US" w:eastAsia="en-US"/>
              </w:rPr>
              <w:t xml:space="preserve"> slot = slotAndCardType.getObject1();</w:t>
            </w:r>
          </w:p>
          <w:p w14:paraId="32504C17"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SmartCard</w:t>
            </w:r>
            <w:r w:rsidRPr="009B08F4">
              <w:rPr>
                <w:rFonts w:ascii="Consolas" w:eastAsiaTheme="minorHAnsi" w:hAnsi="Consolas" w:cs="Consolas"/>
                <w:color w:val="000000"/>
                <w:sz w:val="20"/>
                <w:szCs w:val="20"/>
                <w:lang w:val="en-US" w:eastAsia="en-US"/>
              </w:rPr>
              <w:t xml:space="preserve"> smartCard = </w:t>
            </w:r>
            <w:r w:rsidR="00924E0A" w:rsidRPr="009B08F4">
              <w:rPr>
                <w:rFonts w:ascii="Consolas" w:eastAsiaTheme="minorHAnsi" w:hAnsi="Consolas" w:cs="Consolas"/>
                <w:bCs/>
                <w:color w:val="7F0055"/>
                <w:sz w:val="20"/>
                <w:szCs w:val="20"/>
                <w:lang w:val="en-US" w:eastAsia="en-US"/>
              </w:rPr>
              <w:t xml:space="preserve">new </w:t>
            </w:r>
            <w:r w:rsidR="00924E0A" w:rsidRPr="006D017E">
              <w:rPr>
                <w:rFonts w:ascii="Consolas" w:eastAsiaTheme="minorHAnsi" w:hAnsi="Consolas" w:cs="Consolas"/>
                <w:bCs/>
                <w:color w:val="005032"/>
                <w:sz w:val="20"/>
                <w:szCs w:val="20"/>
                <w:lang w:val="en-US" w:eastAsia="en-US"/>
              </w:rPr>
              <w:t>S</w:t>
            </w:r>
            <w:r w:rsidRPr="009B08F4">
              <w:rPr>
                <w:rFonts w:ascii="Consolas" w:eastAsiaTheme="minorHAnsi" w:hAnsi="Consolas" w:cs="Consolas"/>
                <w:bCs/>
                <w:color w:val="005032"/>
                <w:sz w:val="20"/>
                <w:szCs w:val="20"/>
                <w:lang w:val="en-US" w:eastAsia="en-US"/>
              </w:rPr>
              <w:t>martCard</w:t>
            </w:r>
            <w:r w:rsidRPr="009B08F4">
              <w:rPr>
                <w:rFonts w:ascii="Consolas" w:eastAsiaTheme="minorHAnsi" w:hAnsi="Consolas" w:cs="Consolas"/>
                <w:color w:val="000000"/>
                <w:sz w:val="20"/>
                <w:szCs w:val="20"/>
                <w:lang w:val="en-US" w:eastAsia="en-US"/>
              </w:rPr>
              <w:t>(slotAndCardType.getObject2());</w:t>
            </w:r>
          </w:p>
          <w:p w14:paraId="4D83D8E9" w14:textId="2C329154" w:rsidR="00016FF0" w:rsidRPr="009B08F4" w:rsidRDefault="0011596B" w:rsidP="00016FF0">
            <w:pPr>
              <w:autoSpaceDE w:val="0"/>
              <w:autoSpaceDN w:val="0"/>
              <w:adjustRightInd w:val="0"/>
              <w:spacing w:after="0" w:line="240" w:lineRule="auto"/>
              <w:rPr>
                <w:rFonts w:ascii="Consolas" w:hAnsi="Consolas" w:cs="Consolas"/>
                <w:bCs/>
                <w:color w:val="005032"/>
                <w:sz w:val="20"/>
                <w:szCs w:val="20"/>
              </w:rPr>
            </w:pPr>
            <w:r w:rsidRPr="009B08F4">
              <w:rPr>
                <w:rFonts w:ascii="Consolas" w:eastAsiaTheme="minorHAnsi" w:hAnsi="Consolas" w:cs="Consolas"/>
                <w:bCs/>
                <w:color w:val="7F0055"/>
                <w:sz w:val="20"/>
                <w:szCs w:val="20"/>
                <w:lang w:val="en-US" w:eastAsia="en-US"/>
              </w:rPr>
              <w:t>L</w:t>
            </w:r>
            <w:r w:rsidR="00016FF0" w:rsidRPr="009B08F4">
              <w:rPr>
                <w:rFonts w:ascii="Consolas" w:eastAsiaTheme="minorHAnsi" w:hAnsi="Consolas" w:cs="Consolas"/>
                <w:bCs/>
                <w:color w:val="7F0055"/>
                <w:sz w:val="20"/>
                <w:szCs w:val="20"/>
                <w:lang w:val="en-US" w:eastAsia="en-US"/>
              </w:rPr>
              <w:t>ong</w:t>
            </w:r>
            <w:r>
              <w:rPr>
                <w:rFonts w:ascii="Consolas" w:eastAsiaTheme="minorHAnsi" w:hAnsi="Consolas" w:cs="Consolas"/>
                <w:bCs/>
                <w:color w:val="7F0055"/>
                <w:sz w:val="20"/>
                <w:szCs w:val="20"/>
                <w:lang w:val="en-US" w:eastAsia="en-US"/>
              </w:rPr>
              <w:t xml:space="preserve"> </w:t>
            </w:r>
            <w:r w:rsidR="00016FF0" w:rsidRPr="009B08F4">
              <w:rPr>
                <w:rFonts w:ascii="Consolas" w:eastAsiaTheme="minorHAnsi" w:hAnsi="Consolas" w:cs="Consolas"/>
                <w:color w:val="000000"/>
                <w:sz w:val="20"/>
                <w:szCs w:val="20"/>
                <w:lang w:val="en-US" w:eastAsia="en-US"/>
              </w:rPr>
              <w:t>session = smartCard.openSession(slot);</w:t>
            </w:r>
          </w:p>
        </w:tc>
      </w:tr>
    </w:tbl>
    <w:p w14:paraId="7F8DEB35" w14:textId="3A406B8F" w:rsidR="0000184E" w:rsidRDefault="0000184E" w:rsidP="00EA2A48">
      <w:pPr>
        <w:jc w:val="both"/>
      </w:pPr>
      <w:r>
        <w:lastRenderedPageBreak/>
        <w:t>Eğer görsel bir arayüzün API tarafından gösterilmesi</w:t>
      </w:r>
      <w:r w:rsidR="00DE67BA">
        <w:t xml:space="preserve"> istenmiyorsa</w:t>
      </w:r>
      <w:r>
        <w:t xml:space="preserve">; </w:t>
      </w:r>
      <w:r w:rsidRPr="00BE2704">
        <w:rPr>
          <w:rFonts w:ascii="Courier New" w:hAnsi="Courier New" w:cs="Courier New"/>
          <w:i/>
        </w:rPr>
        <w:t>SmartOp</w:t>
      </w:r>
      <w:r>
        <w:t xml:space="preserve"> sınıfının </w:t>
      </w:r>
      <w:r w:rsidRPr="00337ED0">
        <w:rPr>
          <w:i/>
        </w:rPr>
        <w:t>getCardTerminals()</w:t>
      </w:r>
      <w:r>
        <w:t xml:space="preserve"> fonksiyonu ile akıllı kart okuyucularının isimleri al</w:t>
      </w:r>
      <w:r w:rsidR="00DE67BA">
        <w:t>ınabilir</w:t>
      </w:r>
      <w:r>
        <w:t>. Bu isimler</w:t>
      </w:r>
      <w:r w:rsidR="006C78B6">
        <w:t xml:space="preserve"> üzerinden kart</w:t>
      </w:r>
      <w:r w:rsidR="0041392C">
        <w:t>,</w:t>
      </w:r>
      <w:r w:rsidR="006C78B6">
        <w:t xml:space="preserve"> kullanıcıya</w:t>
      </w:r>
      <w:r w:rsidR="008761D4">
        <w:t xml:space="preserve"> seçtirildikten sonra</w:t>
      </w:r>
      <w:r>
        <w:t xml:space="preserve"> </w:t>
      </w:r>
      <w:r w:rsidRPr="00337ED0">
        <w:rPr>
          <w:i/>
        </w:rPr>
        <w:t>getSlotAndCardType(String</w:t>
      </w:r>
      <w:r w:rsidR="006A7506">
        <w:rPr>
          <w:i/>
        </w:rPr>
        <w:t xml:space="preserve"> </w:t>
      </w:r>
      <w:r w:rsidRPr="00337ED0">
        <w:rPr>
          <w:i/>
        </w:rPr>
        <w:t>terminal)</w:t>
      </w:r>
      <w:r w:rsidR="006A7506">
        <w:t xml:space="preserve"> </w:t>
      </w:r>
      <w:r>
        <w:t>fonksiyonuyla kullanıcının seçtiği kartın slot numarası ve kart tipi alınabilir.</w:t>
      </w:r>
    </w:p>
    <w:p w14:paraId="02855E3F" w14:textId="1CCD8412" w:rsidR="0000184E" w:rsidRDefault="0000184E" w:rsidP="00EA2A48">
      <w:pPr>
        <w:jc w:val="both"/>
      </w:pPr>
      <w:r>
        <w:t xml:space="preserve">Eğer kullanıcıya kart tipine göre akıllı kart </w:t>
      </w:r>
      <w:r w:rsidR="006B0C65">
        <w:t xml:space="preserve">seçtirilmek </w:t>
      </w:r>
      <w:r>
        <w:t xml:space="preserve">isteniyorsa, </w:t>
      </w:r>
      <w:r w:rsidRPr="00BE2704">
        <w:rPr>
          <w:rFonts w:ascii="Courier New" w:hAnsi="Courier New" w:cs="Courier New"/>
          <w:i/>
        </w:rPr>
        <w:t>SmartOp</w:t>
      </w:r>
      <w:r>
        <w:t xml:space="preserve"> sınıfının </w:t>
      </w:r>
      <w:r w:rsidRPr="00337ED0">
        <w:rPr>
          <w:i/>
        </w:rPr>
        <w:t>findCardTypesAndSlots()</w:t>
      </w:r>
      <w:r w:rsidR="006A7506">
        <w:t xml:space="preserve"> fonksiyonu</w:t>
      </w:r>
      <w:r>
        <w:t xml:space="preserve"> ile</w:t>
      </w:r>
      <w:r w:rsidR="0041392C">
        <w:t>,</w:t>
      </w:r>
      <w:r>
        <w:t xml:space="preserve"> bağlı olan bütün kartların slot numaraları ve kart tipleri</w:t>
      </w:r>
      <w:r w:rsidR="00575934">
        <w:t xml:space="preserve"> </w:t>
      </w:r>
      <w:r>
        <w:t>al</w:t>
      </w:r>
      <w:r w:rsidR="006B0C65">
        <w:t>ınabilir.</w:t>
      </w:r>
      <w:r>
        <w:t xml:space="preserve"> </w:t>
      </w:r>
    </w:p>
    <w:p w14:paraId="4FD1157E" w14:textId="0C637F96" w:rsidR="0000184E" w:rsidRDefault="0000184E" w:rsidP="00EA2A48">
      <w:pPr>
        <w:jc w:val="both"/>
      </w:pPr>
      <w:r>
        <w:t xml:space="preserve">Akıllı kart ile işlem yapmaya başlamak için </w:t>
      </w:r>
      <w:r w:rsidRPr="00337ED0">
        <w:rPr>
          <w:i/>
        </w:rPr>
        <w:t>openSession()</w:t>
      </w:r>
      <w:r>
        <w:t xml:space="preserve"> fonksiyonu ile oturum açılmalıdır. Karttan sertifika okumak için login olmaya gerek yoktur. </w:t>
      </w:r>
      <w:r w:rsidR="005429C3">
        <w:t>İmzalama</w:t>
      </w:r>
      <w:r w:rsidR="00337ED0">
        <w:t xml:space="preserve"> </w:t>
      </w:r>
      <w:r>
        <w:t>veya şifreleme işlemi yapılacaksa karta login olunmalıdır.</w:t>
      </w:r>
    </w:p>
    <w:p w14:paraId="2A2D2AAE" w14:textId="77777777" w:rsidR="00155D0A" w:rsidRPr="00155D0A" w:rsidRDefault="00155D0A" w:rsidP="00D0262E">
      <w:pPr>
        <w:rPr>
          <w:sz w:val="16"/>
          <w:szCs w:val="16"/>
        </w:rPr>
      </w:pPr>
    </w:p>
    <w:p w14:paraId="2F2F2E02" w14:textId="77777777" w:rsidR="00CC55ED" w:rsidRDefault="00CC55ED" w:rsidP="00CC55ED">
      <w:pPr>
        <w:pStyle w:val="Heading2"/>
      </w:pPr>
      <w:bookmarkStart w:id="779" w:name="_Toc86130412"/>
      <w:r>
        <w:t>Akis Kartlara Erişim</w:t>
      </w:r>
      <w:bookmarkEnd w:id="779"/>
    </w:p>
    <w:p w14:paraId="4004DF30" w14:textId="0D3309DE" w:rsidR="00CC55ED" w:rsidRDefault="00CC55ED" w:rsidP="00EA2A48">
      <w:pPr>
        <w:jc w:val="both"/>
      </w:pPr>
      <w:r>
        <w:t>Akis kartlara</w:t>
      </w:r>
      <w:r w:rsidR="00B67F3A">
        <w:t xml:space="preserve">, </w:t>
      </w:r>
      <w:r>
        <w:t>Java 6 kullanıldığında Akis'in java</w:t>
      </w:r>
      <w:r w:rsidR="00B254AA">
        <w:t xml:space="preserve"> kütüphanesi kullanılarak komut</w:t>
      </w:r>
      <w:r w:rsidR="005D098F">
        <w:t xml:space="preserve"> </w:t>
      </w:r>
      <w:r>
        <w:t>(APDU</w:t>
      </w:r>
      <w:r w:rsidR="00BE2704">
        <w:t xml:space="preserve"> komutları</w:t>
      </w:r>
      <w:r>
        <w:t>) gönderilebilmektedir. Sistemde akis sürücüsü yüklü olmasa bile AkisCIF.x.x.x.jar oldu</w:t>
      </w:r>
      <w:r w:rsidR="00B67F3A">
        <w:t>ğ</w:t>
      </w:r>
      <w:r>
        <w:t>unda karta erişil</w:t>
      </w:r>
      <w:r w:rsidR="00311CEE">
        <w:t>ebil</w:t>
      </w:r>
      <w:r>
        <w:t>mektedir. AkisCIF üzerinden akıllı karta erişmek</w:t>
      </w:r>
      <w:r w:rsidR="001D2FF2">
        <w:t>,</w:t>
      </w:r>
      <w:r>
        <w:t xml:space="preserve"> akıllı kart işlemlerinin süresini dolayısıyla imza süresini kısaltmaktadır. Yalnız AkisCIF üzerinden karta erişildiğinde diğer programlar karta erişememektedir. Yeni bir sürüm akis kart kullanmaya başladığınızda AkisCIF'i de yenilemeniz gerekecektir.</w:t>
      </w:r>
    </w:p>
    <w:p w14:paraId="15F313D3" w14:textId="770CBABE" w:rsidR="00CC55ED" w:rsidRDefault="00CC55ED" w:rsidP="00EA2A48">
      <w:pPr>
        <w:jc w:val="both"/>
      </w:pPr>
      <w:r>
        <w:t>Akıllı karta</w:t>
      </w:r>
      <w:r w:rsidR="00BE2704">
        <w:t>,</w:t>
      </w:r>
      <w:r>
        <w:t xml:space="preserve"> APDU komutları ile AkisCIF.x.x.x.jar üzerinden erişilmesinden </w:t>
      </w:r>
      <w:r w:rsidRPr="00BE2704">
        <w:rPr>
          <w:rFonts w:ascii="Courier New" w:hAnsi="Courier New" w:cs="Courier New"/>
          <w:i/>
        </w:rPr>
        <w:t>APDUSmartCard</w:t>
      </w:r>
      <w:r>
        <w:t xml:space="preserve"> sınıfı sorumludur. Örnek bir kullanım aşağıdaki gibidir.</w:t>
      </w:r>
    </w:p>
    <w:p w14:paraId="6F926226" w14:textId="77777777" w:rsidR="00D85F76" w:rsidRDefault="00D85F76" w:rsidP="00EA2A48">
      <w:pPr>
        <w:jc w:val="both"/>
      </w:pPr>
    </w:p>
    <w:p w14:paraId="294C41E5" w14:textId="4ED32A0E" w:rsidR="00016FF0" w:rsidRPr="00600149" w:rsidRDefault="00016FF0" w:rsidP="00BE6398">
      <w:pPr>
        <w:pStyle w:val="BodyText"/>
        <w:shd w:val="clear" w:color="auto" w:fill="FFFFFF" w:themeFill="background1"/>
        <w:rPr>
          <w:b/>
          <w:sz w:val="22"/>
          <w:szCs w:val="22"/>
        </w:rPr>
      </w:pPr>
      <w:r w:rsidRPr="00600149">
        <w:rPr>
          <w:b/>
          <w:sz w:val="22"/>
          <w:szCs w:val="22"/>
        </w:rPr>
        <w:t>Java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016FF0" w:rsidRPr="009B08F4" w14:paraId="1A0AC5E0" w14:textId="77777777" w:rsidTr="00ED43BB">
        <w:trPr>
          <w:trHeight w:val="2226"/>
        </w:trPr>
        <w:tc>
          <w:tcPr>
            <w:tcW w:w="9546" w:type="dxa"/>
            <w:shd w:val="clear" w:color="auto" w:fill="F8F8F8"/>
          </w:tcPr>
          <w:p w14:paraId="6D88C987" w14:textId="77777777" w:rsidR="00016FF0" w:rsidRPr="009B08F4" w:rsidRDefault="00016FF0" w:rsidP="00BE6398">
            <w:pPr>
              <w:shd w:val="clear" w:color="auto" w:fill="F8F8F8"/>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APDUSmartCard</w:t>
            </w:r>
            <w:r w:rsidRPr="009B08F4">
              <w:rPr>
                <w:rFonts w:ascii="Consolas" w:eastAsiaTheme="minorHAnsi" w:hAnsi="Consolas" w:cs="Consolas"/>
                <w:color w:val="000000"/>
                <w:sz w:val="20"/>
                <w:szCs w:val="20"/>
                <w:lang w:val="en-US" w:eastAsia="en-US"/>
              </w:rPr>
              <w:t xml:space="preserve"> sc = </w:t>
            </w:r>
            <w:r w:rsidRPr="009B08F4">
              <w:rPr>
                <w:rFonts w:ascii="Consolas" w:eastAsiaTheme="minorHAnsi" w:hAnsi="Consolas" w:cs="Consolas"/>
                <w:bCs/>
                <w:color w:val="7F0055"/>
                <w:sz w:val="20"/>
                <w:szCs w:val="20"/>
                <w:lang w:val="en-US" w:eastAsia="en-US"/>
              </w:rPr>
              <w:t>new</w:t>
            </w:r>
            <w:r w:rsidR="00924E0A" w:rsidRPr="009B08F4">
              <w:rPr>
                <w:rFonts w:ascii="Consolas" w:eastAsiaTheme="minorHAnsi" w:hAnsi="Consolas" w:cs="Consolas"/>
                <w:bCs/>
                <w:color w:val="7F0055"/>
                <w:sz w:val="20"/>
                <w:szCs w:val="20"/>
                <w:lang w:val="en-US" w:eastAsia="en-US"/>
              </w:rPr>
              <w:t xml:space="preserve"> </w:t>
            </w:r>
            <w:r w:rsidRPr="009B08F4">
              <w:rPr>
                <w:rFonts w:ascii="Consolas" w:eastAsiaTheme="minorHAnsi" w:hAnsi="Consolas" w:cs="Consolas"/>
                <w:bCs/>
                <w:color w:val="005032"/>
                <w:sz w:val="20"/>
                <w:szCs w:val="20"/>
                <w:lang w:val="en-US" w:eastAsia="en-US"/>
              </w:rPr>
              <w:t>APDUSmartCard</w:t>
            </w:r>
            <w:r w:rsidRPr="009B08F4">
              <w:rPr>
                <w:rFonts w:ascii="Consolas" w:eastAsiaTheme="minorHAnsi" w:hAnsi="Consolas" w:cs="Consolas"/>
                <w:color w:val="000000"/>
                <w:sz w:val="20"/>
                <w:szCs w:val="20"/>
                <w:lang w:val="en-US" w:eastAsia="en-US"/>
              </w:rPr>
              <w:t>();</w:t>
            </w:r>
          </w:p>
          <w:p w14:paraId="33A829FE" w14:textId="52086CD7" w:rsidR="00016FF0" w:rsidRPr="009B08F4" w:rsidRDefault="00016FF0" w:rsidP="00BE6398">
            <w:pPr>
              <w:shd w:val="clear" w:color="auto" w:fill="F8F8F8"/>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7F0055"/>
                <w:sz w:val="20"/>
                <w:szCs w:val="20"/>
                <w:lang w:val="en-US" w:eastAsia="en-US"/>
              </w:rPr>
              <w:t>long</w:t>
            </w:r>
            <w:r w:rsidRPr="009B08F4">
              <w:rPr>
                <w:rFonts w:ascii="Consolas" w:eastAsiaTheme="minorHAnsi" w:hAnsi="Consolas" w:cs="Consolas"/>
                <w:color w:val="000000"/>
                <w:sz w:val="20"/>
                <w:szCs w:val="20"/>
                <w:lang w:val="en-US" w:eastAsia="en-US"/>
              </w:rPr>
              <w:t>[] slots = sc.getSlotList();</w:t>
            </w:r>
          </w:p>
          <w:p w14:paraId="555FC91E" w14:textId="77777777" w:rsidR="00016FF0" w:rsidRPr="009B08F4" w:rsidRDefault="00016FF0" w:rsidP="00BE6398">
            <w:pPr>
              <w:shd w:val="clear" w:color="auto" w:fill="F8F8F8"/>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sc.openSession(slots[0]);</w:t>
            </w:r>
          </w:p>
          <w:p w14:paraId="56B3678D" w14:textId="2DA79EC2" w:rsidR="00016FF0" w:rsidRPr="009B08F4" w:rsidRDefault="00016FF0" w:rsidP="00BE6398">
            <w:pPr>
              <w:shd w:val="clear" w:color="auto" w:fill="F8F8F8"/>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323F70"/>
                <w:sz w:val="20"/>
                <w:szCs w:val="20"/>
                <w:lang w:val="en-US" w:eastAsia="en-US"/>
              </w:rPr>
              <w:t>List</w:t>
            </w:r>
            <w:r w:rsidRPr="009B08F4">
              <w:rPr>
                <w:rFonts w:ascii="Consolas" w:eastAsiaTheme="minorHAnsi" w:hAnsi="Consolas" w:cs="Consolas"/>
                <w:color w:val="000000"/>
                <w:sz w:val="20"/>
                <w:szCs w:val="20"/>
                <w:lang w:val="en-US" w:eastAsia="en-US"/>
              </w:rPr>
              <w:t>&lt;</w:t>
            </w:r>
            <w:r w:rsidRPr="009B08F4">
              <w:rPr>
                <w:rFonts w:ascii="Consolas" w:eastAsiaTheme="minorHAnsi" w:hAnsi="Consolas" w:cs="Consolas"/>
                <w:bCs/>
                <w:color w:val="7F0055"/>
                <w:sz w:val="20"/>
                <w:szCs w:val="20"/>
                <w:lang w:val="en-US" w:eastAsia="en-US"/>
              </w:rPr>
              <w:t>byte</w:t>
            </w:r>
            <w:r w:rsidRPr="009B08F4">
              <w:rPr>
                <w:rFonts w:ascii="Consolas" w:eastAsiaTheme="minorHAnsi" w:hAnsi="Consolas" w:cs="Consolas"/>
                <w:color w:val="000000"/>
                <w:sz w:val="20"/>
                <w:szCs w:val="20"/>
                <w:lang w:val="en-US" w:eastAsia="en-US"/>
              </w:rPr>
              <w:t>[]&gt; certs = sc.getSignatureCertificates();</w:t>
            </w:r>
          </w:p>
          <w:p w14:paraId="3B987C64" w14:textId="77777777" w:rsidR="00016FF0" w:rsidRPr="009B08F4" w:rsidRDefault="00016FF0" w:rsidP="00BE6398">
            <w:pPr>
              <w:shd w:val="clear" w:color="auto" w:fill="F8F8F8"/>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CertificateFactory</w:t>
            </w:r>
            <w:r w:rsidRPr="009B08F4">
              <w:rPr>
                <w:rFonts w:ascii="Consolas" w:eastAsiaTheme="minorHAnsi" w:hAnsi="Consolas" w:cs="Consolas"/>
                <w:color w:val="000000"/>
                <w:sz w:val="20"/>
                <w:szCs w:val="20"/>
                <w:lang w:val="en-US" w:eastAsia="en-US"/>
              </w:rPr>
              <w:t xml:space="preserve"> cf = </w:t>
            </w:r>
            <w:r w:rsidRPr="009B08F4">
              <w:rPr>
                <w:rFonts w:ascii="Consolas" w:eastAsiaTheme="minorHAnsi" w:hAnsi="Consolas" w:cs="Consolas"/>
                <w:bCs/>
                <w:color w:val="005032"/>
                <w:sz w:val="20"/>
                <w:szCs w:val="20"/>
                <w:lang w:val="en-US" w:eastAsia="en-US"/>
              </w:rPr>
              <w:t>CertificateFactory</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00"/>
                <w:sz w:val="20"/>
                <w:szCs w:val="20"/>
                <w:lang w:val="en-US" w:eastAsia="en-US"/>
              </w:rPr>
              <w:t>getInstance</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color w:val="2A00FF"/>
                <w:sz w:val="20"/>
                <w:szCs w:val="20"/>
                <w:lang w:val="en-US" w:eastAsia="en-US"/>
              </w:rPr>
              <w:t>"X.509"</w:t>
            </w:r>
            <w:r w:rsidRPr="009B08F4">
              <w:rPr>
                <w:rFonts w:ascii="Consolas" w:eastAsiaTheme="minorHAnsi" w:hAnsi="Consolas" w:cs="Consolas"/>
                <w:color w:val="000000"/>
                <w:sz w:val="20"/>
                <w:szCs w:val="20"/>
                <w:lang w:val="en-US" w:eastAsia="en-US"/>
              </w:rPr>
              <w:t xml:space="preserve">); </w:t>
            </w:r>
          </w:p>
          <w:p w14:paraId="63E8DEF2" w14:textId="77777777" w:rsidR="00016FF0" w:rsidRPr="009B08F4" w:rsidRDefault="00016FF0" w:rsidP="00BE6398">
            <w:pPr>
              <w:shd w:val="clear" w:color="auto" w:fill="F8F8F8"/>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8B8816"/>
                <w:sz w:val="20"/>
                <w:szCs w:val="20"/>
                <w:lang w:val="en-US" w:eastAsia="en-US"/>
              </w:rPr>
              <w:t>X509Certificate</w:t>
            </w:r>
            <w:r w:rsidRPr="009B08F4">
              <w:rPr>
                <w:rFonts w:ascii="Consolas" w:eastAsiaTheme="minorHAnsi" w:hAnsi="Consolas" w:cs="Consolas"/>
                <w:color w:val="000000"/>
                <w:sz w:val="20"/>
                <w:szCs w:val="20"/>
                <w:lang w:val="en-US" w:eastAsia="en-US"/>
              </w:rPr>
              <w:t xml:space="preserve"> cert = (</w:t>
            </w:r>
            <w:r w:rsidRPr="009B08F4">
              <w:rPr>
                <w:rFonts w:ascii="Consolas" w:eastAsiaTheme="minorHAnsi" w:hAnsi="Consolas" w:cs="Consolas"/>
                <w:color w:val="8B8816"/>
                <w:sz w:val="20"/>
                <w:szCs w:val="20"/>
                <w:lang w:val="en-US" w:eastAsia="en-US"/>
              </w:rPr>
              <w:t>X509Certificate</w:t>
            </w:r>
            <w:r w:rsidRPr="009B08F4">
              <w:rPr>
                <w:rFonts w:ascii="Consolas" w:eastAsiaTheme="minorHAnsi" w:hAnsi="Consolas" w:cs="Consolas"/>
                <w:color w:val="000000"/>
                <w:sz w:val="20"/>
                <w:szCs w:val="20"/>
                <w:lang w:val="en-US" w:eastAsia="en-US"/>
              </w:rPr>
              <w:t>)cf.generateCertificate(</w:t>
            </w:r>
            <w:r w:rsidRPr="009B08F4">
              <w:rPr>
                <w:rFonts w:ascii="Consolas" w:eastAsiaTheme="minorHAnsi" w:hAnsi="Consolas" w:cs="Consolas"/>
                <w:bCs/>
                <w:color w:val="7F0055"/>
                <w:sz w:val="20"/>
                <w:szCs w:val="20"/>
                <w:lang w:val="en-US" w:eastAsia="en-US"/>
              </w:rPr>
              <w:t>new</w:t>
            </w:r>
            <w:r w:rsidR="00924E0A" w:rsidRPr="009B08F4">
              <w:rPr>
                <w:rFonts w:ascii="Consolas" w:eastAsiaTheme="minorHAnsi" w:hAnsi="Consolas" w:cs="Consolas"/>
                <w:bCs/>
                <w:color w:val="7F0055"/>
                <w:sz w:val="20"/>
                <w:szCs w:val="20"/>
                <w:lang w:val="en-US" w:eastAsia="en-US"/>
              </w:rPr>
              <w:t xml:space="preserve"> </w:t>
            </w:r>
            <w:r w:rsidRPr="009B08F4">
              <w:rPr>
                <w:rFonts w:ascii="Consolas" w:eastAsiaTheme="minorHAnsi" w:hAnsi="Consolas" w:cs="Consolas"/>
                <w:bCs/>
                <w:color w:val="005032"/>
                <w:sz w:val="20"/>
                <w:szCs w:val="20"/>
                <w:lang w:val="en-US" w:eastAsia="en-US"/>
              </w:rPr>
              <w:t>ByteArrayInputStream</w:t>
            </w:r>
            <w:r w:rsidRPr="009B08F4">
              <w:rPr>
                <w:rFonts w:ascii="Consolas" w:eastAsiaTheme="minorHAnsi" w:hAnsi="Consolas" w:cs="Consolas"/>
                <w:color w:val="000000"/>
                <w:sz w:val="20"/>
                <w:szCs w:val="20"/>
                <w:lang w:val="en-US" w:eastAsia="en-US"/>
              </w:rPr>
              <w:t>(certs.get(0)));</w:t>
            </w:r>
          </w:p>
          <w:p w14:paraId="77BDC2DA" w14:textId="77777777" w:rsidR="00016FF0" w:rsidRPr="009B08F4" w:rsidRDefault="00016FF0" w:rsidP="00BE6398">
            <w:pPr>
              <w:shd w:val="clear" w:color="auto" w:fill="F8F8F8"/>
              <w:autoSpaceDE w:val="0"/>
              <w:autoSpaceDN w:val="0"/>
              <w:adjustRightInd w:val="0"/>
              <w:spacing w:after="0" w:line="240" w:lineRule="auto"/>
              <w:rPr>
                <w:rFonts w:ascii="Consolas" w:eastAsiaTheme="minorHAnsi" w:hAnsi="Consolas" w:cs="Consolas"/>
                <w:sz w:val="20"/>
                <w:szCs w:val="20"/>
                <w:lang w:val="en-US" w:eastAsia="en-US"/>
              </w:rPr>
            </w:pPr>
          </w:p>
          <w:p w14:paraId="45E91656" w14:textId="4D08BD0B" w:rsidR="00016FF0" w:rsidRPr="009B08F4" w:rsidRDefault="00016FF0" w:rsidP="00BE6398">
            <w:pPr>
              <w:shd w:val="clear" w:color="auto" w:fill="F8F8F8"/>
              <w:autoSpaceDE w:val="0"/>
              <w:autoSpaceDN w:val="0"/>
              <w:adjustRightInd w:val="0"/>
              <w:spacing w:after="0" w:line="240" w:lineRule="auto"/>
              <w:rPr>
                <w:rFonts w:ascii="Consolas" w:hAnsi="Consolas" w:cs="Consolas"/>
                <w:bCs/>
                <w:color w:val="005032"/>
                <w:sz w:val="20"/>
                <w:szCs w:val="20"/>
              </w:rPr>
            </w:pPr>
            <w:r w:rsidRPr="009B08F4">
              <w:rPr>
                <w:rFonts w:ascii="Consolas" w:eastAsiaTheme="minorHAnsi" w:hAnsi="Consolas" w:cs="Consolas"/>
                <w:bCs/>
                <w:color w:val="323F70"/>
                <w:sz w:val="20"/>
                <w:szCs w:val="20"/>
                <w:lang w:val="en-US" w:eastAsia="en-US"/>
              </w:rPr>
              <w:t>BaseSigner</w:t>
            </w:r>
            <w:r w:rsidRPr="009B08F4">
              <w:rPr>
                <w:rFonts w:ascii="Consolas" w:eastAsiaTheme="minorHAnsi" w:hAnsi="Consolas" w:cs="Consolas"/>
                <w:color w:val="000000"/>
                <w:sz w:val="20"/>
                <w:szCs w:val="20"/>
                <w:lang w:val="en-US" w:eastAsia="en-US"/>
              </w:rPr>
              <w:t xml:space="preserve">signer = sc.getSigner(cert, </w:t>
            </w:r>
            <w:r w:rsidRPr="009B08F4">
              <w:rPr>
                <w:rFonts w:ascii="Consolas" w:eastAsiaTheme="minorHAnsi" w:hAnsi="Consolas" w:cs="Consolas"/>
                <w:bCs/>
                <w:color w:val="005032"/>
                <w:sz w:val="20"/>
                <w:szCs w:val="20"/>
                <w:lang w:val="en-US" w:eastAsia="en-US"/>
              </w:rPr>
              <w:t>Algorithms</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C0"/>
                <w:sz w:val="20"/>
                <w:szCs w:val="20"/>
                <w:lang w:val="en-US" w:eastAsia="en-US"/>
              </w:rPr>
              <w:t>SIGNATURE_RSA_SHA</w:t>
            </w:r>
            <w:r w:rsidR="00ED43BB">
              <w:rPr>
                <w:rFonts w:ascii="Consolas" w:eastAsiaTheme="minorHAnsi" w:hAnsi="Consolas" w:cs="Consolas"/>
                <w:i/>
                <w:iCs/>
                <w:color w:val="0000C0"/>
                <w:sz w:val="20"/>
                <w:szCs w:val="20"/>
                <w:lang w:val="en-US" w:eastAsia="en-US"/>
              </w:rPr>
              <w:t>256</w:t>
            </w:r>
            <w:r w:rsidRPr="009B08F4">
              <w:rPr>
                <w:rFonts w:ascii="Consolas" w:eastAsiaTheme="minorHAnsi" w:hAnsi="Consolas" w:cs="Consolas"/>
                <w:color w:val="000000"/>
                <w:sz w:val="20"/>
                <w:szCs w:val="20"/>
                <w:lang w:val="en-US" w:eastAsia="en-US"/>
              </w:rPr>
              <w:t>);</w:t>
            </w:r>
          </w:p>
        </w:tc>
      </w:tr>
    </w:tbl>
    <w:p w14:paraId="2A55D3AE" w14:textId="77777777" w:rsidR="00CC55ED" w:rsidRDefault="00CC55ED" w:rsidP="00CC55ED"/>
    <w:p w14:paraId="39A6819E" w14:textId="662FE03C" w:rsidR="00CC55ED" w:rsidRDefault="00CC55ED" w:rsidP="00EA2A48">
      <w:pPr>
        <w:jc w:val="both"/>
      </w:pPr>
      <w:r>
        <w:t xml:space="preserve">Yukarıda da belirtildiği gibi </w:t>
      </w:r>
      <w:r w:rsidRPr="00DA59EB">
        <w:t>AkisCIF</w:t>
      </w:r>
      <w:r>
        <w:t xml:space="preserve"> arayüzü bütün kartları desteklemeyebilir. AkisCIF desteklendiğinde AkisCIF ile</w:t>
      </w:r>
      <w:r w:rsidR="002C6FA2">
        <w:t>,</w:t>
      </w:r>
      <w:r>
        <w:t xml:space="preserve"> desteklenmediğinde</w:t>
      </w:r>
      <w:r w:rsidR="002C6FA2">
        <w:t xml:space="preserve"> ise</w:t>
      </w:r>
      <w:r>
        <w:t xml:space="preserve"> dll ile </w:t>
      </w:r>
      <w:r w:rsidR="002C6FA2">
        <w:t>aşağıdaki şekilde işlemlerinizi yapabilirsini</w:t>
      </w:r>
      <w:r w:rsidR="00CF6997">
        <w:t>z</w:t>
      </w:r>
      <w:r w:rsidR="002C6FA2">
        <w:t>.</w:t>
      </w:r>
    </w:p>
    <w:p w14:paraId="55BA4A97" w14:textId="77777777" w:rsidR="00893AF7" w:rsidRDefault="00893AF7" w:rsidP="00EA2A48">
      <w:pPr>
        <w:jc w:val="both"/>
      </w:pPr>
    </w:p>
    <w:p w14:paraId="7AA843C4" w14:textId="77777777" w:rsidR="00FB5A07" w:rsidRPr="00FB5A07" w:rsidRDefault="00FB5A07" w:rsidP="00EA2A48">
      <w:pPr>
        <w:jc w:val="both"/>
        <w:rPr>
          <w:sz w:val="16"/>
          <w:szCs w:val="16"/>
        </w:rPr>
      </w:pPr>
    </w:p>
    <w:p w14:paraId="43C76835" w14:textId="18EAADFA" w:rsidR="00016FF0" w:rsidRPr="00600149" w:rsidRDefault="00016FF0" w:rsidP="00016FF0">
      <w:pPr>
        <w:pStyle w:val="BodyText"/>
        <w:rPr>
          <w:b/>
          <w:sz w:val="22"/>
          <w:szCs w:val="22"/>
        </w:rPr>
      </w:pPr>
      <w:r w:rsidRPr="00600149">
        <w:rPr>
          <w:b/>
          <w:sz w:val="22"/>
          <w:szCs w:val="22"/>
        </w:rPr>
        <w:lastRenderedPageBreak/>
        <w:t>Java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016FF0" w:rsidRPr="009B08F4" w14:paraId="26066D98" w14:textId="77777777" w:rsidTr="00192364">
        <w:trPr>
          <w:trHeight w:val="4763"/>
        </w:trPr>
        <w:tc>
          <w:tcPr>
            <w:tcW w:w="9546" w:type="dxa"/>
            <w:shd w:val="clear" w:color="auto" w:fill="F8F8F8"/>
          </w:tcPr>
          <w:p w14:paraId="53F5A2FA"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0000"/>
                <w:sz w:val="20"/>
                <w:szCs w:val="20"/>
                <w:lang w:val="en-US" w:eastAsia="en-US"/>
              </w:rPr>
              <w:t>BaseSmartCard</w:t>
            </w:r>
            <w:r w:rsidRPr="009B08F4">
              <w:rPr>
                <w:rFonts w:ascii="Consolas" w:eastAsiaTheme="minorHAnsi" w:hAnsi="Consolas" w:cs="Consolas"/>
                <w:color w:val="000000"/>
                <w:sz w:val="20"/>
                <w:szCs w:val="20"/>
                <w:lang w:val="en-US" w:eastAsia="en-US"/>
              </w:rPr>
              <w:t xml:space="preserve"> bsc = </w:t>
            </w:r>
            <w:r w:rsidRPr="009B08F4">
              <w:rPr>
                <w:rFonts w:ascii="Consolas" w:eastAsiaTheme="minorHAnsi" w:hAnsi="Consolas" w:cs="Consolas"/>
                <w:bCs/>
                <w:color w:val="7F0055"/>
                <w:sz w:val="20"/>
                <w:szCs w:val="20"/>
                <w:lang w:val="en-US" w:eastAsia="en-US"/>
              </w:rPr>
              <w:t>null</w:t>
            </w:r>
            <w:r w:rsidRPr="009B08F4">
              <w:rPr>
                <w:rFonts w:ascii="Consolas" w:eastAsiaTheme="minorHAnsi" w:hAnsi="Consolas" w:cs="Consolas"/>
                <w:color w:val="000000"/>
                <w:sz w:val="20"/>
                <w:szCs w:val="20"/>
                <w:lang w:val="en-US" w:eastAsia="en-US"/>
              </w:rPr>
              <w:t>;</w:t>
            </w:r>
          </w:p>
          <w:p w14:paraId="117A35FA"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7F0055"/>
                <w:sz w:val="20"/>
                <w:szCs w:val="20"/>
                <w:lang w:val="en-US" w:eastAsia="en-US"/>
              </w:rPr>
              <w:t>int</w:t>
            </w:r>
            <w:r w:rsidRPr="009B08F4">
              <w:rPr>
                <w:rFonts w:ascii="Consolas" w:eastAsiaTheme="minorHAnsi" w:hAnsi="Consolas" w:cs="Consolas"/>
                <w:color w:val="000000"/>
                <w:sz w:val="20"/>
                <w:szCs w:val="20"/>
                <w:lang w:val="en-US" w:eastAsia="en-US"/>
              </w:rPr>
              <w:t xml:space="preserve"> index = 0;</w:t>
            </w:r>
          </w:p>
          <w:p w14:paraId="1875738A" w14:textId="4ECD0A5E"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String</w:t>
            </w:r>
            <w:r w:rsidRPr="009B08F4">
              <w:rPr>
                <w:rFonts w:ascii="Consolas" w:eastAsiaTheme="minorHAnsi" w:hAnsi="Consolas" w:cs="Consolas"/>
                <w:color w:val="000000"/>
                <w:sz w:val="20"/>
                <w:szCs w:val="20"/>
                <w:lang w:val="en-US" w:eastAsia="en-US"/>
              </w:rPr>
              <w:t xml:space="preserve">[] terminals = </w:t>
            </w:r>
            <w:r w:rsidRPr="009B08F4">
              <w:rPr>
                <w:rFonts w:ascii="Consolas" w:eastAsiaTheme="minorHAnsi" w:hAnsi="Consolas" w:cs="Consolas"/>
                <w:bCs/>
                <w:color w:val="005032"/>
                <w:sz w:val="20"/>
                <w:szCs w:val="20"/>
                <w:lang w:val="en-US" w:eastAsia="en-US"/>
              </w:rPr>
              <w:t>SmartOp</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00"/>
                <w:sz w:val="20"/>
                <w:szCs w:val="20"/>
                <w:lang w:val="en-US" w:eastAsia="en-US"/>
              </w:rPr>
              <w:t>getCardTerminals</w:t>
            </w:r>
            <w:r w:rsidRPr="009B08F4">
              <w:rPr>
                <w:rFonts w:ascii="Consolas" w:eastAsiaTheme="minorHAnsi" w:hAnsi="Consolas" w:cs="Consolas"/>
                <w:color w:val="000000"/>
                <w:sz w:val="20"/>
                <w:szCs w:val="20"/>
                <w:lang w:val="en-US" w:eastAsia="en-US"/>
              </w:rPr>
              <w:t>();</w:t>
            </w:r>
          </w:p>
          <w:p w14:paraId="6CDE460E"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String</w:t>
            </w:r>
            <w:r w:rsidRPr="009B08F4">
              <w:rPr>
                <w:rFonts w:ascii="Consolas" w:eastAsiaTheme="minorHAnsi" w:hAnsi="Consolas" w:cs="Consolas"/>
                <w:color w:val="000000"/>
                <w:sz w:val="20"/>
                <w:szCs w:val="20"/>
                <w:lang w:val="en-US" w:eastAsia="en-US"/>
              </w:rPr>
              <w:t xml:space="preserve"> selectedTerminal = terminals[index];</w:t>
            </w:r>
          </w:p>
          <w:p w14:paraId="26326785"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7F0055"/>
                <w:sz w:val="20"/>
                <w:szCs w:val="20"/>
                <w:lang w:val="en-US" w:eastAsia="en-US"/>
              </w:rPr>
              <w:t>long</w:t>
            </w:r>
            <w:r w:rsidRPr="009B08F4">
              <w:rPr>
                <w:rFonts w:ascii="Consolas" w:eastAsiaTheme="minorHAnsi" w:hAnsi="Consolas" w:cs="Consolas"/>
                <w:color w:val="000000"/>
                <w:sz w:val="20"/>
                <w:szCs w:val="20"/>
                <w:lang w:val="en-US" w:eastAsia="en-US"/>
              </w:rPr>
              <w:t xml:space="preserve"> slot;</w:t>
            </w:r>
          </w:p>
          <w:p w14:paraId="76BA2A76"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p>
          <w:p w14:paraId="5EFBE634"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7F0055"/>
                <w:sz w:val="20"/>
                <w:szCs w:val="20"/>
                <w:lang w:val="en-US" w:eastAsia="en-US"/>
              </w:rPr>
              <w:t>if</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bCs/>
                <w:color w:val="005032"/>
                <w:sz w:val="20"/>
                <w:szCs w:val="20"/>
                <w:lang w:val="en-US" w:eastAsia="en-US"/>
              </w:rPr>
              <w:t>APDUSmartCard</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00"/>
                <w:sz w:val="20"/>
                <w:szCs w:val="20"/>
                <w:lang w:val="en-US" w:eastAsia="en-US"/>
              </w:rPr>
              <w:t>isSupported</w:t>
            </w:r>
            <w:r w:rsidRPr="009B08F4">
              <w:rPr>
                <w:rFonts w:ascii="Consolas" w:eastAsiaTheme="minorHAnsi" w:hAnsi="Consolas" w:cs="Consolas"/>
                <w:color w:val="000000"/>
                <w:sz w:val="20"/>
                <w:szCs w:val="20"/>
                <w:lang w:val="en-US" w:eastAsia="en-US"/>
              </w:rPr>
              <w:t>(selectedTerminal))</w:t>
            </w:r>
          </w:p>
          <w:p w14:paraId="00BB441E"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w:t>
            </w:r>
          </w:p>
          <w:p w14:paraId="2B30E39A"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ab/>
              <w:t xml:space="preserve">bsc = </w:t>
            </w:r>
            <w:r w:rsidRPr="009B08F4">
              <w:rPr>
                <w:rFonts w:ascii="Consolas" w:eastAsiaTheme="minorHAnsi" w:hAnsi="Consolas" w:cs="Consolas"/>
                <w:bCs/>
                <w:color w:val="7F0055"/>
                <w:sz w:val="20"/>
                <w:szCs w:val="20"/>
                <w:lang w:val="en-US" w:eastAsia="en-US"/>
              </w:rPr>
              <w:t>new</w:t>
            </w:r>
            <w:r w:rsidR="00924E0A" w:rsidRPr="009B08F4">
              <w:rPr>
                <w:rFonts w:ascii="Consolas" w:eastAsiaTheme="minorHAnsi" w:hAnsi="Consolas" w:cs="Consolas"/>
                <w:bCs/>
                <w:color w:val="7F0055"/>
                <w:sz w:val="20"/>
                <w:szCs w:val="20"/>
                <w:lang w:val="en-US" w:eastAsia="en-US"/>
              </w:rPr>
              <w:t xml:space="preserve"> </w:t>
            </w:r>
            <w:r w:rsidRPr="009B08F4">
              <w:rPr>
                <w:rFonts w:ascii="Consolas" w:eastAsiaTheme="minorHAnsi" w:hAnsi="Consolas" w:cs="Consolas"/>
                <w:bCs/>
                <w:color w:val="005032"/>
                <w:sz w:val="20"/>
                <w:szCs w:val="20"/>
                <w:lang w:val="en-US" w:eastAsia="en-US"/>
              </w:rPr>
              <w:t>APDUSmartCard</w:t>
            </w:r>
            <w:r w:rsidRPr="009B08F4">
              <w:rPr>
                <w:rFonts w:ascii="Consolas" w:eastAsiaTheme="minorHAnsi" w:hAnsi="Consolas" w:cs="Consolas"/>
                <w:color w:val="000000"/>
                <w:sz w:val="20"/>
                <w:szCs w:val="20"/>
                <w:lang w:val="en-US" w:eastAsia="en-US"/>
              </w:rPr>
              <w:t>();</w:t>
            </w:r>
          </w:p>
          <w:p w14:paraId="0D986756"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ab/>
              <w:t>slot = index + 1;</w:t>
            </w:r>
          </w:p>
          <w:p w14:paraId="2AC10BCC"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w:t>
            </w:r>
          </w:p>
          <w:p w14:paraId="4AEE601F"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7F0055"/>
                <w:sz w:val="20"/>
                <w:szCs w:val="20"/>
                <w:lang w:val="en-US" w:eastAsia="en-US"/>
              </w:rPr>
              <w:t>else</w:t>
            </w:r>
          </w:p>
          <w:p w14:paraId="35EA60A3"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w:t>
            </w:r>
          </w:p>
          <w:p w14:paraId="7634FA19" w14:textId="77777777" w:rsidR="007D6051" w:rsidRDefault="00016FF0" w:rsidP="007D6051">
            <w:pPr>
              <w:autoSpaceDE w:val="0"/>
              <w:autoSpaceDN w:val="0"/>
              <w:adjustRightInd w:val="0"/>
              <w:spacing w:after="0" w:line="240" w:lineRule="auto"/>
              <w:rPr>
                <w:rFonts w:ascii="Consolas" w:eastAsiaTheme="minorHAnsi" w:hAnsi="Consolas" w:cs="Consolas"/>
                <w:color w:val="000000"/>
                <w:sz w:val="20"/>
                <w:szCs w:val="20"/>
                <w:lang w:val="en-US" w:eastAsia="en-US"/>
              </w:rPr>
            </w:pPr>
            <w:r w:rsidRPr="009B08F4">
              <w:rPr>
                <w:rFonts w:ascii="Consolas" w:eastAsiaTheme="minorHAnsi" w:hAnsi="Consolas" w:cs="Consolas"/>
                <w:color w:val="000000"/>
                <w:sz w:val="20"/>
                <w:szCs w:val="20"/>
                <w:lang w:val="en-US" w:eastAsia="en-US"/>
              </w:rPr>
              <w:tab/>
            </w:r>
            <w:r w:rsidR="007D6051" w:rsidRPr="009B08F4">
              <w:rPr>
                <w:rFonts w:ascii="Consolas" w:eastAsiaTheme="minorHAnsi" w:hAnsi="Consolas" w:cs="Consolas"/>
                <w:bCs/>
                <w:color w:val="005032"/>
                <w:sz w:val="20"/>
                <w:szCs w:val="20"/>
                <w:lang w:val="en-US" w:eastAsia="en-US"/>
              </w:rPr>
              <w:t>Pair</w:t>
            </w:r>
            <w:r w:rsidR="007D6051" w:rsidRPr="009B08F4">
              <w:rPr>
                <w:rFonts w:ascii="Consolas" w:eastAsiaTheme="minorHAnsi" w:hAnsi="Consolas" w:cs="Consolas"/>
                <w:color w:val="000000"/>
                <w:sz w:val="20"/>
                <w:szCs w:val="20"/>
                <w:lang w:val="en-US" w:eastAsia="en-US"/>
              </w:rPr>
              <w:t>&lt;</w:t>
            </w:r>
            <w:r w:rsidR="007D6051" w:rsidRPr="009B08F4">
              <w:rPr>
                <w:rFonts w:ascii="Consolas" w:eastAsiaTheme="minorHAnsi" w:hAnsi="Consolas" w:cs="Consolas"/>
                <w:bCs/>
                <w:color w:val="005032"/>
                <w:sz w:val="20"/>
                <w:szCs w:val="20"/>
                <w:lang w:val="en-US" w:eastAsia="en-US"/>
              </w:rPr>
              <w:t>Long</w:t>
            </w:r>
            <w:r w:rsidR="007D6051" w:rsidRPr="009B08F4">
              <w:rPr>
                <w:rFonts w:ascii="Consolas" w:eastAsiaTheme="minorHAnsi" w:hAnsi="Consolas" w:cs="Consolas"/>
                <w:color w:val="000000"/>
                <w:sz w:val="20"/>
                <w:szCs w:val="20"/>
                <w:lang w:val="en-US" w:eastAsia="en-US"/>
              </w:rPr>
              <w:t xml:space="preserve">, </w:t>
            </w:r>
            <w:r w:rsidR="007D6051" w:rsidRPr="009B08F4">
              <w:rPr>
                <w:rFonts w:ascii="Consolas" w:eastAsiaTheme="minorHAnsi" w:hAnsi="Consolas" w:cs="Consolas"/>
                <w:bCs/>
                <w:color w:val="005032"/>
                <w:sz w:val="20"/>
                <w:szCs w:val="20"/>
                <w:lang w:val="en-US" w:eastAsia="en-US"/>
              </w:rPr>
              <w:t>CardType</w:t>
            </w:r>
            <w:r w:rsidR="007D6051" w:rsidRPr="009B08F4">
              <w:rPr>
                <w:rFonts w:ascii="Consolas" w:eastAsiaTheme="minorHAnsi" w:hAnsi="Consolas" w:cs="Consolas"/>
                <w:color w:val="000000"/>
                <w:sz w:val="20"/>
                <w:szCs w:val="20"/>
                <w:lang w:val="en-US" w:eastAsia="en-US"/>
              </w:rPr>
              <w:t xml:space="preserve">&gt; slotAndCardType = </w:t>
            </w:r>
            <w:r w:rsidR="007D6051">
              <w:rPr>
                <w:rFonts w:ascii="Consolas" w:eastAsiaTheme="minorHAnsi" w:hAnsi="Consolas" w:cs="Consolas"/>
                <w:color w:val="000000"/>
                <w:sz w:val="20"/>
                <w:szCs w:val="20"/>
                <w:lang w:val="en-US" w:eastAsia="en-US"/>
              </w:rPr>
              <w:t xml:space="preserve"> </w:t>
            </w:r>
          </w:p>
          <w:p w14:paraId="696B8DE9" w14:textId="77777777" w:rsidR="007D6051" w:rsidRPr="009B08F4" w:rsidRDefault="007D6051" w:rsidP="007D6051">
            <w:pPr>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0000"/>
                <w:sz w:val="20"/>
                <w:szCs w:val="20"/>
                <w:lang w:val="en-US" w:eastAsia="en-US"/>
              </w:rPr>
              <w:t xml:space="preserve">                                </w:t>
            </w:r>
            <w:r w:rsidRPr="009B08F4">
              <w:rPr>
                <w:rFonts w:ascii="Consolas" w:eastAsiaTheme="minorHAnsi" w:hAnsi="Consolas" w:cs="Consolas"/>
                <w:bCs/>
                <w:color w:val="005032"/>
                <w:sz w:val="20"/>
                <w:szCs w:val="20"/>
                <w:lang w:val="en-US" w:eastAsia="en-US"/>
              </w:rPr>
              <w:t>SmartOp</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00"/>
                <w:sz w:val="20"/>
                <w:szCs w:val="20"/>
                <w:lang w:val="en-US" w:eastAsia="en-US"/>
              </w:rPr>
              <w:t>getSlotAndCardType</w:t>
            </w:r>
            <w:r w:rsidRPr="009B08F4">
              <w:rPr>
                <w:rFonts w:ascii="Consolas" w:eastAsiaTheme="minorHAnsi" w:hAnsi="Consolas" w:cs="Consolas"/>
                <w:color w:val="000000"/>
                <w:sz w:val="20"/>
                <w:szCs w:val="20"/>
                <w:lang w:val="en-US" w:eastAsia="en-US"/>
              </w:rPr>
              <w:t>(selectedTerminal);</w:t>
            </w:r>
          </w:p>
          <w:p w14:paraId="5E301529" w14:textId="77777777" w:rsidR="007D6051" w:rsidRPr="009B08F4" w:rsidRDefault="007D6051" w:rsidP="007D6051">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ab/>
              <w:t>slot = slotAndCardType.getObject1();</w:t>
            </w:r>
          </w:p>
          <w:p w14:paraId="60B9B120" w14:textId="77777777" w:rsidR="007D6051" w:rsidRDefault="007D6051" w:rsidP="00016FF0">
            <w:pPr>
              <w:autoSpaceDE w:val="0"/>
              <w:autoSpaceDN w:val="0"/>
              <w:adjustRightInd w:val="0"/>
              <w:spacing w:after="0" w:line="240" w:lineRule="auto"/>
              <w:rPr>
                <w:rFonts w:ascii="Consolas" w:eastAsiaTheme="minorHAnsi" w:hAnsi="Consolas" w:cs="Consolas"/>
                <w:color w:val="000000"/>
                <w:sz w:val="20"/>
                <w:szCs w:val="20"/>
                <w:lang w:val="en-US" w:eastAsia="en-US"/>
              </w:rPr>
            </w:pPr>
            <w:r w:rsidRPr="009B08F4">
              <w:rPr>
                <w:rFonts w:ascii="Consolas" w:eastAsiaTheme="minorHAnsi" w:hAnsi="Consolas" w:cs="Consolas"/>
                <w:color w:val="000000"/>
                <w:sz w:val="20"/>
                <w:szCs w:val="20"/>
                <w:lang w:val="en-US" w:eastAsia="en-US"/>
              </w:rPr>
              <w:tab/>
              <w:t xml:space="preserve">bsc = </w:t>
            </w:r>
            <w:r w:rsidRPr="009B08F4">
              <w:rPr>
                <w:rFonts w:ascii="Consolas" w:eastAsiaTheme="minorHAnsi" w:hAnsi="Consolas" w:cs="Consolas"/>
                <w:bCs/>
                <w:color w:val="7F0055"/>
                <w:sz w:val="20"/>
                <w:szCs w:val="20"/>
                <w:lang w:val="en-US" w:eastAsia="en-US"/>
              </w:rPr>
              <w:t xml:space="preserve">new </w:t>
            </w:r>
            <w:r w:rsidRPr="007D6051">
              <w:rPr>
                <w:rFonts w:ascii="Consolas" w:eastAsiaTheme="minorHAnsi" w:hAnsi="Consolas" w:cs="Consolas"/>
                <w:bCs/>
                <w:color w:val="005032"/>
                <w:sz w:val="20"/>
                <w:szCs w:val="20"/>
                <w:lang w:val="en-US" w:eastAsia="en-US"/>
              </w:rPr>
              <w:t>P</w:t>
            </w:r>
            <w:r w:rsidRPr="009B08F4">
              <w:rPr>
                <w:rFonts w:ascii="Consolas" w:eastAsiaTheme="minorHAnsi" w:hAnsi="Consolas" w:cs="Consolas"/>
                <w:bCs/>
                <w:color w:val="005032"/>
                <w:sz w:val="20"/>
                <w:szCs w:val="20"/>
                <w:lang w:val="en-US" w:eastAsia="en-US"/>
              </w:rPr>
              <w:t>11SmartCard</w:t>
            </w:r>
            <w:r w:rsidRPr="009B08F4">
              <w:rPr>
                <w:rFonts w:ascii="Consolas" w:eastAsiaTheme="minorHAnsi" w:hAnsi="Consolas" w:cs="Consolas"/>
                <w:color w:val="000000"/>
                <w:sz w:val="20"/>
                <w:szCs w:val="20"/>
                <w:lang w:val="en-US" w:eastAsia="en-US"/>
              </w:rPr>
              <w:t>(slotAndCardType.getObject2());</w:t>
            </w:r>
          </w:p>
          <w:p w14:paraId="176D5FD6" w14:textId="67DA5AA7" w:rsidR="00016FF0" w:rsidRDefault="00016FF0" w:rsidP="00016FF0">
            <w:pPr>
              <w:autoSpaceDE w:val="0"/>
              <w:autoSpaceDN w:val="0"/>
              <w:adjustRightInd w:val="0"/>
              <w:spacing w:after="0" w:line="240" w:lineRule="auto"/>
              <w:rPr>
                <w:rFonts w:ascii="Consolas" w:eastAsiaTheme="minorHAnsi" w:hAnsi="Consolas" w:cs="Consolas"/>
                <w:color w:val="000000"/>
                <w:sz w:val="20"/>
                <w:szCs w:val="20"/>
                <w:lang w:val="en-US" w:eastAsia="en-US"/>
              </w:rPr>
            </w:pPr>
            <w:r w:rsidRPr="009B08F4">
              <w:rPr>
                <w:rFonts w:ascii="Consolas" w:eastAsiaTheme="minorHAnsi" w:hAnsi="Consolas" w:cs="Consolas"/>
                <w:color w:val="000000"/>
                <w:sz w:val="20"/>
                <w:szCs w:val="20"/>
                <w:lang w:val="en-US" w:eastAsia="en-US"/>
              </w:rPr>
              <w:t>}</w:t>
            </w:r>
          </w:p>
          <w:p w14:paraId="3ED4A04B" w14:textId="77777777" w:rsidR="00192364" w:rsidRPr="009B08F4" w:rsidRDefault="00192364" w:rsidP="00016FF0">
            <w:pPr>
              <w:autoSpaceDE w:val="0"/>
              <w:autoSpaceDN w:val="0"/>
              <w:adjustRightInd w:val="0"/>
              <w:spacing w:after="0" w:line="240" w:lineRule="auto"/>
              <w:rPr>
                <w:rFonts w:ascii="Consolas" w:eastAsiaTheme="minorHAnsi" w:hAnsi="Consolas" w:cs="Consolas"/>
                <w:sz w:val="20"/>
                <w:szCs w:val="20"/>
                <w:lang w:val="en-US" w:eastAsia="en-US"/>
              </w:rPr>
            </w:pPr>
          </w:p>
          <w:p w14:paraId="5A0251BC" w14:textId="77777777" w:rsidR="00016FF0" w:rsidRPr="009B08F4" w:rsidRDefault="00016FF0" w:rsidP="00016FF0">
            <w:pPr>
              <w:autoSpaceDE w:val="0"/>
              <w:autoSpaceDN w:val="0"/>
              <w:adjustRightInd w:val="0"/>
              <w:spacing w:after="0" w:line="240" w:lineRule="auto"/>
              <w:rPr>
                <w:rFonts w:ascii="Consolas" w:eastAsiaTheme="minorHAnsi" w:hAnsi="Consolas" w:cs="Consolas"/>
                <w:bCs/>
                <w:color w:val="005032"/>
                <w:sz w:val="20"/>
                <w:szCs w:val="20"/>
                <w:lang w:val="en-US" w:eastAsia="en-US"/>
              </w:rPr>
            </w:pPr>
            <w:r w:rsidRPr="009B08F4">
              <w:rPr>
                <w:rFonts w:ascii="Consolas" w:eastAsiaTheme="minorHAnsi" w:hAnsi="Consolas" w:cs="Consolas"/>
                <w:color w:val="000000"/>
                <w:sz w:val="20"/>
                <w:szCs w:val="20"/>
                <w:lang w:val="en-US" w:eastAsia="en-US"/>
              </w:rPr>
              <w:t>bsc.openSession(slot);</w:t>
            </w:r>
          </w:p>
        </w:tc>
      </w:tr>
    </w:tbl>
    <w:p w14:paraId="5FA720F5" w14:textId="1A944969" w:rsidR="00CC55ED" w:rsidRDefault="00CC55ED" w:rsidP="00CC55ED"/>
    <w:p w14:paraId="29A82E72" w14:textId="77777777" w:rsidR="00CC55ED" w:rsidRPr="00FB5A07" w:rsidRDefault="00CC55ED" w:rsidP="00CC55ED">
      <w:pPr>
        <w:rPr>
          <w:sz w:val="16"/>
          <w:szCs w:val="16"/>
        </w:rPr>
      </w:pPr>
    </w:p>
    <w:p w14:paraId="340AA448" w14:textId="4619B50A" w:rsidR="00CC55ED" w:rsidRPr="00CC55ED" w:rsidRDefault="00CC55ED" w:rsidP="00CC55ED">
      <w:pPr>
        <w:pStyle w:val="Heading2"/>
      </w:pPr>
      <w:bookmarkStart w:id="780" w:name="_Toc86130413"/>
      <w:r>
        <w:t>Akıllı Kar</w:t>
      </w:r>
      <w:r w:rsidR="00253FEA">
        <w:t>t</w:t>
      </w:r>
      <w:r>
        <w:t>tan Sertifikanın Okunması</w:t>
      </w:r>
      <w:bookmarkEnd w:id="780"/>
    </w:p>
    <w:p w14:paraId="174D21F8" w14:textId="28435581" w:rsidR="00CC55ED" w:rsidRDefault="00CC55ED" w:rsidP="00EA2A48">
      <w:pPr>
        <w:jc w:val="both"/>
      </w:pPr>
      <w:r>
        <w:t>Akıllı</w:t>
      </w:r>
      <w:r w:rsidR="00A14939">
        <w:t xml:space="preserve"> </w:t>
      </w:r>
      <w:r>
        <w:t>karttan</w:t>
      </w:r>
      <w:r w:rsidR="00A14939">
        <w:t xml:space="preserve"> </w:t>
      </w:r>
      <w:r>
        <w:t>sertifika</w:t>
      </w:r>
      <w:r w:rsidR="00A14939">
        <w:t xml:space="preserve">, </w:t>
      </w:r>
      <w:r w:rsidRPr="0047027A">
        <w:rPr>
          <w:rFonts w:ascii="Courier New" w:hAnsi="Courier New" w:cs="Courier New"/>
          <w:i/>
        </w:rPr>
        <w:t>SmartCard</w:t>
      </w:r>
      <w:r w:rsidR="00A14939">
        <w:t xml:space="preserve"> </w:t>
      </w:r>
      <w:r>
        <w:t>sınıfının</w:t>
      </w:r>
      <w:r w:rsidR="00A14939">
        <w:t xml:space="preserve"> </w:t>
      </w:r>
      <w:r w:rsidRPr="00283B93">
        <w:rPr>
          <w:i/>
        </w:rPr>
        <w:t>getSignatureCertificates()</w:t>
      </w:r>
      <w:r w:rsidR="00A14939">
        <w:t xml:space="preserve"> </w:t>
      </w:r>
      <w:r>
        <w:t>veya</w:t>
      </w:r>
      <w:r w:rsidR="00A14939">
        <w:t xml:space="preserve"> </w:t>
      </w:r>
      <w:r w:rsidRPr="00283B93">
        <w:rPr>
          <w:i/>
        </w:rPr>
        <w:t>getEncryptionCertificates()</w:t>
      </w:r>
      <w:r>
        <w:t xml:space="preserve"> fonksiyonları ile okunabilir. </w:t>
      </w:r>
      <w:r w:rsidR="00D66EEC">
        <w:t xml:space="preserve">Eğer imzalama işlemi yapılacaksa </w:t>
      </w:r>
      <w:r w:rsidRPr="00283B93">
        <w:rPr>
          <w:i/>
        </w:rPr>
        <w:t>getSignatureCertificates()</w:t>
      </w:r>
      <w:r>
        <w:t xml:space="preserve"> fonksiyonu, şifreleme işlemi yapı</w:t>
      </w:r>
      <w:r w:rsidR="00D66EEC">
        <w:t xml:space="preserve">lacaksa </w:t>
      </w:r>
      <w:r w:rsidRPr="00283B93">
        <w:rPr>
          <w:i/>
        </w:rPr>
        <w:t>getEncryptionCertificates()</w:t>
      </w:r>
      <w:r>
        <w:t xml:space="preserve"> fonksiyonu kullanılmalıdır.</w:t>
      </w:r>
      <w:r w:rsidR="00A14939">
        <w:t xml:space="preserve"> </w:t>
      </w:r>
      <w:r>
        <w:t xml:space="preserve">Bu fonksiyonlar sertifikaların kodlanmış hallerini byte olarak dönerler. Eğer </w:t>
      </w:r>
      <w:r w:rsidR="00952878">
        <w:t>MA3 API</w:t>
      </w:r>
      <w:r w:rsidR="00B871DB">
        <w:t xml:space="preserve"> </w:t>
      </w:r>
      <w:r>
        <w:t xml:space="preserve">asn modülü (ma3api-asn-....jar/ma3api-asn.dll) </w:t>
      </w:r>
      <w:r w:rsidR="00110CA2">
        <w:t>kullanılabiliyorsa</w:t>
      </w:r>
      <w:r>
        <w:t>, kar</w:t>
      </w:r>
      <w:r w:rsidR="00D66EEC">
        <w:t>t</w:t>
      </w:r>
      <w:r>
        <w:t>tan al</w:t>
      </w:r>
      <w:r w:rsidR="00110CA2">
        <w:t>ınan</w:t>
      </w:r>
      <w:r>
        <w:t xml:space="preserve"> byte</w:t>
      </w:r>
      <w:r w:rsidR="00B871DB">
        <w:t xml:space="preserve"> </w:t>
      </w:r>
      <w:r>
        <w:t xml:space="preserve">değerlerini anlamlı hale getirmek için </w:t>
      </w:r>
      <w:r w:rsidRPr="0047027A">
        <w:rPr>
          <w:rFonts w:ascii="Courier New" w:hAnsi="Courier New" w:cs="Courier New"/>
          <w:i/>
        </w:rPr>
        <w:t>ECertificate</w:t>
      </w:r>
      <w:r>
        <w:t xml:space="preserve"> sınıfı</w:t>
      </w:r>
      <w:r w:rsidR="00914C7A">
        <w:t xml:space="preserve"> kullanılabilir. </w:t>
      </w:r>
    </w:p>
    <w:p w14:paraId="051CE956" w14:textId="276A59A7" w:rsidR="00CC55ED" w:rsidRDefault="00D66EEC" w:rsidP="00EA2A48">
      <w:pPr>
        <w:jc w:val="both"/>
      </w:pPr>
      <w:r>
        <w:t xml:space="preserve">Atılacak imzanın kanuni hükümlülüklerinin olması için imzalamada kullanılan </w:t>
      </w:r>
      <w:r w:rsidR="00CC55ED">
        <w:t>sertifikanın nitelikli olması gerekmektedir. Bu kontrol</w:t>
      </w:r>
      <w:r w:rsidR="0047027A">
        <w:t>,</w:t>
      </w:r>
      <w:r w:rsidR="00CC55ED">
        <w:t xml:space="preserve"> </w:t>
      </w:r>
      <w:r w:rsidR="00CC55ED" w:rsidRPr="0047027A">
        <w:rPr>
          <w:rFonts w:ascii="Courier New" w:hAnsi="Courier New" w:cs="Courier New"/>
          <w:i/>
        </w:rPr>
        <w:t>ECertificate</w:t>
      </w:r>
      <w:r w:rsidR="00CC55ED">
        <w:t xml:space="preserve"> sınıfının </w:t>
      </w:r>
      <w:r w:rsidR="00CC55ED" w:rsidRPr="00283B93">
        <w:rPr>
          <w:i/>
        </w:rPr>
        <w:t>isQualifiedCertificate()</w:t>
      </w:r>
      <w:r w:rsidR="00CC55ED">
        <w:t xml:space="preserve"> fonksiyonu ile</w:t>
      </w:r>
      <w:r w:rsidR="00C07884">
        <w:t xml:space="preserve"> </w:t>
      </w:r>
      <w:r w:rsidR="00CC55ED">
        <w:t>yapılabilir.</w:t>
      </w:r>
    </w:p>
    <w:p w14:paraId="3DA897B2" w14:textId="66CC792A" w:rsidR="00283B93" w:rsidRDefault="00CC55ED" w:rsidP="00EA2A48">
      <w:pPr>
        <w:jc w:val="both"/>
      </w:pPr>
      <w:r w:rsidRPr="0047027A">
        <w:rPr>
          <w:rFonts w:ascii="Courier New" w:hAnsi="Courier New" w:cs="Courier New"/>
          <w:i/>
        </w:rPr>
        <w:t>ECertificate</w:t>
      </w:r>
      <w:r>
        <w:t xml:space="preserve"> sınıfının </w:t>
      </w:r>
      <w:r w:rsidRPr="00283B93">
        <w:rPr>
          <w:i/>
        </w:rPr>
        <w:t>getSubject().stringValue()</w:t>
      </w:r>
      <w:r>
        <w:t xml:space="preserve"> fonksiyonu</w:t>
      </w:r>
      <w:r w:rsidR="00B871DB">
        <w:t xml:space="preserve"> </w:t>
      </w:r>
      <w:r>
        <w:t>ile</w:t>
      </w:r>
      <w:r w:rsidR="00B871DB">
        <w:t xml:space="preserve"> </w:t>
      </w:r>
      <w:r>
        <w:t>sertifikalar birbirinden</w:t>
      </w:r>
      <w:r w:rsidR="00B871DB">
        <w:t xml:space="preserve"> </w:t>
      </w:r>
      <w:r>
        <w:t>ayırt edilebilir. Kullanıcı bu bilgi ile seçim yapabilir.</w:t>
      </w:r>
    </w:p>
    <w:p w14:paraId="6FF76FF7" w14:textId="4D513931" w:rsidR="00CC55ED" w:rsidRDefault="00CC55ED" w:rsidP="00EA2A48">
      <w:pPr>
        <w:jc w:val="both"/>
      </w:pPr>
      <w:r>
        <w:t xml:space="preserve">Ayrıca </w:t>
      </w:r>
      <w:r w:rsidRPr="00FE1BFB">
        <w:rPr>
          <w:rFonts w:ascii="Courier New" w:hAnsi="Courier New" w:cs="Courier New"/>
          <w:i/>
        </w:rPr>
        <w:t>ECertificate</w:t>
      </w:r>
      <w:r>
        <w:t xml:space="preserve"> sınıfının</w:t>
      </w:r>
      <w:r w:rsidR="00B871DB">
        <w:t xml:space="preserve"> </w:t>
      </w:r>
      <w:r w:rsidRPr="00283B93">
        <w:rPr>
          <w:i/>
        </w:rPr>
        <w:t>getSubject().getCommonNameAttribute()</w:t>
      </w:r>
      <w:r w:rsidR="00B871DB">
        <w:t xml:space="preserve"> </w:t>
      </w:r>
      <w:r>
        <w:t>fonksiyonu</w:t>
      </w:r>
      <w:r w:rsidR="001C637A">
        <w:t xml:space="preserve">, </w:t>
      </w:r>
      <w:r w:rsidR="001C2D8B">
        <w:t>sertifika sahibinin ismini</w:t>
      </w:r>
      <w:r>
        <w:t xml:space="preserve"> dönmektedir. Karttaki serti</w:t>
      </w:r>
      <w:r w:rsidR="00D66EEC">
        <w:t>fi</w:t>
      </w:r>
      <w:r>
        <w:t>kaların isim bilgi</w:t>
      </w:r>
      <w:r w:rsidR="00A33269">
        <w:t>lerinin</w:t>
      </w:r>
      <w:r>
        <w:t xml:space="preserve"> hepsi aynı</w:t>
      </w:r>
      <w:r w:rsidR="00EE3924">
        <w:t xml:space="preserve"> </w:t>
      </w:r>
      <w:r w:rsidR="00252043">
        <w:t>olduğu için bu fonksiyon</w:t>
      </w:r>
      <w:r w:rsidR="00D66EEC">
        <w:t xml:space="preserve"> karttaki sertifikaları</w:t>
      </w:r>
      <w:r>
        <w:t xml:space="preserve"> ayırt etmek amacıyla</w:t>
      </w:r>
      <w:r w:rsidR="00EE3924">
        <w:t xml:space="preserve"> </w:t>
      </w:r>
      <w:r w:rsidR="00A524FD">
        <w:t>kullanılmamalıdır</w:t>
      </w:r>
      <w:r>
        <w:t>.</w:t>
      </w:r>
      <w:r w:rsidR="00EE3924">
        <w:t xml:space="preserve"> </w:t>
      </w:r>
      <w:r w:rsidR="00D66EEC">
        <w:t xml:space="preserve">Kimin imzayı attığını </w:t>
      </w:r>
      <w:r w:rsidR="00A524FD">
        <w:t>görmek</w:t>
      </w:r>
      <w:r w:rsidR="00D66EEC">
        <w:t xml:space="preserve"> için kullanı</w:t>
      </w:r>
      <w:r>
        <w:t>labilir.</w:t>
      </w:r>
    </w:p>
    <w:p w14:paraId="400BED15" w14:textId="77777777" w:rsidR="00893AF7" w:rsidRDefault="00893AF7" w:rsidP="00EA2A48">
      <w:pPr>
        <w:jc w:val="both"/>
      </w:pPr>
    </w:p>
    <w:p w14:paraId="028F4867" w14:textId="423AC91A" w:rsidR="00CC55ED" w:rsidRDefault="00D66EEC" w:rsidP="00EA2A48">
      <w:pPr>
        <w:jc w:val="both"/>
      </w:pPr>
      <w:r>
        <w:lastRenderedPageBreak/>
        <w:t>Aşağıdaki kod bloğu</w:t>
      </w:r>
      <w:r w:rsidR="00E84027">
        <w:t>,</w:t>
      </w:r>
      <w:r>
        <w:t xml:space="preserve"> akıllı kart içinden imzalama sertifikalarını alıp nitelikli olanların </w:t>
      </w:r>
      <w:r w:rsidRPr="00DF07A6">
        <w:t>Subject</w:t>
      </w:r>
      <w:r>
        <w:t xml:space="preserve"> alanını ekrana </w:t>
      </w:r>
      <w:r w:rsidR="00C06624">
        <w:t>yazmaktadır</w:t>
      </w:r>
      <w:r w:rsidR="00CC55ED">
        <w:t>.</w:t>
      </w:r>
    </w:p>
    <w:p w14:paraId="4DD939A9" w14:textId="77777777" w:rsidR="00D66EEC" w:rsidRDefault="00D66EEC" w:rsidP="00CC55ED"/>
    <w:p w14:paraId="2185E29D" w14:textId="60D19C2C" w:rsidR="00016FF0" w:rsidRPr="00600149" w:rsidRDefault="00016FF0" w:rsidP="00016FF0">
      <w:pPr>
        <w:pStyle w:val="BodyText"/>
        <w:rPr>
          <w:b/>
          <w:sz w:val="22"/>
          <w:szCs w:val="22"/>
        </w:rPr>
      </w:pPr>
      <w:r w:rsidRPr="00600149">
        <w:rPr>
          <w:b/>
          <w:sz w:val="22"/>
          <w:szCs w:val="22"/>
        </w:rPr>
        <w:t>Java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016FF0" w:rsidRPr="009B08F4" w14:paraId="3F265C52" w14:textId="77777777" w:rsidTr="006C2D25">
        <w:trPr>
          <w:trHeight w:val="1775"/>
        </w:trPr>
        <w:tc>
          <w:tcPr>
            <w:tcW w:w="9546" w:type="dxa"/>
            <w:shd w:val="clear" w:color="auto" w:fill="F8F8F8"/>
          </w:tcPr>
          <w:p w14:paraId="28535FD4" w14:textId="444B1F69"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323F70"/>
                <w:sz w:val="20"/>
                <w:szCs w:val="20"/>
                <w:lang w:val="en-US" w:eastAsia="en-US"/>
              </w:rPr>
              <w:t>List</w:t>
            </w:r>
            <w:r w:rsidRPr="009B08F4">
              <w:rPr>
                <w:rFonts w:ascii="Consolas" w:eastAsiaTheme="minorHAnsi" w:hAnsi="Consolas" w:cs="Consolas"/>
                <w:color w:val="000000"/>
                <w:sz w:val="20"/>
                <w:szCs w:val="20"/>
                <w:lang w:val="en-US" w:eastAsia="en-US"/>
              </w:rPr>
              <w:t>&lt;</w:t>
            </w:r>
            <w:r w:rsidRPr="009B08F4">
              <w:rPr>
                <w:rFonts w:ascii="Consolas" w:eastAsiaTheme="minorHAnsi" w:hAnsi="Consolas" w:cs="Consolas"/>
                <w:bCs/>
                <w:color w:val="7F0055"/>
                <w:sz w:val="20"/>
                <w:szCs w:val="20"/>
                <w:lang w:val="en-US" w:eastAsia="en-US"/>
              </w:rPr>
              <w:t>byte</w:t>
            </w:r>
            <w:r w:rsidRPr="009B08F4">
              <w:rPr>
                <w:rFonts w:ascii="Consolas" w:eastAsiaTheme="minorHAnsi" w:hAnsi="Consolas" w:cs="Consolas"/>
                <w:color w:val="000000"/>
                <w:sz w:val="20"/>
                <w:szCs w:val="20"/>
                <w:lang w:val="en-US" w:eastAsia="en-US"/>
              </w:rPr>
              <w:t>[]&gt; certs = smartCard.getSignatureCertificates(session);</w:t>
            </w:r>
          </w:p>
          <w:p w14:paraId="219003BC" w14:textId="1100E892"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7F0055"/>
                <w:sz w:val="20"/>
                <w:szCs w:val="20"/>
                <w:lang w:val="en-US" w:eastAsia="en-US"/>
              </w:rPr>
              <w:t>for</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bCs/>
                <w:color w:val="7F0055"/>
                <w:sz w:val="20"/>
                <w:szCs w:val="20"/>
                <w:lang w:val="en-US" w:eastAsia="en-US"/>
              </w:rPr>
              <w:t>byte</w:t>
            </w:r>
            <w:r w:rsidRPr="009B08F4">
              <w:rPr>
                <w:rFonts w:ascii="Consolas" w:eastAsiaTheme="minorHAnsi" w:hAnsi="Consolas" w:cs="Consolas"/>
                <w:color w:val="000000"/>
                <w:sz w:val="20"/>
                <w:szCs w:val="20"/>
                <w:lang w:val="en-US" w:eastAsia="en-US"/>
              </w:rPr>
              <w:t xml:space="preserve">[] bs : certs) </w:t>
            </w:r>
          </w:p>
          <w:p w14:paraId="2CEC1439"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w:t>
            </w:r>
          </w:p>
          <w:p w14:paraId="77D088C6"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ab/>
            </w:r>
            <w:r w:rsidRPr="009B08F4">
              <w:rPr>
                <w:rFonts w:ascii="Consolas" w:eastAsiaTheme="minorHAnsi" w:hAnsi="Consolas" w:cs="Consolas"/>
                <w:bCs/>
                <w:color w:val="005032"/>
                <w:sz w:val="20"/>
                <w:szCs w:val="20"/>
                <w:lang w:val="en-US" w:eastAsia="en-US"/>
              </w:rPr>
              <w:t>ECertificate</w:t>
            </w:r>
            <w:r w:rsidRPr="009B08F4">
              <w:rPr>
                <w:rFonts w:ascii="Consolas" w:eastAsiaTheme="minorHAnsi" w:hAnsi="Consolas" w:cs="Consolas"/>
                <w:color w:val="000000"/>
                <w:sz w:val="20"/>
                <w:szCs w:val="20"/>
                <w:lang w:val="en-US" w:eastAsia="en-US"/>
              </w:rPr>
              <w:t xml:space="preserve"> cert = </w:t>
            </w:r>
            <w:r w:rsidRPr="009B08F4">
              <w:rPr>
                <w:rFonts w:ascii="Consolas" w:eastAsiaTheme="minorHAnsi" w:hAnsi="Consolas" w:cs="Consolas"/>
                <w:bCs/>
                <w:color w:val="7F0055"/>
                <w:sz w:val="20"/>
                <w:szCs w:val="20"/>
                <w:lang w:val="en-US" w:eastAsia="en-US"/>
              </w:rPr>
              <w:t>new</w:t>
            </w:r>
            <w:r w:rsidR="00924E0A" w:rsidRPr="009B08F4">
              <w:rPr>
                <w:rFonts w:ascii="Consolas" w:eastAsiaTheme="minorHAnsi" w:hAnsi="Consolas" w:cs="Consolas"/>
                <w:bCs/>
                <w:color w:val="7F0055"/>
                <w:sz w:val="20"/>
                <w:szCs w:val="20"/>
                <w:lang w:val="en-US" w:eastAsia="en-US"/>
              </w:rPr>
              <w:t xml:space="preserve"> </w:t>
            </w:r>
            <w:r w:rsidRPr="009B08F4">
              <w:rPr>
                <w:rFonts w:ascii="Consolas" w:eastAsiaTheme="minorHAnsi" w:hAnsi="Consolas" w:cs="Consolas"/>
                <w:bCs/>
                <w:color w:val="005032"/>
                <w:sz w:val="20"/>
                <w:szCs w:val="20"/>
                <w:lang w:val="en-US" w:eastAsia="en-US"/>
              </w:rPr>
              <w:t>ECertificate</w:t>
            </w:r>
            <w:r w:rsidRPr="009B08F4">
              <w:rPr>
                <w:rFonts w:ascii="Consolas" w:eastAsiaTheme="minorHAnsi" w:hAnsi="Consolas" w:cs="Consolas"/>
                <w:color w:val="000000"/>
                <w:sz w:val="20"/>
                <w:szCs w:val="20"/>
                <w:lang w:val="en-US" w:eastAsia="en-US"/>
              </w:rPr>
              <w:t>(bs);</w:t>
            </w:r>
          </w:p>
          <w:p w14:paraId="161C0B5E"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ab/>
            </w:r>
            <w:r w:rsidRPr="009B08F4">
              <w:rPr>
                <w:rFonts w:ascii="Consolas" w:eastAsiaTheme="minorHAnsi" w:hAnsi="Consolas" w:cs="Consolas"/>
                <w:bCs/>
                <w:color w:val="7F0055"/>
                <w:sz w:val="20"/>
                <w:szCs w:val="20"/>
                <w:lang w:val="en-US" w:eastAsia="en-US"/>
              </w:rPr>
              <w:t>if</w:t>
            </w:r>
            <w:r w:rsidRPr="009B08F4">
              <w:rPr>
                <w:rFonts w:ascii="Consolas" w:eastAsiaTheme="minorHAnsi" w:hAnsi="Consolas" w:cs="Consolas"/>
                <w:color w:val="000000"/>
                <w:sz w:val="20"/>
                <w:szCs w:val="20"/>
                <w:lang w:val="en-US" w:eastAsia="en-US"/>
              </w:rPr>
              <w:t>(cert.isQualifiedCertificate())</w:t>
            </w:r>
          </w:p>
          <w:p w14:paraId="4CECDD4E"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ab/>
            </w:r>
            <w:r w:rsidRPr="009B08F4">
              <w:rPr>
                <w:rFonts w:ascii="Consolas" w:eastAsiaTheme="minorHAnsi" w:hAnsi="Consolas" w:cs="Consolas"/>
                <w:color w:val="000000"/>
                <w:sz w:val="20"/>
                <w:szCs w:val="20"/>
                <w:lang w:val="en-US" w:eastAsia="en-US"/>
              </w:rPr>
              <w:tab/>
            </w:r>
            <w:r w:rsidRPr="009B08F4">
              <w:rPr>
                <w:rFonts w:ascii="Consolas" w:eastAsiaTheme="minorHAnsi" w:hAnsi="Consolas" w:cs="Consolas"/>
                <w:bCs/>
                <w:color w:val="005032"/>
                <w:sz w:val="20"/>
                <w:szCs w:val="20"/>
                <w:lang w:val="en-US" w:eastAsia="en-US"/>
              </w:rPr>
              <w:t>System</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C0"/>
                <w:sz w:val="20"/>
                <w:szCs w:val="20"/>
                <w:lang w:val="en-US" w:eastAsia="en-US"/>
              </w:rPr>
              <w:t>out</w:t>
            </w:r>
            <w:r w:rsidRPr="009B08F4">
              <w:rPr>
                <w:rFonts w:ascii="Consolas" w:eastAsiaTheme="minorHAnsi" w:hAnsi="Consolas" w:cs="Consolas"/>
                <w:color w:val="000000"/>
                <w:sz w:val="20"/>
                <w:szCs w:val="20"/>
                <w:lang w:val="en-US" w:eastAsia="en-US"/>
              </w:rPr>
              <w:t>.println(cert.getSubject().stringValue());</w:t>
            </w:r>
          </w:p>
          <w:p w14:paraId="35F2D01B" w14:textId="77777777" w:rsidR="00016FF0" w:rsidRPr="009B08F4" w:rsidRDefault="00016FF0" w:rsidP="00016FF0">
            <w:pPr>
              <w:autoSpaceDE w:val="0"/>
              <w:autoSpaceDN w:val="0"/>
              <w:adjustRightInd w:val="0"/>
              <w:spacing w:after="0" w:line="240" w:lineRule="auto"/>
              <w:rPr>
                <w:rFonts w:ascii="Consolas" w:hAnsi="Consolas" w:cs="Consolas"/>
                <w:bCs/>
                <w:color w:val="005032"/>
                <w:sz w:val="20"/>
                <w:szCs w:val="20"/>
              </w:rPr>
            </w:pPr>
            <w:r w:rsidRPr="009B08F4">
              <w:rPr>
                <w:rFonts w:ascii="Consolas" w:eastAsiaTheme="minorHAnsi" w:hAnsi="Consolas" w:cs="Consolas"/>
                <w:color w:val="000000"/>
                <w:sz w:val="20"/>
                <w:szCs w:val="20"/>
                <w:lang w:val="en-US" w:eastAsia="en-US"/>
              </w:rPr>
              <w:t>}</w:t>
            </w:r>
          </w:p>
        </w:tc>
      </w:tr>
    </w:tbl>
    <w:p w14:paraId="3DB09EB0" w14:textId="77777777" w:rsidR="00016FF0" w:rsidRPr="00600149" w:rsidRDefault="00016FF0" w:rsidP="00016FF0">
      <w:pPr>
        <w:pStyle w:val="BodyText"/>
      </w:pPr>
    </w:p>
    <w:p w14:paraId="3BC4AB2B" w14:textId="77777777" w:rsidR="00016FF0" w:rsidRPr="00600149" w:rsidRDefault="00016FF0" w:rsidP="00016FF0">
      <w:pPr>
        <w:pStyle w:val="BodyText"/>
        <w:rPr>
          <w:b/>
          <w:sz w:val="22"/>
          <w:szCs w:val="22"/>
        </w:rPr>
      </w:pPr>
      <w:r w:rsidRPr="00600149">
        <w:rPr>
          <w:b/>
          <w:sz w:val="22"/>
          <w:szCs w:val="22"/>
        </w:rPr>
        <w:t>C#</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016FF0" w:rsidRPr="009B08F4" w14:paraId="09EE08B3" w14:textId="77777777" w:rsidTr="00136D45">
        <w:tc>
          <w:tcPr>
            <w:tcW w:w="9546" w:type="dxa"/>
            <w:shd w:val="clear" w:color="auto" w:fill="F8F8F8"/>
          </w:tcPr>
          <w:p w14:paraId="02E75350"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2B91AF"/>
                <w:sz w:val="20"/>
                <w:szCs w:val="20"/>
                <w:lang w:val="en-US" w:eastAsia="en-US"/>
              </w:rPr>
              <w:t>List</w:t>
            </w:r>
            <w:r w:rsidRPr="009B08F4">
              <w:rPr>
                <w:rFonts w:ascii="Consolas" w:eastAsiaTheme="minorHAnsi" w:hAnsi="Consolas" w:cs="Consolas"/>
                <w:sz w:val="20"/>
                <w:szCs w:val="20"/>
                <w:lang w:val="en-US" w:eastAsia="en-US"/>
              </w:rPr>
              <w:t>&lt;</w:t>
            </w:r>
            <w:r w:rsidRPr="009B08F4">
              <w:rPr>
                <w:rFonts w:ascii="Consolas" w:eastAsiaTheme="minorHAnsi" w:hAnsi="Consolas" w:cs="Consolas"/>
                <w:color w:val="0000FF"/>
                <w:sz w:val="20"/>
                <w:szCs w:val="20"/>
                <w:lang w:val="en-US" w:eastAsia="en-US"/>
              </w:rPr>
              <w:t>byte</w:t>
            </w:r>
            <w:r w:rsidRPr="009B08F4">
              <w:rPr>
                <w:rFonts w:ascii="Consolas" w:eastAsiaTheme="minorHAnsi" w:hAnsi="Consolas" w:cs="Consolas"/>
                <w:sz w:val="20"/>
                <w:szCs w:val="20"/>
                <w:lang w:val="en-US" w:eastAsia="en-US"/>
              </w:rPr>
              <w:t>[]&gt; certBytes = sc.getSignatureCertificates(session);</w:t>
            </w:r>
          </w:p>
          <w:p w14:paraId="7F73CA7F" w14:textId="2A6B82C6"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FF"/>
                <w:sz w:val="20"/>
                <w:szCs w:val="20"/>
                <w:lang w:val="en-US" w:eastAsia="en-US"/>
              </w:rPr>
              <w:t>foreach</w:t>
            </w:r>
            <w:r w:rsidRPr="009B08F4">
              <w:rPr>
                <w:rFonts w:ascii="Consolas" w:eastAsiaTheme="minorHAnsi" w:hAnsi="Consolas" w:cs="Consolas"/>
                <w:sz w:val="20"/>
                <w:szCs w:val="20"/>
                <w:lang w:val="en-US" w:eastAsia="en-US"/>
              </w:rPr>
              <w:t>(</w:t>
            </w:r>
            <w:r w:rsidRPr="009B08F4">
              <w:rPr>
                <w:rFonts w:ascii="Consolas" w:eastAsiaTheme="minorHAnsi" w:hAnsi="Consolas" w:cs="Consolas"/>
                <w:color w:val="0000FF"/>
                <w:sz w:val="20"/>
                <w:szCs w:val="20"/>
                <w:lang w:val="en-US" w:eastAsia="en-US"/>
              </w:rPr>
              <w:t>byte</w:t>
            </w:r>
            <w:r w:rsidRPr="009B08F4">
              <w:rPr>
                <w:rFonts w:ascii="Consolas" w:eastAsiaTheme="minorHAnsi" w:hAnsi="Consolas" w:cs="Consolas"/>
                <w:sz w:val="20"/>
                <w:szCs w:val="20"/>
                <w:lang w:val="en-US" w:eastAsia="en-US"/>
              </w:rPr>
              <w:t xml:space="preserve">[] bs </w:t>
            </w:r>
            <w:r w:rsidRPr="009B08F4">
              <w:rPr>
                <w:rFonts w:ascii="Consolas" w:eastAsiaTheme="minorHAnsi" w:hAnsi="Consolas" w:cs="Consolas"/>
                <w:color w:val="0000FF"/>
                <w:sz w:val="20"/>
                <w:szCs w:val="20"/>
                <w:lang w:val="en-US" w:eastAsia="en-US"/>
              </w:rPr>
              <w:t>in</w:t>
            </w:r>
            <w:r w:rsidRPr="009B08F4">
              <w:rPr>
                <w:rFonts w:ascii="Consolas" w:eastAsiaTheme="minorHAnsi" w:hAnsi="Consolas" w:cs="Consolas"/>
                <w:sz w:val="20"/>
                <w:szCs w:val="20"/>
                <w:lang w:val="en-US" w:eastAsia="en-US"/>
              </w:rPr>
              <w:t xml:space="preserve"> certBytes)</w:t>
            </w:r>
          </w:p>
          <w:p w14:paraId="182C7150"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sz w:val="20"/>
                <w:szCs w:val="20"/>
                <w:lang w:val="en-US" w:eastAsia="en-US"/>
              </w:rPr>
              <w:t>{</w:t>
            </w:r>
          </w:p>
          <w:p w14:paraId="7C03C853" w14:textId="4C48A3F8" w:rsidR="00016FF0" w:rsidRPr="009B08F4" w:rsidRDefault="006C2D25" w:rsidP="00016FF0">
            <w:pPr>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2B91AF"/>
                <w:sz w:val="20"/>
                <w:szCs w:val="20"/>
                <w:lang w:val="en-US" w:eastAsia="en-US"/>
              </w:rPr>
              <w:t xml:space="preserve">       </w:t>
            </w:r>
            <w:r w:rsidR="00016FF0" w:rsidRPr="009B08F4">
              <w:rPr>
                <w:rFonts w:ascii="Consolas" w:eastAsiaTheme="minorHAnsi" w:hAnsi="Consolas" w:cs="Consolas"/>
                <w:color w:val="2B91AF"/>
                <w:sz w:val="20"/>
                <w:szCs w:val="20"/>
                <w:lang w:val="en-US" w:eastAsia="en-US"/>
              </w:rPr>
              <w:t>ECertificate</w:t>
            </w:r>
            <w:r w:rsidR="00016FF0" w:rsidRPr="009B08F4">
              <w:rPr>
                <w:rFonts w:ascii="Consolas" w:eastAsiaTheme="minorHAnsi" w:hAnsi="Consolas" w:cs="Consolas"/>
                <w:sz w:val="20"/>
                <w:szCs w:val="20"/>
                <w:lang w:val="en-US" w:eastAsia="en-US"/>
              </w:rPr>
              <w:t xml:space="preserve"> cert = </w:t>
            </w:r>
            <w:r w:rsidR="00016FF0" w:rsidRPr="009B08F4">
              <w:rPr>
                <w:rFonts w:ascii="Consolas" w:eastAsiaTheme="minorHAnsi" w:hAnsi="Consolas" w:cs="Consolas"/>
                <w:color w:val="0000FF"/>
                <w:sz w:val="20"/>
                <w:szCs w:val="20"/>
                <w:lang w:val="en-US" w:eastAsia="en-US"/>
              </w:rPr>
              <w:t>new</w:t>
            </w:r>
            <w:r w:rsidR="00924E0A" w:rsidRPr="009B08F4">
              <w:rPr>
                <w:rFonts w:ascii="Consolas" w:eastAsiaTheme="minorHAnsi" w:hAnsi="Consolas" w:cs="Consolas"/>
                <w:color w:val="0000FF"/>
                <w:sz w:val="20"/>
                <w:szCs w:val="20"/>
                <w:lang w:val="en-US" w:eastAsia="en-US"/>
              </w:rPr>
              <w:t xml:space="preserve"> </w:t>
            </w:r>
            <w:r w:rsidR="00016FF0" w:rsidRPr="009B08F4">
              <w:rPr>
                <w:rFonts w:ascii="Consolas" w:eastAsiaTheme="minorHAnsi" w:hAnsi="Consolas" w:cs="Consolas"/>
                <w:color w:val="2B91AF"/>
                <w:sz w:val="20"/>
                <w:szCs w:val="20"/>
                <w:lang w:val="en-US" w:eastAsia="en-US"/>
              </w:rPr>
              <w:t>ECertificate</w:t>
            </w:r>
            <w:r w:rsidR="00016FF0" w:rsidRPr="009B08F4">
              <w:rPr>
                <w:rFonts w:ascii="Consolas" w:eastAsiaTheme="minorHAnsi" w:hAnsi="Consolas" w:cs="Consolas"/>
                <w:sz w:val="20"/>
                <w:szCs w:val="20"/>
                <w:lang w:val="en-US" w:eastAsia="en-US"/>
              </w:rPr>
              <w:t>(bs);</w:t>
            </w:r>
          </w:p>
          <w:p w14:paraId="3829162F" w14:textId="74446760" w:rsidR="00016FF0" w:rsidRPr="009B08F4" w:rsidRDefault="006C2D25" w:rsidP="00016FF0">
            <w:pPr>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008000"/>
                <w:sz w:val="20"/>
                <w:szCs w:val="20"/>
                <w:lang w:val="en-US" w:eastAsia="en-US"/>
              </w:rPr>
              <w:t xml:space="preserve">       </w:t>
            </w:r>
            <w:r w:rsidR="00016FF0" w:rsidRPr="009B08F4">
              <w:rPr>
                <w:rFonts w:ascii="Consolas" w:eastAsiaTheme="minorHAnsi" w:hAnsi="Consolas" w:cs="Consolas"/>
                <w:color w:val="008000"/>
                <w:sz w:val="20"/>
                <w:szCs w:val="20"/>
                <w:lang w:val="en-US" w:eastAsia="en-US"/>
              </w:rPr>
              <w:t>//cert.isQualifiedCertificate()</w:t>
            </w:r>
          </w:p>
          <w:p w14:paraId="1B44D0A2" w14:textId="60415DAB" w:rsidR="00016FF0" w:rsidRPr="009B08F4" w:rsidRDefault="006C2D25" w:rsidP="00016FF0">
            <w:pPr>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color w:val="2B91AF"/>
                <w:sz w:val="20"/>
                <w:szCs w:val="20"/>
                <w:lang w:val="en-US" w:eastAsia="en-US"/>
              </w:rPr>
              <w:t xml:space="preserve">       </w:t>
            </w:r>
            <w:r w:rsidR="00016FF0" w:rsidRPr="009B08F4">
              <w:rPr>
                <w:rFonts w:ascii="Consolas" w:eastAsiaTheme="minorHAnsi" w:hAnsi="Consolas" w:cs="Consolas"/>
                <w:color w:val="2B91AF"/>
                <w:sz w:val="20"/>
                <w:szCs w:val="20"/>
                <w:lang w:val="en-US" w:eastAsia="en-US"/>
              </w:rPr>
              <w:t>Console</w:t>
            </w:r>
            <w:r w:rsidR="00016FF0" w:rsidRPr="009B08F4">
              <w:rPr>
                <w:rFonts w:ascii="Consolas" w:eastAsiaTheme="minorHAnsi" w:hAnsi="Consolas" w:cs="Consolas"/>
                <w:sz w:val="20"/>
                <w:szCs w:val="20"/>
                <w:lang w:val="en-US" w:eastAsia="en-US"/>
              </w:rPr>
              <w:t>.WriteLine(cert.getSubject().getCommonNameAttribute());</w:t>
            </w:r>
          </w:p>
          <w:p w14:paraId="3A049C3C" w14:textId="77777777" w:rsidR="00016FF0" w:rsidRPr="009B08F4" w:rsidRDefault="00016FF0" w:rsidP="00016FF0">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sz w:val="20"/>
                <w:szCs w:val="20"/>
                <w:lang w:val="en-US" w:eastAsia="en-US"/>
              </w:rPr>
              <w:t>}</w:t>
            </w:r>
          </w:p>
          <w:p w14:paraId="5DEA8B47" w14:textId="77777777" w:rsidR="00016FF0" w:rsidRPr="009B08F4" w:rsidRDefault="00016FF0" w:rsidP="00016FF0">
            <w:pPr>
              <w:autoSpaceDE w:val="0"/>
              <w:autoSpaceDN w:val="0"/>
              <w:adjustRightInd w:val="0"/>
              <w:spacing w:after="0" w:line="240" w:lineRule="auto"/>
              <w:rPr>
                <w:rFonts w:ascii="Consolas" w:hAnsi="Consolas" w:cs="Consolas"/>
                <w:sz w:val="20"/>
                <w:szCs w:val="20"/>
              </w:rPr>
            </w:pPr>
          </w:p>
        </w:tc>
      </w:tr>
    </w:tbl>
    <w:p w14:paraId="0BD06FB5" w14:textId="2BD2247C" w:rsidR="00D66EEC" w:rsidRPr="00F473ED" w:rsidRDefault="00D66EEC" w:rsidP="00CC55ED">
      <w:pPr>
        <w:rPr>
          <w:sz w:val="16"/>
          <w:szCs w:val="16"/>
        </w:rPr>
      </w:pPr>
    </w:p>
    <w:p w14:paraId="37CE83C9" w14:textId="77777777" w:rsidR="00F473ED" w:rsidRPr="00F473ED" w:rsidRDefault="00F473ED" w:rsidP="00CC55ED">
      <w:pPr>
        <w:rPr>
          <w:sz w:val="16"/>
          <w:szCs w:val="16"/>
        </w:rPr>
      </w:pPr>
    </w:p>
    <w:p w14:paraId="565A1A77" w14:textId="54B1833B" w:rsidR="00D66EEC" w:rsidRDefault="00D66EEC" w:rsidP="00EA2A48">
      <w:pPr>
        <w:jc w:val="both"/>
      </w:pPr>
      <w:r>
        <w:t xml:space="preserve">Eğer </w:t>
      </w:r>
      <w:r w:rsidR="00871C95">
        <w:rPr>
          <w:rFonts w:cs="Arial"/>
        </w:rPr>
        <w:t xml:space="preserve">MA3 API </w:t>
      </w:r>
      <w:r w:rsidRPr="000B5667">
        <w:rPr>
          <w:rFonts w:ascii="Courier New" w:hAnsi="Courier New" w:cs="Courier New"/>
          <w:i/>
        </w:rPr>
        <w:t>asn</w:t>
      </w:r>
      <w:r>
        <w:t xml:space="preserve"> sınıflarına erişim yoksa, </w:t>
      </w:r>
      <w:r w:rsidRPr="000B5667">
        <w:rPr>
          <w:rFonts w:ascii="Courier New" w:hAnsi="Courier New" w:cs="Courier New"/>
          <w:i/>
        </w:rPr>
        <w:t>ECertificate</w:t>
      </w:r>
      <w:r>
        <w:t xml:space="preserve"> yerine</w:t>
      </w:r>
      <w:r w:rsidR="003B24FE">
        <w:t xml:space="preserve"> </w:t>
      </w:r>
      <w:r>
        <w:t xml:space="preserve">java'nın </w:t>
      </w:r>
      <w:r w:rsidRPr="000B5667">
        <w:rPr>
          <w:rFonts w:ascii="Courier New" w:hAnsi="Courier New" w:cs="Courier New"/>
          <w:i/>
        </w:rPr>
        <w:t>x509Certificate</w:t>
      </w:r>
      <w:r>
        <w:t xml:space="preserve"> </w:t>
      </w:r>
      <w:r w:rsidR="008D124C">
        <w:t>sınıfı kullanılabilir</w:t>
      </w:r>
      <w:r>
        <w:t>.</w:t>
      </w:r>
      <w:r w:rsidR="003B24FE">
        <w:t xml:space="preserve"> </w:t>
      </w:r>
      <w:r w:rsidRPr="000B5667">
        <w:rPr>
          <w:rFonts w:ascii="Courier New" w:hAnsi="Courier New" w:cs="Courier New"/>
          <w:i/>
        </w:rPr>
        <w:t>ECertificate</w:t>
      </w:r>
      <w:r>
        <w:t xml:space="preserve"> sınıfının </w:t>
      </w:r>
      <w:r w:rsidRPr="008D124C">
        <w:rPr>
          <w:i/>
        </w:rPr>
        <w:t>isQualifiedCertificate()</w:t>
      </w:r>
      <w:r>
        <w:t xml:space="preserve"> fonksiyonu yerine aşağıdaki örnek kodda</w:t>
      </w:r>
      <w:r w:rsidR="003B24FE">
        <w:t xml:space="preserve"> </w:t>
      </w:r>
      <w:r>
        <w:t>gösterildiği</w:t>
      </w:r>
      <w:r w:rsidR="003B24FE">
        <w:t xml:space="preserve"> </w:t>
      </w:r>
      <w:r>
        <w:t>gibi</w:t>
      </w:r>
      <w:r w:rsidR="00F4691F">
        <w:t xml:space="preserve"> bir</w:t>
      </w:r>
      <w:r>
        <w:t xml:space="preserve"> kontrol yapılabilir.</w:t>
      </w:r>
      <w:r w:rsidR="003B24FE">
        <w:t xml:space="preserve"> </w:t>
      </w:r>
      <w:r>
        <w:t>Sertifikaları birbirinden</w:t>
      </w:r>
      <w:r w:rsidR="003B24FE">
        <w:t xml:space="preserve"> </w:t>
      </w:r>
      <w:r>
        <w:t>ayırt</w:t>
      </w:r>
      <w:r w:rsidR="003B24FE">
        <w:t xml:space="preserve"> </w:t>
      </w:r>
      <w:r>
        <w:t>etmek</w:t>
      </w:r>
      <w:r w:rsidR="003B24FE">
        <w:t xml:space="preserve"> </w:t>
      </w:r>
      <w:r>
        <w:t xml:space="preserve">amacıyla </w:t>
      </w:r>
      <w:r w:rsidRPr="000B5667">
        <w:rPr>
          <w:rFonts w:ascii="Courier New" w:hAnsi="Courier New" w:cs="Courier New"/>
          <w:i/>
        </w:rPr>
        <w:t>x509Certificate</w:t>
      </w:r>
      <w:r w:rsidRPr="006C2D25">
        <w:rPr>
          <w:i/>
        </w:rPr>
        <w:t xml:space="preserve"> </w:t>
      </w:r>
      <w:r w:rsidRPr="000B5667">
        <w:rPr>
          <w:iCs/>
        </w:rPr>
        <w:t>sınıfının</w:t>
      </w:r>
      <w:r w:rsidRPr="006C2D25">
        <w:rPr>
          <w:i/>
        </w:rPr>
        <w:t xml:space="preserve"> getSubjectDN().toString()</w:t>
      </w:r>
      <w:r>
        <w:t xml:space="preserve"> metodu kullanılabilir.</w:t>
      </w:r>
    </w:p>
    <w:p w14:paraId="424C03E1" w14:textId="29577915" w:rsidR="006C2D25" w:rsidRDefault="00D66EEC" w:rsidP="00EA2A48">
      <w:pPr>
        <w:jc w:val="both"/>
      </w:pPr>
      <w:r>
        <w:t>Aşağıdaki kod bloğu</w:t>
      </w:r>
      <w:r w:rsidR="004969A0">
        <w:t>,</w:t>
      </w:r>
      <w:r>
        <w:t xml:space="preserve"> akıllı kart içinden imzalama sertifikalarını alıp nitelikli olanların </w:t>
      </w:r>
      <w:r w:rsidRPr="00DF07A6">
        <w:t>Subject</w:t>
      </w:r>
      <w:r>
        <w:t xml:space="preserve"> alanını ekrana </w:t>
      </w:r>
      <w:r w:rsidR="00C07884">
        <w:t>yazmakt</w:t>
      </w:r>
      <w:r>
        <w:t>adır.</w:t>
      </w:r>
    </w:p>
    <w:p w14:paraId="1BCCF4D8" w14:textId="77777777" w:rsidR="00893AF7" w:rsidRDefault="00893AF7" w:rsidP="00EA2A48">
      <w:pPr>
        <w:jc w:val="both"/>
      </w:pPr>
    </w:p>
    <w:p w14:paraId="3CAC2F5D" w14:textId="0727A63A" w:rsidR="00511AD4" w:rsidRPr="00600149" w:rsidRDefault="00511AD4" w:rsidP="00511AD4">
      <w:pPr>
        <w:pStyle w:val="BodyText"/>
        <w:rPr>
          <w:b/>
          <w:sz w:val="22"/>
          <w:szCs w:val="22"/>
        </w:rPr>
      </w:pPr>
      <w:r w:rsidRPr="00600149">
        <w:rPr>
          <w:b/>
          <w:sz w:val="22"/>
          <w:szCs w:val="22"/>
        </w:rPr>
        <w:t>Java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511AD4" w:rsidRPr="009B08F4" w14:paraId="534BDCFA" w14:textId="77777777" w:rsidTr="00F473ED">
        <w:trPr>
          <w:trHeight w:val="2480"/>
        </w:trPr>
        <w:tc>
          <w:tcPr>
            <w:tcW w:w="9546" w:type="dxa"/>
            <w:shd w:val="clear" w:color="auto" w:fill="F8F8F8"/>
          </w:tcPr>
          <w:p w14:paraId="34A1E2EB" w14:textId="426F299A"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323F70"/>
                <w:sz w:val="20"/>
                <w:szCs w:val="20"/>
                <w:lang w:val="en-US" w:eastAsia="en-US"/>
              </w:rPr>
              <w:t>List</w:t>
            </w:r>
            <w:r w:rsidRPr="009B08F4">
              <w:rPr>
                <w:rFonts w:ascii="Consolas" w:eastAsiaTheme="minorHAnsi" w:hAnsi="Consolas" w:cs="Consolas"/>
                <w:color w:val="000000"/>
                <w:sz w:val="20"/>
                <w:szCs w:val="20"/>
                <w:lang w:val="en-US" w:eastAsia="en-US"/>
              </w:rPr>
              <w:t>&lt;</w:t>
            </w:r>
            <w:r w:rsidRPr="009B08F4">
              <w:rPr>
                <w:rFonts w:ascii="Consolas" w:eastAsiaTheme="minorHAnsi" w:hAnsi="Consolas" w:cs="Consolas"/>
                <w:bCs/>
                <w:color w:val="7F0055"/>
                <w:sz w:val="20"/>
                <w:szCs w:val="20"/>
                <w:lang w:val="en-US" w:eastAsia="en-US"/>
              </w:rPr>
              <w:t>byte</w:t>
            </w:r>
            <w:r w:rsidRPr="009B08F4">
              <w:rPr>
                <w:rFonts w:ascii="Consolas" w:eastAsiaTheme="minorHAnsi" w:hAnsi="Consolas" w:cs="Consolas"/>
                <w:color w:val="000000"/>
                <w:sz w:val="20"/>
                <w:szCs w:val="20"/>
                <w:lang w:val="en-US" w:eastAsia="en-US"/>
              </w:rPr>
              <w:t>[]&gt; certs = smartCard.getSignatureCertificates(session);</w:t>
            </w:r>
          </w:p>
          <w:p w14:paraId="418B2CEF"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CertificateFactory</w:t>
            </w:r>
            <w:r w:rsidRPr="009B08F4">
              <w:rPr>
                <w:rFonts w:ascii="Consolas" w:eastAsiaTheme="minorHAnsi" w:hAnsi="Consolas" w:cs="Consolas"/>
                <w:color w:val="000000"/>
                <w:sz w:val="20"/>
                <w:szCs w:val="20"/>
                <w:lang w:val="en-US" w:eastAsia="en-US"/>
              </w:rPr>
              <w:t xml:space="preserve"> cf = </w:t>
            </w:r>
            <w:r w:rsidRPr="009B08F4">
              <w:rPr>
                <w:rFonts w:ascii="Consolas" w:eastAsiaTheme="minorHAnsi" w:hAnsi="Consolas" w:cs="Consolas"/>
                <w:bCs/>
                <w:color w:val="005032"/>
                <w:sz w:val="20"/>
                <w:szCs w:val="20"/>
                <w:lang w:val="en-US" w:eastAsia="en-US"/>
              </w:rPr>
              <w:t>CertificateFactory</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00"/>
                <w:sz w:val="20"/>
                <w:szCs w:val="20"/>
                <w:lang w:val="en-US" w:eastAsia="en-US"/>
              </w:rPr>
              <w:t>getInstance</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color w:val="2A00FF"/>
                <w:sz w:val="20"/>
                <w:szCs w:val="20"/>
                <w:lang w:val="en-US" w:eastAsia="en-US"/>
              </w:rPr>
              <w:t>"X.509"</w:t>
            </w:r>
            <w:r w:rsidRPr="009B08F4">
              <w:rPr>
                <w:rFonts w:ascii="Consolas" w:eastAsiaTheme="minorHAnsi" w:hAnsi="Consolas" w:cs="Consolas"/>
                <w:color w:val="000000"/>
                <w:sz w:val="20"/>
                <w:szCs w:val="20"/>
                <w:lang w:val="en-US" w:eastAsia="en-US"/>
              </w:rPr>
              <w:t>);</w:t>
            </w:r>
          </w:p>
          <w:p w14:paraId="1347A551"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String</w:t>
            </w:r>
            <w:r w:rsidRPr="009B08F4">
              <w:rPr>
                <w:rFonts w:ascii="Consolas" w:eastAsiaTheme="minorHAnsi" w:hAnsi="Consolas" w:cs="Consolas"/>
                <w:color w:val="000000"/>
                <w:sz w:val="20"/>
                <w:szCs w:val="20"/>
                <w:lang w:val="en-US" w:eastAsia="en-US"/>
              </w:rPr>
              <w:t xml:space="preserve"> qcStatement = </w:t>
            </w:r>
            <w:r w:rsidRPr="009B08F4">
              <w:rPr>
                <w:rFonts w:ascii="Consolas" w:eastAsiaTheme="minorHAnsi" w:hAnsi="Consolas" w:cs="Consolas"/>
                <w:color w:val="2A00FF"/>
                <w:sz w:val="20"/>
                <w:szCs w:val="20"/>
                <w:lang w:val="en-US" w:eastAsia="en-US"/>
              </w:rPr>
              <w:t>"1.3.6.1.5.5.7.1.3"</w:t>
            </w:r>
            <w:r w:rsidRPr="009B08F4">
              <w:rPr>
                <w:rFonts w:ascii="Consolas" w:eastAsiaTheme="minorHAnsi" w:hAnsi="Consolas" w:cs="Consolas"/>
                <w:color w:val="000000"/>
                <w:sz w:val="20"/>
                <w:szCs w:val="20"/>
                <w:lang w:val="en-US" w:eastAsia="en-US"/>
              </w:rPr>
              <w:t>;</w:t>
            </w:r>
          </w:p>
          <w:p w14:paraId="3E9DDBC2" w14:textId="3D9BD256"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7F0055"/>
                <w:sz w:val="20"/>
                <w:szCs w:val="20"/>
                <w:lang w:val="en-US" w:eastAsia="en-US"/>
              </w:rPr>
              <w:t>for</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bCs/>
                <w:color w:val="7F0055"/>
                <w:sz w:val="20"/>
                <w:szCs w:val="20"/>
                <w:lang w:val="en-US" w:eastAsia="en-US"/>
              </w:rPr>
              <w:t>byte</w:t>
            </w:r>
            <w:r w:rsidRPr="009B08F4">
              <w:rPr>
                <w:rFonts w:ascii="Consolas" w:eastAsiaTheme="minorHAnsi" w:hAnsi="Consolas" w:cs="Consolas"/>
                <w:color w:val="000000"/>
                <w:sz w:val="20"/>
                <w:szCs w:val="20"/>
                <w:lang w:val="en-US" w:eastAsia="en-US"/>
              </w:rPr>
              <w:t xml:space="preserve">[] bs : certs) </w:t>
            </w:r>
          </w:p>
          <w:p w14:paraId="49047851"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w:t>
            </w:r>
          </w:p>
          <w:p w14:paraId="4B88A945"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ab/>
            </w:r>
            <w:r w:rsidRPr="009B08F4">
              <w:rPr>
                <w:rFonts w:ascii="Consolas" w:eastAsiaTheme="minorHAnsi" w:hAnsi="Consolas" w:cs="Consolas"/>
                <w:color w:val="8B8816"/>
                <w:sz w:val="20"/>
                <w:szCs w:val="20"/>
                <w:lang w:val="en-US" w:eastAsia="en-US"/>
              </w:rPr>
              <w:t>X509Certificate</w:t>
            </w:r>
            <w:r w:rsidRPr="009B08F4">
              <w:rPr>
                <w:rFonts w:ascii="Consolas" w:eastAsiaTheme="minorHAnsi" w:hAnsi="Consolas" w:cs="Consolas"/>
                <w:color w:val="000000"/>
                <w:sz w:val="20"/>
                <w:szCs w:val="20"/>
                <w:lang w:val="en-US" w:eastAsia="en-US"/>
              </w:rPr>
              <w:t xml:space="preserve"> cert = (</w:t>
            </w:r>
            <w:r w:rsidRPr="009B08F4">
              <w:rPr>
                <w:rFonts w:ascii="Consolas" w:eastAsiaTheme="minorHAnsi" w:hAnsi="Consolas" w:cs="Consolas"/>
                <w:color w:val="8B8816"/>
                <w:sz w:val="20"/>
                <w:szCs w:val="20"/>
                <w:lang w:val="en-US" w:eastAsia="en-US"/>
              </w:rPr>
              <w:t>X509Certificate</w:t>
            </w:r>
            <w:r w:rsidRPr="009B08F4">
              <w:rPr>
                <w:rFonts w:ascii="Consolas" w:eastAsiaTheme="minorHAnsi" w:hAnsi="Consolas" w:cs="Consolas"/>
                <w:color w:val="000000"/>
                <w:sz w:val="20"/>
                <w:szCs w:val="20"/>
                <w:lang w:val="en-US" w:eastAsia="en-US"/>
              </w:rPr>
              <w:t>)cf.generateCertificate(</w:t>
            </w:r>
            <w:r w:rsidRPr="009B08F4">
              <w:rPr>
                <w:rFonts w:ascii="Consolas" w:eastAsiaTheme="minorHAnsi" w:hAnsi="Consolas" w:cs="Consolas"/>
                <w:bCs/>
                <w:color w:val="7F0055"/>
                <w:sz w:val="20"/>
                <w:szCs w:val="20"/>
                <w:lang w:val="en-US" w:eastAsia="en-US"/>
              </w:rPr>
              <w:t>new</w:t>
            </w:r>
          </w:p>
          <w:p w14:paraId="54D2A0D8"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ab/>
            </w:r>
            <w:r w:rsidRPr="009B08F4">
              <w:rPr>
                <w:rFonts w:ascii="Consolas" w:eastAsiaTheme="minorHAnsi" w:hAnsi="Consolas" w:cs="Consolas"/>
                <w:bCs/>
                <w:color w:val="005032"/>
                <w:sz w:val="20"/>
                <w:szCs w:val="20"/>
                <w:lang w:val="en-US" w:eastAsia="en-US"/>
              </w:rPr>
              <w:t>ByteArrayInputStream</w:t>
            </w:r>
            <w:r w:rsidRPr="009B08F4">
              <w:rPr>
                <w:rFonts w:ascii="Consolas" w:eastAsiaTheme="minorHAnsi" w:hAnsi="Consolas" w:cs="Consolas"/>
                <w:color w:val="000000"/>
                <w:sz w:val="20"/>
                <w:szCs w:val="20"/>
                <w:lang w:val="en-US" w:eastAsia="en-US"/>
              </w:rPr>
              <w:t>(bs));</w:t>
            </w:r>
          </w:p>
          <w:p w14:paraId="2F716413" w14:textId="1DE0FB78"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ab/>
            </w:r>
            <w:r w:rsidRPr="009B08F4">
              <w:rPr>
                <w:rFonts w:ascii="Consolas" w:eastAsiaTheme="minorHAnsi" w:hAnsi="Consolas" w:cs="Consolas"/>
                <w:bCs/>
                <w:color w:val="7F0055"/>
                <w:sz w:val="20"/>
                <w:szCs w:val="20"/>
                <w:lang w:val="en-US" w:eastAsia="en-US"/>
              </w:rPr>
              <w:t>if</w:t>
            </w:r>
            <w:r w:rsidRPr="009B08F4">
              <w:rPr>
                <w:rFonts w:ascii="Consolas" w:eastAsiaTheme="minorHAnsi" w:hAnsi="Consolas" w:cs="Consolas"/>
                <w:color w:val="000000"/>
                <w:sz w:val="20"/>
                <w:szCs w:val="20"/>
                <w:lang w:val="en-US" w:eastAsia="en-US"/>
              </w:rPr>
              <w:t xml:space="preserve">(cert.getExtensionValue(qcStatement) != </w:t>
            </w:r>
            <w:r w:rsidRPr="009B08F4">
              <w:rPr>
                <w:rFonts w:ascii="Consolas" w:eastAsiaTheme="minorHAnsi" w:hAnsi="Consolas" w:cs="Consolas"/>
                <w:bCs/>
                <w:color w:val="7F0055"/>
                <w:sz w:val="20"/>
                <w:szCs w:val="20"/>
                <w:lang w:val="en-US" w:eastAsia="en-US"/>
              </w:rPr>
              <w:t>null</w:t>
            </w:r>
            <w:r w:rsidRPr="009B08F4">
              <w:rPr>
                <w:rFonts w:ascii="Consolas" w:eastAsiaTheme="minorHAnsi" w:hAnsi="Consolas" w:cs="Consolas"/>
                <w:color w:val="000000"/>
                <w:sz w:val="20"/>
                <w:szCs w:val="20"/>
                <w:lang w:val="en-US" w:eastAsia="en-US"/>
              </w:rPr>
              <w:t>)</w:t>
            </w:r>
          </w:p>
          <w:p w14:paraId="2C18EC12"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ab/>
            </w:r>
            <w:r w:rsidRPr="009B08F4">
              <w:rPr>
                <w:rFonts w:ascii="Consolas" w:eastAsiaTheme="minorHAnsi" w:hAnsi="Consolas" w:cs="Consolas"/>
                <w:bCs/>
                <w:color w:val="005032"/>
                <w:sz w:val="20"/>
                <w:szCs w:val="20"/>
                <w:lang w:val="en-US" w:eastAsia="en-US"/>
              </w:rPr>
              <w:t>System</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C0"/>
                <w:sz w:val="20"/>
                <w:szCs w:val="20"/>
                <w:lang w:val="en-US" w:eastAsia="en-US"/>
              </w:rPr>
              <w:t>out</w:t>
            </w:r>
            <w:r w:rsidRPr="009B08F4">
              <w:rPr>
                <w:rFonts w:ascii="Consolas" w:eastAsiaTheme="minorHAnsi" w:hAnsi="Consolas" w:cs="Consolas"/>
                <w:color w:val="000000"/>
                <w:sz w:val="20"/>
                <w:szCs w:val="20"/>
                <w:lang w:val="en-US" w:eastAsia="en-US"/>
              </w:rPr>
              <w:t>.println(cert.getSubjectDN().toString());</w:t>
            </w:r>
          </w:p>
          <w:p w14:paraId="532526BC" w14:textId="77777777" w:rsidR="00511AD4" w:rsidRPr="009B08F4" w:rsidRDefault="00511AD4" w:rsidP="00C9204D">
            <w:pPr>
              <w:autoSpaceDE w:val="0"/>
              <w:autoSpaceDN w:val="0"/>
              <w:adjustRightInd w:val="0"/>
              <w:spacing w:after="0" w:line="240" w:lineRule="auto"/>
              <w:rPr>
                <w:rFonts w:ascii="Consolas" w:hAnsi="Consolas" w:cs="Consolas"/>
                <w:bCs/>
                <w:color w:val="005032"/>
                <w:sz w:val="20"/>
                <w:szCs w:val="20"/>
              </w:rPr>
            </w:pPr>
            <w:r w:rsidRPr="009B08F4">
              <w:rPr>
                <w:rFonts w:ascii="Consolas" w:eastAsiaTheme="minorHAnsi" w:hAnsi="Consolas" w:cs="Consolas"/>
                <w:color w:val="000000"/>
                <w:sz w:val="20"/>
                <w:szCs w:val="20"/>
                <w:lang w:val="en-US" w:eastAsia="en-US"/>
              </w:rPr>
              <w:t>}</w:t>
            </w:r>
          </w:p>
        </w:tc>
      </w:tr>
    </w:tbl>
    <w:p w14:paraId="018DC275" w14:textId="77777777" w:rsidR="00D66EEC" w:rsidRDefault="00D66EEC" w:rsidP="00D66EEC">
      <w:pPr>
        <w:pStyle w:val="Heading2"/>
      </w:pPr>
      <w:bookmarkStart w:id="781" w:name="_Toc86130414"/>
      <w:r>
        <w:lastRenderedPageBreak/>
        <w:t>Akıllı Karttaki Nesne Adlarının Okunması</w:t>
      </w:r>
      <w:bookmarkEnd w:id="781"/>
    </w:p>
    <w:p w14:paraId="3669B036" w14:textId="57996E7A" w:rsidR="00D66EEC" w:rsidRDefault="00D66EEC" w:rsidP="00EA2A48">
      <w:pPr>
        <w:jc w:val="both"/>
      </w:pPr>
      <w:r>
        <w:t>Akıllı kartta bulunan sertifika</w:t>
      </w:r>
      <w:r w:rsidR="00531CA3">
        <w:t>nın</w:t>
      </w:r>
      <w:r>
        <w:t>, açık anahtar</w:t>
      </w:r>
      <w:r w:rsidR="00531CA3">
        <w:t>ın</w:t>
      </w:r>
      <w:r>
        <w:t xml:space="preserve"> ve özel anahtarın her biri nesne olarak adlandırılır.  Akıllı karttaki nesnelerin adı ile de işlem yapılabilir. Nesne adları değişken olabileceğinden nesne adları ile işlem yapmak önerilmez. Yalnız bazı durumlarda nesne adları kullanıcıya daha anlamlı gelebilir. </w:t>
      </w:r>
    </w:p>
    <w:p w14:paraId="0F99D9D1" w14:textId="127BCE8B" w:rsidR="00D66EEC" w:rsidRDefault="00D66EEC" w:rsidP="00EA2A48">
      <w:pPr>
        <w:jc w:val="both"/>
      </w:pPr>
      <w:r w:rsidRPr="00531CA3">
        <w:rPr>
          <w:rFonts w:ascii="Courier New" w:hAnsi="Courier New" w:cs="Courier New"/>
          <w:i/>
        </w:rPr>
        <w:t>SmartCard</w:t>
      </w:r>
      <w:r>
        <w:t xml:space="preserve"> sınıfının </w:t>
      </w:r>
      <w:r w:rsidRPr="00DE1FB0">
        <w:rPr>
          <w:i/>
        </w:rPr>
        <w:t>getSignatureKeyLabels(...)</w:t>
      </w:r>
      <w:r>
        <w:t xml:space="preserve"> ve </w:t>
      </w:r>
      <w:r w:rsidRPr="00DE1FB0">
        <w:rPr>
          <w:i/>
        </w:rPr>
        <w:t>getEncryptionKeyLabels(...)</w:t>
      </w:r>
      <w:r>
        <w:t xml:space="preserve"> fonksiyonları ile anahtarların adları okunabilir. Eğer anahtar sertifikasının adı, anahtar adı ile aynı ise bu ad ile </w:t>
      </w:r>
      <w:r w:rsidR="00EC7E50">
        <w:t xml:space="preserve">de </w:t>
      </w:r>
      <w:r>
        <w:t xml:space="preserve">sertifika okunabilir. Sertifikanın okunması için </w:t>
      </w:r>
      <w:r w:rsidRPr="00DE1FB0">
        <w:rPr>
          <w:i/>
        </w:rPr>
        <w:t>readCertificate(long aSessionID,</w:t>
      </w:r>
      <w:r w:rsidR="00DE1FB0">
        <w:rPr>
          <w:i/>
        </w:rPr>
        <w:t xml:space="preserve"> </w:t>
      </w:r>
      <w:r w:rsidRPr="00DE1FB0">
        <w:rPr>
          <w:i/>
        </w:rPr>
        <w:t>String aLabel)</w:t>
      </w:r>
      <w:r>
        <w:t xml:space="preserve"> fonksiyonu kullanılabilir.</w:t>
      </w:r>
    </w:p>
    <w:p w14:paraId="1C45EFD5" w14:textId="77777777" w:rsidR="008C7980" w:rsidRDefault="008C7980" w:rsidP="00D66EEC"/>
    <w:p w14:paraId="420E8E1A" w14:textId="4084EA34" w:rsidR="008C7980" w:rsidRDefault="008C7980" w:rsidP="008C7980">
      <w:pPr>
        <w:pStyle w:val="Heading2"/>
      </w:pPr>
      <w:bookmarkStart w:id="782" w:name="_Toc86130415"/>
      <w:r>
        <w:t>Akıllı Kar</w:t>
      </w:r>
      <w:r w:rsidR="00253FEA">
        <w:t>t</w:t>
      </w:r>
      <w:r>
        <w:t>ta İmzalama</w:t>
      </w:r>
      <w:r w:rsidR="00C6197E">
        <w:t xml:space="preserve"> </w:t>
      </w:r>
      <w:r>
        <w:t>-</w:t>
      </w:r>
      <w:r w:rsidR="00C6197E">
        <w:t xml:space="preserve"> </w:t>
      </w:r>
      <w:r>
        <w:t>Şifreleme İşlemlerinin Yapılması</w:t>
      </w:r>
      <w:bookmarkEnd w:id="782"/>
    </w:p>
    <w:p w14:paraId="436E5F7A" w14:textId="370CD821" w:rsidR="008C7980" w:rsidRDefault="008C7980" w:rsidP="00EA2A48">
      <w:pPr>
        <w:jc w:val="both"/>
      </w:pPr>
      <w:r>
        <w:t>Akıllı kartta şifreleme ve imzalama işlemlerinin yapılması için login olunması gere</w:t>
      </w:r>
      <w:r w:rsidR="00E9540C">
        <w:t>kmektedir.</w:t>
      </w:r>
      <w:r w:rsidR="00EC46F1">
        <w:t xml:space="preserve">  </w:t>
      </w:r>
      <w:r w:rsidR="00E9540C" w:rsidRPr="00253FEA">
        <w:rPr>
          <w:rFonts w:ascii="Courier New" w:hAnsi="Courier New" w:cs="Courier New"/>
          <w:i/>
        </w:rPr>
        <w:t>SmartCard</w:t>
      </w:r>
      <w:r w:rsidR="00E9540C">
        <w:t xml:space="preserve"> sınıfının </w:t>
      </w:r>
      <w:r w:rsidRPr="0093765C">
        <w:rPr>
          <w:i/>
        </w:rPr>
        <w:t>decryptDataWithCertSerialNo(...)</w:t>
      </w:r>
      <w:r>
        <w:t>,</w:t>
      </w:r>
      <w:r w:rsidR="00EC46F1">
        <w:t xml:space="preserve"> </w:t>
      </w:r>
      <w:r w:rsidRPr="0093765C">
        <w:rPr>
          <w:i/>
        </w:rPr>
        <w:t>decryptData(...)</w:t>
      </w:r>
      <w:r>
        <w:t xml:space="preserve">, </w:t>
      </w:r>
      <w:r w:rsidRPr="0093765C">
        <w:rPr>
          <w:i/>
        </w:rPr>
        <w:t>signDataWithCertSerialNo(...)</w:t>
      </w:r>
      <w:r>
        <w:t xml:space="preserve">, </w:t>
      </w:r>
      <w:r w:rsidRPr="0093765C">
        <w:rPr>
          <w:i/>
        </w:rPr>
        <w:t>signData(...)</w:t>
      </w:r>
      <w:r>
        <w:t xml:space="preserve"> fonksiyonları kriptografik işlemleri yerine getirmek için kullanılabilir. Akıllı kart ile yapılacak işlemler, özel anahtar (private key) ile yapılacak işlemler olmalıdır. Açık anahtar ile yapılan işlemlerin herhangi bir güvenlik kısıtı olmadığından akıllı kartta yapılmasının </w:t>
      </w:r>
      <w:r w:rsidR="00EC46F1">
        <w:t>bir</w:t>
      </w:r>
      <w:r>
        <w:t xml:space="preserve"> anlamı yok</w:t>
      </w:r>
      <w:r w:rsidR="00EC46F1">
        <w:t>ur</w:t>
      </w:r>
      <w:r>
        <w:t>. Özel anahtar kullan</w:t>
      </w:r>
      <w:r w:rsidR="00253FEA">
        <w:t>ıldığı</w:t>
      </w:r>
      <w:r>
        <w:t xml:space="preserve"> işlemler ise imza atma ve şifrelenmiş verinin şifresinin çözülmesi işlem</w:t>
      </w:r>
      <w:r w:rsidR="00EC46F1">
        <w:t>ler</w:t>
      </w:r>
      <w:r>
        <w:t>idir.</w:t>
      </w:r>
    </w:p>
    <w:p w14:paraId="57BD3AD4" w14:textId="0E797849" w:rsidR="0093765C" w:rsidRDefault="006B49AF" w:rsidP="00EA2A48">
      <w:pPr>
        <w:jc w:val="both"/>
      </w:pPr>
      <w:r>
        <w:t>İ</w:t>
      </w:r>
      <w:r w:rsidR="008C7980">
        <w:t>mzalama ve şifreleme işlemlerini kullanan modüller</w:t>
      </w:r>
      <w:r w:rsidR="00E556EE">
        <w:t>,</w:t>
      </w:r>
      <w:r w:rsidR="008C7980">
        <w:t xml:space="preserve"> </w:t>
      </w:r>
      <w:r w:rsidR="008C7980" w:rsidRPr="00253FEA">
        <w:rPr>
          <w:i/>
          <w:iCs/>
        </w:rPr>
        <w:t>BaseSigner</w:t>
      </w:r>
      <w:r w:rsidR="008C7980">
        <w:t xml:space="preserve"> veya </w:t>
      </w:r>
      <w:r w:rsidR="008C7980" w:rsidRPr="00253FEA">
        <w:rPr>
          <w:i/>
          <w:iCs/>
        </w:rPr>
        <w:t>BaseCipher</w:t>
      </w:r>
      <w:r w:rsidR="008C7980">
        <w:t xml:space="preserve"> arayüzünde imzacılar ve şifreleyiciler istemektedir. Bu yüzden </w:t>
      </w:r>
      <w:r w:rsidR="008C7980" w:rsidRPr="00253FEA">
        <w:rPr>
          <w:rFonts w:ascii="Courier New" w:hAnsi="Courier New" w:cs="Courier New"/>
          <w:i/>
        </w:rPr>
        <w:t>SCSignerWithCertSerialNo</w:t>
      </w:r>
      <w:r w:rsidR="008C7980">
        <w:t xml:space="preserve">, </w:t>
      </w:r>
      <w:r w:rsidR="008C7980" w:rsidRPr="00253FEA">
        <w:rPr>
          <w:rFonts w:ascii="Courier New" w:hAnsi="Courier New" w:cs="Courier New"/>
          <w:i/>
        </w:rPr>
        <w:t>SCSignerWithKeyLabel</w:t>
      </w:r>
      <w:r w:rsidR="008C7980">
        <w:t xml:space="preserve">, </w:t>
      </w:r>
      <w:r w:rsidR="008C7980" w:rsidRPr="00253FEA">
        <w:rPr>
          <w:rFonts w:ascii="Courier New" w:hAnsi="Courier New" w:cs="Courier New"/>
          <w:i/>
        </w:rPr>
        <w:t>SCCipherWithCertSerialNo</w:t>
      </w:r>
      <w:r w:rsidR="008C7980">
        <w:t xml:space="preserve">, </w:t>
      </w:r>
      <w:r w:rsidR="008C7980" w:rsidRPr="00253FEA">
        <w:rPr>
          <w:rFonts w:ascii="Courier New" w:hAnsi="Courier New" w:cs="Courier New"/>
          <w:i/>
        </w:rPr>
        <w:t>SCCipherWithKeyLabel</w:t>
      </w:r>
      <w:r w:rsidR="008C7980">
        <w:t xml:space="preserve"> sınıfları daha çok kullanılacaktır.</w:t>
      </w:r>
    </w:p>
    <w:p w14:paraId="604BA952" w14:textId="4E996E22" w:rsidR="008C7980" w:rsidRDefault="008C7980" w:rsidP="00EA2A48">
      <w:pPr>
        <w:jc w:val="both"/>
      </w:pPr>
      <w:r>
        <w:t>Aşağıdaki örnek kodda sertifika seri numarası ile işlem yapan sınıflar vardır.</w:t>
      </w:r>
    </w:p>
    <w:p w14:paraId="17CE6179" w14:textId="77777777" w:rsidR="00FF1969" w:rsidRDefault="00FF1969" w:rsidP="00EA2A48">
      <w:pPr>
        <w:jc w:val="both"/>
      </w:pPr>
    </w:p>
    <w:p w14:paraId="51AB89AD" w14:textId="1D694503" w:rsidR="00511AD4" w:rsidRPr="00600149" w:rsidRDefault="00511AD4" w:rsidP="00511AD4">
      <w:pPr>
        <w:pStyle w:val="BodyText"/>
        <w:rPr>
          <w:b/>
          <w:sz w:val="22"/>
          <w:szCs w:val="22"/>
        </w:rPr>
      </w:pPr>
      <w:r w:rsidRPr="00600149">
        <w:rPr>
          <w:b/>
          <w:sz w:val="22"/>
          <w:szCs w:val="22"/>
        </w:rPr>
        <w:t>Java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511AD4" w:rsidRPr="009B08F4" w14:paraId="48241195" w14:textId="77777777" w:rsidTr="00ED43BB">
        <w:trPr>
          <w:trHeight w:val="840"/>
        </w:trPr>
        <w:tc>
          <w:tcPr>
            <w:tcW w:w="9546" w:type="dxa"/>
            <w:shd w:val="clear" w:color="auto" w:fill="F8F8F8"/>
          </w:tcPr>
          <w:p w14:paraId="3CCD985A"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SCSignerWithCertSerialNo</w:t>
            </w:r>
            <w:r w:rsidRPr="009B08F4">
              <w:rPr>
                <w:rFonts w:ascii="Consolas" w:eastAsiaTheme="minorHAnsi" w:hAnsi="Consolas" w:cs="Consolas"/>
                <w:color w:val="000000"/>
                <w:sz w:val="20"/>
                <w:szCs w:val="20"/>
                <w:lang w:val="en-US" w:eastAsia="en-US"/>
              </w:rPr>
              <w:t xml:space="preserve"> signer = </w:t>
            </w:r>
            <w:r w:rsidR="00924E0A" w:rsidRPr="009B08F4">
              <w:rPr>
                <w:rFonts w:ascii="Consolas" w:eastAsiaTheme="minorHAnsi" w:hAnsi="Consolas" w:cs="Consolas"/>
                <w:bCs/>
                <w:color w:val="7F0055"/>
                <w:sz w:val="20"/>
                <w:szCs w:val="20"/>
                <w:lang w:val="en-US" w:eastAsia="en-US"/>
              </w:rPr>
              <w:t xml:space="preserve">new </w:t>
            </w:r>
            <w:r w:rsidR="00924E0A" w:rsidRPr="00564EA4">
              <w:rPr>
                <w:rFonts w:ascii="Consolas" w:eastAsiaTheme="minorHAnsi" w:hAnsi="Consolas" w:cs="Consolas"/>
                <w:bCs/>
                <w:color w:val="005032"/>
                <w:sz w:val="20"/>
                <w:szCs w:val="20"/>
                <w:lang w:val="en-US" w:eastAsia="en-US"/>
              </w:rPr>
              <w:t>S</w:t>
            </w:r>
            <w:r w:rsidRPr="009B08F4">
              <w:rPr>
                <w:rFonts w:ascii="Consolas" w:eastAsiaTheme="minorHAnsi" w:hAnsi="Consolas" w:cs="Consolas"/>
                <w:bCs/>
                <w:color w:val="005032"/>
                <w:sz w:val="20"/>
                <w:szCs w:val="20"/>
                <w:lang w:val="en-US" w:eastAsia="en-US"/>
              </w:rPr>
              <w:t>CSignerWithCertSerialNo</w:t>
            </w:r>
            <w:r w:rsidRPr="009B08F4">
              <w:rPr>
                <w:rFonts w:ascii="Consolas" w:eastAsiaTheme="minorHAnsi" w:hAnsi="Consolas" w:cs="Consolas"/>
                <w:color w:val="000000"/>
                <w:sz w:val="20"/>
                <w:szCs w:val="20"/>
                <w:lang w:val="en-US" w:eastAsia="en-US"/>
              </w:rPr>
              <w:t>(sc, session, slot,</w:t>
            </w:r>
          </w:p>
          <w:p w14:paraId="75B13D32" w14:textId="77777777" w:rsidR="00564EA4" w:rsidRDefault="00511AD4" w:rsidP="00C9204D">
            <w:pPr>
              <w:autoSpaceDE w:val="0"/>
              <w:autoSpaceDN w:val="0"/>
              <w:adjustRightInd w:val="0"/>
              <w:spacing w:after="0" w:line="240" w:lineRule="auto"/>
              <w:rPr>
                <w:rFonts w:ascii="Consolas" w:eastAsiaTheme="minorHAnsi" w:hAnsi="Consolas" w:cs="Consolas"/>
                <w:color w:val="000000"/>
                <w:sz w:val="20"/>
                <w:szCs w:val="20"/>
                <w:lang w:val="en-US" w:eastAsia="en-US"/>
              </w:rPr>
            </w:pPr>
            <w:r w:rsidRPr="009B08F4">
              <w:rPr>
                <w:rFonts w:ascii="Consolas" w:eastAsiaTheme="minorHAnsi" w:hAnsi="Consolas" w:cs="Consolas"/>
                <w:color w:val="000000"/>
                <w:sz w:val="20"/>
                <w:szCs w:val="20"/>
                <w:lang w:val="en-US" w:eastAsia="en-US"/>
              </w:rPr>
              <w:tab/>
              <w:t xml:space="preserve">signatureCert.getSerialNumber().toByteArray(), </w:t>
            </w:r>
            <w:r w:rsidR="00564EA4">
              <w:rPr>
                <w:rFonts w:ascii="Consolas" w:eastAsiaTheme="minorHAnsi" w:hAnsi="Consolas" w:cs="Consolas"/>
                <w:color w:val="000000"/>
                <w:sz w:val="20"/>
                <w:szCs w:val="20"/>
                <w:lang w:val="en-US" w:eastAsia="en-US"/>
              </w:rPr>
              <w:t xml:space="preserve"> </w:t>
            </w:r>
          </w:p>
          <w:p w14:paraId="365A7AC1" w14:textId="2DBB9C2E" w:rsidR="00511AD4" w:rsidRPr="009B08F4" w:rsidRDefault="00564EA4" w:rsidP="00C9204D">
            <w:pPr>
              <w:autoSpaceDE w:val="0"/>
              <w:autoSpaceDN w:val="0"/>
              <w:adjustRightInd w:val="0"/>
              <w:spacing w:after="0" w:line="240" w:lineRule="auto"/>
              <w:rPr>
                <w:rFonts w:ascii="Consolas" w:eastAsiaTheme="minorHAnsi" w:hAnsi="Consolas" w:cs="Consolas"/>
                <w:sz w:val="20"/>
                <w:szCs w:val="20"/>
                <w:lang w:val="en-US" w:eastAsia="en-US"/>
              </w:rPr>
            </w:pPr>
            <w:r>
              <w:rPr>
                <w:rFonts w:ascii="Consolas" w:eastAsiaTheme="minorHAnsi" w:hAnsi="Consolas" w:cs="Consolas"/>
                <w:bCs/>
                <w:color w:val="000000"/>
                <w:sz w:val="20"/>
                <w:szCs w:val="20"/>
                <w:lang w:val="en-US" w:eastAsia="en-US"/>
              </w:rPr>
              <w:t xml:space="preserve">       </w:t>
            </w:r>
            <w:r w:rsidR="00511AD4" w:rsidRPr="009B08F4">
              <w:rPr>
                <w:rFonts w:ascii="Consolas" w:eastAsiaTheme="minorHAnsi" w:hAnsi="Consolas" w:cs="Consolas"/>
                <w:bCs/>
                <w:color w:val="005032"/>
                <w:sz w:val="20"/>
                <w:szCs w:val="20"/>
                <w:lang w:val="en-US" w:eastAsia="en-US"/>
              </w:rPr>
              <w:t>Algorithms</w:t>
            </w:r>
            <w:r w:rsidR="00511AD4" w:rsidRPr="009B08F4">
              <w:rPr>
                <w:rFonts w:ascii="Consolas" w:eastAsiaTheme="minorHAnsi" w:hAnsi="Consolas" w:cs="Consolas"/>
                <w:color w:val="000000"/>
                <w:sz w:val="20"/>
                <w:szCs w:val="20"/>
                <w:lang w:val="en-US" w:eastAsia="en-US"/>
              </w:rPr>
              <w:t>.</w:t>
            </w:r>
            <w:r w:rsidR="00511AD4" w:rsidRPr="009B08F4">
              <w:rPr>
                <w:rFonts w:ascii="Consolas" w:eastAsiaTheme="minorHAnsi" w:hAnsi="Consolas" w:cs="Consolas"/>
                <w:i/>
                <w:iCs/>
                <w:color w:val="0000C0"/>
                <w:sz w:val="20"/>
                <w:szCs w:val="20"/>
                <w:lang w:val="en-US" w:eastAsia="en-US"/>
              </w:rPr>
              <w:t>SIGNATURE_RSA_SHA</w:t>
            </w:r>
            <w:r w:rsidR="00ED43BB">
              <w:rPr>
                <w:rFonts w:ascii="Consolas" w:eastAsiaTheme="minorHAnsi" w:hAnsi="Consolas" w:cs="Consolas"/>
                <w:i/>
                <w:iCs/>
                <w:color w:val="0000C0"/>
                <w:sz w:val="20"/>
                <w:szCs w:val="20"/>
                <w:lang w:val="en-US" w:eastAsia="en-US"/>
              </w:rPr>
              <w:t>256</w:t>
            </w:r>
            <w:r w:rsidR="00511AD4" w:rsidRPr="009B08F4">
              <w:rPr>
                <w:rFonts w:ascii="Consolas" w:eastAsiaTheme="minorHAnsi" w:hAnsi="Consolas" w:cs="Consolas"/>
                <w:color w:val="000000"/>
                <w:sz w:val="20"/>
                <w:szCs w:val="20"/>
                <w:lang w:val="en-US" w:eastAsia="en-US"/>
              </w:rPr>
              <w:t>);</w:t>
            </w:r>
          </w:p>
        </w:tc>
      </w:tr>
    </w:tbl>
    <w:p w14:paraId="0B7EF3B5" w14:textId="77777777" w:rsidR="00606850" w:rsidRPr="00600149" w:rsidRDefault="00606850" w:rsidP="00511AD4">
      <w:pPr>
        <w:pStyle w:val="BodyText"/>
      </w:pPr>
    </w:p>
    <w:p w14:paraId="258556BF" w14:textId="77777777" w:rsidR="00511AD4" w:rsidRPr="00600149" w:rsidRDefault="00511AD4" w:rsidP="00511AD4">
      <w:pPr>
        <w:pStyle w:val="BodyText"/>
        <w:rPr>
          <w:b/>
          <w:sz w:val="22"/>
          <w:szCs w:val="22"/>
        </w:rPr>
      </w:pPr>
      <w:r w:rsidRPr="00600149">
        <w:rPr>
          <w:b/>
          <w:sz w:val="22"/>
          <w:szCs w:val="22"/>
        </w:rPr>
        <w:t>C#</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511AD4" w:rsidRPr="009B08F4" w14:paraId="5A411AD9" w14:textId="77777777" w:rsidTr="008542A6">
        <w:trPr>
          <w:trHeight w:val="621"/>
        </w:trPr>
        <w:tc>
          <w:tcPr>
            <w:tcW w:w="9546" w:type="dxa"/>
            <w:shd w:val="clear" w:color="auto" w:fill="F8F8F8"/>
          </w:tcPr>
          <w:p w14:paraId="1EE12D59" w14:textId="77777777" w:rsidR="00564EA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2B91AF"/>
                <w:sz w:val="20"/>
                <w:szCs w:val="20"/>
                <w:lang w:val="en-US" w:eastAsia="en-US"/>
              </w:rPr>
              <w:t>BaseSigner</w:t>
            </w:r>
            <w:r w:rsidRPr="009B08F4">
              <w:rPr>
                <w:rFonts w:ascii="Consolas" w:eastAsiaTheme="minorHAnsi" w:hAnsi="Consolas" w:cs="Consolas"/>
                <w:sz w:val="20"/>
                <w:szCs w:val="20"/>
                <w:lang w:val="en-US" w:eastAsia="en-US"/>
              </w:rPr>
              <w:t xml:space="preserve"> signer = </w:t>
            </w:r>
            <w:r w:rsidR="00924E0A" w:rsidRPr="009B08F4">
              <w:rPr>
                <w:rFonts w:ascii="Consolas" w:eastAsiaTheme="minorHAnsi" w:hAnsi="Consolas" w:cs="Consolas"/>
                <w:color w:val="0000FF"/>
                <w:sz w:val="20"/>
                <w:szCs w:val="20"/>
                <w:lang w:val="en-US" w:eastAsia="en-US"/>
              </w:rPr>
              <w:t xml:space="preserve">new </w:t>
            </w:r>
            <w:r w:rsidR="00924E0A" w:rsidRPr="00BF72BB">
              <w:rPr>
                <w:rFonts w:ascii="Consolas" w:eastAsiaTheme="minorHAnsi" w:hAnsi="Consolas" w:cs="Consolas"/>
                <w:color w:val="2B91AF"/>
                <w:sz w:val="20"/>
                <w:szCs w:val="20"/>
                <w:lang w:val="en-US" w:eastAsia="en-US"/>
              </w:rPr>
              <w:t>S</w:t>
            </w:r>
            <w:r w:rsidRPr="009B08F4">
              <w:rPr>
                <w:rFonts w:ascii="Consolas" w:eastAsiaTheme="minorHAnsi" w:hAnsi="Consolas" w:cs="Consolas"/>
                <w:color w:val="2B91AF"/>
                <w:sz w:val="20"/>
                <w:szCs w:val="20"/>
                <w:lang w:val="en-US" w:eastAsia="en-US"/>
              </w:rPr>
              <w:t>CSignerWithCertSerialNo</w:t>
            </w:r>
            <w:r w:rsidRPr="009B08F4">
              <w:rPr>
                <w:rFonts w:ascii="Consolas" w:eastAsiaTheme="minorHAnsi" w:hAnsi="Consolas" w:cs="Consolas"/>
                <w:sz w:val="20"/>
                <w:szCs w:val="20"/>
                <w:lang w:val="en-US" w:eastAsia="en-US"/>
              </w:rPr>
              <w:t xml:space="preserve">(sc, session, slots[0], </w:t>
            </w:r>
          </w:p>
          <w:p w14:paraId="3087868A" w14:textId="1378FF06" w:rsidR="00511AD4" w:rsidRPr="009B08F4" w:rsidRDefault="00564EA4" w:rsidP="00C9204D">
            <w:pPr>
              <w:autoSpaceDE w:val="0"/>
              <w:autoSpaceDN w:val="0"/>
              <w:adjustRightInd w:val="0"/>
              <w:spacing w:after="0" w:line="240" w:lineRule="auto"/>
              <w:rPr>
                <w:rFonts w:ascii="Consolas" w:hAnsi="Consolas" w:cs="Consolas"/>
                <w:sz w:val="20"/>
                <w:szCs w:val="20"/>
              </w:rPr>
            </w:pPr>
            <w:r>
              <w:rPr>
                <w:rFonts w:ascii="Consolas" w:eastAsiaTheme="minorHAnsi" w:hAnsi="Consolas" w:cs="Consolas"/>
                <w:sz w:val="20"/>
                <w:szCs w:val="20"/>
                <w:lang w:val="en-US" w:eastAsia="en-US"/>
              </w:rPr>
              <w:t xml:space="preserve">    </w:t>
            </w:r>
            <w:r w:rsidR="00511AD4" w:rsidRPr="009B08F4">
              <w:rPr>
                <w:rFonts w:ascii="Consolas" w:eastAsiaTheme="minorHAnsi" w:hAnsi="Consolas" w:cs="Consolas"/>
                <w:sz w:val="20"/>
                <w:szCs w:val="20"/>
                <w:lang w:val="en-US" w:eastAsia="en-US"/>
              </w:rPr>
              <w:t xml:space="preserve"> </w:t>
            </w:r>
            <w:r>
              <w:rPr>
                <w:rFonts w:ascii="Consolas" w:eastAsiaTheme="minorHAnsi" w:hAnsi="Consolas" w:cs="Consolas"/>
                <w:sz w:val="20"/>
                <w:szCs w:val="20"/>
                <w:lang w:val="en-US" w:eastAsia="en-US"/>
              </w:rPr>
              <w:t xml:space="preserve"> </w:t>
            </w:r>
            <w:r w:rsidR="00511AD4" w:rsidRPr="009B08F4">
              <w:rPr>
                <w:rFonts w:ascii="Consolas" w:eastAsiaTheme="minorHAnsi" w:hAnsi="Consolas" w:cs="Consolas"/>
                <w:sz w:val="20"/>
                <w:szCs w:val="20"/>
                <w:lang w:val="en-US" w:eastAsia="en-US"/>
              </w:rPr>
              <w:t>cert.getSerialNumber().GetData(),</w:t>
            </w:r>
            <w:r w:rsidR="004F1D0F">
              <w:rPr>
                <w:rFonts w:ascii="Consolas" w:eastAsiaTheme="minorHAnsi" w:hAnsi="Consolas" w:cs="Consolas"/>
                <w:sz w:val="20"/>
                <w:szCs w:val="20"/>
                <w:lang w:val="en-US" w:eastAsia="en-US"/>
              </w:rPr>
              <w:t xml:space="preserve"> </w:t>
            </w:r>
            <w:r w:rsidR="00511AD4" w:rsidRPr="009B08F4">
              <w:rPr>
                <w:rFonts w:ascii="Consolas" w:eastAsiaTheme="minorHAnsi" w:hAnsi="Consolas" w:cs="Consolas"/>
                <w:color w:val="2B91AF"/>
                <w:sz w:val="20"/>
                <w:szCs w:val="20"/>
                <w:lang w:val="en-US" w:eastAsia="en-US"/>
              </w:rPr>
              <w:t>SignatureAlg</w:t>
            </w:r>
            <w:r w:rsidR="00511AD4" w:rsidRPr="009B08F4">
              <w:rPr>
                <w:rFonts w:ascii="Consolas" w:eastAsiaTheme="minorHAnsi" w:hAnsi="Consolas" w:cs="Consolas"/>
                <w:sz w:val="20"/>
                <w:szCs w:val="20"/>
                <w:lang w:val="en-US" w:eastAsia="en-US"/>
              </w:rPr>
              <w:t>.RSA_SHA</w:t>
            </w:r>
            <w:r w:rsidR="00ED43BB">
              <w:rPr>
                <w:rFonts w:ascii="Consolas" w:eastAsiaTheme="minorHAnsi" w:hAnsi="Consolas" w:cs="Consolas"/>
                <w:sz w:val="20"/>
                <w:szCs w:val="20"/>
                <w:lang w:val="en-US" w:eastAsia="en-US"/>
              </w:rPr>
              <w:t>256</w:t>
            </w:r>
            <w:r w:rsidR="00511AD4" w:rsidRPr="009B08F4">
              <w:rPr>
                <w:rFonts w:ascii="Consolas" w:eastAsiaTheme="minorHAnsi" w:hAnsi="Consolas" w:cs="Consolas"/>
                <w:sz w:val="20"/>
                <w:szCs w:val="20"/>
                <w:lang w:val="en-US" w:eastAsia="en-US"/>
              </w:rPr>
              <w:t>.getName());</w:t>
            </w:r>
          </w:p>
        </w:tc>
      </w:tr>
    </w:tbl>
    <w:p w14:paraId="0EAFD1F3" w14:textId="77777777" w:rsidR="00511AD4" w:rsidRPr="00463DFB" w:rsidRDefault="00511AD4" w:rsidP="00511AD4">
      <w:pPr>
        <w:rPr>
          <w:sz w:val="16"/>
          <w:szCs w:val="16"/>
          <w:lang w:val="en-US"/>
        </w:rPr>
      </w:pPr>
    </w:p>
    <w:p w14:paraId="420C247E" w14:textId="65085372" w:rsidR="004944AA" w:rsidRDefault="004944AA" w:rsidP="00EA2A48">
      <w:pPr>
        <w:jc w:val="both"/>
        <w:rPr>
          <w:sz w:val="16"/>
          <w:szCs w:val="16"/>
          <w:lang w:val="en-US"/>
        </w:rPr>
      </w:pPr>
    </w:p>
    <w:p w14:paraId="0B762ED5" w14:textId="77777777" w:rsidR="00B52585" w:rsidRPr="00463DFB" w:rsidRDefault="00B52585" w:rsidP="00EA2A48">
      <w:pPr>
        <w:jc w:val="both"/>
        <w:rPr>
          <w:sz w:val="16"/>
          <w:szCs w:val="16"/>
          <w:lang w:val="en-US"/>
        </w:rPr>
      </w:pPr>
    </w:p>
    <w:p w14:paraId="0A1605F6" w14:textId="751DB79B" w:rsidR="006157C6" w:rsidRDefault="006157C6" w:rsidP="00EA2A48">
      <w:pPr>
        <w:jc w:val="both"/>
        <w:rPr>
          <w:lang w:val="en-US"/>
        </w:rPr>
      </w:pPr>
      <w:r w:rsidRPr="006157C6">
        <w:rPr>
          <w:lang w:val="en-US"/>
        </w:rPr>
        <w:lastRenderedPageBreak/>
        <w:t>Aşa</w:t>
      </w:r>
      <w:r w:rsidR="00AA2DED">
        <w:rPr>
          <w:lang w:val="en-US"/>
        </w:rPr>
        <w:t xml:space="preserve">ğıdaki örnek kodda anahtar adı </w:t>
      </w:r>
      <w:r w:rsidRPr="006157C6">
        <w:rPr>
          <w:lang w:val="en-US"/>
        </w:rPr>
        <w:t>ile işlem yapan sınıflar vardır.</w:t>
      </w:r>
    </w:p>
    <w:p w14:paraId="1019A5B4" w14:textId="77777777" w:rsidR="004944AA" w:rsidRDefault="004944AA" w:rsidP="00EA2A48">
      <w:pPr>
        <w:jc w:val="both"/>
        <w:rPr>
          <w:lang w:val="en-US"/>
        </w:rPr>
      </w:pPr>
    </w:p>
    <w:p w14:paraId="09EF6811" w14:textId="78626B4B" w:rsidR="00511AD4" w:rsidRPr="00600149" w:rsidRDefault="00511AD4" w:rsidP="00511AD4">
      <w:pPr>
        <w:pStyle w:val="BodyText"/>
        <w:rPr>
          <w:b/>
          <w:sz w:val="22"/>
          <w:szCs w:val="22"/>
        </w:rPr>
      </w:pPr>
      <w:r w:rsidRPr="00600149">
        <w:rPr>
          <w:b/>
          <w:sz w:val="22"/>
          <w:szCs w:val="22"/>
        </w:rPr>
        <w:t>Java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511AD4" w:rsidRPr="009B08F4" w14:paraId="57012C64" w14:textId="77777777" w:rsidTr="008542A6">
        <w:trPr>
          <w:trHeight w:val="549"/>
        </w:trPr>
        <w:tc>
          <w:tcPr>
            <w:tcW w:w="9546" w:type="dxa"/>
            <w:shd w:val="clear" w:color="auto" w:fill="F8F8F8"/>
          </w:tcPr>
          <w:p w14:paraId="40780268" w14:textId="76F77E76" w:rsidR="00511AD4" w:rsidRPr="009B08F4" w:rsidRDefault="00511AD4" w:rsidP="00C611EC">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SCSignerWithKeyLabel</w:t>
            </w:r>
            <w:r w:rsidRPr="009B08F4">
              <w:rPr>
                <w:rFonts w:ascii="Consolas" w:eastAsiaTheme="minorHAnsi" w:hAnsi="Consolas" w:cs="Consolas"/>
                <w:color w:val="000000"/>
                <w:sz w:val="20"/>
                <w:szCs w:val="20"/>
                <w:lang w:val="en-US" w:eastAsia="en-US"/>
              </w:rPr>
              <w:t xml:space="preserve"> signer = </w:t>
            </w:r>
            <w:r w:rsidR="00924E0A" w:rsidRPr="009B08F4">
              <w:rPr>
                <w:rFonts w:ascii="Consolas" w:eastAsiaTheme="minorHAnsi" w:hAnsi="Consolas" w:cs="Consolas"/>
                <w:bCs/>
                <w:color w:val="7F0055"/>
                <w:sz w:val="20"/>
                <w:szCs w:val="20"/>
                <w:lang w:val="en-US" w:eastAsia="en-US"/>
              </w:rPr>
              <w:t>new S</w:t>
            </w:r>
            <w:r w:rsidRPr="009B08F4">
              <w:rPr>
                <w:rFonts w:ascii="Consolas" w:eastAsiaTheme="minorHAnsi" w:hAnsi="Consolas" w:cs="Consolas"/>
                <w:bCs/>
                <w:color w:val="005032"/>
                <w:sz w:val="20"/>
                <w:szCs w:val="20"/>
                <w:lang w:val="en-US" w:eastAsia="en-US"/>
              </w:rPr>
              <w:t>CSignerWithKeyLabel</w:t>
            </w:r>
            <w:r w:rsidRPr="009B08F4">
              <w:rPr>
                <w:rFonts w:ascii="Consolas" w:eastAsiaTheme="minorHAnsi" w:hAnsi="Consolas" w:cs="Consolas"/>
                <w:color w:val="000000"/>
                <w:sz w:val="20"/>
                <w:szCs w:val="20"/>
                <w:lang w:val="en-US" w:eastAsia="en-US"/>
              </w:rPr>
              <w:t xml:space="preserve">(sc, session, slot, </w:t>
            </w:r>
            <w:r w:rsidRPr="009B08F4">
              <w:rPr>
                <w:rFonts w:ascii="Consolas" w:eastAsiaTheme="minorHAnsi" w:hAnsi="Consolas" w:cs="Consolas"/>
                <w:color w:val="2A00FF"/>
                <w:sz w:val="20"/>
                <w:szCs w:val="20"/>
                <w:lang w:val="en-US" w:eastAsia="en-US"/>
              </w:rPr>
              <w:t>"</w:t>
            </w:r>
            <w:r w:rsidR="00C611EC">
              <w:rPr>
                <w:rFonts w:ascii="Consolas" w:eastAsiaTheme="minorHAnsi" w:hAnsi="Consolas" w:cs="Consolas"/>
                <w:color w:val="2A00FF"/>
                <w:sz w:val="20"/>
                <w:szCs w:val="20"/>
                <w:lang w:val="en-US" w:eastAsia="en-US"/>
              </w:rPr>
              <w:t>ahmet.uzun</w:t>
            </w:r>
            <w:r w:rsidRPr="009B08F4">
              <w:rPr>
                <w:rFonts w:ascii="Consolas" w:eastAsiaTheme="minorHAnsi" w:hAnsi="Consolas" w:cs="Consolas"/>
                <w:color w:val="2A00FF"/>
                <w:sz w:val="20"/>
                <w:szCs w:val="20"/>
                <w:lang w:val="en-US" w:eastAsia="en-US"/>
              </w:rPr>
              <w:t>#SIGN0"</w:t>
            </w:r>
            <w:r w:rsidRPr="009B08F4">
              <w:rPr>
                <w:rFonts w:ascii="Consolas" w:eastAsiaTheme="minorHAnsi" w:hAnsi="Consolas" w:cs="Consolas"/>
                <w:color w:val="000000"/>
                <w:sz w:val="20"/>
                <w:szCs w:val="20"/>
                <w:lang w:val="en-US" w:eastAsia="en-US"/>
              </w:rPr>
              <w:t xml:space="preserve">, </w:t>
            </w:r>
            <w:r w:rsidRPr="009B08F4">
              <w:rPr>
                <w:rFonts w:ascii="Consolas" w:eastAsiaTheme="minorHAnsi" w:hAnsi="Consolas" w:cs="Consolas"/>
                <w:bCs/>
                <w:color w:val="005032"/>
                <w:sz w:val="20"/>
                <w:szCs w:val="20"/>
                <w:lang w:val="en-US" w:eastAsia="en-US"/>
              </w:rPr>
              <w:t>Algorithms</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C0"/>
                <w:sz w:val="20"/>
                <w:szCs w:val="20"/>
                <w:lang w:val="en-US" w:eastAsia="en-US"/>
              </w:rPr>
              <w:t>SIGNATURE_RSA_SHA</w:t>
            </w:r>
            <w:r w:rsidR="00ED43BB">
              <w:rPr>
                <w:rFonts w:ascii="Consolas" w:eastAsiaTheme="minorHAnsi" w:hAnsi="Consolas" w:cs="Consolas"/>
                <w:i/>
                <w:iCs/>
                <w:color w:val="0000C0"/>
                <w:sz w:val="20"/>
                <w:szCs w:val="20"/>
                <w:lang w:val="en-US" w:eastAsia="en-US"/>
              </w:rPr>
              <w:t>256</w:t>
            </w:r>
            <w:r w:rsidRPr="009B08F4">
              <w:rPr>
                <w:rFonts w:ascii="Consolas" w:eastAsiaTheme="minorHAnsi" w:hAnsi="Consolas" w:cs="Consolas"/>
                <w:color w:val="000000"/>
                <w:sz w:val="20"/>
                <w:szCs w:val="20"/>
                <w:lang w:val="en-US" w:eastAsia="en-US"/>
              </w:rPr>
              <w:t>);</w:t>
            </w:r>
          </w:p>
        </w:tc>
      </w:tr>
    </w:tbl>
    <w:p w14:paraId="6310E5A6" w14:textId="77777777" w:rsidR="00511AD4" w:rsidRPr="00600149" w:rsidRDefault="00511AD4" w:rsidP="00511AD4">
      <w:pPr>
        <w:pStyle w:val="BodyText"/>
      </w:pPr>
    </w:p>
    <w:p w14:paraId="1A46EBAC" w14:textId="77777777" w:rsidR="00511AD4" w:rsidRPr="00600149" w:rsidRDefault="00511AD4" w:rsidP="00511AD4">
      <w:pPr>
        <w:pStyle w:val="BodyText"/>
        <w:rPr>
          <w:b/>
          <w:sz w:val="22"/>
          <w:szCs w:val="22"/>
        </w:rPr>
      </w:pPr>
      <w:r w:rsidRPr="00600149">
        <w:rPr>
          <w:b/>
          <w:sz w:val="22"/>
          <w:szCs w:val="22"/>
        </w:rPr>
        <w:t>C#</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511AD4" w:rsidRPr="009B08F4" w14:paraId="63D9ECBE" w14:textId="77777777" w:rsidTr="008542A6">
        <w:trPr>
          <w:trHeight w:val="513"/>
        </w:trPr>
        <w:tc>
          <w:tcPr>
            <w:tcW w:w="9546" w:type="dxa"/>
            <w:shd w:val="clear" w:color="auto" w:fill="F8F8F8"/>
          </w:tcPr>
          <w:p w14:paraId="00A5632A" w14:textId="53614CB4" w:rsidR="00511AD4" w:rsidRPr="009B08F4" w:rsidRDefault="00511AD4" w:rsidP="00C9204D">
            <w:pPr>
              <w:autoSpaceDE w:val="0"/>
              <w:autoSpaceDN w:val="0"/>
              <w:adjustRightInd w:val="0"/>
              <w:spacing w:after="0" w:line="240" w:lineRule="auto"/>
              <w:rPr>
                <w:rFonts w:ascii="Consolas" w:hAnsi="Consolas" w:cs="Consolas"/>
                <w:sz w:val="20"/>
                <w:szCs w:val="20"/>
              </w:rPr>
            </w:pPr>
            <w:r w:rsidRPr="009B08F4">
              <w:rPr>
                <w:rFonts w:ascii="Consolas" w:eastAsiaTheme="minorHAnsi" w:hAnsi="Consolas" w:cs="Consolas"/>
                <w:color w:val="2B91AF"/>
                <w:sz w:val="20"/>
                <w:szCs w:val="20"/>
                <w:lang w:val="en-US" w:eastAsia="en-US"/>
              </w:rPr>
              <w:t>BaseSigner</w:t>
            </w:r>
            <w:r w:rsidRPr="009B08F4">
              <w:rPr>
                <w:rFonts w:ascii="Consolas" w:eastAsiaTheme="minorHAnsi" w:hAnsi="Consolas" w:cs="Consolas"/>
                <w:sz w:val="20"/>
                <w:szCs w:val="20"/>
                <w:lang w:val="en-US" w:eastAsia="en-US"/>
              </w:rPr>
              <w:t xml:space="preserve"> signer = </w:t>
            </w:r>
            <w:r w:rsidR="00924E0A" w:rsidRPr="009B08F4">
              <w:rPr>
                <w:rFonts w:ascii="Consolas" w:eastAsiaTheme="minorHAnsi" w:hAnsi="Consolas" w:cs="Consolas"/>
                <w:color w:val="0000FF"/>
                <w:sz w:val="20"/>
                <w:szCs w:val="20"/>
                <w:lang w:val="en-US" w:eastAsia="en-US"/>
              </w:rPr>
              <w:t xml:space="preserve">new </w:t>
            </w:r>
            <w:r w:rsidR="00924E0A" w:rsidRPr="004B0527">
              <w:rPr>
                <w:rFonts w:ascii="Consolas" w:eastAsiaTheme="minorHAnsi" w:hAnsi="Consolas" w:cs="Consolas"/>
                <w:color w:val="2B91AF"/>
                <w:sz w:val="20"/>
                <w:szCs w:val="20"/>
                <w:lang w:val="en-US" w:eastAsia="en-US"/>
              </w:rPr>
              <w:t>S</w:t>
            </w:r>
            <w:r w:rsidRPr="009B08F4">
              <w:rPr>
                <w:rFonts w:ascii="Consolas" w:eastAsiaTheme="minorHAnsi" w:hAnsi="Consolas" w:cs="Consolas"/>
                <w:color w:val="2B91AF"/>
                <w:sz w:val="20"/>
                <w:szCs w:val="20"/>
                <w:lang w:val="en-US" w:eastAsia="en-US"/>
              </w:rPr>
              <w:t>CSignerWithKeyLabel</w:t>
            </w:r>
            <w:r w:rsidRPr="009B08F4">
              <w:rPr>
                <w:rFonts w:ascii="Consolas" w:eastAsiaTheme="minorHAnsi" w:hAnsi="Consolas" w:cs="Consolas"/>
                <w:sz w:val="20"/>
                <w:szCs w:val="20"/>
                <w:lang w:val="en-US" w:eastAsia="en-US"/>
              </w:rPr>
              <w:t xml:space="preserve">(sc, session, slot, </w:t>
            </w:r>
            <w:r w:rsidRPr="009B08F4">
              <w:rPr>
                <w:rFonts w:ascii="Consolas" w:eastAsiaTheme="minorHAnsi" w:hAnsi="Consolas" w:cs="Consolas"/>
                <w:color w:val="A31515"/>
                <w:sz w:val="20"/>
                <w:szCs w:val="20"/>
                <w:lang w:val="en-US" w:eastAsia="en-US"/>
              </w:rPr>
              <w:t>"</w:t>
            </w:r>
            <w:r w:rsidR="00C611EC">
              <w:rPr>
                <w:rFonts w:ascii="Consolas" w:eastAsiaTheme="minorHAnsi" w:hAnsi="Consolas" w:cs="Consolas"/>
                <w:color w:val="A31515"/>
                <w:sz w:val="20"/>
                <w:szCs w:val="20"/>
                <w:lang w:val="en-US" w:eastAsia="en-US"/>
              </w:rPr>
              <w:t>ahmet.uzun</w:t>
            </w:r>
            <w:r w:rsidRPr="009B08F4">
              <w:rPr>
                <w:rFonts w:ascii="Consolas" w:eastAsiaTheme="minorHAnsi" w:hAnsi="Consolas" w:cs="Consolas"/>
                <w:color w:val="A31515"/>
                <w:sz w:val="20"/>
                <w:szCs w:val="20"/>
                <w:lang w:val="en-US" w:eastAsia="en-US"/>
              </w:rPr>
              <w:t>#ug.netSIGN0"</w:t>
            </w:r>
            <w:r w:rsidRPr="009B08F4">
              <w:rPr>
                <w:rFonts w:ascii="Consolas" w:eastAsiaTheme="minorHAnsi" w:hAnsi="Consolas" w:cs="Consolas"/>
                <w:sz w:val="20"/>
                <w:szCs w:val="20"/>
                <w:lang w:val="en-US" w:eastAsia="en-US"/>
              </w:rPr>
              <w:t xml:space="preserve">, </w:t>
            </w:r>
            <w:r w:rsidRPr="009B08F4">
              <w:rPr>
                <w:rFonts w:ascii="Consolas" w:eastAsiaTheme="minorHAnsi" w:hAnsi="Consolas" w:cs="Consolas"/>
                <w:color w:val="2B91AF"/>
                <w:sz w:val="20"/>
                <w:szCs w:val="20"/>
                <w:lang w:val="en-US" w:eastAsia="en-US"/>
              </w:rPr>
              <w:t>SignatureAlg</w:t>
            </w:r>
            <w:r w:rsidRPr="009B08F4">
              <w:rPr>
                <w:rFonts w:ascii="Consolas" w:eastAsiaTheme="minorHAnsi" w:hAnsi="Consolas" w:cs="Consolas"/>
                <w:sz w:val="20"/>
                <w:szCs w:val="20"/>
                <w:lang w:val="en-US" w:eastAsia="en-US"/>
              </w:rPr>
              <w:t>.RSA_SHA</w:t>
            </w:r>
            <w:r w:rsidR="00ED43BB">
              <w:rPr>
                <w:rFonts w:ascii="Consolas" w:eastAsiaTheme="minorHAnsi" w:hAnsi="Consolas" w:cs="Consolas"/>
                <w:sz w:val="20"/>
                <w:szCs w:val="20"/>
                <w:lang w:val="en-US" w:eastAsia="en-US"/>
              </w:rPr>
              <w:t>256</w:t>
            </w:r>
            <w:r w:rsidRPr="009B08F4">
              <w:rPr>
                <w:rFonts w:ascii="Consolas" w:eastAsiaTheme="minorHAnsi" w:hAnsi="Consolas" w:cs="Consolas"/>
                <w:sz w:val="20"/>
                <w:szCs w:val="20"/>
                <w:lang w:val="en-US" w:eastAsia="en-US"/>
              </w:rPr>
              <w:t>.getName());</w:t>
            </w:r>
          </w:p>
        </w:tc>
      </w:tr>
    </w:tbl>
    <w:p w14:paraId="3A5C0E7D" w14:textId="77777777" w:rsidR="008C7980" w:rsidRPr="001D23EB" w:rsidRDefault="008C7980" w:rsidP="008C7980">
      <w:pPr>
        <w:rPr>
          <w:sz w:val="16"/>
          <w:szCs w:val="16"/>
        </w:rPr>
      </w:pPr>
    </w:p>
    <w:p w14:paraId="78A4B211" w14:textId="77777777" w:rsidR="00601ED0" w:rsidRPr="001D23EB" w:rsidRDefault="00601ED0" w:rsidP="008C7980">
      <w:pPr>
        <w:rPr>
          <w:sz w:val="16"/>
          <w:szCs w:val="16"/>
        </w:rPr>
      </w:pPr>
    </w:p>
    <w:p w14:paraId="61501C27" w14:textId="77777777" w:rsidR="00601ED0" w:rsidRPr="00601ED0" w:rsidRDefault="00601ED0" w:rsidP="00601ED0">
      <w:pPr>
        <w:pStyle w:val="Heading2"/>
      </w:pPr>
      <w:bookmarkStart w:id="783" w:name="_Toc86130416"/>
      <w:r w:rsidRPr="00601ED0">
        <w:t>Akıllı Kart Kütüphanesi Konfigürasyonu</w:t>
      </w:r>
      <w:bookmarkEnd w:id="783"/>
    </w:p>
    <w:p w14:paraId="5954E63F" w14:textId="7B3516C1" w:rsidR="00601ED0" w:rsidRDefault="00601ED0" w:rsidP="00601ED0">
      <w:pPr>
        <w:autoSpaceDE w:val="0"/>
        <w:autoSpaceDN w:val="0"/>
      </w:pPr>
      <w:r>
        <w:t>Akıllı kart kütüphanesinde konfigürasyon aracılığı ile</w:t>
      </w:r>
      <w:r w:rsidR="0032489B">
        <w:t>:</w:t>
      </w:r>
    </w:p>
    <w:p w14:paraId="10A6FC1F" w14:textId="0905C706" w:rsidR="001D23EB" w:rsidRDefault="00601ED0" w:rsidP="00601ED0">
      <w:pPr>
        <w:autoSpaceDE w:val="0"/>
        <w:autoSpaceDN w:val="0"/>
      </w:pPr>
      <w:r>
        <w:t>                - Yeni kart tipi tanımlanabilir</w:t>
      </w:r>
      <w:r w:rsidR="0031688A">
        <w:t>.</w:t>
      </w:r>
      <w:r>
        <w:br/>
        <w:t xml:space="preserve">                - Kart </w:t>
      </w:r>
      <w:r w:rsidR="0032489B">
        <w:t>sürücüsü</w:t>
      </w:r>
      <w:r>
        <w:t xml:space="preserve"> değiştirilebilir</w:t>
      </w:r>
      <w:r w:rsidR="0031688A">
        <w:t>.</w:t>
      </w:r>
      <w:r>
        <w:br/>
        <w:t>                - Tanımlı kart tiplerine</w:t>
      </w:r>
      <w:r w:rsidR="0032489B">
        <w:t>,</w:t>
      </w:r>
      <w:r>
        <w:t xml:space="preserve"> kartı tanımaya yarayan yeni ATR değerleri eklenebilir. </w:t>
      </w:r>
    </w:p>
    <w:p w14:paraId="2911F62D" w14:textId="77C5D2CE" w:rsidR="00601ED0" w:rsidRDefault="001D23EB" w:rsidP="00601ED0">
      <w:pPr>
        <w:autoSpaceDE w:val="0"/>
        <w:autoSpaceDN w:val="0"/>
      </w:pPr>
      <w:r>
        <w:t xml:space="preserve">Böylece </w:t>
      </w:r>
      <w:r w:rsidR="00601ED0">
        <w:t>sistemde yeni bir kart</w:t>
      </w:r>
      <w:r w:rsidR="0032489B">
        <w:t xml:space="preserve"> </w:t>
      </w:r>
      <w:r w:rsidR="00601ED0">
        <w:t>(marka/</w:t>
      </w:r>
      <w:r w:rsidR="008542A6">
        <w:t xml:space="preserve">versiyon) </w:t>
      </w:r>
      <w:r w:rsidR="0032489B">
        <w:t xml:space="preserve">tanımlanıp </w:t>
      </w:r>
      <w:r w:rsidR="008542A6">
        <w:t>kullanılabilir</w:t>
      </w:r>
      <w:r w:rsidR="00601ED0">
        <w:t>.</w:t>
      </w:r>
    </w:p>
    <w:p w14:paraId="311DD66B" w14:textId="30B60362" w:rsidR="00601ED0" w:rsidRDefault="00601ED0" w:rsidP="00EA2A48">
      <w:pPr>
        <w:autoSpaceDE w:val="0"/>
        <w:autoSpaceDN w:val="0"/>
        <w:jc w:val="both"/>
      </w:pPr>
      <w:r>
        <w:t>Bu işlemler</w:t>
      </w:r>
      <w:r w:rsidR="0031688A">
        <w:t>,</w:t>
      </w:r>
      <w:r>
        <w:t xml:space="preserve"> API ile birlikte dağıtılan smartcard-config.xml adındaki konfigürasyon dosyası ile yapılmaktadır. Bu dosyada ilk değerler vardır. Bu değerler API içinde gömülü olduğu için yeni bir ayar yapılmayacaksa bu dosyayı kullanmaya gerek yoktur. </w:t>
      </w:r>
    </w:p>
    <w:p w14:paraId="60B797F1" w14:textId="52BA0947" w:rsidR="00601ED0" w:rsidRDefault="00601ED0" w:rsidP="00EA2A48">
      <w:pPr>
        <w:autoSpaceDE w:val="0"/>
        <w:autoSpaceDN w:val="0"/>
        <w:jc w:val="both"/>
      </w:pPr>
      <w:r>
        <w:t xml:space="preserve">Eğer konfigürasyonda değişiklik yapılırsa bu konfigürasyon dosyası </w:t>
      </w:r>
      <w:r w:rsidRPr="00C7787D">
        <w:rPr>
          <w:rFonts w:ascii="Courier New" w:hAnsi="Courier New" w:cs="Courier New"/>
          <w:i/>
        </w:rPr>
        <w:t xml:space="preserve">SmartCardConfigParser </w:t>
      </w:r>
      <w:r>
        <w:t xml:space="preserve">aracılığı ile okunmalı ve </w:t>
      </w:r>
      <w:r w:rsidRPr="00C7787D">
        <w:rPr>
          <w:rFonts w:ascii="Courier New" w:hAnsi="Courier New" w:cs="Courier New"/>
          <w:i/>
        </w:rPr>
        <w:t>CardType</w:t>
      </w:r>
      <w:r>
        <w:t xml:space="preserve"> sınıfı bu konfigürasyondan haberdar edilmelidir.</w:t>
      </w:r>
    </w:p>
    <w:p w14:paraId="4602C029" w14:textId="77777777" w:rsidR="000D3C95" w:rsidRDefault="000D3C95" w:rsidP="00EA2A48">
      <w:pPr>
        <w:autoSpaceDE w:val="0"/>
        <w:autoSpaceDN w:val="0"/>
        <w:jc w:val="both"/>
      </w:pPr>
    </w:p>
    <w:p w14:paraId="7E4CE6EB" w14:textId="798D5545" w:rsidR="00601ED0" w:rsidRDefault="00601ED0" w:rsidP="00943907">
      <w:pPr>
        <w:shd w:val="clear" w:color="auto" w:fill="FFFFFF" w:themeFill="background1"/>
        <w:autoSpaceDE w:val="0"/>
        <w:autoSpaceDN w:val="0"/>
        <w:jc w:val="both"/>
      </w:pPr>
      <w:r w:rsidRPr="0008619B">
        <w:rPr>
          <w:b/>
        </w:rPr>
        <w:t>Örnek Kod:</w:t>
      </w:r>
      <w:r>
        <w:t xml:space="preserve"> Çalışma dizini </w:t>
      </w:r>
      <w:r w:rsidR="00AC2F91">
        <w:t>i</w:t>
      </w:r>
      <w:r>
        <w:t>çindeki smartcard-config.xml ile akıllı kart konfigürasyonu yapma</w:t>
      </w:r>
      <w:r w:rsidR="00B737B2">
        <w:t>:</w:t>
      </w:r>
    </w:p>
    <w:p w14:paraId="6743B490" w14:textId="5BCD68AA" w:rsidR="00601ED0" w:rsidRPr="009B08F4" w:rsidRDefault="00601ED0" w:rsidP="00943907">
      <w:pPr>
        <w:pBdr>
          <w:top w:val="single" w:sz="4" w:space="1" w:color="auto"/>
          <w:left w:val="single" w:sz="4" w:space="5"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bCs/>
          <w:color w:val="005032"/>
          <w:sz w:val="20"/>
          <w:szCs w:val="20"/>
          <w:lang w:eastAsia="en-US" w:bidi="en-US"/>
        </w:rPr>
      </w:pPr>
      <w:r w:rsidRPr="009B08F4">
        <w:rPr>
          <w:rFonts w:ascii="Consolas" w:hAnsi="Consolas" w:cs="Consolas"/>
          <w:bCs/>
          <w:color w:val="005032"/>
          <w:sz w:val="20"/>
          <w:szCs w:val="20"/>
          <w:lang w:eastAsia="en-US" w:bidi="en-US"/>
        </w:rPr>
        <w:t>List&lt;CardTypeConfig&gt; cards = new SmartCardConfigParser().readConfig();</w:t>
      </w:r>
      <w:r w:rsidRPr="009B08F4">
        <w:rPr>
          <w:rFonts w:ascii="Consolas" w:hAnsi="Consolas" w:cs="Consolas"/>
          <w:bCs/>
          <w:color w:val="005032"/>
          <w:sz w:val="20"/>
          <w:szCs w:val="20"/>
          <w:lang w:eastAsia="en-US" w:bidi="en-US"/>
        </w:rPr>
        <w:br/>
        <w:t>CardType.applyCardTypeConfig(cards);</w:t>
      </w:r>
    </w:p>
    <w:p w14:paraId="2B72E76F" w14:textId="46048E9F" w:rsidR="00AC2F91" w:rsidRPr="00783D05" w:rsidRDefault="00AC2F91" w:rsidP="00601ED0">
      <w:pPr>
        <w:autoSpaceDE w:val="0"/>
        <w:autoSpaceDN w:val="0"/>
        <w:rPr>
          <w:sz w:val="16"/>
          <w:szCs w:val="16"/>
        </w:rPr>
      </w:pPr>
    </w:p>
    <w:p w14:paraId="37E05656" w14:textId="77777777" w:rsidR="00783D05" w:rsidRPr="00783D05" w:rsidRDefault="00783D05" w:rsidP="00601ED0">
      <w:pPr>
        <w:autoSpaceDE w:val="0"/>
        <w:autoSpaceDN w:val="0"/>
        <w:rPr>
          <w:sz w:val="16"/>
          <w:szCs w:val="16"/>
        </w:rPr>
      </w:pPr>
    </w:p>
    <w:p w14:paraId="72254F1C" w14:textId="0E21F719" w:rsidR="00601ED0" w:rsidRDefault="00601ED0" w:rsidP="00463461">
      <w:pPr>
        <w:shd w:val="clear" w:color="auto" w:fill="FFFFFF" w:themeFill="background1"/>
        <w:autoSpaceDE w:val="0"/>
        <w:autoSpaceDN w:val="0"/>
        <w:jc w:val="both"/>
      </w:pPr>
      <w:r>
        <w:t>Eğer konfigürasyon dosyası farklı bir isimde ya</w:t>
      </w:r>
      <w:r w:rsidR="00F91454">
        <w:t xml:space="preserve"> </w:t>
      </w:r>
      <w:r>
        <w:t xml:space="preserve">da başka bir lokasyonda ise </w:t>
      </w:r>
      <w:r w:rsidRPr="00687463">
        <w:rPr>
          <w:rFonts w:ascii="Courier New" w:hAnsi="Courier New" w:cs="Courier New"/>
          <w:i/>
        </w:rPr>
        <w:t>SmartCardConfigParser</w:t>
      </w:r>
      <w:r>
        <w:t xml:space="preserve"> sınıfının </w:t>
      </w:r>
      <w:r w:rsidRPr="00687463">
        <w:rPr>
          <w:i/>
          <w:iCs/>
        </w:rPr>
        <w:t>InputStream</w:t>
      </w:r>
      <w:r>
        <w:t xml:space="preserve"> nesnesi alan metodu da kullanılabilir:</w:t>
      </w:r>
    </w:p>
    <w:p w14:paraId="1C58D172" w14:textId="7A5F4F07" w:rsidR="00601ED0" w:rsidRPr="009B08F4" w:rsidRDefault="00601ED0" w:rsidP="00463461">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bCs/>
          <w:color w:val="005032"/>
          <w:sz w:val="20"/>
          <w:szCs w:val="20"/>
          <w:lang w:eastAsia="en-US" w:bidi="en-US"/>
        </w:rPr>
      </w:pPr>
      <w:r w:rsidRPr="009B08F4">
        <w:rPr>
          <w:rFonts w:ascii="Consolas" w:hAnsi="Consolas" w:cs="Consolas"/>
          <w:bCs/>
          <w:color w:val="005032"/>
          <w:sz w:val="20"/>
          <w:szCs w:val="20"/>
          <w:lang w:eastAsia="en-US" w:bidi="en-US"/>
        </w:rPr>
        <w:t>List&lt;CardTypeConfig&gt; cards = new</w:t>
      </w:r>
      <w:r w:rsidR="00AC2F91" w:rsidRPr="009B08F4">
        <w:rPr>
          <w:rFonts w:ascii="Consolas" w:hAnsi="Consolas" w:cs="Consolas"/>
          <w:bCs/>
          <w:color w:val="005032"/>
          <w:sz w:val="20"/>
          <w:szCs w:val="20"/>
          <w:lang w:eastAsia="en-US" w:bidi="en-US"/>
        </w:rPr>
        <w:t xml:space="preserve"> </w:t>
      </w:r>
      <w:r w:rsidRPr="009B08F4">
        <w:rPr>
          <w:rFonts w:ascii="Consolas" w:hAnsi="Consolas" w:cs="Consolas"/>
          <w:bCs/>
          <w:color w:val="005032"/>
          <w:sz w:val="20"/>
          <w:szCs w:val="20"/>
          <w:lang w:eastAsia="en-US" w:bidi="en-US"/>
        </w:rPr>
        <w:t>SmartCardConfigParser().readConfig(inputStream);</w:t>
      </w:r>
      <w:r w:rsidRPr="009B08F4">
        <w:rPr>
          <w:rFonts w:ascii="Consolas" w:hAnsi="Consolas" w:cs="Consolas"/>
          <w:bCs/>
          <w:color w:val="005032"/>
          <w:sz w:val="20"/>
          <w:szCs w:val="20"/>
          <w:lang w:eastAsia="en-US" w:bidi="en-US"/>
        </w:rPr>
        <w:br/>
        <w:t>CardType.applyCardTypeConfig(cards);</w:t>
      </w:r>
    </w:p>
    <w:p w14:paraId="1667C806" w14:textId="77777777" w:rsidR="003E7428" w:rsidRPr="0008619B" w:rsidRDefault="003E7428" w:rsidP="00601ED0">
      <w:pPr>
        <w:autoSpaceDE w:val="0"/>
        <w:autoSpaceDN w:val="0"/>
        <w:rPr>
          <w:b/>
          <w:bCs/>
          <w:sz w:val="16"/>
          <w:szCs w:val="16"/>
        </w:rPr>
      </w:pPr>
    </w:p>
    <w:p w14:paraId="6637CA6E" w14:textId="77777777" w:rsidR="00601ED0" w:rsidRDefault="00601ED0" w:rsidP="00601ED0">
      <w:pPr>
        <w:autoSpaceDE w:val="0"/>
        <w:autoSpaceDN w:val="0"/>
        <w:rPr>
          <w:lang w:val="en-US"/>
        </w:rPr>
      </w:pPr>
      <w:r>
        <w:rPr>
          <w:b/>
          <w:bCs/>
        </w:rPr>
        <w:lastRenderedPageBreak/>
        <w:t>Konfigürasyon ile Kart Tipi Tanımlama</w:t>
      </w:r>
    </w:p>
    <w:p w14:paraId="055DBA20" w14:textId="5B94AFFB" w:rsidR="00601ED0" w:rsidRDefault="00601ED0" w:rsidP="00715FE5">
      <w:pPr>
        <w:shd w:val="clear" w:color="auto" w:fill="FFFFFF" w:themeFill="background1"/>
        <w:autoSpaceDE w:val="0"/>
        <w:autoSpaceDN w:val="0"/>
        <w:jc w:val="both"/>
      </w:pPr>
      <w:r>
        <w:t>Aşağıda örnek</w:t>
      </w:r>
      <w:r w:rsidR="00B3434A">
        <w:t>te</w:t>
      </w:r>
      <w:r>
        <w:t xml:space="preserve"> bir akıllı</w:t>
      </w:r>
      <w:r w:rsidR="0008619B">
        <w:t xml:space="preserve"> kart tanımlaması görülmektedir.</w:t>
      </w:r>
    </w:p>
    <w:p w14:paraId="72301901" w14:textId="77777777" w:rsidR="007C37F8" w:rsidRDefault="007C37F8" w:rsidP="00715FE5">
      <w:pPr>
        <w:shd w:val="clear" w:color="auto" w:fill="FFFFFF" w:themeFill="background1"/>
        <w:autoSpaceDE w:val="0"/>
        <w:autoSpaceDN w:val="0"/>
        <w:jc w:val="both"/>
      </w:pPr>
    </w:p>
    <w:p w14:paraId="77BA2122" w14:textId="77777777" w:rsidR="00601ED0" w:rsidRPr="009B08F4" w:rsidRDefault="00601ED0" w:rsidP="00715FE5">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bCs/>
          <w:color w:val="005032"/>
          <w:sz w:val="20"/>
          <w:szCs w:val="20"/>
          <w:lang w:eastAsia="en-US" w:bidi="en-US"/>
        </w:rPr>
      </w:pPr>
      <w:r w:rsidRPr="009B08F4">
        <w:rPr>
          <w:rFonts w:ascii="Consolas" w:hAnsi="Consolas" w:cs="Consolas"/>
          <w:bCs/>
          <w:color w:val="005032"/>
          <w:sz w:val="20"/>
          <w:szCs w:val="20"/>
          <w:lang w:eastAsia="en-US" w:bidi="en-US"/>
        </w:rPr>
        <w:t>&lt;card-type name="AKIS"&gt;</w:t>
      </w:r>
      <w:r w:rsidRPr="009B08F4">
        <w:rPr>
          <w:rFonts w:ascii="Consolas" w:hAnsi="Consolas" w:cs="Consolas"/>
          <w:bCs/>
          <w:color w:val="005032"/>
          <w:sz w:val="20"/>
          <w:szCs w:val="20"/>
          <w:lang w:eastAsia="en-US" w:bidi="en-US"/>
        </w:rPr>
        <w:br/>
        <w:t>        &lt;lib name="akisp11"/&gt;</w:t>
      </w:r>
      <w:r w:rsidRPr="009B08F4">
        <w:rPr>
          <w:rFonts w:ascii="Consolas" w:hAnsi="Consolas" w:cs="Consolas"/>
          <w:bCs/>
          <w:color w:val="005032"/>
          <w:sz w:val="20"/>
          <w:szCs w:val="20"/>
          <w:lang w:eastAsia="en-US" w:bidi="en-US"/>
        </w:rPr>
        <w:br/>
        <w:t>        &lt;atr value="3BBA11008131FE4D55454B41452056312E30AE"/&gt;</w:t>
      </w:r>
      <w:r w:rsidRPr="009B08F4">
        <w:rPr>
          <w:rFonts w:ascii="Consolas" w:hAnsi="Consolas" w:cs="Consolas"/>
          <w:bCs/>
          <w:color w:val="005032"/>
          <w:sz w:val="20"/>
          <w:szCs w:val="20"/>
          <w:lang w:eastAsia="en-US" w:bidi="en-US"/>
        </w:rPr>
        <w:br/>
        <w:t>        &lt;atr value="3B9F968131FE45806755454B41451112318073B3A180E9"/&gt;</w:t>
      </w:r>
      <w:r w:rsidRPr="009B08F4">
        <w:rPr>
          <w:rFonts w:ascii="Consolas" w:hAnsi="Consolas" w:cs="Consolas"/>
          <w:bCs/>
          <w:color w:val="005032"/>
          <w:sz w:val="20"/>
          <w:szCs w:val="20"/>
          <w:lang w:eastAsia="en-US" w:bidi="en-US"/>
        </w:rPr>
        <w:br/>
        <w:t>        ...</w:t>
      </w:r>
      <w:r w:rsidRPr="009B08F4">
        <w:rPr>
          <w:rFonts w:ascii="Consolas" w:hAnsi="Consolas" w:cs="Consolas"/>
          <w:bCs/>
          <w:color w:val="005032"/>
          <w:sz w:val="20"/>
          <w:szCs w:val="20"/>
          <w:lang w:eastAsia="en-US" w:bidi="en-US"/>
        </w:rPr>
        <w:br/>
        <w:t>&lt;/card-type&gt;</w:t>
      </w:r>
    </w:p>
    <w:p w14:paraId="3A960871" w14:textId="77777777" w:rsidR="00AC2F91" w:rsidRDefault="00AC2F91" w:rsidP="00601ED0">
      <w:pPr>
        <w:autoSpaceDE w:val="0"/>
        <w:autoSpaceDN w:val="0"/>
      </w:pPr>
    </w:p>
    <w:p w14:paraId="2FB38D0D" w14:textId="77777777" w:rsidR="00E67017" w:rsidRDefault="00E67017" w:rsidP="00EA2A48">
      <w:pPr>
        <w:autoSpaceDE w:val="0"/>
        <w:autoSpaceDN w:val="0"/>
        <w:jc w:val="both"/>
      </w:pPr>
    </w:p>
    <w:p w14:paraId="28CEB0E4" w14:textId="094B7AD2" w:rsidR="00601ED0" w:rsidRDefault="00601ED0" w:rsidP="00EA2A48">
      <w:pPr>
        <w:autoSpaceDE w:val="0"/>
        <w:autoSpaceDN w:val="0"/>
        <w:jc w:val="both"/>
      </w:pPr>
      <w:r>
        <w:t>&lt;card-type&gt; elemanı ile kart tipi tanımlanır. &lt;lib&gt; elemanı işletim sistemine özel driver belirtmek için kullanılır.</w:t>
      </w:r>
    </w:p>
    <w:p w14:paraId="1C64EC81" w14:textId="417E4B98" w:rsidR="00601ED0" w:rsidRDefault="00601ED0" w:rsidP="00715FE5">
      <w:pPr>
        <w:shd w:val="clear" w:color="auto" w:fill="FFFFFF" w:themeFill="background1"/>
        <w:autoSpaceDE w:val="0"/>
        <w:autoSpaceDN w:val="0"/>
        <w:jc w:val="both"/>
      </w:pPr>
      <w:r>
        <w:t>Eğer 32 ve 64 bit mimariler için farklı driver gerekiyorsa bu ayrım</w:t>
      </w:r>
      <w:r w:rsidR="007C37F8">
        <w:t>,</w:t>
      </w:r>
      <w:r>
        <w:t xml:space="preserve"> </w:t>
      </w:r>
      <w:r w:rsidRPr="00D51B03">
        <w:rPr>
          <w:b/>
          <w:bCs/>
        </w:rPr>
        <w:t>arch</w:t>
      </w:r>
      <w:r>
        <w:t xml:space="preserve"> özelliği ile aşağıdaki </w:t>
      </w:r>
      <w:r w:rsidR="00B3434A">
        <w:t>şekilde</w:t>
      </w:r>
      <w:r>
        <w:t xml:space="preserve"> belirtilir.</w:t>
      </w:r>
    </w:p>
    <w:p w14:paraId="346F93DE" w14:textId="77777777" w:rsidR="007C37F8" w:rsidRDefault="007C37F8" w:rsidP="00715FE5">
      <w:pPr>
        <w:shd w:val="clear" w:color="auto" w:fill="FFFFFF" w:themeFill="background1"/>
        <w:autoSpaceDE w:val="0"/>
        <w:autoSpaceDN w:val="0"/>
        <w:jc w:val="both"/>
      </w:pPr>
    </w:p>
    <w:p w14:paraId="66D1C3E3" w14:textId="77777777" w:rsidR="00601ED0" w:rsidRPr="009B08F4" w:rsidRDefault="00601ED0" w:rsidP="00715FE5">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bCs/>
          <w:color w:val="005032"/>
          <w:sz w:val="20"/>
          <w:szCs w:val="20"/>
          <w:lang w:eastAsia="en-US" w:bidi="en-US"/>
        </w:rPr>
      </w:pPr>
      <w:r w:rsidRPr="00EA1D64">
        <w:rPr>
          <w:rFonts w:ascii="Consolas" w:hAnsi="Consolas" w:cs="Consolas"/>
          <w:bCs/>
          <w:color w:val="005032"/>
          <w:sz w:val="19"/>
          <w:szCs w:val="19"/>
          <w:lang w:eastAsia="en-US" w:bidi="en-US"/>
        </w:rPr>
        <w:t xml:space="preserve">    </w:t>
      </w:r>
      <w:r w:rsidRPr="009B08F4">
        <w:rPr>
          <w:rFonts w:ascii="Consolas" w:hAnsi="Consolas" w:cs="Consolas"/>
          <w:bCs/>
          <w:color w:val="005032"/>
          <w:sz w:val="20"/>
          <w:szCs w:val="20"/>
          <w:lang w:eastAsia="en-US" w:bidi="en-US"/>
        </w:rPr>
        <w:t>&lt;card-type name="NCIPHER"&gt;</w:t>
      </w:r>
      <w:r w:rsidRPr="009B08F4">
        <w:rPr>
          <w:rFonts w:ascii="Consolas" w:hAnsi="Consolas" w:cs="Consolas"/>
          <w:bCs/>
          <w:color w:val="005032"/>
          <w:sz w:val="20"/>
          <w:szCs w:val="20"/>
          <w:lang w:eastAsia="en-US" w:bidi="en-US"/>
        </w:rPr>
        <w:br/>
        <w:t>        &lt;lib name="cknfast" arch="32"/&gt;</w:t>
      </w:r>
      <w:r w:rsidRPr="009B08F4">
        <w:rPr>
          <w:rFonts w:ascii="Consolas" w:hAnsi="Consolas" w:cs="Consolas"/>
          <w:bCs/>
          <w:color w:val="005032"/>
          <w:sz w:val="20"/>
          <w:szCs w:val="20"/>
          <w:lang w:eastAsia="en-US" w:bidi="en-US"/>
        </w:rPr>
        <w:br/>
        <w:t>        &lt;lib name="cknfast-64" arch="64"/&gt;</w:t>
      </w:r>
    </w:p>
    <w:p w14:paraId="1854D00E" w14:textId="48112371" w:rsidR="00AC2F91" w:rsidRDefault="00AC2F91" w:rsidP="00601ED0">
      <w:pPr>
        <w:autoSpaceDE w:val="0"/>
        <w:autoSpaceDN w:val="0"/>
        <w:rPr>
          <w:b/>
          <w:bCs/>
          <w:sz w:val="16"/>
          <w:szCs w:val="16"/>
        </w:rPr>
      </w:pPr>
    </w:p>
    <w:p w14:paraId="54898A14" w14:textId="50D4D0CD" w:rsidR="00F91454" w:rsidRDefault="00F91454" w:rsidP="00601ED0">
      <w:pPr>
        <w:autoSpaceDE w:val="0"/>
        <w:autoSpaceDN w:val="0"/>
        <w:rPr>
          <w:b/>
          <w:bCs/>
          <w:sz w:val="16"/>
          <w:szCs w:val="16"/>
        </w:rPr>
      </w:pPr>
    </w:p>
    <w:p w14:paraId="08BE74D8" w14:textId="77777777" w:rsidR="00601ED0" w:rsidRDefault="00601ED0" w:rsidP="00601ED0">
      <w:pPr>
        <w:autoSpaceDE w:val="0"/>
        <w:autoSpaceDN w:val="0"/>
      </w:pPr>
      <w:r>
        <w:rPr>
          <w:b/>
          <w:bCs/>
        </w:rPr>
        <w:t>ATR Değeri</w:t>
      </w:r>
    </w:p>
    <w:p w14:paraId="0D952816" w14:textId="4F1A0906" w:rsidR="00601ED0" w:rsidRDefault="00601ED0" w:rsidP="00EA2A48">
      <w:pPr>
        <w:autoSpaceDE w:val="0"/>
        <w:autoSpaceDN w:val="0"/>
        <w:jc w:val="both"/>
      </w:pPr>
      <w:r>
        <w:t>Kart tipini anlamak için karta özel ATR değerini bilmek gerekmektedir. ATR</w:t>
      </w:r>
      <w:r w:rsidR="00811713">
        <w:t xml:space="preserve"> ifadesi,</w:t>
      </w:r>
      <w:r>
        <w:t xml:space="preserve"> </w:t>
      </w:r>
      <w:r w:rsidRPr="00D151CF">
        <w:rPr>
          <w:b/>
          <w:bCs/>
        </w:rPr>
        <w:t>Answer To Reset</w:t>
      </w:r>
      <w:r>
        <w:t xml:space="preserve"> ifadesinin kısaltmasıdır. Protokol gereği kart resetlendiğinde</w:t>
      </w:r>
      <w:r w:rsidR="00811713">
        <w:t>,</w:t>
      </w:r>
      <w:r>
        <w:t xml:space="preserve"> tanıtıcı bir byte dizisi gönderir. Eğer bu byte dizisi biliniyorsa ve karta özel ayır</w:t>
      </w:r>
      <w:r w:rsidR="00811713">
        <w:t xml:space="preserve">t </w:t>
      </w:r>
      <w:r>
        <w:t>edici bilgi içeriyorsa</w:t>
      </w:r>
      <w:r w:rsidR="00A241EC">
        <w:t xml:space="preserve"> </w:t>
      </w:r>
      <w:r>
        <w:t>(historical bytes) kart tipi tespit edilebilir. Bilinen her bir ATR byte dizisi için &lt;card-type&gt; elemanı içine yukarıdaki örnekte</w:t>
      </w:r>
      <w:r w:rsidR="00811713">
        <w:t xml:space="preserve"> olduğu</w:t>
      </w:r>
      <w:r>
        <w:t xml:space="preserve"> gibi bir &lt;atr&gt; elemanı eklenmelidir.</w:t>
      </w:r>
    </w:p>
    <w:p w14:paraId="2E2F8E83" w14:textId="3C14AEA2" w:rsidR="00601ED0" w:rsidRDefault="00601ED0" w:rsidP="008B0609">
      <w:pPr>
        <w:shd w:val="clear" w:color="auto" w:fill="FFFFFF" w:themeFill="background1"/>
        <w:autoSpaceDE w:val="0"/>
        <w:autoSpaceDN w:val="0"/>
        <w:jc w:val="both"/>
      </w:pPr>
      <w:r>
        <w:t>Java ile ATR değeri hesaplamak için aşağıdaki kod parçasını kullanabilirsiniz. Kod</w:t>
      </w:r>
      <w:r w:rsidR="00D151CF">
        <w:t>,</w:t>
      </w:r>
      <w:r>
        <w:t xml:space="preserve"> ilk terminaldeki</w:t>
      </w:r>
      <w:r w:rsidR="00A241EC">
        <w:t xml:space="preserve"> </w:t>
      </w:r>
      <w:r>
        <w:t>(kart okuyu</w:t>
      </w:r>
      <w:r w:rsidR="00AC2F91">
        <w:t>cu</w:t>
      </w:r>
      <w:r>
        <w:t>) akıllı kartın ATR</w:t>
      </w:r>
      <w:r w:rsidR="00811713">
        <w:t>’</w:t>
      </w:r>
      <w:r>
        <w:t>sini ekrana yazdırmaktadır</w:t>
      </w:r>
      <w:r w:rsidR="00F52EFC">
        <w:t>.</w:t>
      </w:r>
    </w:p>
    <w:p w14:paraId="26FCE1F1" w14:textId="77777777" w:rsidR="00A241EC" w:rsidRDefault="00A241EC" w:rsidP="008B0609">
      <w:pPr>
        <w:shd w:val="clear" w:color="auto" w:fill="FFFFFF" w:themeFill="background1"/>
        <w:autoSpaceDE w:val="0"/>
        <w:autoSpaceDN w:val="0"/>
        <w:jc w:val="both"/>
      </w:pPr>
    </w:p>
    <w:p w14:paraId="717B0C1B" w14:textId="77777777" w:rsidR="00601ED0" w:rsidRPr="009B08F4" w:rsidRDefault="00601ED0" w:rsidP="008B0609">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bCs/>
          <w:color w:val="005032"/>
          <w:sz w:val="20"/>
          <w:szCs w:val="20"/>
          <w:lang w:eastAsia="en-US" w:bidi="en-US"/>
        </w:rPr>
      </w:pPr>
      <w:r w:rsidRPr="009B08F4">
        <w:rPr>
          <w:rFonts w:ascii="Consolas" w:hAnsi="Consolas" w:cs="Consolas"/>
          <w:bCs/>
          <w:color w:val="005032"/>
          <w:sz w:val="20"/>
          <w:szCs w:val="20"/>
          <w:lang w:eastAsia="en-US" w:bidi="en-US"/>
        </w:rPr>
        <w:t>Card card = TerminalFactory.getDefault().terminals().list().get(0).connect("*");</w:t>
      </w:r>
      <w:r w:rsidRPr="009B08F4">
        <w:rPr>
          <w:rFonts w:ascii="Consolas" w:hAnsi="Consolas" w:cs="Consolas"/>
          <w:bCs/>
          <w:color w:val="005032"/>
          <w:sz w:val="20"/>
          <w:szCs w:val="20"/>
          <w:lang w:eastAsia="en-US" w:bidi="en-US"/>
        </w:rPr>
        <w:br/>
        <w:t>ATR atr = card.getATR();</w:t>
      </w:r>
    </w:p>
    <w:p w14:paraId="188C63D1" w14:textId="77777777" w:rsidR="00601ED0" w:rsidRPr="009B08F4" w:rsidRDefault="00601ED0" w:rsidP="008B0609">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bCs/>
          <w:color w:val="005032"/>
          <w:sz w:val="20"/>
          <w:szCs w:val="20"/>
          <w:lang w:eastAsia="en-US" w:bidi="en-US"/>
        </w:rPr>
      </w:pPr>
      <w:r w:rsidRPr="009B08F4">
        <w:rPr>
          <w:rFonts w:ascii="Consolas" w:hAnsi="Consolas" w:cs="Consolas"/>
          <w:bCs/>
          <w:color w:val="005032"/>
          <w:sz w:val="20"/>
          <w:szCs w:val="20"/>
          <w:lang w:eastAsia="en-US" w:bidi="en-US"/>
        </w:rPr>
        <w:t xml:space="preserve">String historicalBytesStr = StringUtil.toString(atr.getHistoricalBytes()); </w:t>
      </w:r>
      <w:r w:rsidRPr="009B08F4">
        <w:rPr>
          <w:rFonts w:ascii="Consolas" w:hAnsi="Consolas" w:cs="Consolas"/>
          <w:bCs/>
          <w:color w:val="005032"/>
          <w:sz w:val="20"/>
          <w:szCs w:val="20"/>
          <w:lang w:eastAsia="en-US" w:bidi="en-US"/>
        </w:rPr>
        <w:br/>
        <w:t>System.out.println("historical bytes &gt;"+historicalBytesStr);</w:t>
      </w:r>
    </w:p>
    <w:p w14:paraId="5CDE1414" w14:textId="77777777" w:rsidR="00601ED0" w:rsidRPr="009B08F4" w:rsidRDefault="00601ED0" w:rsidP="008B0609">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bCs/>
          <w:color w:val="005032"/>
          <w:sz w:val="20"/>
          <w:szCs w:val="20"/>
          <w:lang w:eastAsia="en-US" w:bidi="en-US"/>
        </w:rPr>
      </w:pPr>
      <w:r w:rsidRPr="009B08F4">
        <w:rPr>
          <w:rFonts w:ascii="Consolas" w:hAnsi="Consolas" w:cs="Consolas"/>
          <w:bCs/>
          <w:color w:val="005032"/>
          <w:sz w:val="20"/>
          <w:szCs w:val="20"/>
          <w:lang w:eastAsia="en-US" w:bidi="en-US"/>
        </w:rPr>
        <w:t>String atrHex = StringUtil.toString(card.getATR().getBytes());</w:t>
      </w:r>
      <w:r w:rsidRPr="009B08F4">
        <w:rPr>
          <w:rFonts w:ascii="Consolas" w:hAnsi="Consolas" w:cs="Consolas"/>
          <w:bCs/>
          <w:color w:val="005032"/>
          <w:sz w:val="20"/>
          <w:szCs w:val="20"/>
          <w:lang w:eastAsia="en-US" w:bidi="en-US"/>
        </w:rPr>
        <w:br/>
        <w:t>System.out.println("ATR &gt;"+atrHex);</w:t>
      </w:r>
    </w:p>
    <w:p w14:paraId="4EB52439" w14:textId="48C4EC39" w:rsidR="00601ED0" w:rsidRDefault="00601ED0" w:rsidP="008C7980">
      <w:pPr>
        <w:rPr>
          <w:sz w:val="16"/>
          <w:szCs w:val="16"/>
        </w:rPr>
      </w:pPr>
    </w:p>
    <w:p w14:paraId="163B7A33" w14:textId="77777777" w:rsidR="00B34FED" w:rsidRDefault="00B34FED" w:rsidP="00B34FED">
      <w:pPr>
        <w:pStyle w:val="Heading2"/>
      </w:pPr>
      <w:bookmarkStart w:id="784" w:name="_Toc86130417"/>
      <w:r>
        <w:lastRenderedPageBreak/>
        <w:t>SmartCardManager Sınıfı</w:t>
      </w:r>
      <w:bookmarkEnd w:id="784"/>
    </w:p>
    <w:p w14:paraId="02CBA1B1" w14:textId="47F15DBC" w:rsidR="00F344F2" w:rsidRDefault="00F344F2" w:rsidP="00EA2A48">
      <w:pPr>
        <w:jc w:val="both"/>
        <w:rPr>
          <w:rFonts w:cs="Arial"/>
        </w:rPr>
      </w:pPr>
      <w:r w:rsidRPr="00B6583A">
        <w:rPr>
          <w:rFonts w:cs="Arial"/>
        </w:rPr>
        <w:t xml:space="preserve">Dağıtılan paket içinde örnek kodlar </w:t>
      </w:r>
      <w:r w:rsidR="00526A87">
        <w:rPr>
          <w:rFonts w:cs="Arial"/>
        </w:rPr>
        <w:t>içerisinde</w:t>
      </w:r>
      <w:r w:rsidRPr="00B6583A">
        <w:rPr>
          <w:rFonts w:cs="Arial"/>
        </w:rPr>
        <w:t xml:space="preserve"> </w:t>
      </w:r>
      <w:r w:rsidRPr="00D872AB">
        <w:rPr>
          <w:rFonts w:ascii="Courier New" w:eastAsia="Times New Roman" w:hAnsi="Courier New" w:cs="Courier New"/>
          <w:i/>
        </w:rPr>
        <w:t>SmartCardManager</w:t>
      </w:r>
      <w:r w:rsidRPr="00B6583A">
        <w:rPr>
          <w:rFonts w:cs="Arial"/>
        </w:rPr>
        <w:t xml:space="preserve"> sınıfını bulabilirsiniz. Kendinize göre uyarlayabilmeniz için açık kaynak olarak dağıtılmaktadır. Bu sınıf ile temel imza işlemlerinizi gerçekleştirebilirsiniz. </w:t>
      </w:r>
      <w:r w:rsidR="008A444D" w:rsidRPr="00D872AB">
        <w:rPr>
          <w:rFonts w:ascii="Courier New" w:eastAsia="Times New Roman" w:hAnsi="Courier New" w:cs="Courier New"/>
          <w:i/>
        </w:rPr>
        <w:t>SmartCardManager</w:t>
      </w:r>
      <w:r w:rsidR="008A444D" w:rsidRPr="00B6583A">
        <w:rPr>
          <w:rFonts w:cs="Arial"/>
        </w:rPr>
        <w:t xml:space="preserve"> </w:t>
      </w:r>
      <w:r w:rsidR="008A444D">
        <w:rPr>
          <w:rFonts w:cs="Arial"/>
        </w:rPr>
        <w:t>sınıfı,</w:t>
      </w:r>
      <w:r w:rsidRPr="00B6583A">
        <w:rPr>
          <w:rFonts w:cs="Arial"/>
        </w:rPr>
        <w:t xml:space="preserve"> aşağıdaki işlemleri sağlayabilir.</w:t>
      </w:r>
    </w:p>
    <w:p w14:paraId="7C8ACB0B" w14:textId="77777777" w:rsidR="00526A87" w:rsidRPr="00B6583A" w:rsidRDefault="00526A87" w:rsidP="00EA2A48">
      <w:pPr>
        <w:jc w:val="both"/>
        <w:rPr>
          <w:rFonts w:cs="Arial"/>
        </w:rPr>
      </w:pPr>
    </w:p>
    <w:p w14:paraId="5906A864" w14:textId="77777777" w:rsidR="00F344F2" w:rsidRPr="00B6583A" w:rsidRDefault="00F344F2" w:rsidP="00EA2A48">
      <w:pPr>
        <w:pStyle w:val="ListParagraph"/>
        <w:numPr>
          <w:ilvl w:val="0"/>
          <w:numId w:val="10"/>
        </w:numPr>
        <w:jc w:val="both"/>
        <w:rPr>
          <w:rFonts w:ascii="Arial" w:hAnsi="Arial" w:cs="Arial"/>
        </w:rPr>
      </w:pPr>
      <w:r w:rsidRPr="00B6583A">
        <w:rPr>
          <w:rFonts w:ascii="Arial" w:hAnsi="Arial" w:cs="Arial"/>
        </w:rPr>
        <w:t>Sisteme bir kart takılı ve kartta belirtilen özellikte bir sertifika varsa doğrudan bu kart ve bu sertifika üzerinden işlem yapar.</w:t>
      </w:r>
    </w:p>
    <w:p w14:paraId="6F76DACC" w14:textId="77777777" w:rsidR="00F344F2" w:rsidRPr="00B6583A" w:rsidRDefault="00F344F2" w:rsidP="00EA2A48">
      <w:pPr>
        <w:pStyle w:val="ListParagraph"/>
        <w:numPr>
          <w:ilvl w:val="0"/>
          <w:numId w:val="10"/>
        </w:numPr>
        <w:jc w:val="both"/>
        <w:rPr>
          <w:rFonts w:ascii="Arial" w:hAnsi="Arial" w:cs="Arial"/>
        </w:rPr>
      </w:pPr>
      <w:r w:rsidRPr="00B6583A">
        <w:rPr>
          <w:rFonts w:ascii="Arial" w:hAnsi="Arial" w:cs="Arial"/>
        </w:rPr>
        <w:t>Birden fazla kart takılı ise kullanıcıya kart seçtirir. Birden fazla belirtilen özellikte sertifika yüklü ise kullanıcıya sertifika seçtirir.</w:t>
      </w:r>
    </w:p>
    <w:p w14:paraId="3DB4A61E" w14:textId="6AB4FD63" w:rsidR="00F344F2" w:rsidRPr="00B6583A" w:rsidRDefault="00F344F2" w:rsidP="00EA2A48">
      <w:pPr>
        <w:pStyle w:val="ListParagraph"/>
        <w:numPr>
          <w:ilvl w:val="0"/>
          <w:numId w:val="10"/>
        </w:numPr>
        <w:jc w:val="both"/>
        <w:rPr>
          <w:rFonts w:ascii="Arial" w:hAnsi="Arial" w:cs="Arial"/>
        </w:rPr>
      </w:pPr>
      <w:r w:rsidRPr="00B6583A">
        <w:rPr>
          <w:rFonts w:ascii="Arial" w:hAnsi="Arial" w:cs="Arial"/>
        </w:rPr>
        <w:t>Eğer APDU ile karta erişilmek isteniyorsa ve kart APDU erişimi</w:t>
      </w:r>
      <w:r w:rsidR="00DA32B4">
        <w:rPr>
          <w:rFonts w:ascii="Arial" w:hAnsi="Arial" w:cs="Arial"/>
        </w:rPr>
        <w:t>ni</w:t>
      </w:r>
      <w:r w:rsidRPr="00B6583A">
        <w:rPr>
          <w:rFonts w:ascii="Arial" w:hAnsi="Arial" w:cs="Arial"/>
        </w:rPr>
        <w:t xml:space="preserve"> destekliyorsa APDU ile karta erişim sağlar.</w:t>
      </w:r>
      <w:r w:rsidR="00F100DC">
        <w:rPr>
          <w:rFonts w:ascii="Arial" w:hAnsi="Arial" w:cs="Arial"/>
        </w:rPr>
        <w:t xml:space="preserve"> C# tarafında APDU erişimi olmadığından sadece pkcs11 erişimi sağlanmaktadır.</w:t>
      </w:r>
    </w:p>
    <w:p w14:paraId="565596DA" w14:textId="017B1A84" w:rsidR="00F344F2" w:rsidRPr="00B6583A" w:rsidRDefault="00F344F2" w:rsidP="00EA2A48">
      <w:pPr>
        <w:pStyle w:val="ListParagraph"/>
        <w:numPr>
          <w:ilvl w:val="0"/>
          <w:numId w:val="10"/>
        </w:numPr>
        <w:jc w:val="both"/>
        <w:rPr>
          <w:rFonts w:ascii="Arial" w:hAnsi="Arial" w:cs="Arial"/>
        </w:rPr>
      </w:pPr>
      <w:r w:rsidRPr="00B6583A">
        <w:rPr>
          <w:rFonts w:ascii="Arial" w:hAnsi="Arial" w:cs="Arial"/>
        </w:rPr>
        <w:t>Aynı kart ile imzalama işlemlerinde</w:t>
      </w:r>
      <w:r w:rsidR="00F52EFC">
        <w:rPr>
          <w:rFonts w:ascii="Arial" w:hAnsi="Arial" w:cs="Arial"/>
        </w:rPr>
        <w:t xml:space="preserve">, </w:t>
      </w:r>
      <w:r w:rsidRPr="00B6583A">
        <w:rPr>
          <w:rFonts w:ascii="Arial" w:hAnsi="Arial" w:cs="Arial"/>
        </w:rPr>
        <w:t>sertifikayı ve imzacıyı bellekten çekerek hız</w:t>
      </w:r>
      <w:r w:rsidR="00F52EFC">
        <w:rPr>
          <w:rFonts w:ascii="Arial" w:hAnsi="Arial" w:cs="Arial"/>
        </w:rPr>
        <w:t xml:space="preserve"> açısından kazanım</w:t>
      </w:r>
      <w:r w:rsidRPr="00B6583A">
        <w:rPr>
          <w:rFonts w:ascii="Arial" w:hAnsi="Arial" w:cs="Arial"/>
        </w:rPr>
        <w:t xml:space="preserve"> sağlar.</w:t>
      </w:r>
    </w:p>
    <w:p w14:paraId="2C890DC0" w14:textId="0BC09F07" w:rsidR="00F344F2" w:rsidRPr="00B6583A" w:rsidRDefault="00F344F2" w:rsidP="00EA2A48">
      <w:pPr>
        <w:pStyle w:val="ListParagraph"/>
        <w:numPr>
          <w:ilvl w:val="0"/>
          <w:numId w:val="10"/>
        </w:numPr>
        <w:jc w:val="both"/>
        <w:rPr>
          <w:rFonts w:ascii="Arial" w:hAnsi="Arial" w:cs="Arial"/>
        </w:rPr>
      </w:pPr>
      <w:r w:rsidRPr="00B6583A">
        <w:rPr>
          <w:rFonts w:ascii="Arial" w:hAnsi="Arial" w:cs="Arial"/>
        </w:rPr>
        <w:t>Bir kart ile işlem yaptıktan sonra eğer yeni bir kart takılmışsa veya işlem yapılan kart çıkartılmışsa</w:t>
      </w:r>
      <w:r w:rsidR="00F52EFC">
        <w:rPr>
          <w:rFonts w:ascii="Arial" w:hAnsi="Arial" w:cs="Arial"/>
        </w:rPr>
        <w:t>,</w:t>
      </w:r>
      <w:r w:rsidRPr="00B6583A">
        <w:rPr>
          <w:rFonts w:ascii="Arial" w:hAnsi="Arial" w:cs="Arial"/>
        </w:rPr>
        <w:t xml:space="preserve"> kart ve sertifika seçme işlemlerini tekrarlar.</w:t>
      </w:r>
    </w:p>
    <w:p w14:paraId="20E14F73" w14:textId="7C771DC0" w:rsidR="00F344F2" w:rsidRDefault="00F344F2" w:rsidP="00EA2A48">
      <w:pPr>
        <w:jc w:val="both"/>
        <w:rPr>
          <w:rFonts w:cs="Arial"/>
        </w:rPr>
      </w:pPr>
      <w:r w:rsidRPr="00B6583A">
        <w:rPr>
          <w:rFonts w:cs="Arial"/>
        </w:rPr>
        <w:t>Örnek bir kullanım aşağıdaki gibi</w:t>
      </w:r>
      <w:r w:rsidR="00A511B1">
        <w:rPr>
          <w:rFonts w:cs="Arial"/>
        </w:rPr>
        <w:t>dir.</w:t>
      </w:r>
    </w:p>
    <w:p w14:paraId="2338248D" w14:textId="77777777" w:rsidR="00C52FFF" w:rsidRDefault="00C52FFF" w:rsidP="00EA2A48">
      <w:pPr>
        <w:jc w:val="both"/>
        <w:rPr>
          <w:rFonts w:cs="Arial"/>
        </w:rPr>
      </w:pPr>
    </w:p>
    <w:p w14:paraId="7EB1BA4D" w14:textId="77777777" w:rsidR="00F344F2" w:rsidRPr="003E6009" w:rsidRDefault="00F344F2" w:rsidP="00F344F2">
      <w:pPr>
        <w:pStyle w:val="BodyText"/>
        <w:rPr>
          <w:b/>
          <w:sz w:val="22"/>
          <w:szCs w:val="22"/>
        </w:rPr>
      </w:pPr>
      <w:r w:rsidRPr="003E6009">
        <w:rPr>
          <w:b/>
          <w:sz w:val="22"/>
          <w:szCs w:val="22"/>
        </w:rPr>
        <w:t>Java</w:t>
      </w:r>
    </w:p>
    <w:tbl>
      <w:tblPr>
        <w:tblStyle w:val="TableGrid"/>
        <w:tblW w:w="0" w:type="auto"/>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shd w:val="clear" w:color="auto" w:fill="F8F8F8"/>
        <w:tblLook w:val="04A0" w:firstRow="1" w:lastRow="0" w:firstColumn="1" w:lastColumn="0" w:noHBand="0" w:noVBand="1"/>
      </w:tblPr>
      <w:tblGrid>
        <w:gridCol w:w="9546"/>
      </w:tblGrid>
      <w:tr w:rsidR="00F344F2" w:rsidRPr="009B08F4" w14:paraId="5F4BF27C" w14:textId="77777777" w:rsidTr="00285A1F">
        <w:trPr>
          <w:trHeight w:val="5550"/>
        </w:trPr>
        <w:tc>
          <w:tcPr>
            <w:tcW w:w="9546" w:type="dxa"/>
            <w:shd w:val="clear" w:color="auto" w:fill="F8F8F8"/>
          </w:tcPr>
          <w:p w14:paraId="03451FC7" w14:textId="77777777" w:rsidR="00F344F2" w:rsidRPr="009B08F4" w:rsidRDefault="00F344F2" w:rsidP="00B91940">
            <w:pPr>
              <w:autoSpaceDE w:val="0"/>
              <w:autoSpaceDN w:val="0"/>
              <w:adjustRightInd w:val="0"/>
              <w:rPr>
                <w:rFonts w:ascii="Consolas" w:hAnsi="Consolas" w:cs="Consolas"/>
                <w:sz w:val="20"/>
                <w:szCs w:val="20"/>
                <w:lang w:val="tr-TR"/>
              </w:rPr>
            </w:pPr>
            <w:r w:rsidRPr="009B08F4">
              <w:rPr>
                <w:rFonts w:ascii="Consolas" w:hAnsi="Consolas" w:cs="Consolas"/>
                <w:color w:val="3F7F5F"/>
                <w:sz w:val="20"/>
                <w:szCs w:val="20"/>
                <w:lang w:val="tr-TR"/>
              </w:rPr>
              <w:t>//Enable APDU usage</w:t>
            </w:r>
          </w:p>
          <w:p w14:paraId="0DE0B5E4" w14:textId="23C89F97" w:rsidR="00F344F2" w:rsidRDefault="00F344F2" w:rsidP="00B91940">
            <w:pPr>
              <w:autoSpaceDE w:val="0"/>
              <w:autoSpaceDN w:val="0"/>
              <w:adjustRightInd w:val="0"/>
              <w:rPr>
                <w:rFonts w:ascii="Consolas" w:hAnsi="Consolas" w:cs="Consolas"/>
                <w:color w:val="000000"/>
                <w:sz w:val="20"/>
                <w:szCs w:val="20"/>
                <w:lang w:val="tr-TR"/>
              </w:rPr>
            </w:pPr>
            <w:r w:rsidRPr="009B08F4">
              <w:rPr>
                <w:rFonts w:ascii="Consolas" w:hAnsi="Consolas" w:cs="Consolas"/>
                <w:bCs/>
                <w:color w:val="005032"/>
                <w:sz w:val="20"/>
                <w:szCs w:val="20"/>
                <w:lang w:val="tr-TR"/>
              </w:rPr>
              <w:t>SmartCardManager</w:t>
            </w:r>
            <w:r w:rsidRPr="009B08F4">
              <w:rPr>
                <w:rFonts w:ascii="Consolas" w:hAnsi="Consolas" w:cs="Consolas"/>
                <w:color w:val="000000"/>
                <w:sz w:val="20"/>
                <w:szCs w:val="20"/>
                <w:lang w:val="tr-TR"/>
              </w:rPr>
              <w:t>.</w:t>
            </w:r>
            <w:r w:rsidRPr="009B08F4">
              <w:rPr>
                <w:rFonts w:ascii="Consolas" w:hAnsi="Consolas" w:cs="Consolas"/>
                <w:i/>
                <w:iCs/>
                <w:color w:val="000000"/>
                <w:sz w:val="20"/>
                <w:szCs w:val="20"/>
                <w:lang w:val="tr-TR"/>
              </w:rPr>
              <w:t>useAPDU</w:t>
            </w:r>
            <w:r w:rsidRPr="009B08F4">
              <w:rPr>
                <w:rFonts w:ascii="Consolas" w:hAnsi="Consolas" w:cs="Consolas"/>
                <w:color w:val="000000"/>
                <w:sz w:val="20"/>
                <w:szCs w:val="20"/>
                <w:lang w:val="tr-TR"/>
              </w:rPr>
              <w:t>(</w:t>
            </w:r>
            <w:r w:rsidRPr="009B08F4">
              <w:rPr>
                <w:rFonts w:ascii="Consolas" w:hAnsi="Consolas" w:cs="Consolas"/>
                <w:bCs/>
                <w:color w:val="7F0055"/>
                <w:sz w:val="20"/>
                <w:szCs w:val="20"/>
                <w:lang w:val="tr-TR"/>
              </w:rPr>
              <w:t>true</w:t>
            </w:r>
            <w:r w:rsidRPr="009B08F4">
              <w:rPr>
                <w:rFonts w:ascii="Consolas" w:hAnsi="Consolas" w:cs="Consolas"/>
                <w:color w:val="000000"/>
                <w:sz w:val="20"/>
                <w:szCs w:val="20"/>
                <w:lang w:val="tr-TR"/>
              </w:rPr>
              <w:t>);</w:t>
            </w:r>
          </w:p>
          <w:p w14:paraId="629F1CE0" w14:textId="77777777" w:rsidR="00265243" w:rsidRPr="009B08F4" w:rsidRDefault="00265243" w:rsidP="00B91940">
            <w:pPr>
              <w:autoSpaceDE w:val="0"/>
              <w:autoSpaceDN w:val="0"/>
              <w:adjustRightInd w:val="0"/>
              <w:rPr>
                <w:rFonts w:ascii="Consolas" w:hAnsi="Consolas" w:cs="Consolas"/>
                <w:sz w:val="20"/>
                <w:szCs w:val="20"/>
                <w:lang w:val="tr-TR"/>
              </w:rPr>
            </w:pPr>
          </w:p>
          <w:p w14:paraId="00AE9FD6" w14:textId="348F18F1" w:rsidR="00F344F2" w:rsidRPr="009B08F4" w:rsidRDefault="00F344F2" w:rsidP="00B91940">
            <w:pPr>
              <w:autoSpaceDE w:val="0"/>
              <w:autoSpaceDN w:val="0"/>
              <w:adjustRightInd w:val="0"/>
              <w:rPr>
                <w:rFonts w:ascii="Consolas" w:hAnsi="Consolas" w:cs="Consolas"/>
                <w:sz w:val="20"/>
                <w:szCs w:val="20"/>
                <w:lang w:val="tr-TR"/>
              </w:rPr>
            </w:pPr>
            <w:r w:rsidRPr="009B08F4">
              <w:rPr>
                <w:rFonts w:ascii="Consolas" w:hAnsi="Consolas" w:cs="Consolas"/>
                <w:color w:val="3F7F5F"/>
                <w:sz w:val="20"/>
                <w:szCs w:val="20"/>
                <w:lang w:val="tr-TR"/>
              </w:rPr>
              <w:t xml:space="preserve">//Connect a smartcard. If more than one smart card connected, user selects one of </w:t>
            </w:r>
            <w:r w:rsidR="00265243" w:rsidRPr="009B08F4">
              <w:rPr>
                <w:rFonts w:ascii="Consolas" w:hAnsi="Consolas" w:cs="Consolas"/>
                <w:color w:val="3F7F5F"/>
                <w:sz w:val="20"/>
                <w:szCs w:val="20"/>
                <w:lang w:val="tr-TR"/>
              </w:rPr>
              <w:t>//</w:t>
            </w:r>
            <w:r w:rsidRPr="009B08F4">
              <w:rPr>
                <w:rFonts w:ascii="Consolas" w:hAnsi="Consolas" w:cs="Consolas"/>
                <w:color w:val="3F7F5F"/>
                <w:sz w:val="20"/>
                <w:szCs w:val="20"/>
                <w:lang w:val="tr-TR"/>
              </w:rPr>
              <w:t>them</w:t>
            </w:r>
            <w:r w:rsidR="00265243">
              <w:rPr>
                <w:rFonts w:ascii="Consolas" w:hAnsi="Consolas" w:cs="Consolas"/>
                <w:color w:val="3F7F5F"/>
                <w:sz w:val="20"/>
                <w:szCs w:val="20"/>
                <w:lang w:val="tr-TR"/>
              </w:rPr>
              <w:t>.</w:t>
            </w:r>
          </w:p>
          <w:p w14:paraId="46367B1B" w14:textId="77777777" w:rsidR="00F344F2" w:rsidRPr="009B08F4" w:rsidRDefault="00F344F2" w:rsidP="00B91940">
            <w:pPr>
              <w:autoSpaceDE w:val="0"/>
              <w:autoSpaceDN w:val="0"/>
              <w:adjustRightInd w:val="0"/>
              <w:rPr>
                <w:rFonts w:ascii="Consolas" w:hAnsi="Consolas" w:cs="Consolas"/>
                <w:sz w:val="20"/>
                <w:szCs w:val="20"/>
                <w:lang w:val="tr-TR"/>
              </w:rPr>
            </w:pPr>
            <w:r w:rsidRPr="009B08F4">
              <w:rPr>
                <w:rFonts w:ascii="Consolas" w:hAnsi="Consolas" w:cs="Consolas"/>
                <w:bCs/>
                <w:color w:val="005032"/>
                <w:sz w:val="20"/>
                <w:szCs w:val="20"/>
                <w:lang w:val="tr-TR"/>
              </w:rPr>
              <w:t>SmartCardManager</w:t>
            </w:r>
            <w:r w:rsidRPr="009B08F4">
              <w:rPr>
                <w:rFonts w:ascii="Consolas" w:hAnsi="Consolas" w:cs="Consolas"/>
                <w:color w:val="000000"/>
                <w:sz w:val="20"/>
                <w:szCs w:val="20"/>
                <w:lang w:val="tr-TR"/>
              </w:rPr>
              <w:t xml:space="preserve"> scm = </w:t>
            </w:r>
            <w:r w:rsidRPr="009B08F4">
              <w:rPr>
                <w:rFonts w:ascii="Consolas" w:hAnsi="Consolas" w:cs="Consolas"/>
                <w:bCs/>
                <w:color w:val="005032"/>
                <w:sz w:val="20"/>
                <w:szCs w:val="20"/>
                <w:lang w:val="tr-TR"/>
              </w:rPr>
              <w:t>SmartCardManager</w:t>
            </w:r>
            <w:r w:rsidRPr="009B08F4">
              <w:rPr>
                <w:rFonts w:ascii="Consolas" w:hAnsi="Consolas" w:cs="Consolas"/>
                <w:color w:val="000000"/>
                <w:sz w:val="20"/>
                <w:szCs w:val="20"/>
                <w:lang w:val="tr-TR"/>
              </w:rPr>
              <w:t>.</w:t>
            </w:r>
            <w:r w:rsidRPr="009B08F4">
              <w:rPr>
                <w:rFonts w:ascii="Consolas" w:hAnsi="Consolas" w:cs="Consolas"/>
                <w:i/>
                <w:iCs/>
                <w:color w:val="000000"/>
                <w:sz w:val="20"/>
                <w:szCs w:val="20"/>
                <w:lang w:val="tr-TR"/>
              </w:rPr>
              <w:t>getInstance</w:t>
            </w:r>
            <w:r w:rsidRPr="009B08F4">
              <w:rPr>
                <w:rFonts w:ascii="Consolas" w:hAnsi="Consolas" w:cs="Consolas"/>
                <w:color w:val="000000"/>
                <w:sz w:val="20"/>
                <w:szCs w:val="20"/>
                <w:lang w:val="tr-TR"/>
              </w:rPr>
              <w:t>();</w:t>
            </w:r>
          </w:p>
          <w:p w14:paraId="331D94A6" w14:textId="77777777" w:rsidR="00F344F2" w:rsidRPr="009B08F4" w:rsidRDefault="00F344F2" w:rsidP="00B91940">
            <w:pPr>
              <w:autoSpaceDE w:val="0"/>
              <w:autoSpaceDN w:val="0"/>
              <w:adjustRightInd w:val="0"/>
              <w:rPr>
                <w:rFonts w:ascii="Consolas" w:hAnsi="Consolas" w:cs="Consolas"/>
                <w:sz w:val="20"/>
                <w:szCs w:val="20"/>
                <w:lang w:val="tr-TR"/>
              </w:rPr>
            </w:pPr>
            <w:r w:rsidRPr="009B08F4">
              <w:rPr>
                <w:rFonts w:ascii="Consolas" w:hAnsi="Consolas" w:cs="Consolas"/>
                <w:color w:val="000000"/>
                <w:sz w:val="20"/>
                <w:szCs w:val="20"/>
                <w:lang w:val="tr-TR"/>
              </w:rPr>
              <w:tab/>
            </w:r>
            <w:r w:rsidRPr="009B08F4">
              <w:rPr>
                <w:rFonts w:ascii="Consolas" w:hAnsi="Consolas" w:cs="Consolas"/>
                <w:color w:val="000000"/>
                <w:sz w:val="20"/>
                <w:szCs w:val="20"/>
                <w:lang w:val="tr-TR"/>
              </w:rPr>
              <w:tab/>
            </w:r>
          </w:p>
          <w:p w14:paraId="10DC8172" w14:textId="5E1C51C5" w:rsidR="00F344F2" w:rsidRPr="009B08F4" w:rsidRDefault="00F344F2" w:rsidP="00B91940">
            <w:pPr>
              <w:autoSpaceDE w:val="0"/>
              <w:autoSpaceDN w:val="0"/>
              <w:adjustRightInd w:val="0"/>
              <w:rPr>
                <w:rFonts w:ascii="Consolas" w:hAnsi="Consolas" w:cs="Consolas"/>
                <w:sz w:val="20"/>
                <w:szCs w:val="20"/>
                <w:lang w:val="tr-TR"/>
              </w:rPr>
            </w:pPr>
            <w:r w:rsidRPr="009B08F4">
              <w:rPr>
                <w:rFonts w:ascii="Consolas" w:hAnsi="Consolas" w:cs="Consolas"/>
                <w:color w:val="3F7F5F"/>
                <w:sz w:val="20"/>
                <w:szCs w:val="20"/>
                <w:lang w:val="tr-TR"/>
              </w:rPr>
              <w:t xml:space="preserve">//Get qualified certificate. If more than one qualified certificate, user selects </w:t>
            </w:r>
            <w:r w:rsidR="00265243" w:rsidRPr="009B08F4">
              <w:rPr>
                <w:rFonts w:ascii="Consolas" w:hAnsi="Consolas" w:cs="Consolas"/>
                <w:color w:val="3F7F5F"/>
                <w:sz w:val="20"/>
                <w:szCs w:val="20"/>
                <w:lang w:val="tr-TR"/>
              </w:rPr>
              <w:t>//</w:t>
            </w:r>
            <w:r w:rsidRPr="009B08F4">
              <w:rPr>
                <w:rFonts w:ascii="Consolas" w:hAnsi="Consolas" w:cs="Consolas"/>
                <w:color w:val="3F7F5F"/>
                <w:sz w:val="20"/>
                <w:szCs w:val="20"/>
                <w:lang w:val="tr-TR"/>
              </w:rPr>
              <w:t>one of them.</w:t>
            </w:r>
          </w:p>
          <w:p w14:paraId="765E9D6B" w14:textId="0D239FFC" w:rsidR="00F344F2" w:rsidRDefault="00F344F2" w:rsidP="00B91940">
            <w:pPr>
              <w:autoSpaceDE w:val="0"/>
              <w:autoSpaceDN w:val="0"/>
              <w:adjustRightInd w:val="0"/>
              <w:rPr>
                <w:rFonts w:ascii="Consolas" w:hAnsi="Consolas" w:cs="Consolas"/>
                <w:color w:val="000000"/>
                <w:sz w:val="20"/>
                <w:szCs w:val="20"/>
                <w:lang w:val="tr-TR"/>
              </w:rPr>
            </w:pPr>
            <w:r w:rsidRPr="009B08F4">
              <w:rPr>
                <w:rFonts w:ascii="Consolas" w:hAnsi="Consolas" w:cs="Consolas"/>
                <w:bCs/>
                <w:color w:val="005032"/>
                <w:sz w:val="20"/>
                <w:szCs w:val="20"/>
                <w:lang w:val="tr-TR"/>
              </w:rPr>
              <w:t>ECertificate</w:t>
            </w:r>
            <w:r w:rsidRPr="009B08F4">
              <w:rPr>
                <w:rFonts w:ascii="Consolas" w:hAnsi="Consolas" w:cs="Consolas"/>
                <w:color w:val="000000"/>
                <w:sz w:val="20"/>
                <w:szCs w:val="20"/>
                <w:lang w:val="tr-TR"/>
              </w:rPr>
              <w:t xml:space="preserve"> cert = scm.getSignatureCertificate(</w:t>
            </w:r>
            <w:r w:rsidRPr="009B08F4">
              <w:rPr>
                <w:rFonts w:ascii="Consolas" w:hAnsi="Consolas" w:cs="Consolas"/>
                <w:bCs/>
                <w:color w:val="7F0055"/>
                <w:sz w:val="20"/>
                <w:szCs w:val="20"/>
                <w:lang w:val="tr-TR"/>
              </w:rPr>
              <w:t>true</w:t>
            </w:r>
            <w:r w:rsidRPr="009B08F4">
              <w:rPr>
                <w:rFonts w:ascii="Consolas" w:hAnsi="Consolas" w:cs="Consolas"/>
                <w:color w:val="000000"/>
                <w:sz w:val="20"/>
                <w:szCs w:val="20"/>
                <w:lang w:val="tr-TR"/>
              </w:rPr>
              <w:t xml:space="preserve">, </w:t>
            </w:r>
            <w:r w:rsidRPr="009B08F4">
              <w:rPr>
                <w:rFonts w:ascii="Consolas" w:hAnsi="Consolas" w:cs="Consolas"/>
                <w:bCs/>
                <w:color w:val="7F0055"/>
                <w:sz w:val="20"/>
                <w:szCs w:val="20"/>
                <w:lang w:val="tr-TR"/>
              </w:rPr>
              <w:t>false</w:t>
            </w:r>
            <w:r w:rsidRPr="009B08F4">
              <w:rPr>
                <w:rFonts w:ascii="Consolas" w:hAnsi="Consolas" w:cs="Consolas"/>
                <w:color w:val="000000"/>
                <w:sz w:val="20"/>
                <w:szCs w:val="20"/>
                <w:lang w:val="tr-TR"/>
              </w:rPr>
              <w:t>);</w:t>
            </w:r>
          </w:p>
          <w:p w14:paraId="2ABD3B86" w14:textId="77777777" w:rsidR="00265243" w:rsidRPr="009B08F4" w:rsidRDefault="00265243" w:rsidP="00B91940">
            <w:pPr>
              <w:autoSpaceDE w:val="0"/>
              <w:autoSpaceDN w:val="0"/>
              <w:adjustRightInd w:val="0"/>
              <w:rPr>
                <w:rFonts w:ascii="Consolas" w:hAnsi="Consolas" w:cs="Consolas"/>
                <w:sz w:val="20"/>
                <w:szCs w:val="20"/>
                <w:lang w:val="tr-TR"/>
              </w:rPr>
            </w:pPr>
          </w:p>
          <w:p w14:paraId="26CA1C1E" w14:textId="77777777" w:rsidR="00F344F2" w:rsidRPr="009B08F4" w:rsidRDefault="00F344F2" w:rsidP="00B91940">
            <w:pPr>
              <w:autoSpaceDE w:val="0"/>
              <w:autoSpaceDN w:val="0"/>
              <w:adjustRightInd w:val="0"/>
              <w:rPr>
                <w:rFonts w:ascii="Consolas" w:hAnsi="Consolas" w:cs="Consolas"/>
                <w:sz w:val="20"/>
                <w:szCs w:val="20"/>
                <w:lang w:val="tr-TR"/>
              </w:rPr>
            </w:pPr>
            <w:r w:rsidRPr="009B08F4">
              <w:rPr>
                <w:rFonts w:ascii="Consolas" w:hAnsi="Consolas" w:cs="Consolas"/>
                <w:color w:val="3F7F5F"/>
                <w:sz w:val="20"/>
                <w:szCs w:val="20"/>
                <w:lang w:val="tr-TR"/>
              </w:rPr>
              <w:t>//Create signer</w:t>
            </w:r>
          </w:p>
          <w:p w14:paraId="3AB1D4B7" w14:textId="77777777" w:rsidR="00265243" w:rsidRDefault="00F344F2" w:rsidP="00B91940">
            <w:pPr>
              <w:autoSpaceDE w:val="0"/>
              <w:autoSpaceDN w:val="0"/>
              <w:adjustRightInd w:val="0"/>
              <w:rPr>
                <w:rFonts w:ascii="Consolas" w:hAnsi="Consolas" w:cs="Consolas"/>
                <w:color w:val="000000"/>
                <w:sz w:val="20"/>
                <w:szCs w:val="20"/>
                <w:lang w:val="tr-TR"/>
              </w:rPr>
            </w:pPr>
            <w:r w:rsidRPr="009B08F4">
              <w:rPr>
                <w:rFonts w:ascii="Consolas" w:hAnsi="Consolas" w:cs="Consolas"/>
                <w:bCs/>
                <w:color w:val="323F70"/>
                <w:sz w:val="20"/>
                <w:szCs w:val="20"/>
                <w:lang w:val="tr-TR"/>
              </w:rPr>
              <w:t>BaseSigner</w:t>
            </w:r>
            <w:r w:rsidR="00425A72" w:rsidRPr="009B08F4">
              <w:rPr>
                <w:rFonts w:ascii="Consolas" w:hAnsi="Consolas" w:cs="Consolas"/>
                <w:bCs/>
                <w:color w:val="323F70"/>
                <w:sz w:val="20"/>
                <w:szCs w:val="20"/>
                <w:lang w:val="tr-TR"/>
              </w:rPr>
              <w:t xml:space="preserve"> </w:t>
            </w:r>
            <w:r w:rsidRPr="009B08F4">
              <w:rPr>
                <w:rFonts w:ascii="Consolas" w:hAnsi="Consolas" w:cs="Consolas"/>
                <w:color w:val="000000"/>
                <w:sz w:val="20"/>
                <w:szCs w:val="20"/>
                <w:lang w:val="tr-TR"/>
              </w:rPr>
              <w:t>signer = scm.getSigner(</w:t>
            </w:r>
            <w:r w:rsidRPr="009B08F4">
              <w:rPr>
                <w:rFonts w:ascii="Consolas" w:hAnsi="Consolas" w:cs="Consolas"/>
                <w:color w:val="2A00FF"/>
                <w:sz w:val="20"/>
                <w:szCs w:val="20"/>
                <w:lang w:val="tr-TR"/>
              </w:rPr>
              <w:t>"12345"</w:t>
            </w:r>
            <w:r w:rsidRPr="009B08F4">
              <w:rPr>
                <w:rFonts w:ascii="Consolas" w:hAnsi="Consolas" w:cs="Consolas"/>
                <w:color w:val="000000"/>
                <w:sz w:val="20"/>
                <w:szCs w:val="20"/>
                <w:lang w:val="tr-TR"/>
              </w:rPr>
              <w:t>, cert);</w:t>
            </w:r>
          </w:p>
          <w:p w14:paraId="0DE01204" w14:textId="3B07F0E8" w:rsidR="00F344F2" w:rsidRPr="009B08F4" w:rsidRDefault="00F344F2" w:rsidP="00B91940">
            <w:pPr>
              <w:autoSpaceDE w:val="0"/>
              <w:autoSpaceDN w:val="0"/>
              <w:adjustRightInd w:val="0"/>
              <w:rPr>
                <w:rFonts w:ascii="Consolas" w:hAnsi="Consolas" w:cs="Consolas"/>
                <w:sz w:val="20"/>
                <w:szCs w:val="20"/>
                <w:lang w:val="tr-TR"/>
              </w:rPr>
            </w:pPr>
            <w:r w:rsidRPr="009B08F4">
              <w:rPr>
                <w:rFonts w:ascii="Consolas" w:hAnsi="Consolas" w:cs="Consolas"/>
                <w:color w:val="000000"/>
                <w:sz w:val="20"/>
                <w:szCs w:val="20"/>
                <w:lang w:val="tr-TR"/>
              </w:rPr>
              <w:tab/>
            </w:r>
            <w:r w:rsidRPr="009B08F4">
              <w:rPr>
                <w:rFonts w:ascii="Consolas" w:hAnsi="Consolas" w:cs="Consolas"/>
                <w:color w:val="000000"/>
                <w:sz w:val="20"/>
                <w:szCs w:val="20"/>
                <w:lang w:val="tr-TR"/>
              </w:rPr>
              <w:tab/>
            </w:r>
          </w:p>
          <w:p w14:paraId="681FD308" w14:textId="5D05182E" w:rsidR="00F344F2" w:rsidRPr="009B08F4" w:rsidRDefault="00F344F2" w:rsidP="00B91940">
            <w:pPr>
              <w:autoSpaceDE w:val="0"/>
              <w:autoSpaceDN w:val="0"/>
              <w:adjustRightInd w:val="0"/>
              <w:rPr>
                <w:rFonts w:ascii="Consolas" w:hAnsi="Consolas" w:cs="Consolas"/>
                <w:sz w:val="20"/>
                <w:szCs w:val="20"/>
                <w:lang w:val="tr-TR"/>
              </w:rPr>
            </w:pPr>
            <w:r w:rsidRPr="009B08F4">
              <w:rPr>
                <w:rFonts w:ascii="Consolas" w:hAnsi="Consolas" w:cs="Consolas"/>
                <w:color w:val="3F5FBF"/>
                <w:sz w:val="20"/>
                <w:szCs w:val="20"/>
                <w:lang w:val="tr-TR"/>
              </w:rPr>
              <w:t>/*</w:t>
            </w:r>
            <w:r w:rsidR="00265243">
              <w:rPr>
                <w:rFonts w:ascii="Consolas" w:hAnsi="Consolas" w:cs="Consolas"/>
                <w:color w:val="3F5FBF"/>
                <w:sz w:val="20"/>
                <w:szCs w:val="20"/>
                <w:lang w:val="tr-TR"/>
              </w:rPr>
              <w:t>*</w:t>
            </w:r>
          </w:p>
          <w:p w14:paraId="27EFC0DC" w14:textId="77777777" w:rsidR="00F344F2" w:rsidRPr="009B08F4" w:rsidRDefault="00F344F2" w:rsidP="00B91940">
            <w:pPr>
              <w:autoSpaceDE w:val="0"/>
              <w:autoSpaceDN w:val="0"/>
              <w:adjustRightInd w:val="0"/>
              <w:rPr>
                <w:rFonts w:ascii="Consolas" w:hAnsi="Consolas" w:cs="Consolas"/>
                <w:sz w:val="20"/>
                <w:szCs w:val="20"/>
                <w:lang w:val="tr-TR"/>
              </w:rPr>
            </w:pPr>
            <w:r w:rsidRPr="009B08F4">
              <w:rPr>
                <w:rFonts w:ascii="Consolas" w:hAnsi="Consolas" w:cs="Consolas"/>
                <w:color w:val="3F5FBF"/>
                <w:sz w:val="20"/>
                <w:szCs w:val="20"/>
                <w:lang w:val="tr-TR"/>
              </w:rPr>
              <w:t xml:space="preserve"> * Create signature</w:t>
            </w:r>
          </w:p>
          <w:p w14:paraId="351E3B1A" w14:textId="277D8C22" w:rsidR="00511AE4" w:rsidRDefault="00265243" w:rsidP="00B91940">
            <w:pPr>
              <w:autoSpaceDE w:val="0"/>
              <w:autoSpaceDN w:val="0"/>
              <w:adjustRightInd w:val="0"/>
              <w:rPr>
                <w:rFonts w:ascii="Consolas" w:hAnsi="Consolas" w:cs="Consolas"/>
                <w:color w:val="000000"/>
                <w:sz w:val="20"/>
                <w:szCs w:val="20"/>
                <w:lang w:val="tr-TR"/>
              </w:rPr>
            </w:pPr>
            <w:r>
              <w:rPr>
                <w:rFonts w:ascii="Consolas" w:hAnsi="Consolas" w:cs="Consolas"/>
                <w:color w:val="3F5FBF"/>
                <w:sz w:val="20"/>
                <w:szCs w:val="20"/>
                <w:lang w:val="tr-TR"/>
              </w:rPr>
              <w:t xml:space="preserve"> </w:t>
            </w:r>
            <w:r w:rsidR="00F344F2" w:rsidRPr="009B08F4">
              <w:rPr>
                <w:rFonts w:ascii="Consolas" w:hAnsi="Consolas" w:cs="Consolas"/>
                <w:color w:val="3F5FBF"/>
                <w:sz w:val="20"/>
                <w:szCs w:val="20"/>
                <w:lang w:val="tr-TR"/>
              </w:rPr>
              <w:t>*/</w:t>
            </w:r>
            <w:r w:rsidR="00F344F2" w:rsidRPr="009B08F4">
              <w:rPr>
                <w:rFonts w:ascii="Consolas" w:hAnsi="Consolas" w:cs="Consolas"/>
                <w:color w:val="000000"/>
                <w:sz w:val="20"/>
                <w:szCs w:val="20"/>
                <w:lang w:val="tr-TR"/>
              </w:rPr>
              <w:tab/>
            </w:r>
          </w:p>
          <w:p w14:paraId="03384EB1" w14:textId="77777777" w:rsidR="00265243" w:rsidRPr="009B08F4" w:rsidRDefault="00265243" w:rsidP="00B91940">
            <w:pPr>
              <w:autoSpaceDE w:val="0"/>
              <w:autoSpaceDN w:val="0"/>
              <w:adjustRightInd w:val="0"/>
              <w:rPr>
                <w:rFonts w:ascii="Consolas" w:hAnsi="Consolas" w:cs="Consolas"/>
                <w:sz w:val="20"/>
                <w:szCs w:val="20"/>
                <w:lang w:val="tr-TR"/>
              </w:rPr>
            </w:pPr>
          </w:p>
          <w:p w14:paraId="3DE0C9D1" w14:textId="77777777" w:rsidR="00F344F2" w:rsidRPr="009B08F4" w:rsidRDefault="00F344F2" w:rsidP="00B91940">
            <w:pPr>
              <w:autoSpaceDE w:val="0"/>
              <w:autoSpaceDN w:val="0"/>
              <w:adjustRightInd w:val="0"/>
              <w:rPr>
                <w:rFonts w:ascii="Consolas" w:hAnsi="Consolas" w:cs="Consolas"/>
                <w:sz w:val="20"/>
                <w:szCs w:val="20"/>
                <w:lang w:val="tr-TR"/>
              </w:rPr>
            </w:pPr>
            <w:r w:rsidRPr="009B08F4">
              <w:rPr>
                <w:rFonts w:ascii="Consolas" w:hAnsi="Consolas" w:cs="Consolas"/>
                <w:color w:val="3F7F5F"/>
                <w:sz w:val="20"/>
                <w:szCs w:val="20"/>
                <w:lang w:val="tr-TR"/>
              </w:rPr>
              <w:t>//If not sign again with selected card logout.</w:t>
            </w:r>
          </w:p>
          <w:p w14:paraId="73AB2034" w14:textId="222F9613" w:rsidR="00F344F2" w:rsidRDefault="00F344F2" w:rsidP="00B91940">
            <w:pPr>
              <w:autoSpaceDE w:val="0"/>
              <w:autoSpaceDN w:val="0"/>
              <w:adjustRightInd w:val="0"/>
              <w:rPr>
                <w:rFonts w:ascii="Consolas" w:hAnsi="Consolas" w:cs="Consolas"/>
                <w:color w:val="000000"/>
                <w:sz w:val="20"/>
                <w:szCs w:val="20"/>
                <w:lang w:val="tr-TR"/>
              </w:rPr>
            </w:pPr>
            <w:r w:rsidRPr="009B08F4">
              <w:rPr>
                <w:rFonts w:ascii="Consolas" w:hAnsi="Consolas" w:cs="Consolas"/>
                <w:color w:val="000000"/>
                <w:sz w:val="20"/>
                <w:szCs w:val="20"/>
                <w:lang w:val="tr-TR"/>
              </w:rPr>
              <w:t>scm.logout();</w:t>
            </w:r>
          </w:p>
          <w:p w14:paraId="169D0C1B" w14:textId="77777777" w:rsidR="00265243" w:rsidRPr="009B08F4" w:rsidRDefault="00265243" w:rsidP="00B91940">
            <w:pPr>
              <w:autoSpaceDE w:val="0"/>
              <w:autoSpaceDN w:val="0"/>
              <w:adjustRightInd w:val="0"/>
              <w:rPr>
                <w:rFonts w:ascii="Consolas" w:hAnsi="Consolas" w:cs="Consolas"/>
                <w:sz w:val="20"/>
                <w:szCs w:val="20"/>
                <w:lang w:val="tr-TR"/>
              </w:rPr>
            </w:pPr>
          </w:p>
          <w:p w14:paraId="366E282C" w14:textId="77777777" w:rsidR="00265243" w:rsidRDefault="00F344F2" w:rsidP="00265243">
            <w:pPr>
              <w:autoSpaceDE w:val="0"/>
              <w:autoSpaceDN w:val="0"/>
              <w:adjustRightInd w:val="0"/>
              <w:rPr>
                <w:rFonts w:ascii="Consolas" w:hAnsi="Consolas" w:cs="Consolas"/>
                <w:color w:val="3F7F5F"/>
                <w:sz w:val="20"/>
                <w:szCs w:val="20"/>
                <w:lang w:val="tr-TR"/>
              </w:rPr>
            </w:pPr>
            <w:r w:rsidRPr="009B08F4">
              <w:rPr>
                <w:rFonts w:ascii="Consolas" w:hAnsi="Consolas" w:cs="Consolas"/>
                <w:color w:val="3F7F5F"/>
                <w:sz w:val="20"/>
                <w:szCs w:val="20"/>
                <w:lang w:val="tr-TR"/>
              </w:rPr>
              <w:t>//To select new card and new certificate, call reset.</w:t>
            </w:r>
          </w:p>
          <w:p w14:paraId="0DB12102" w14:textId="3CD0EF03" w:rsidR="00F344F2" w:rsidRPr="009B08F4" w:rsidRDefault="00F344F2" w:rsidP="00265243">
            <w:pPr>
              <w:autoSpaceDE w:val="0"/>
              <w:autoSpaceDN w:val="0"/>
              <w:adjustRightInd w:val="0"/>
            </w:pPr>
            <w:r w:rsidRPr="009B08F4">
              <w:t>scm.</w:t>
            </w:r>
            <w:r w:rsidRPr="009B08F4">
              <w:rPr>
                <w:i/>
                <w:iCs/>
              </w:rPr>
              <w:t>reset</w:t>
            </w:r>
            <w:r w:rsidRPr="009B08F4">
              <w:t>();</w:t>
            </w:r>
          </w:p>
        </w:tc>
      </w:tr>
    </w:tbl>
    <w:p w14:paraId="53C6B8CC" w14:textId="77777777" w:rsidR="00E4359A" w:rsidRDefault="00E4359A" w:rsidP="00F100DC">
      <w:pPr>
        <w:jc w:val="both"/>
        <w:rPr>
          <w:rFonts w:cs="Arial"/>
        </w:rPr>
      </w:pPr>
    </w:p>
    <w:p w14:paraId="16E49857" w14:textId="4063F97B" w:rsidR="00C9204D" w:rsidRDefault="00F344F2" w:rsidP="00F100DC">
      <w:pPr>
        <w:jc w:val="both"/>
        <w:rPr>
          <w:rFonts w:cs="Arial"/>
        </w:rPr>
      </w:pPr>
      <w:r w:rsidRPr="00C97264">
        <w:rPr>
          <w:rFonts w:cs="Arial"/>
        </w:rPr>
        <w:lastRenderedPageBreak/>
        <w:t>Yeni bir kartın takılıp takılmadığı</w:t>
      </w:r>
      <w:r w:rsidR="00C946C2">
        <w:rPr>
          <w:rFonts w:cs="Arial"/>
        </w:rPr>
        <w:t>,</w:t>
      </w:r>
      <w:r w:rsidRPr="00C97264">
        <w:rPr>
          <w:rFonts w:cs="Arial"/>
        </w:rPr>
        <w:t xml:space="preserve"> seçili kartın çıkartılıp çıkartılmadığı </w:t>
      </w:r>
      <w:r w:rsidRPr="00E86623">
        <w:rPr>
          <w:rFonts w:eastAsia="Times New Roman" w:cs="Arial"/>
          <w:i/>
        </w:rPr>
        <w:t>getInstance()</w:t>
      </w:r>
      <w:r w:rsidRPr="00C97264">
        <w:rPr>
          <w:rFonts w:cs="Arial"/>
        </w:rPr>
        <w:t xml:space="preserve"> metodu içinde kontrol edilmektedir. Her imzalama işleminden önce </w:t>
      </w:r>
      <w:r w:rsidRPr="00E86623">
        <w:rPr>
          <w:rFonts w:eastAsia="Times New Roman" w:cs="Arial"/>
          <w:i/>
        </w:rPr>
        <w:t>SmartCardManager</w:t>
      </w:r>
      <w:r w:rsidRPr="00C97264">
        <w:rPr>
          <w:rFonts w:cs="Arial"/>
        </w:rPr>
        <w:t xml:space="preserve"> nesnesini</w:t>
      </w:r>
      <w:r w:rsidR="00C946C2">
        <w:rPr>
          <w:rFonts w:cs="Arial"/>
        </w:rPr>
        <w:t>,</w:t>
      </w:r>
      <w:r w:rsidRPr="00C97264">
        <w:rPr>
          <w:rFonts w:cs="Arial"/>
        </w:rPr>
        <w:t xml:space="preserve"> </w:t>
      </w:r>
      <w:r w:rsidRPr="00E86623">
        <w:rPr>
          <w:rFonts w:eastAsia="Times New Roman" w:cs="Arial"/>
          <w:i/>
        </w:rPr>
        <w:t>getInstance()</w:t>
      </w:r>
      <w:r w:rsidRPr="00C97264">
        <w:rPr>
          <w:rFonts w:cs="Arial"/>
        </w:rPr>
        <w:t xml:space="preserve"> metodu ile alınız. Yukarıdaki örnek kodda</w:t>
      </w:r>
      <w:r w:rsidR="004F3A4A">
        <w:rPr>
          <w:rFonts w:cs="Arial"/>
        </w:rPr>
        <w:t>,</w:t>
      </w:r>
      <w:r w:rsidRPr="00C97264">
        <w:rPr>
          <w:rFonts w:cs="Arial"/>
        </w:rPr>
        <w:t xml:space="preserve"> işlemler kısa zamanda ardışı</w:t>
      </w:r>
      <w:r w:rsidR="00C946C2">
        <w:rPr>
          <w:rFonts w:cs="Arial"/>
        </w:rPr>
        <w:t>k</w:t>
      </w:r>
      <w:r w:rsidRPr="00C97264">
        <w:rPr>
          <w:rFonts w:cs="Arial"/>
        </w:rPr>
        <w:t xml:space="preserve"> olarak yapıldığından nesne bir kere alınmış ve o nesne üzerinden işlem yapılmıştır.</w:t>
      </w:r>
    </w:p>
    <w:p w14:paraId="7351B22F" w14:textId="745B09EE" w:rsidR="00C41166" w:rsidRPr="00C41166" w:rsidRDefault="00C41166" w:rsidP="00F100DC">
      <w:pPr>
        <w:jc w:val="both"/>
        <w:rPr>
          <w:rFonts w:cs="Arial"/>
          <w:sz w:val="16"/>
          <w:szCs w:val="16"/>
        </w:rPr>
      </w:pPr>
    </w:p>
    <w:p w14:paraId="5AB500C5" w14:textId="77777777" w:rsidR="008C7980" w:rsidRDefault="0069285B" w:rsidP="008C7980">
      <w:pPr>
        <w:pStyle w:val="Heading2"/>
      </w:pPr>
      <w:bookmarkStart w:id="785" w:name="_Toc86130418"/>
      <w:r>
        <w:t>SmartCard Modülü ile</w:t>
      </w:r>
      <w:r w:rsidR="00924E0A">
        <w:t xml:space="preserve"> </w:t>
      </w:r>
      <w:r>
        <w:t>BES Tipi</w:t>
      </w:r>
      <w:r w:rsidR="008C7980">
        <w:t xml:space="preserve"> İmza Atılması</w:t>
      </w:r>
      <w:bookmarkEnd w:id="785"/>
    </w:p>
    <w:p w14:paraId="6CEB6420" w14:textId="0699E590" w:rsidR="008C7980" w:rsidRDefault="00BE27EB" w:rsidP="00924E0A">
      <w:pPr>
        <w:jc w:val="both"/>
      </w:pPr>
      <w:r>
        <w:t>PKCS7 yapısı en basit imza yapılarından biridir</w:t>
      </w:r>
      <w:r w:rsidR="008C7980">
        <w:t xml:space="preserve">.  </w:t>
      </w:r>
      <w:r w:rsidRPr="004F3A4A">
        <w:rPr>
          <w:rFonts w:ascii="Courier New" w:eastAsia="Times New Roman" w:hAnsi="Courier New" w:cs="Courier New"/>
          <w:i/>
        </w:rPr>
        <w:t>PKCS7Signature</w:t>
      </w:r>
      <w:r>
        <w:t xml:space="preserve"> sınıfı</w:t>
      </w:r>
      <w:r w:rsidR="00EE0911">
        <w:t>,</w:t>
      </w:r>
      <w:r>
        <w:t xml:space="preserve"> PKCS7 formatında imza atılmasından sorumlu sınıftır</w:t>
      </w:r>
      <w:r w:rsidR="008C7980">
        <w:t xml:space="preserve">.  </w:t>
      </w:r>
      <w:r>
        <w:t>Ayrık imza veya bütünleşik imza atılabilir</w:t>
      </w:r>
      <w:r w:rsidR="008C7980">
        <w:t>.</w:t>
      </w:r>
    </w:p>
    <w:p w14:paraId="1D6D024F" w14:textId="02ED009E" w:rsidR="008C7980" w:rsidRDefault="00BE27EB" w:rsidP="00924E0A">
      <w:pPr>
        <w:jc w:val="both"/>
      </w:pPr>
      <w:r w:rsidRPr="001F1AA7">
        <w:rPr>
          <w:i/>
        </w:rPr>
        <w:t>signExternalContent</w:t>
      </w:r>
      <w:r w:rsidR="00285A1F">
        <w:rPr>
          <w:i/>
        </w:rPr>
        <w:t>()</w:t>
      </w:r>
      <w:r>
        <w:t xml:space="preserve"> fonksiyonu</w:t>
      </w:r>
      <w:r w:rsidR="008C7980">
        <w:t xml:space="preserve"> ile ayrık imza, </w:t>
      </w:r>
      <w:r w:rsidRPr="001F1AA7">
        <w:rPr>
          <w:i/>
        </w:rPr>
        <w:t>signInternalContent</w:t>
      </w:r>
      <w:r w:rsidR="004F3A4A">
        <w:rPr>
          <w:i/>
        </w:rPr>
        <w:t>()</w:t>
      </w:r>
      <w:r>
        <w:t xml:space="preserve"> fonksiyonu</w:t>
      </w:r>
      <w:r w:rsidR="008C7980">
        <w:t xml:space="preserve"> ile </w:t>
      </w:r>
      <w:r w:rsidR="00EE0911">
        <w:t xml:space="preserve">de </w:t>
      </w:r>
      <w:r w:rsidR="008C7980">
        <w:t>bütünleşik</w:t>
      </w:r>
      <w:r w:rsidR="00924E0A">
        <w:t xml:space="preserve"> </w:t>
      </w:r>
      <w:r w:rsidR="008C7980">
        <w:t>imza at</w:t>
      </w:r>
      <w:r>
        <w:t>ı</w:t>
      </w:r>
      <w:r w:rsidR="008C7980">
        <w:t>labilir.</w:t>
      </w:r>
    </w:p>
    <w:p w14:paraId="79FE4CB7" w14:textId="3C40B395" w:rsidR="008C7980" w:rsidRDefault="00BE27EB" w:rsidP="00924E0A">
      <w:pPr>
        <w:jc w:val="both"/>
      </w:pPr>
      <w:r>
        <w:t>Aşağıdaki örnek kodda</w:t>
      </w:r>
      <w:r w:rsidR="00EE0911">
        <w:t>,</w:t>
      </w:r>
      <w:r>
        <w:t xml:space="preserve"> PKCS7 yapısında imzanın nasıl atılacağı gösterilmiştir</w:t>
      </w:r>
      <w:r w:rsidR="008C7980">
        <w:t>.</w:t>
      </w:r>
      <w:r>
        <w:t xml:space="preserve"> Örnekte ayrık imza atılmıştır</w:t>
      </w:r>
      <w:r w:rsidR="008C7980">
        <w:t xml:space="preserve">. </w:t>
      </w:r>
      <w:r w:rsidRPr="00285A1F">
        <w:rPr>
          <w:i/>
        </w:rPr>
        <w:t>signInternalContent</w:t>
      </w:r>
      <w:r w:rsidR="00285A1F">
        <w:rPr>
          <w:i/>
        </w:rPr>
        <w:t>()</w:t>
      </w:r>
      <w:r>
        <w:t xml:space="preserve"> fonksiyonu kullanılırsa bütünleşik imza </w:t>
      </w:r>
      <w:r w:rsidR="008C7980">
        <w:t>at</w:t>
      </w:r>
      <w:r>
        <w:t>ı</w:t>
      </w:r>
      <w:r w:rsidR="008C7980">
        <w:t>lacaktır. Bütünleşik imzadan içerik</w:t>
      </w:r>
      <w:r w:rsidR="00EE0911">
        <w:t>,</w:t>
      </w:r>
      <w:r w:rsidR="008C7980">
        <w:t xml:space="preserve"> PKCS7 nesnesinin </w:t>
      </w:r>
      <w:r w:rsidR="008C7980" w:rsidRPr="001F1AA7">
        <w:rPr>
          <w:i/>
        </w:rPr>
        <w:t>getContentInfo().getContentBytes()</w:t>
      </w:r>
      <w:r w:rsidR="00924E0A">
        <w:t xml:space="preserve"> </w:t>
      </w:r>
      <w:r w:rsidR="008C7980">
        <w:t>fonksiyonu ile alınabilir.</w:t>
      </w:r>
    </w:p>
    <w:p w14:paraId="2BD1F547" w14:textId="73523927" w:rsidR="008C7980" w:rsidRDefault="00BE27EB" w:rsidP="00924E0A">
      <w:pPr>
        <w:jc w:val="both"/>
      </w:pPr>
      <w:r>
        <w:t>Aşağıdaki</w:t>
      </w:r>
      <w:r w:rsidR="008C7980">
        <w:t xml:space="preserve"> örnek kod sadece Java için geçerli olup PKCS7 </w:t>
      </w:r>
      <w:r>
        <w:t>yap</w:t>
      </w:r>
      <w:r w:rsidR="00924E0A">
        <w:t>ısını</w:t>
      </w:r>
      <w:r>
        <w:t>n</w:t>
      </w:r>
      <w:r w:rsidR="00F63596">
        <w:t>,</w:t>
      </w:r>
      <w:r w:rsidR="00924E0A">
        <w:t xml:space="preserve"> </w:t>
      </w:r>
      <w:r>
        <w:t>.NET</w:t>
      </w:r>
      <w:r w:rsidR="008C7980">
        <w:t xml:space="preserve"> </w:t>
      </w:r>
      <w:r w:rsidR="00952878">
        <w:t>MA3 API</w:t>
      </w:r>
      <w:r w:rsidR="00924E0A">
        <w:t xml:space="preserve"> </w:t>
      </w:r>
      <w:r>
        <w:t>tarafında</w:t>
      </w:r>
      <w:r w:rsidR="00924E0A">
        <w:t xml:space="preserve"> </w:t>
      </w:r>
      <w:r>
        <w:t>desteği</w:t>
      </w:r>
      <w:r w:rsidR="00924E0A">
        <w:t xml:space="preserve"> </w:t>
      </w:r>
      <w:r>
        <w:t>bulunmamaktadır</w:t>
      </w:r>
      <w:r w:rsidR="008C7980">
        <w:t>.</w:t>
      </w:r>
    </w:p>
    <w:p w14:paraId="0E5E0D97" w14:textId="77777777" w:rsidR="000E3522" w:rsidRDefault="000E3522" w:rsidP="00924E0A">
      <w:pPr>
        <w:jc w:val="both"/>
      </w:pPr>
    </w:p>
    <w:p w14:paraId="227A6F99" w14:textId="7B97DF4B" w:rsidR="00511AD4" w:rsidRPr="00600149" w:rsidRDefault="00511AD4" w:rsidP="00511AD4">
      <w:pPr>
        <w:pStyle w:val="BodyText"/>
        <w:rPr>
          <w:b/>
          <w:sz w:val="22"/>
          <w:szCs w:val="22"/>
        </w:rPr>
      </w:pPr>
      <w:r w:rsidRPr="00600149">
        <w:rPr>
          <w:b/>
          <w:sz w:val="22"/>
          <w:szCs w:val="22"/>
        </w:rPr>
        <w:t>Java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511AD4" w:rsidRPr="009B08F4" w14:paraId="6874619D" w14:textId="77777777" w:rsidTr="006C248F">
        <w:trPr>
          <w:trHeight w:val="5739"/>
        </w:trPr>
        <w:tc>
          <w:tcPr>
            <w:tcW w:w="9546" w:type="dxa"/>
            <w:shd w:val="clear" w:color="auto" w:fill="F8F8F8"/>
          </w:tcPr>
          <w:p w14:paraId="4E17FA80"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PKCS7Signature</w:t>
            </w:r>
            <w:r w:rsidRPr="009B08F4">
              <w:rPr>
                <w:rFonts w:ascii="Consolas" w:eastAsiaTheme="minorHAnsi" w:hAnsi="Consolas" w:cs="Consolas"/>
                <w:color w:val="000000"/>
                <w:sz w:val="20"/>
                <w:szCs w:val="20"/>
                <w:lang w:val="en-US" w:eastAsia="en-US"/>
              </w:rPr>
              <w:t xml:space="preserve"> pkcsSignature = </w:t>
            </w:r>
            <w:r w:rsidRPr="009B08F4">
              <w:rPr>
                <w:rFonts w:ascii="Consolas" w:eastAsiaTheme="minorHAnsi" w:hAnsi="Consolas" w:cs="Consolas"/>
                <w:bCs/>
                <w:color w:val="7F0055"/>
                <w:sz w:val="20"/>
                <w:szCs w:val="20"/>
                <w:lang w:val="en-US" w:eastAsia="en-US"/>
              </w:rPr>
              <w:t>new</w:t>
            </w:r>
            <w:r w:rsidR="00924E0A" w:rsidRPr="009B08F4">
              <w:rPr>
                <w:rFonts w:ascii="Consolas" w:eastAsiaTheme="minorHAnsi" w:hAnsi="Consolas" w:cs="Consolas"/>
                <w:bCs/>
                <w:color w:val="7F0055"/>
                <w:sz w:val="20"/>
                <w:szCs w:val="20"/>
                <w:lang w:val="en-US" w:eastAsia="en-US"/>
              </w:rPr>
              <w:t xml:space="preserve"> </w:t>
            </w:r>
            <w:r w:rsidRPr="009B08F4">
              <w:rPr>
                <w:rFonts w:ascii="Consolas" w:eastAsiaTheme="minorHAnsi" w:hAnsi="Consolas" w:cs="Consolas"/>
                <w:bCs/>
                <w:color w:val="005032"/>
                <w:sz w:val="20"/>
                <w:szCs w:val="20"/>
                <w:lang w:val="en-US" w:eastAsia="en-US"/>
              </w:rPr>
              <w:t>PKCS7Signature</w:t>
            </w:r>
            <w:r w:rsidRPr="009B08F4">
              <w:rPr>
                <w:rFonts w:ascii="Consolas" w:eastAsiaTheme="minorHAnsi" w:hAnsi="Consolas" w:cs="Consolas"/>
                <w:color w:val="000000"/>
                <w:sz w:val="20"/>
                <w:szCs w:val="20"/>
                <w:lang w:val="en-US" w:eastAsia="en-US"/>
              </w:rPr>
              <w:t>();</w:t>
            </w:r>
          </w:p>
          <w:p w14:paraId="08F1EA01"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ByteArrayOutputStream</w:t>
            </w:r>
            <w:r w:rsidRPr="009B08F4">
              <w:rPr>
                <w:rFonts w:ascii="Consolas" w:eastAsiaTheme="minorHAnsi" w:hAnsi="Consolas" w:cs="Consolas"/>
                <w:color w:val="000000"/>
                <w:sz w:val="20"/>
                <w:szCs w:val="20"/>
                <w:lang w:val="en-US" w:eastAsia="en-US"/>
              </w:rPr>
              <w:t xml:space="preserve"> signature = </w:t>
            </w:r>
            <w:r w:rsidRPr="009B08F4">
              <w:rPr>
                <w:rFonts w:ascii="Consolas" w:eastAsiaTheme="minorHAnsi" w:hAnsi="Consolas" w:cs="Consolas"/>
                <w:bCs/>
                <w:color w:val="7F0055"/>
                <w:sz w:val="20"/>
                <w:szCs w:val="20"/>
                <w:lang w:val="en-US" w:eastAsia="en-US"/>
              </w:rPr>
              <w:t>new</w:t>
            </w:r>
            <w:r w:rsidR="00924E0A" w:rsidRPr="009B08F4">
              <w:rPr>
                <w:rFonts w:ascii="Consolas" w:eastAsiaTheme="minorHAnsi" w:hAnsi="Consolas" w:cs="Consolas"/>
                <w:bCs/>
                <w:color w:val="7F0055"/>
                <w:sz w:val="20"/>
                <w:szCs w:val="20"/>
                <w:lang w:val="en-US" w:eastAsia="en-US"/>
              </w:rPr>
              <w:t xml:space="preserve"> </w:t>
            </w:r>
            <w:r w:rsidRPr="009B08F4">
              <w:rPr>
                <w:rFonts w:ascii="Consolas" w:eastAsiaTheme="minorHAnsi" w:hAnsi="Consolas" w:cs="Consolas"/>
                <w:bCs/>
                <w:color w:val="005032"/>
                <w:sz w:val="20"/>
                <w:szCs w:val="20"/>
                <w:lang w:val="en-US" w:eastAsia="en-US"/>
              </w:rPr>
              <w:t>ByteArrayOutputStream</w:t>
            </w:r>
            <w:r w:rsidRPr="009B08F4">
              <w:rPr>
                <w:rFonts w:ascii="Consolas" w:eastAsiaTheme="minorHAnsi" w:hAnsi="Consolas" w:cs="Consolas"/>
                <w:color w:val="000000"/>
                <w:sz w:val="20"/>
                <w:szCs w:val="20"/>
                <w:lang w:val="en-US" w:eastAsia="en-US"/>
              </w:rPr>
              <w:t>();</w:t>
            </w:r>
          </w:p>
          <w:p w14:paraId="43AAD240"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p>
          <w:p w14:paraId="0B50A956"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SmartCard</w:t>
            </w:r>
            <w:r w:rsidRPr="009B08F4">
              <w:rPr>
                <w:rFonts w:ascii="Consolas" w:eastAsiaTheme="minorHAnsi" w:hAnsi="Consolas" w:cs="Consolas"/>
                <w:color w:val="000000"/>
                <w:sz w:val="20"/>
                <w:szCs w:val="20"/>
                <w:lang w:val="en-US" w:eastAsia="en-US"/>
              </w:rPr>
              <w:t xml:space="preserve"> sc = </w:t>
            </w:r>
            <w:r w:rsidR="00924E0A" w:rsidRPr="009B08F4">
              <w:rPr>
                <w:rFonts w:ascii="Consolas" w:eastAsiaTheme="minorHAnsi" w:hAnsi="Consolas" w:cs="Consolas"/>
                <w:bCs/>
                <w:color w:val="7F0055"/>
                <w:sz w:val="20"/>
                <w:szCs w:val="20"/>
                <w:lang w:val="en-US" w:eastAsia="en-US"/>
              </w:rPr>
              <w:t xml:space="preserve">new </w:t>
            </w:r>
            <w:r w:rsidR="00924E0A" w:rsidRPr="00C2549E">
              <w:rPr>
                <w:rFonts w:ascii="Consolas" w:eastAsiaTheme="minorHAnsi" w:hAnsi="Consolas" w:cs="Consolas"/>
                <w:bCs/>
                <w:color w:val="005032"/>
                <w:sz w:val="20"/>
                <w:szCs w:val="20"/>
                <w:lang w:val="en-US" w:eastAsia="en-US"/>
              </w:rPr>
              <w:t>S</w:t>
            </w:r>
            <w:r w:rsidRPr="009B08F4">
              <w:rPr>
                <w:rFonts w:ascii="Consolas" w:eastAsiaTheme="minorHAnsi" w:hAnsi="Consolas" w:cs="Consolas"/>
                <w:bCs/>
                <w:color w:val="005032"/>
                <w:sz w:val="20"/>
                <w:szCs w:val="20"/>
                <w:lang w:val="en-US" w:eastAsia="en-US"/>
              </w:rPr>
              <w:t>martCard</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bCs/>
                <w:color w:val="005032"/>
                <w:sz w:val="20"/>
                <w:szCs w:val="20"/>
                <w:lang w:val="en-US" w:eastAsia="en-US"/>
              </w:rPr>
              <w:t>CardType</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C0"/>
                <w:sz w:val="20"/>
                <w:szCs w:val="20"/>
                <w:lang w:val="en-US" w:eastAsia="en-US"/>
              </w:rPr>
              <w:t>AKIS</w:t>
            </w:r>
            <w:r w:rsidRPr="009B08F4">
              <w:rPr>
                <w:rFonts w:ascii="Consolas" w:eastAsiaTheme="minorHAnsi" w:hAnsi="Consolas" w:cs="Consolas"/>
                <w:color w:val="000000"/>
                <w:sz w:val="20"/>
                <w:szCs w:val="20"/>
                <w:lang w:val="en-US" w:eastAsia="en-US"/>
              </w:rPr>
              <w:t>);</w:t>
            </w:r>
          </w:p>
          <w:p w14:paraId="307CF1AE" w14:textId="34677AA4"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7F0055"/>
                <w:sz w:val="20"/>
                <w:szCs w:val="20"/>
                <w:lang w:val="en-US" w:eastAsia="en-US"/>
              </w:rPr>
              <w:t>long</w:t>
            </w:r>
            <w:r w:rsidRPr="009B08F4">
              <w:rPr>
                <w:rFonts w:ascii="Consolas" w:eastAsiaTheme="minorHAnsi" w:hAnsi="Consolas" w:cs="Consolas"/>
                <w:color w:val="000000"/>
                <w:sz w:val="20"/>
                <w:szCs w:val="20"/>
                <w:lang w:val="en-US" w:eastAsia="en-US"/>
              </w:rPr>
              <w:t>[] slots = sc.getSlotList();</w:t>
            </w:r>
          </w:p>
          <w:p w14:paraId="445064D8"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3F7F5F"/>
                <w:sz w:val="20"/>
                <w:szCs w:val="20"/>
                <w:lang w:val="en-US" w:eastAsia="en-US"/>
              </w:rPr>
              <w:t>//sc.getSlotInfo(slots[0]).slotDescription;</w:t>
            </w:r>
          </w:p>
          <w:p w14:paraId="5B399AFE"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7F0055"/>
                <w:sz w:val="20"/>
                <w:szCs w:val="20"/>
                <w:lang w:val="en-US" w:eastAsia="en-US"/>
              </w:rPr>
              <w:t>long</w:t>
            </w:r>
            <w:r w:rsidRPr="009B08F4">
              <w:rPr>
                <w:rFonts w:ascii="Consolas" w:eastAsiaTheme="minorHAnsi" w:hAnsi="Consolas" w:cs="Consolas"/>
                <w:color w:val="000000"/>
                <w:sz w:val="20"/>
                <w:szCs w:val="20"/>
                <w:lang w:val="en-US" w:eastAsia="en-US"/>
              </w:rPr>
              <w:t xml:space="preserve"> session = sc.openSession(slots[0]);</w:t>
            </w:r>
          </w:p>
          <w:p w14:paraId="4BFBEB06"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 xml:space="preserve">sc.login(session, </w:t>
            </w:r>
            <w:r w:rsidRPr="009B08F4">
              <w:rPr>
                <w:rFonts w:ascii="Consolas" w:eastAsiaTheme="minorHAnsi" w:hAnsi="Consolas" w:cs="Consolas"/>
                <w:color w:val="2A00FF"/>
                <w:sz w:val="20"/>
                <w:szCs w:val="20"/>
                <w:lang w:val="en-US" w:eastAsia="en-US"/>
              </w:rPr>
              <w:t>"12345"</w:t>
            </w:r>
            <w:r w:rsidRPr="009B08F4">
              <w:rPr>
                <w:rFonts w:ascii="Consolas" w:eastAsiaTheme="minorHAnsi" w:hAnsi="Consolas" w:cs="Consolas"/>
                <w:color w:val="000000"/>
                <w:sz w:val="20"/>
                <w:szCs w:val="20"/>
                <w:lang w:val="en-US" w:eastAsia="en-US"/>
              </w:rPr>
              <w:t>);</w:t>
            </w:r>
          </w:p>
          <w:p w14:paraId="1A741C79"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p>
          <w:p w14:paraId="737518E2" w14:textId="71B24DA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3F7F5F"/>
                <w:sz w:val="20"/>
                <w:szCs w:val="20"/>
                <w:lang w:val="en-US" w:eastAsia="en-US"/>
              </w:rPr>
              <w:t xml:space="preserve">//Gets first certificate, it must be asked to user if it is more than one </w:t>
            </w:r>
            <w:r w:rsidR="00F63596" w:rsidRPr="009B08F4">
              <w:rPr>
                <w:rFonts w:ascii="Consolas" w:eastAsiaTheme="minorHAnsi" w:hAnsi="Consolas" w:cs="Consolas"/>
                <w:color w:val="3F7F5F"/>
                <w:sz w:val="20"/>
                <w:szCs w:val="20"/>
                <w:lang w:val="en-US" w:eastAsia="en-US"/>
              </w:rPr>
              <w:t>//</w:t>
            </w:r>
            <w:r w:rsidRPr="009B08F4">
              <w:rPr>
                <w:rFonts w:ascii="Consolas" w:eastAsiaTheme="minorHAnsi" w:hAnsi="Consolas" w:cs="Consolas"/>
                <w:color w:val="3F7F5F"/>
                <w:sz w:val="20"/>
                <w:szCs w:val="20"/>
                <w:lang w:val="en-US" w:eastAsia="en-US"/>
              </w:rPr>
              <w:t>certificate.</w:t>
            </w:r>
          </w:p>
          <w:p w14:paraId="6E488884" w14:textId="6059FBB6"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7F0055"/>
                <w:sz w:val="20"/>
                <w:szCs w:val="20"/>
                <w:lang w:val="en-US" w:eastAsia="en-US"/>
              </w:rPr>
              <w:t>byte</w:t>
            </w:r>
            <w:r w:rsidRPr="009B08F4">
              <w:rPr>
                <w:rFonts w:ascii="Consolas" w:eastAsiaTheme="minorHAnsi" w:hAnsi="Consolas" w:cs="Consolas"/>
                <w:color w:val="000000"/>
                <w:sz w:val="20"/>
                <w:szCs w:val="20"/>
                <w:lang w:val="en-US" w:eastAsia="en-US"/>
              </w:rPr>
              <w:t>[] certBytes = sc.getSignatureCertificates(session).get(0);</w:t>
            </w:r>
          </w:p>
          <w:p w14:paraId="6FAA17E0"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CertificateFactory</w:t>
            </w:r>
            <w:r w:rsidRPr="009B08F4">
              <w:rPr>
                <w:rFonts w:ascii="Consolas" w:eastAsiaTheme="minorHAnsi" w:hAnsi="Consolas" w:cs="Consolas"/>
                <w:color w:val="000000"/>
                <w:sz w:val="20"/>
                <w:szCs w:val="20"/>
                <w:lang w:val="en-US" w:eastAsia="en-US"/>
              </w:rPr>
              <w:t xml:space="preserve"> cf = </w:t>
            </w:r>
            <w:r w:rsidRPr="009B08F4">
              <w:rPr>
                <w:rFonts w:ascii="Consolas" w:eastAsiaTheme="minorHAnsi" w:hAnsi="Consolas" w:cs="Consolas"/>
                <w:bCs/>
                <w:color w:val="005032"/>
                <w:sz w:val="20"/>
                <w:szCs w:val="20"/>
                <w:lang w:val="en-US" w:eastAsia="en-US"/>
              </w:rPr>
              <w:t>CertificateFactory</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00"/>
                <w:sz w:val="20"/>
                <w:szCs w:val="20"/>
                <w:lang w:val="en-US" w:eastAsia="en-US"/>
              </w:rPr>
              <w:t>getInstance</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color w:val="2A00FF"/>
                <w:sz w:val="20"/>
                <w:szCs w:val="20"/>
                <w:lang w:val="en-US" w:eastAsia="en-US"/>
              </w:rPr>
              <w:t>"X.509"</w:t>
            </w:r>
            <w:r w:rsidRPr="009B08F4">
              <w:rPr>
                <w:rFonts w:ascii="Consolas" w:eastAsiaTheme="minorHAnsi" w:hAnsi="Consolas" w:cs="Consolas"/>
                <w:color w:val="000000"/>
                <w:sz w:val="20"/>
                <w:szCs w:val="20"/>
                <w:lang w:val="en-US" w:eastAsia="en-US"/>
              </w:rPr>
              <w:t>);</w:t>
            </w:r>
          </w:p>
          <w:p w14:paraId="6B62EA2D"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8B8816"/>
                <w:sz w:val="20"/>
                <w:szCs w:val="20"/>
                <w:lang w:val="en-US" w:eastAsia="en-US"/>
              </w:rPr>
              <w:t>X509Certificate</w:t>
            </w:r>
            <w:r w:rsidRPr="009B08F4">
              <w:rPr>
                <w:rFonts w:ascii="Consolas" w:eastAsiaTheme="minorHAnsi" w:hAnsi="Consolas" w:cs="Consolas"/>
                <w:color w:val="000000"/>
                <w:sz w:val="20"/>
                <w:szCs w:val="20"/>
                <w:lang w:val="en-US" w:eastAsia="en-US"/>
              </w:rPr>
              <w:t xml:space="preserve"> cert = (</w:t>
            </w:r>
            <w:r w:rsidRPr="009B08F4">
              <w:rPr>
                <w:rFonts w:ascii="Consolas" w:eastAsiaTheme="minorHAnsi" w:hAnsi="Consolas" w:cs="Consolas"/>
                <w:color w:val="8B8816"/>
                <w:sz w:val="20"/>
                <w:szCs w:val="20"/>
                <w:lang w:val="en-US" w:eastAsia="en-US"/>
              </w:rPr>
              <w:t>X509Certificate</w:t>
            </w:r>
            <w:r w:rsidRPr="009B08F4">
              <w:rPr>
                <w:rFonts w:ascii="Consolas" w:eastAsiaTheme="minorHAnsi" w:hAnsi="Consolas" w:cs="Consolas"/>
                <w:color w:val="000000"/>
                <w:sz w:val="20"/>
                <w:szCs w:val="20"/>
                <w:lang w:val="en-US" w:eastAsia="en-US"/>
              </w:rPr>
              <w:t>)cf.generateCertificate(</w:t>
            </w:r>
            <w:r w:rsidRPr="009B08F4">
              <w:rPr>
                <w:rFonts w:ascii="Consolas" w:eastAsiaTheme="minorHAnsi" w:hAnsi="Consolas" w:cs="Consolas"/>
                <w:bCs/>
                <w:color w:val="7F0055"/>
                <w:sz w:val="20"/>
                <w:szCs w:val="20"/>
                <w:lang w:val="en-US" w:eastAsia="en-US"/>
              </w:rPr>
              <w:t>new</w:t>
            </w:r>
            <w:r w:rsidR="00924E0A" w:rsidRPr="009B08F4">
              <w:rPr>
                <w:rFonts w:ascii="Consolas" w:eastAsiaTheme="minorHAnsi" w:hAnsi="Consolas" w:cs="Consolas"/>
                <w:bCs/>
                <w:color w:val="7F0055"/>
                <w:sz w:val="20"/>
                <w:szCs w:val="20"/>
                <w:lang w:val="en-US" w:eastAsia="en-US"/>
              </w:rPr>
              <w:t xml:space="preserve"> </w:t>
            </w:r>
            <w:r w:rsidRPr="009B08F4">
              <w:rPr>
                <w:rFonts w:ascii="Consolas" w:eastAsiaTheme="minorHAnsi" w:hAnsi="Consolas" w:cs="Consolas"/>
                <w:bCs/>
                <w:color w:val="005032"/>
                <w:sz w:val="20"/>
                <w:szCs w:val="20"/>
                <w:lang w:val="en-US" w:eastAsia="en-US"/>
              </w:rPr>
              <w:t>ByteArrayInputStream</w:t>
            </w:r>
            <w:r w:rsidRPr="009B08F4">
              <w:rPr>
                <w:rFonts w:ascii="Consolas" w:eastAsiaTheme="minorHAnsi" w:hAnsi="Consolas" w:cs="Consolas"/>
                <w:color w:val="000000"/>
                <w:sz w:val="20"/>
                <w:szCs w:val="20"/>
                <w:lang w:val="en-US" w:eastAsia="en-US"/>
              </w:rPr>
              <w:t>(certBytes));</w:t>
            </w:r>
          </w:p>
          <w:p w14:paraId="4CBEBFA6"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p>
          <w:p w14:paraId="733ECDCF" w14:textId="24E863E1"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323F70"/>
                <w:sz w:val="20"/>
                <w:szCs w:val="20"/>
                <w:lang w:val="en-US" w:eastAsia="en-US"/>
              </w:rPr>
              <w:t>BaseSigner</w:t>
            </w:r>
            <w:r w:rsidRPr="009B08F4">
              <w:rPr>
                <w:rFonts w:ascii="Consolas" w:eastAsiaTheme="minorHAnsi" w:hAnsi="Consolas" w:cs="Consolas"/>
                <w:color w:val="000000"/>
                <w:sz w:val="20"/>
                <w:szCs w:val="20"/>
                <w:lang w:val="en-US" w:eastAsia="en-US"/>
              </w:rPr>
              <w:t xml:space="preserve"> signer = </w:t>
            </w:r>
            <w:r w:rsidRPr="009B08F4">
              <w:rPr>
                <w:rFonts w:ascii="Consolas" w:eastAsiaTheme="minorHAnsi" w:hAnsi="Consolas" w:cs="Consolas"/>
                <w:bCs/>
                <w:color w:val="7F0055"/>
                <w:sz w:val="20"/>
                <w:szCs w:val="20"/>
                <w:lang w:val="en-US" w:eastAsia="en-US"/>
              </w:rPr>
              <w:t>new</w:t>
            </w:r>
            <w:r w:rsidR="00924E0A" w:rsidRPr="009B08F4">
              <w:rPr>
                <w:rFonts w:ascii="Consolas" w:eastAsiaTheme="minorHAnsi" w:hAnsi="Consolas" w:cs="Consolas"/>
                <w:bCs/>
                <w:color w:val="7F0055"/>
                <w:sz w:val="20"/>
                <w:szCs w:val="20"/>
                <w:lang w:val="en-US" w:eastAsia="en-US"/>
              </w:rPr>
              <w:t xml:space="preserve"> </w:t>
            </w:r>
            <w:r w:rsidRPr="009B08F4">
              <w:rPr>
                <w:rFonts w:ascii="Consolas" w:eastAsiaTheme="minorHAnsi" w:hAnsi="Consolas" w:cs="Consolas"/>
                <w:bCs/>
                <w:color w:val="005032"/>
                <w:sz w:val="20"/>
                <w:szCs w:val="20"/>
                <w:lang w:val="en-US" w:eastAsia="en-US"/>
              </w:rPr>
              <w:t>SCSignerWithCertSerialNo</w:t>
            </w:r>
            <w:r w:rsidRPr="009B08F4">
              <w:rPr>
                <w:rFonts w:ascii="Consolas" w:eastAsiaTheme="minorHAnsi" w:hAnsi="Consolas" w:cs="Consolas"/>
                <w:color w:val="000000"/>
                <w:sz w:val="20"/>
                <w:szCs w:val="20"/>
                <w:lang w:val="en-US" w:eastAsia="en-US"/>
              </w:rPr>
              <w:t>(sc, session, slots[0]</w:t>
            </w:r>
            <w:r w:rsidR="00F63596">
              <w:rPr>
                <w:rFonts w:ascii="Consolas" w:eastAsiaTheme="minorHAnsi" w:hAnsi="Consolas" w:cs="Consolas"/>
                <w:color w:val="000000"/>
                <w:sz w:val="20"/>
                <w:szCs w:val="20"/>
                <w:lang w:val="en-US" w:eastAsia="en-US"/>
              </w:rPr>
              <w:t xml:space="preserve">, </w:t>
            </w:r>
            <w:r w:rsidRPr="009B08F4">
              <w:rPr>
                <w:rFonts w:ascii="Consolas" w:eastAsiaTheme="minorHAnsi" w:hAnsi="Consolas" w:cs="Consolas"/>
                <w:color w:val="000000"/>
                <w:sz w:val="20"/>
                <w:szCs w:val="20"/>
                <w:lang w:val="en-US" w:eastAsia="en-US"/>
              </w:rPr>
              <w:t xml:space="preserve">cert.getSerialNumber().toByteArray(), </w:t>
            </w:r>
            <w:r w:rsidRPr="009B08F4">
              <w:rPr>
                <w:rFonts w:ascii="Consolas" w:eastAsiaTheme="minorHAnsi" w:hAnsi="Consolas" w:cs="Consolas"/>
                <w:bCs/>
                <w:color w:val="005032"/>
                <w:sz w:val="20"/>
                <w:szCs w:val="20"/>
                <w:lang w:val="en-US" w:eastAsia="en-US"/>
              </w:rPr>
              <w:t>Algorithms</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C0"/>
                <w:sz w:val="20"/>
                <w:szCs w:val="20"/>
                <w:lang w:val="en-US" w:eastAsia="en-US"/>
              </w:rPr>
              <w:t>SIGNATURE_RSA_SHA</w:t>
            </w:r>
            <w:r w:rsidR="006C248F">
              <w:rPr>
                <w:rFonts w:ascii="Consolas" w:eastAsiaTheme="minorHAnsi" w:hAnsi="Consolas" w:cs="Consolas"/>
                <w:i/>
                <w:iCs/>
                <w:color w:val="0000C0"/>
                <w:sz w:val="20"/>
                <w:szCs w:val="20"/>
                <w:lang w:val="en-US" w:eastAsia="en-US"/>
              </w:rPr>
              <w:t>256</w:t>
            </w:r>
            <w:r w:rsidRPr="009B08F4">
              <w:rPr>
                <w:rFonts w:ascii="Consolas" w:eastAsiaTheme="minorHAnsi" w:hAnsi="Consolas" w:cs="Consolas"/>
                <w:color w:val="000000"/>
                <w:sz w:val="20"/>
                <w:szCs w:val="20"/>
                <w:lang w:val="en-US" w:eastAsia="en-US"/>
              </w:rPr>
              <w:t>);</w:t>
            </w:r>
          </w:p>
          <w:p w14:paraId="4B6A7496"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p>
          <w:p w14:paraId="4E077808"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ByteArrayInputStream</w:t>
            </w:r>
            <w:r w:rsidRPr="009B08F4">
              <w:rPr>
                <w:rFonts w:ascii="Consolas" w:eastAsiaTheme="minorHAnsi" w:hAnsi="Consolas" w:cs="Consolas"/>
                <w:color w:val="000000"/>
                <w:sz w:val="20"/>
                <w:szCs w:val="20"/>
                <w:lang w:val="en-US" w:eastAsia="en-US"/>
              </w:rPr>
              <w:t xml:space="preserve"> bais = </w:t>
            </w:r>
            <w:r w:rsidRPr="009B08F4">
              <w:rPr>
                <w:rFonts w:ascii="Consolas" w:eastAsiaTheme="minorHAnsi" w:hAnsi="Consolas" w:cs="Consolas"/>
                <w:bCs/>
                <w:color w:val="7F0055"/>
                <w:sz w:val="20"/>
                <w:szCs w:val="20"/>
                <w:lang w:val="en-US" w:eastAsia="en-US"/>
              </w:rPr>
              <w:t>new</w:t>
            </w:r>
            <w:r w:rsidR="00924E0A" w:rsidRPr="009B08F4">
              <w:rPr>
                <w:rFonts w:ascii="Consolas" w:eastAsiaTheme="minorHAnsi" w:hAnsi="Consolas" w:cs="Consolas"/>
                <w:bCs/>
                <w:color w:val="7F0055"/>
                <w:sz w:val="20"/>
                <w:szCs w:val="20"/>
                <w:lang w:val="en-US" w:eastAsia="en-US"/>
              </w:rPr>
              <w:t xml:space="preserve"> </w:t>
            </w:r>
            <w:r w:rsidRPr="009B08F4">
              <w:rPr>
                <w:rFonts w:ascii="Consolas" w:eastAsiaTheme="minorHAnsi" w:hAnsi="Consolas" w:cs="Consolas"/>
                <w:bCs/>
                <w:color w:val="005032"/>
                <w:sz w:val="20"/>
                <w:szCs w:val="20"/>
                <w:lang w:val="en-US" w:eastAsia="en-US"/>
              </w:rPr>
              <w:t>ByteArrayInputStream</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C0"/>
                <w:sz w:val="20"/>
                <w:szCs w:val="20"/>
                <w:lang w:val="en-US" w:eastAsia="en-US"/>
              </w:rPr>
              <w:t>toBeSigned</w:t>
            </w:r>
            <w:r w:rsidRPr="009B08F4">
              <w:rPr>
                <w:rFonts w:ascii="Consolas" w:eastAsiaTheme="minorHAnsi" w:hAnsi="Consolas" w:cs="Consolas"/>
                <w:color w:val="000000"/>
                <w:sz w:val="20"/>
                <w:szCs w:val="20"/>
                <w:lang w:val="en-US" w:eastAsia="en-US"/>
              </w:rPr>
              <w:t>);</w:t>
            </w:r>
          </w:p>
          <w:p w14:paraId="0F94A712"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color w:val="000000"/>
                <w:sz w:val="20"/>
                <w:szCs w:val="20"/>
                <w:lang w:val="en-US" w:eastAsia="en-US"/>
              </w:rPr>
              <w:t>pkcsSignature.</w:t>
            </w:r>
            <w:r w:rsidRPr="009B08F4">
              <w:rPr>
                <w:rFonts w:ascii="Consolas" w:eastAsiaTheme="minorHAnsi" w:hAnsi="Consolas" w:cs="Consolas"/>
                <w:i/>
                <w:iCs/>
                <w:color w:val="000000"/>
                <w:sz w:val="20"/>
                <w:szCs w:val="20"/>
                <w:lang w:val="en-US" w:eastAsia="en-US"/>
              </w:rPr>
              <w:t>signExternalContent</w:t>
            </w:r>
            <w:r w:rsidRPr="009B08F4">
              <w:rPr>
                <w:rFonts w:ascii="Consolas" w:eastAsiaTheme="minorHAnsi" w:hAnsi="Consolas" w:cs="Consolas"/>
                <w:color w:val="000000"/>
                <w:sz w:val="20"/>
                <w:szCs w:val="20"/>
                <w:lang w:val="en-US" w:eastAsia="en-US"/>
              </w:rPr>
              <w:t>(bais, cert, signature, signer);</w:t>
            </w:r>
          </w:p>
          <w:p w14:paraId="54DA210C"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p>
          <w:p w14:paraId="4F32BC73" w14:textId="77777777" w:rsidR="00511AD4" w:rsidRPr="009B08F4"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9B08F4">
              <w:rPr>
                <w:rFonts w:ascii="Consolas" w:eastAsiaTheme="minorHAnsi" w:hAnsi="Consolas" w:cs="Consolas"/>
                <w:bCs/>
                <w:color w:val="005032"/>
                <w:sz w:val="20"/>
                <w:szCs w:val="20"/>
                <w:lang w:val="en-US" w:eastAsia="en-US"/>
              </w:rPr>
              <w:t>Assert</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i/>
                <w:iCs/>
                <w:color w:val="000000"/>
                <w:sz w:val="20"/>
                <w:szCs w:val="20"/>
                <w:lang w:val="en-US" w:eastAsia="en-US"/>
              </w:rPr>
              <w:t>assertEquals</w:t>
            </w:r>
            <w:r w:rsidRPr="009B08F4">
              <w:rPr>
                <w:rFonts w:ascii="Consolas" w:eastAsiaTheme="minorHAnsi" w:hAnsi="Consolas" w:cs="Consolas"/>
                <w:color w:val="000000"/>
                <w:sz w:val="20"/>
                <w:szCs w:val="20"/>
                <w:lang w:val="en-US" w:eastAsia="en-US"/>
              </w:rPr>
              <w:t>(</w:t>
            </w:r>
            <w:r w:rsidRPr="009B08F4">
              <w:rPr>
                <w:rFonts w:ascii="Consolas" w:eastAsiaTheme="minorHAnsi" w:hAnsi="Consolas" w:cs="Consolas"/>
                <w:bCs/>
                <w:color w:val="7F0055"/>
                <w:sz w:val="20"/>
                <w:szCs w:val="20"/>
                <w:lang w:val="en-US" w:eastAsia="en-US"/>
              </w:rPr>
              <w:t>true</w:t>
            </w:r>
            <w:r w:rsidRPr="009B08F4">
              <w:rPr>
                <w:rFonts w:ascii="Consolas" w:eastAsiaTheme="minorHAnsi" w:hAnsi="Consolas" w:cs="Consolas"/>
                <w:color w:val="000000"/>
                <w:sz w:val="20"/>
                <w:szCs w:val="20"/>
                <w:lang w:val="en-US" w:eastAsia="en-US"/>
              </w:rPr>
              <w:t>, validate(</w:t>
            </w:r>
            <w:r w:rsidRPr="009B08F4">
              <w:rPr>
                <w:rFonts w:ascii="Consolas" w:eastAsiaTheme="minorHAnsi" w:hAnsi="Consolas" w:cs="Consolas"/>
                <w:bCs/>
                <w:color w:val="7F0055"/>
                <w:sz w:val="20"/>
                <w:szCs w:val="20"/>
                <w:lang w:val="en-US" w:eastAsia="en-US"/>
              </w:rPr>
              <w:t>new</w:t>
            </w:r>
            <w:r w:rsidR="00924E0A" w:rsidRPr="009B08F4">
              <w:rPr>
                <w:rFonts w:ascii="Consolas" w:eastAsiaTheme="minorHAnsi" w:hAnsi="Consolas" w:cs="Consolas"/>
                <w:bCs/>
                <w:color w:val="7F0055"/>
                <w:sz w:val="20"/>
                <w:szCs w:val="20"/>
                <w:lang w:val="en-US" w:eastAsia="en-US"/>
              </w:rPr>
              <w:t xml:space="preserve"> </w:t>
            </w:r>
            <w:r w:rsidRPr="009B08F4">
              <w:rPr>
                <w:rFonts w:ascii="Consolas" w:eastAsiaTheme="minorHAnsi" w:hAnsi="Consolas" w:cs="Consolas"/>
                <w:bCs/>
                <w:color w:val="005032"/>
                <w:sz w:val="20"/>
                <w:szCs w:val="20"/>
                <w:lang w:val="en-US" w:eastAsia="en-US"/>
              </w:rPr>
              <w:t>ByteArrayInputStream</w:t>
            </w:r>
            <w:r w:rsidRPr="009B08F4">
              <w:rPr>
                <w:rFonts w:ascii="Consolas" w:eastAsiaTheme="minorHAnsi" w:hAnsi="Consolas" w:cs="Consolas"/>
                <w:color w:val="000000"/>
                <w:sz w:val="20"/>
                <w:szCs w:val="20"/>
                <w:lang w:val="en-US" w:eastAsia="en-US"/>
              </w:rPr>
              <w:t>(signature.toByteArray()), cert));</w:t>
            </w:r>
          </w:p>
        </w:tc>
      </w:tr>
    </w:tbl>
    <w:p w14:paraId="3028D7EE" w14:textId="1A474183" w:rsidR="00777D4F" w:rsidRPr="00600149" w:rsidRDefault="00511AD4" w:rsidP="00511AD4">
      <w:pPr>
        <w:pStyle w:val="BodyText"/>
        <w:rPr>
          <w:b/>
          <w:sz w:val="22"/>
          <w:szCs w:val="22"/>
        </w:rPr>
      </w:pPr>
      <w:r w:rsidRPr="00600149">
        <w:rPr>
          <w:b/>
          <w:sz w:val="22"/>
          <w:szCs w:val="22"/>
        </w:rPr>
        <w:lastRenderedPageBreak/>
        <w:t>Java</w:t>
      </w:r>
    </w:p>
    <w:tbl>
      <w:tblPr>
        <w:tblW w:w="0" w:type="auto"/>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shd w:val="clear" w:color="auto" w:fill="F8F8F8"/>
        <w:tblLook w:val="04A0" w:firstRow="1" w:lastRow="0" w:firstColumn="1" w:lastColumn="0" w:noHBand="0" w:noVBand="1"/>
      </w:tblPr>
      <w:tblGrid>
        <w:gridCol w:w="9546"/>
      </w:tblGrid>
      <w:tr w:rsidR="00511AD4" w:rsidRPr="00123F7D" w14:paraId="186CA79F" w14:textId="77777777" w:rsidTr="00C2549E">
        <w:trPr>
          <w:trHeight w:val="3158"/>
        </w:trPr>
        <w:tc>
          <w:tcPr>
            <w:tcW w:w="9546" w:type="dxa"/>
            <w:shd w:val="clear" w:color="auto" w:fill="F8F8F8"/>
          </w:tcPr>
          <w:p w14:paraId="29F093B0" w14:textId="4C90ADE7" w:rsidR="00511AD4" w:rsidRDefault="00511AD4" w:rsidP="00C9204D">
            <w:pPr>
              <w:autoSpaceDE w:val="0"/>
              <w:autoSpaceDN w:val="0"/>
              <w:adjustRightInd w:val="0"/>
              <w:spacing w:after="0" w:line="240" w:lineRule="auto"/>
              <w:rPr>
                <w:rFonts w:ascii="Consolas" w:eastAsiaTheme="minorHAnsi" w:hAnsi="Consolas" w:cs="Consolas"/>
                <w:color w:val="000000"/>
                <w:sz w:val="20"/>
                <w:szCs w:val="20"/>
                <w:lang w:val="en-US" w:eastAsia="en-US"/>
              </w:rPr>
            </w:pPr>
            <w:r w:rsidRPr="00123F7D">
              <w:rPr>
                <w:rFonts w:ascii="Consolas" w:eastAsiaTheme="minorHAnsi" w:hAnsi="Consolas" w:cs="Consolas"/>
                <w:bCs/>
                <w:color w:val="005032"/>
                <w:sz w:val="20"/>
                <w:szCs w:val="20"/>
                <w:lang w:val="en-US" w:eastAsia="en-US"/>
              </w:rPr>
              <w:t>PKCS7</w:t>
            </w:r>
            <w:r w:rsidRPr="00123F7D">
              <w:rPr>
                <w:rFonts w:ascii="Consolas" w:eastAsiaTheme="minorHAnsi" w:hAnsi="Consolas" w:cs="Consolas"/>
                <w:color w:val="000000"/>
                <w:sz w:val="20"/>
                <w:szCs w:val="20"/>
                <w:lang w:val="en-US" w:eastAsia="en-US"/>
              </w:rPr>
              <w:t xml:space="preserve"> p = </w:t>
            </w:r>
            <w:r w:rsidR="00924E0A" w:rsidRPr="00123F7D">
              <w:rPr>
                <w:rFonts w:ascii="Consolas" w:eastAsiaTheme="minorHAnsi" w:hAnsi="Consolas" w:cs="Consolas"/>
                <w:bCs/>
                <w:color w:val="7F0055"/>
                <w:sz w:val="20"/>
                <w:szCs w:val="20"/>
                <w:lang w:val="en-US" w:eastAsia="en-US"/>
              </w:rPr>
              <w:t xml:space="preserve">new </w:t>
            </w:r>
            <w:r w:rsidR="00924E0A" w:rsidRPr="004F3A4A">
              <w:rPr>
                <w:rFonts w:ascii="Consolas" w:eastAsiaTheme="minorHAnsi" w:hAnsi="Consolas" w:cs="Consolas"/>
                <w:bCs/>
                <w:color w:val="005032"/>
                <w:sz w:val="20"/>
                <w:szCs w:val="20"/>
                <w:lang w:val="en-US" w:eastAsia="en-US"/>
              </w:rPr>
              <w:t>P</w:t>
            </w:r>
            <w:r w:rsidRPr="00123F7D">
              <w:rPr>
                <w:rFonts w:ascii="Consolas" w:eastAsiaTheme="minorHAnsi" w:hAnsi="Consolas" w:cs="Consolas"/>
                <w:bCs/>
                <w:color w:val="005032"/>
                <w:sz w:val="20"/>
                <w:szCs w:val="20"/>
                <w:lang w:val="en-US" w:eastAsia="en-US"/>
              </w:rPr>
              <w:t>KCS7</w:t>
            </w:r>
            <w:r w:rsidRPr="00123F7D">
              <w:rPr>
                <w:rFonts w:ascii="Consolas" w:eastAsiaTheme="minorHAnsi" w:hAnsi="Consolas" w:cs="Consolas"/>
                <w:color w:val="000000"/>
                <w:sz w:val="20"/>
                <w:szCs w:val="20"/>
                <w:lang w:val="en-US" w:eastAsia="en-US"/>
              </w:rPr>
              <w:t>(signature);</w:t>
            </w:r>
          </w:p>
          <w:p w14:paraId="656C5E8B" w14:textId="77777777" w:rsidR="00F63596" w:rsidRPr="00123F7D" w:rsidRDefault="00F63596" w:rsidP="00C9204D">
            <w:pPr>
              <w:autoSpaceDE w:val="0"/>
              <w:autoSpaceDN w:val="0"/>
              <w:adjustRightInd w:val="0"/>
              <w:spacing w:after="0" w:line="240" w:lineRule="auto"/>
              <w:rPr>
                <w:rFonts w:ascii="Consolas" w:eastAsiaTheme="minorHAnsi" w:hAnsi="Consolas" w:cs="Consolas"/>
                <w:sz w:val="20"/>
                <w:szCs w:val="20"/>
                <w:lang w:val="en-US" w:eastAsia="en-US"/>
              </w:rPr>
            </w:pPr>
          </w:p>
          <w:p w14:paraId="0D5E92B2" w14:textId="77777777" w:rsidR="00511AD4" w:rsidRPr="00123F7D"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123F7D">
              <w:rPr>
                <w:rFonts w:ascii="Consolas" w:eastAsiaTheme="minorHAnsi" w:hAnsi="Consolas" w:cs="Consolas"/>
                <w:color w:val="3F7F5F"/>
                <w:sz w:val="20"/>
                <w:szCs w:val="20"/>
                <w:lang w:val="en-US" w:eastAsia="en-US"/>
              </w:rPr>
              <w:t>//validates the signature, not the person.</w:t>
            </w:r>
          </w:p>
          <w:p w14:paraId="002E5C48" w14:textId="0973F35C" w:rsidR="00511AD4" w:rsidRDefault="00511AD4" w:rsidP="00C9204D">
            <w:pPr>
              <w:autoSpaceDE w:val="0"/>
              <w:autoSpaceDN w:val="0"/>
              <w:adjustRightInd w:val="0"/>
              <w:spacing w:after="0" w:line="240" w:lineRule="auto"/>
              <w:rPr>
                <w:rFonts w:ascii="Consolas" w:eastAsiaTheme="minorHAnsi" w:hAnsi="Consolas" w:cs="Consolas"/>
                <w:color w:val="000000"/>
                <w:sz w:val="20"/>
                <w:szCs w:val="20"/>
                <w:lang w:val="en-US" w:eastAsia="en-US"/>
              </w:rPr>
            </w:pPr>
            <w:r w:rsidRPr="00123F7D">
              <w:rPr>
                <w:rFonts w:ascii="Consolas" w:eastAsiaTheme="minorHAnsi" w:hAnsi="Consolas" w:cs="Consolas"/>
                <w:bCs/>
                <w:color w:val="005032"/>
                <w:sz w:val="20"/>
                <w:szCs w:val="20"/>
                <w:lang w:val="en-US" w:eastAsia="en-US"/>
              </w:rPr>
              <w:t>SignerInfo</w:t>
            </w:r>
            <w:r w:rsidRPr="00123F7D">
              <w:rPr>
                <w:rFonts w:ascii="Consolas" w:eastAsiaTheme="minorHAnsi" w:hAnsi="Consolas" w:cs="Consolas"/>
                <w:color w:val="000000"/>
                <w:sz w:val="20"/>
                <w:szCs w:val="20"/>
                <w:lang w:val="en-US" w:eastAsia="en-US"/>
              </w:rPr>
              <w:t>[] signerInfo = p.verify(</w:t>
            </w:r>
            <w:r w:rsidRPr="00123F7D">
              <w:rPr>
                <w:rFonts w:ascii="Consolas" w:eastAsiaTheme="minorHAnsi" w:hAnsi="Consolas" w:cs="Consolas"/>
                <w:i/>
                <w:iCs/>
                <w:color w:val="0000C0"/>
                <w:sz w:val="20"/>
                <w:szCs w:val="20"/>
                <w:lang w:val="en-US" w:eastAsia="en-US"/>
              </w:rPr>
              <w:t>toBeSigned</w:t>
            </w:r>
            <w:r w:rsidRPr="00123F7D">
              <w:rPr>
                <w:rFonts w:ascii="Consolas" w:eastAsiaTheme="minorHAnsi" w:hAnsi="Consolas" w:cs="Consolas"/>
                <w:color w:val="000000"/>
                <w:sz w:val="20"/>
                <w:szCs w:val="20"/>
                <w:lang w:val="en-US" w:eastAsia="en-US"/>
              </w:rPr>
              <w:t>);</w:t>
            </w:r>
          </w:p>
          <w:p w14:paraId="404BC360" w14:textId="77777777" w:rsidR="00F63596" w:rsidRPr="00123F7D" w:rsidRDefault="00F63596" w:rsidP="00C9204D">
            <w:pPr>
              <w:autoSpaceDE w:val="0"/>
              <w:autoSpaceDN w:val="0"/>
              <w:adjustRightInd w:val="0"/>
              <w:spacing w:after="0" w:line="240" w:lineRule="auto"/>
              <w:rPr>
                <w:rFonts w:ascii="Consolas" w:eastAsiaTheme="minorHAnsi" w:hAnsi="Consolas" w:cs="Consolas"/>
                <w:sz w:val="20"/>
                <w:szCs w:val="20"/>
                <w:lang w:val="en-US" w:eastAsia="en-US"/>
              </w:rPr>
            </w:pPr>
          </w:p>
          <w:p w14:paraId="0D96F0AE" w14:textId="77777777" w:rsidR="00511AD4" w:rsidRPr="00123F7D"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123F7D">
              <w:rPr>
                <w:rFonts w:ascii="Consolas" w:eastAsiaTheme="minorHAnsi" w:hAnsi="Consolas" w:cs="Consolas"/>
                <w:bCs/>
                <w:color w:val="7F0055"/>
                <w:sz w:val="20"/>
                <w:szCs w:val="20"/>
                <w:lang w:val="en-US" w:eastAsia="en-US"/>
              </w:rPr>
              <w:t>if</w:t>
            </w:r>
            <w:r w:rsidRPr="00123F7D">
              <w:rPr>
                <w:rFonts w:ascii="Consolas" w:eastAsiaTheme="minorHAnsi" w:hAnsi="Consolas" w:cs="Consolas"/>
                <w:color w:val="000000"/>
                <w:sz w:val="20"/>
                <w:szCs w:val="20"/>
                <w:lang w:val="en-US" w:eastAsia="en-US"/>
              </w:rPr>
              <w:t xml:space="preserve">(signerInfo == </w:t>
            </w:r>
            <w:r w:rsidRPr="00123F7D">
              <w:rPr>
                <w:rFonts w:ascii="Consolas" w:eastAsiaTheme="minorHAnsi" w:hAnsi="Consolas" w:cs="Consolas"/>
                <w:bCs/>
                <w:color w:val="7F0055"/>
                <w:sz w:val="20"/>
                <w:szCs w:val="20"/>
                <w:lang w:val="en-US" w:eastAsia="en-US"/>
              </w:rPr>
              <w:t>null</w:t>
            </w:r>
            <w:r w:rsidRPr="00123F7D">
              <w:rPr>
                <w:rFonts w:ascii="Consolas" w:eastAsiaTheme="minorHAnsi" w:hAnsi="Consolas" w:cs="Consolas"/>
                <w:color w:val="000000"/>
                <w:sz w:val="20"/>
                <w:szCs w:val="20"/>
                <w:lang w:val="en-US" w:eastAsia="en-US"/>
              </w:rPr>
              <w:t>)</w:t>
            </w:r>
          </w:p>
          <w:p w14:paraId="729BF15E" w14:textId="519C543C" w:rsidR="00511AD4" w:rsidRPr="00123F7D"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123F7D">
              <w:rPr>
                <w:rFonts w:ascii="Consolas" w:eastAsiaTheme="minorHAnsi" w:hAnsi="Consolas" w:cs="Consolas"/>
                <w:color w:val="000000"/>
                <w:sz w:val="20"/>
                <w:szCs w:val="20"/>
                <w:lang w:val="en-US" w:eastAsia="en-US"/>
              </w:rPr>
              <w:tab/>
            </w:r>
            <w:r w:rsidRPr="00123F7D">
              <w:rPr>
                <w:rFonts w:ascii="Consolas" w:eastAsiaTheme="minorHAnsi" w:hAnsi="Consolas" w:cs="Consolas"/>
                <w:bCs/>
                <w:color w:val="7F0055"/>
                <w:sz w:val="20"/>
                <w:szCs w:val="20"/>
                <w:lang w:val="en-US" w:eastAsia="en-US"/>
              </w:rPr>
              <w:t>return</w:t>
            </w:r>
            <w:r w:rsidR="000032A7" w:rsidRPr="00123F7D">
              <w:rPr>
                <w:rFonts w:ascii="Consolas" w:eastAsiaTheme="minorHAnsi" w:hAnsi="Consolas" w:cs="Consolas"/>
                <w:bCs/>
                <w:color w:val="7F0055"/>
                <w:sz w:val="20"/>
                <w:szCs w:val="20"/>
                <w:lang w:val="en-US" w:eastAsia="en-US"/>
              </w:rPr>
              <w:t xml:space="preserve"> </w:t>
            </w:r>
            <w:r w:rsidRPr="00123F7D">
              <w:rPr>
                <w:rFonts w:ascii="Consolas" w:eastAsiaTheme="minorHAnsi" w:hAnsi="Consolas" w:cs="Consolas"/>
                <w:bCs/>
                <w:color w:val="7F0055"/>
                <w:sz w:val="20"/>
                <w:szCs w:val="20"/>
                <w:lang w:val="en-US" w:eastAsia="en-US"/>
              </w:rPr>
              <w:t>false</w:t>
            </w:r>
            <w:r w:rsidRPr="00123F7D">
              <w:rPr>
                <w:rFonts w:ascii="Consolas" w:eastAsiaTheme="minorHAnsi" w:hAnsi="Consolas" w:cs="Consolas"/>
                <w:color w:val="000000"/>
                <w:sz w:val="20"/>
                <w:szCs w:val="20"/>
                <w:lang w:val="en-US" w:eastAsia="en-US"/>
              </w:rPr>
              <w:t>;</w:t>
            </w:r>
          </w:p>
          <w:p w14:paraId="63878728" w14:textId="77777777" w:rsidR="00511AD4" w:rsidRPr="00123F7D"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123F7D">
              <w:rPr>
                <w:rFonts w:ascii="Consolas" w:eastAsiaTheme="minorHAnsi" w:hAnsi="Consolas" w:cs="Consolas"/>
                <w:bCs/>
                <w:color w:val="7F0055"/>
                <w:sz w:val="20"/>
                <w:szCs w:val="20"/>
                <w:lang w:val="en-US" w:eastAsia="en-US"/>
              </w:rPr>
              <w:t>else</w:t>
            </w:r>
          </w:p>
          <w:p w14:paraId="6158FE0B" w14:textId="77777777" w:rsidR="00511AD4" w:rsidRPr="00123F7D"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123F7D">
              <w:rPr>
                <w:rFonts w:ascii="Consolas" w:eastAsiaTheme="minorHAnsi" w:hAnsi="Consolas" w:cs="Consolas"/>
                <w:color w:val="000000"/>
                <w:sz w:val="20"/>
                <w:szCs w:val="20"/>
                <w:lang w:val="en-US" w:eastAsia="en-US"/>
              </w:rPr>
              <w:t>{</w:t>
            </w:r>
          </w:p>
          <w:p w14:paraId="2E16D725" w14:textId="77777777" w:rsidR="00511AD4" w:rsidRPr="00123F7D"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123F7D">
              <w:rPr>
                <w:rFonts w:ascii="Consolas" w:eastAsiaTheme="minorHAnsi" w:hAnsi="Consolas" w:cs="Consolas"/>
                <w:color w:val="000000"/>
                <w:sz w:val="20"/>
                <w:szCs w:val="20"/>
                <w:lang w:val="en-US" w:eastAsia="en-US"/>
              </w:rPr>
              <w:tab/>
            </w:r>
            <w:r w:rsidRPr="00123F7D">
              <w:rPr>
                <w:rFonts w:ascii="Consolas" w:eastAsiaTheme="minorHAnsi" w:hAnsi="Consolas" w:cs="Consolas"/>
                <w:color w:val="3F7F5F"/>
                <w:sz w:val="20"/>
                <w:szCs w:val="20"/>
                <w:lang w:val="en-US" w:eastAsia="en-US"/>
              </w:rPr>
              <w:t>//Checks whether the expected person signed the data.</w:t>
            </w:r>
          </w:p>
          <w:p w14:paraId="6DCFA93A" w14:textId="77777777" w:rsidR="000032A7" w:rsidRPr="00123F7D" w:rsidRDefault="00511AD4" w:rsidP="00C9204D">
            <w:pPr>
              <w:autoSpaceDE w:val="0"/>
              <w:autoSpaceDN w:val="0"/>
              <w:adjustRightInd w:val="0"/>
              <w:spacing w:after="0" w:line="240" w:lineRule="auto"/>
              <w:rPr>
                <w:rFonts w:ascii="Consolas" w:eastAsiaTheme="minorHAnsi" w:hAnsi="Consolas" w:cs="Consolas"/>
                <w:color w:val="000000"/>
                <w:sz w:val="20"/>
                <w:szCs w:val="20"/>
                <w:lang w:val="en-US" w:eastAsia="en-US"/>
              </w:rPr>
            </w:pPr>
            <w:r w:rsidRPr="00123F7D">
              <w:rPr>
                <w:rFonts w:ascii="Consolas" w:eastAsiaTheme="minorHAnsi" w:hAnsi="Consolas" w:cs="Consolas"/>
                <w:color w:val="000000"/>
                <w:sz w:val="20"/>
                <w:szCs w:val="20"/>
                <w:lang w:val="en-US" w:eastAsia="en-US"/>
              </w:rPr>
              <w:tab/>
            </w:r>
            <w:r w:rsidRPr="00123F7D">
              <w:rPr>
                <w:rFonts w:ascii="Consolas" w:eastAsiaTheme="minorHAnsi" w:hAnsi="Consolas" w:cs="Consolas"/>
                <w:bCs/>
                <w:color w:val="7F0055"/>
                <w:sz w:val="20"/>
                <w:szCs w:val="20"/>
                <w:lang w:val="en-US" w:eastAsia="en-US"/>
              </w:rPr>
              <w:t>return</w:t>
            </w:r>
            <w:r w:rsidRPr="00123F7D">
              <w:rPr>
                <w:rFonts w:ascii="Consolas" w:eastAsiaTheme="minorHAnsi" w:hAnsi="Consolas" w:cs="Consolas"/>
                <w:color w:val="000000"/>
                <w:sz w:val="20"/>
                <w:szCs w:val="20"/>
                <w:lang w:val="en-US" w:eastAsia="en-US"/>
              </w:rPr>
              <w:t xml:space="preserve"> signerInfo[0].getCertificateSerialNumber()</w:t>
            </w:r>
          </w:p>
          <w:p w14:paraId="3D48768A" w14:textId="482F1744" w:rsidR="00511AD4" w:rsidRPr="00123F7D" w:rsidRDefault="000032A7" w:rsidP="00C9204D">
            <w:pPr>
              <w:autoSpaceDE w:val="0"/>
              <w:autoSpaceDN w:val="0"/>
              <w:adjustRightInd w:val="0"/>
              <w:spacing w:after="0" w:line="240" w:lineRule="auto"/>
              <w:rPr>
                <w:rFonts w:ascii="Consolas" w:eastAsiaTheme="minorHAnsi" w:hAnsi="Consolas" w:cs="Consolas"/>
                <w:sz w:val="20"/>
                <w:szCs w:val="20"/>
                <w:lang w:val="en-US" w:eastAsia="en-US"/>
              </w:rPr>
            </w:pPr>
            <w:r w:rsidRPr="00123F7D">
              <w:rPr>
                <w:rFonts w:ascii="Consolas" w:eastAsiaTheme="minorHAnsi" w:hAnsi="Consolas" w:cs="Consolas"/>
                <w:color w:val="000000"/>
                <w:sz w:val="20"/>
                <w:szCs w:val="20"/>
                <w:lang w:val="en-US" w:eastAsia="en-US"/>
              </w:rPr>
              <w:t xml:space="preserve">                           </w:t>
            </w:r>
            <w:r w:rsidR="00511AD4" w:rsidRPr="00123F7D">
              <w:rPr>
                <w:rFonts w:ascii="Consolas" w:eastAsiaTheme="minorHAnsi" w:hAnsi="Consolas" w:cs="Consolas"/>
                <w:color w:val="000000"/>
                <w:sz w:val="20"/>
                <w:szCs w:val="20"/>
                <w:lang w:val="en-US" w:eastAsia="en-US"/>
              </w:rPr>
              <w:t xml:space="preserve">.equals(cert.getSerialNumber()) == </w:t>
            </w:r>
            <w:r w:rsidR="00511AD4" w:rsidRPr="00123F7D">
              <w:rPr>
                <w:rFonts w:ascii="Consolas" w:eastAsiaTheme="minorHAnsi" w:hAnsi="Consolas" w:cs="Consolas"/>
                <w:bCs/>
                <w:color w:val="7F0055"/>
                <w:sz w:val="20"/>
                <w:szCs w:val="20"/>
                <w:lang w:val="en-US" w:eastAsia="en-US"/>
              </w:rPr>
              <w:t>true</w:t>
            </w:r>
            <w:r w:rsidR="00511AD4" w:rsidRPr="00123F7D">
              <w:rPr>
                <w:rFonts w:ascii="Consolas" w:eastAsiaTheme="minorHAnsi" w:hAnsi="Consolas" w:cs="Consolas"/>
                <w:color w:val="000000"/>
                <w:sz w:val="20"/>
                <w:szCs w:val="20"/>
                <w:lang w:val="en-US" w:eastAsia="en-US"/>
              </w:rPr>
              <w:t>;</w:t>
            </w:r>
          </w:p>
          <w:p w14:paraId="1FF86CA5" w14:textId="77777777" w:rsidR="00511AD4" w:rsidRPr="00123F7D" w:rsidRDefault="00511AD4" w:rsidP="00C9204D">
            <w:pPr>
              <w:autoSpaceDE w:val="0"/>
              <w:autoSpaceDN w:val="0"/>
              <w:adjustRightInd w:val="0"/>
              <w:spacing w:after="0" w:line="240" w:lineRule="auto"/>
              <w:rPr>
                <w:rFonts w:ascii="Consolas" w:eastAsiaTheme="minorHAnsi" w:hAnsi="Consolas" w:cs="Consolas"/>
                <w:sz w:val="20"/>
                <w:szCs w:val="20"/>
                <w:lang w:val="en-US" w:eastAsia="en-US"/>
              </w:rPr>
            </w:pPr>
            <w:r w:rsidRPr="00123F7D">
              <w:rPr>
                <w:rFonts w:ascii="Consolas" w:eastAsiaTheme="minorHAnsi" w:hAnsi="Consolas" w:cs="Consolas"/>
                <w:color w:val="000000"/>
                <w:sz w:val="20"/>
                <w:szCs w:val="20"/>
                <w:lang w:val="en-US" w:eastAsia="en-US"/>
              </w:rPr>
              <w:t>}</w:t>
            </w:r>
          </w:p>
        </w:tc>
      </w:tr>
    </w:tbl>
    <w:p w14:paraId="0CB19DD4" w14:textId="77777777" w:rsidR="00E13F52" w:rsidRDefault="00E13F52" w:rsidP="00E13F52">
      <w:pPr>
        <w:pStyle w:val="Heading1"/>
        <w:framePr w:wrap="notBeside"/>
      </w:pPr>
      <w:bookmarkStart w:id="786" w:name="_Toc86130419"/>
      <w:r>
        <w:lastRenderedPageBreak/>
        <w:t>MOBİL İMZA</w:t>
      </w:r>
      <w:bookmarkEnd w:id="786"/>
    </w:p>
    <w:p w14:paraId="15007B33" w14:textId="3037F9DE" w:rsidR="00B82A24" w:rsidRDefault="00B82A24" w:rsidP="00B82A24">
      <w:pPr>
        <w:jc w:val="both"/>
      </w:pPr>
      <w:r>
        <w:t xml:space="preserve">Mobil </w:t>
      </w:r>
      <w:r w:rsidR="008C53C6">
        <w:t>i</w:t>
      </w:r>
      <w:r>
        <w:t>mza desteği</w:t>
      </w:r>
      <w:r w:rsidR="0091038E">
        <w:t>,</w:t>
      </w:r>
      <w:r>
        <w:t xml:space="preserve"> API'nin 1.4.2 versiyonu ile birlikte gelm</w:t>
      </w:r>
      <w:r w:rsidR="008C53C6">
        <w:t>iştir</w:t>
      </w:r>
      <w:r>
        <w:t>. Mobil imzanın kullanılması için istemci ve sunucu yapısının kurulması gerekmektedir. Mobil servis sağlayıcılar (operatörler), mobil imza isteklerini tanımladıkları bir sunucudan almak istemektedirler. Bunun için mobil imza isteklerinin geleceği sunucunun IP'si</w:t>
      </w:r>
      <w:r w:rsidR="00FD5A3D">
        <w:t>,</w:t>
      </w:r>
      <w:r>
        <w:t xml:space="preserve"> operatör tarafında tanımlanmalı</w:t>
      </w:r>
      <w:r w:rsidR="008C53C6">
        <w:t xml:space="preserve"> ve</w:t>
      </w:r>
      <w:r>
        <w:t xml:space="preserve"> istekte bulunacak sunucu</w:t>
      </w:r>
      <w:r w:rsidR="008C53C6">
        <w:t>,</w:t>
      </w:r>
      <w:r>
        <w:t xml:space="preserve"> kullanıcı adı ve parolaya sahip olmalıdır.</w:t>
      </w:r>
    </w:p>
    <w:p w14:paraId="4E831B4F" w14:textId="77777777" w:rsidR="00B82A24" w:rsidRDefault="00BD41D2" w:rsidP="00B82A24">
      <w:pPr>
        <w:jc w:val="center"/>
      </w:pPr>
      <w:r>
        <w:pict w14:anchorId="23D5E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0pt;height:151.5pt">
            <v:imagedata r:id="rId32" o:title=""/>
          </v:shape>
        </w:pict>
      </w:r>
    </w:p>
    <w:p w14:paraId="16BB7FFE" w14:textId="6DAD1490" w:rsidR="00B82A24" w:rsidRDefault="00B82A24" w:rsidP="00B82A24">
      <w:pPr>
        <w:jc w:val="both"/>
      </w:pPr>
      <w:r>
        <w:t>İmza işlemine girecek veri</w:t>
      </w:r>
      <w:r w:rsidR="00D33B85">
        <w:t>,</w:t>
      </w:r>
      <w:r>
        <w:t xml:space="preserve"> istemci tarafında hesaplanır ve istek mobil imza sunucu API'sine gönderilir. Mobil imza sunuc</w:t>
      </w:r>
      <w:r w:rsidR="00D33B85">
        <w:t>u</w:t>
      </w:r>
      <w:r>
        <w:t xml:space="preserve"> API'si</w:t>
      </w:r>
      <w:r w:rsidR="00D33B85">
        <w:t>,</w:t>
      </w:r>
      <w:r>
        <w:t xml:space="preserve"> MSSP sunucusundan istekte bulunur. MSSP sunucusu</w:t>
      </w:r>
      <w:r w:rsidR="00D33B85">
        <w:t>,</w:t>
      </w:r>
      <w:r>
        <w:t xml:space="preserve"> isteği imza atmak isteyen kişinin cep telefonuna iletir. Cep telefonundan dönen veri</w:t>
      </w:r>
      <w:r w:rsidR="00D33B85">
        <w:t>,</w:t>
      </w:r>
      <w:r>
        <w:t xml:space="preserve"> önce MSSP tarafından mobil imza sunucu API'sine iletilir. Mobil imza sunucu API'si de sonucu mobil imza istemci API'sine iletir ve imza yapısı oluşturulur.</w:t>
      </w:r>
    </w:p>
    <w:p w14:paraId="3CF08C50" w14:textId="77777777" w:rsidR="00733AEC" w:rsidRDefault="00733AEC" w:rsidP="00B82A24">
      <w:pPr>
        <w:jc w:val="both"/>
      </w:pPr>
    </w:p>
    <w:p w14:paraId="3229E208" w14:textId="77777777" w:rsidR="00B82A24" w:rsidRDefault="00B82A24" w:rsidP="00B82A24">
      <w:pPr>
        <w:pStyle w:val="Heading2"/>
      </w:pPr>
      <w:bookmarkStart w:id="787" w:name="_Toc86130420"/>
      <w:r>
        <w:t>Mobil İmza İstemci Tarafı</w:t>
      </w:r>
      <w:bookmarkEnd w:id="787"/>
    </w:p>
    <w:p w14:paraId="0BD10D93" w14:textId="3EA38A5B" w:rsidR="00B82A24" w:rsidRDefault="00B82A24" w:rsidP="00B82A24">
      <w:pPr>
        <w:jc w:val="both"/>
      </w:pPr>
      <w:r>
        <w:t>Mobil imza istemci API'si</w:t>
      </w:r>
      <w:r w:rsidR="00FD5A3D">
        <w:t>,</w:t>
      </w:r>
      <w:r>
        <w:t xml:space="preserve"> </w:t>
      </w:r>
      <w:r w:rsidR="00DD0760">
        <w:t>MA3</w:t>
      </w:r>
      <w:r>
        <w:t xml:space="preserve"> </w:t>
      </w:r>
      <w:r w:rsidR="00981245">
        <w:t>İ</w:t>
      </w:r>
      <w:r>
        <w:t xml:space="preserve">mzalama API </w:t>
      </w:r>
      <w:r w:rsidR="00981245">
        <w:t>P</w:t>
      </w:r>
      <w:r>
        <w:t>aketi</w:t>
      </w:r>
      <w:r w:rsidR="00981245">
        <w:t>’</w:t>
      </w:r>
      <w:r w:rsidR="00FD5A3D">
        <w:t>nde</w:t>
      </w:r>
      <w:r>
        <w:t xml:space="preserve"> infra modülü içerisinde bulunur.  İmza oluştururken mobil imza kullanımında tek fark</w:t>
      </w:r>
      <w:r w:rsidR="00FD5A3D">
        <w:t>,</w:t>
      </w:r>
      <w:r>
        <w:t xml:space="preserve"> akıllı kart erişim işlemlerinde olmaktadır. Akıllı kart yerine cep telefonu kullanılıyor gibi düşünülebilir. Aşağıdaki örnek kod</w:t>
      </w:r>
      <w:r w:rsidR="00FD5A3D">
        <w:t>,</w:t>
      </w:r>
      <w:r>
        <w:t xml:space="preserve"> istemci tarafında mobil imza kullanarak imza atmaktadır. Sadece gri </w:t>
      </w:r>
      <w:r w:rsidR="000B1070">
        <w:t>renkte yazılı</w:t>
      </w:r>
      <w:r>
        <w:t xml:space="preserve"> işlemler normal imzalama işleminden farklıdır.</w:t>
      </w:r>
    </w:p>
    <w:p w14:paraId="7C8B16B7" w14:textId="77777777" w:rsidR="001555B9" w:rsidRDefault="001555B9" w:rsidP="00B82A24">
      <w:pPr>
        <w:jc w:val="both"/>
      </w:pPr>
    </w:p>
    <w:tbl>
      <w:tblPr>
        <w:tblStyle w:val="TableGrid"/>
        <w:tblW w:w="0" w:type="auto"/>
        <w:shd w:val="clear" w:color="auto" w:fill="F8F8F8"/>
        <w:tblLook w:val="04A0" w:firstRow="1" w:lastRow="0" w:firstColumn="1" w:lastColumn="0" w:noHBand="0" w:noVBand="1"/>
      </w:tblPr>
      <w:tblGrid>
        <w:gridCol w:w="9620"/>
      </w:tblGrid>
      <w:tr w:rsidR="00B82A24" w:rsidRPr="00123F7D" w14:paraId="485FC6DD" w14:textId="77777777" w:rsidTr="009C4FFC">
        <w:trPr>
          <w:trHeight w:val="4766"/>
        </w:trPr>
        <w:tc>
          <w:tcPr>
            <w:tcW w:w="9622" w:type="dxa"/>
            <w:shd w:val="clear" w:color="auto" w:fill="F8F8F8"/>
          </w:tcPr>
          <w:p w14:paraId="6E026A82" w14:textId="77777777" w:rsidR="00B82A24" w:rsidRPr="00123F7D" w:rsidRDefault="00B82A24" w:rsidP="00E05878">
            <w:pPr>
              <w:autoSpaceDE w:val="0"/>
              <w:autoSpaceDN w:val="0"/>
              <w:adjustRightInd w:val="0"/>
              <w:rPr>
                <w:rFonts w:ascii="Consolas" w:hAnsi="Consolas" w:cs="Consolas"/>
                <w:sz w:val="20"/>
                <w:szCs w:val="20"/>
              </w:rPr>
            </w:pPr>
            <w:r w:rsidRPr="00123F7D">
              <w:rPr>
                <w:rFonts w:ascii="Consolas" w:hAnsi="Consolas" w:cs="Consolas"/>
                <w:bCs/>
                <w:color w:val="005032"/>
                <w:sz w:val="20"/>
                <w:szCs w:val="20"/>
              </w:rPr>
              <w:lastRenderedPageBreak/>
              <w:t>BaseSignedData</w:t>
            </w:r>
            <w:r w:rsidRPr="00123F7D">
              <w:rPr>
                <w:rFonts w:ascii="Consolas" w:hAnsi="Consolas" w:cs="Consolas"/>
                <w:color w:val="000000"/>
                <w:sz w:val="20"/>
                <w:szCs w:val="20"/>
              </w:rPr>
              <w:t xml:space="preserve"> bs = </w:t>
            </w:r>
            <w:r w:rsidRPr="00123F7D">
              <w:rPr>
                <w:rFonts w:ascii="Consolas" w:hAnsi="Consolas" w:cs="Consolas"/>
                <w:bCs/>
                <w:color w:val="7F0055"/>
                <w:sz w:val="20"/>
                <w:szCs w:val="20"/>
              </w:rPr>
              <w:t>new</w:t>
            </w:r>
            <w:r w:rsidR="00924E0A" w:rsidRPr="00123F7D">
              <w:rPr>
                <w:rFonts w:ascii="Consolas" w:hAnsi="Consolas" w:cs="Consolas"/>
                <w:bCs/>
                <w:color w:val="7F0055"/>
                <w:sz w:val="20"/>
                <w:szCs w:val="20"/>
              </w:rPr>
              <w:t xml:space="preserve"> </w:t>
            </w:r>
            <w:r w:rsidRPr="00123F7D">
              <w:rPr>
                <w:rFonts w:ascii="Consolas" w:hAnsi="Consolas" w:cs="Consolas"/>
                <w:bCs/>
                <w:color w:val="005032"/>
                <w:sz w:val="20"/>
                <w:szCs w:val="20"/>
              </w:rPr>
              <w:t>BaseSignedData</w:t>
            </w:r>
            <w:r w:rsidRPr="00123F7D">
              <w:rPr>
                <w:rFonts w:ascii="Consolas" w:hAnsi="Consolas" w:cs="Consolas"/>
                <w:color w:val="000000"/>
                <w:sz w:val="20"/>
                <w:szCs w:val="20"/>
              </w:rPr>
              <w:t xml:space="preserve">(); </w:t>
            </w:r>
          </w:p>
          <w:p w14:paraId="6DBD0093" w14:textId="77777777" w:rsidR="00B82A24" w:rsidRPr="00123F7D" w:rsidRDefault="00B82A24" w:rsidP="00E05878">
            <w:pPr>
              <w:autoSpaceDE w:val="0"/>
              <w:autoSpaceDN w:val="0"/>
              <w:adjustRightInd w:val="0"/>
              <w:rPr>
                <w:rFonts w:ascii="Consolas" w:hAnsi="Consolas" w:cs="Consolas"/>
                <w:sz w:val="20"/>
                <w:szCs w:val="20"/>
              </w:rPr>
            </w:pPr>
            <w:r w:rsidRPr="00123F7D">
              <w:rPr>
                <w:rFonts w:ascii="Consolas" w:hAnsi="Consolas" w:cs="Consolas"/>
                <w:color w:val="000000"/>
                <w:sz w:val="20"/>
                <w:szCs w:val="20"/>
              </w:rPr>
              <w:t>bs.addContent(</w:t>
            </w:r>
            <w:r w:rsidR="00924E0A" w:rsidRPr="00123F7D">
              <w:rPr>
                <w:rFonts w:ascii="Consolas" w:hAnsi="Consolas" w:cs="Consolas"/>
                <w:bCs/>
                <w:color w:val="7F0055"/>
                <w:sz w:val="20"/>
                <w:szCs w:val="20"/>
              </w:rPr>
              <w:t xml:space="preserve">new </w:t>
            </w:r>
            <w:r w:rsidR="00924E0A" w:rsidRPr="00D67722">
              <w:rPr>
                <w:rFonts w:ascii="Consolas" w:hAnsi="Consolas" w:cs="Consolas"/>
                <w:bCs/>
                <w:color w:val="005032"/>
                <w:sz w:val="20"/>
                <w:szCs w:val="20"/>
              </w:rPr>
              <w:t>S</w:t>
            </w:r>
            <w:r w:rsidRPr="00123F7D">
              <w:rPr>
                <w:rFonts w:ascii="Consolas" w:hAnsi="Consolas" w:cs="Consolas"/>
                <w:bCs/>
                <w:color w:val="005032"/>
                <w:sz w:val="20"/>
                <w:szCs w:val="20"/>
              </w:rPr>
              <w:t>ignableByteArray</w:t>
            </w:r>
            <w:r w:rsidRPr="00123F7D">
              <w:rPr>
                <w:rFonts w:ascii="Consolas" w:hAnsi="Consolas" w:cs="Consolas"/>
                <w:color w:val="000000"/>
                <w:sz w:val="20"/>
                <w:szCs w:val="20"/>
              </w:rPr>
              <w:t>(</w:t>
            </w:r>
            <w:r w:rsidRPr="00123F7D">
              <w:rPr>
                <w:rFonts w:ascii="Consolas" w:hAnsi="Consolas" w:cs="Consolas"/>
                <w:color w:val="2A00FF"/>
                <w:sz w:val="20"/>
                <w:szCs w:val="20"/>
              </w:rPr>
              <w:t>"test"</w:t>
            </w:r>
            <w:r w:rsidRPr="00123F7D">
              <w:rPr>
                <w:rFonts w:ascii="Consolas" w:hAnsi="Consolas" w:cs="Consolas"/>
                <w:color w:val="000000"/>
                <w:sz w:val="20"/>
                <w:szCs w:val="20"/>
              </w:rPr>
              <w:t xml:space="preserve">.getBytes())); </w:t>
            </w:r>
          </w:p>
          <w:p w14:paraId="06CBF148" w14:textId="77777777" w:rsidR="00B82A24" w:rsidRPr="00123F7D" w:rsidRDefault="00B82A24" w:rsidP="00E05878">
            <w:pPr>
              <w:autoSpaceDE w:val="0"/>
              <w:autoSpaceDN w:val="0"/>
              <w:adjustRightInd w:val="0"/>
              <w:rPr>
                <w:rFonts w:ascii="Consolas" w:hAnsi="Consolas" w:cs="Consolas"/>
                <w:sz w:val="20"/>
                <w:szCs w:val="20"/>
              </w:rPr>
            </w:pPr>
            <w:r w:rsidRPr="00123F7D">
              <w:rPr>
                <w:rFonts w:ascii="Consolas" w:hAnsi="Consolas" w:cs="Consolas"/>
                <w:color w:val="000000"/>
                <w:sz w:val="20"/>
                <w:szCs w:val="20"/>
              </w:rPr>
              <w:tab/>
            </w:r>
            <w:r w:rsidRPr="00123F7D">
              <w:rPr>
                <w:rFonts w:ascii="Consolas" w:hAnsi="Consolas" w:cs="Consolas"/>
                <w:color w:val="000000"/>
                <w:sz w:val="20"/>
                <w:szCs w:val="20"/>
              </w:rPr>
              <w:tab/>
            </w:r>
            <w:r w:rsidRPr="00123F7D">
              <w:rPr>
                <w:rFonts w:ascii="Consolas" w:hAnsi="Consolas" w:cs="Consolas"/>
                <w:color w:val="000000"/>
                <w:sz w:val="20"/>
                <w:szCs w:val="20"/>
              </w:rPr>
              <w:tab/>
            </w:r>
            <w:r w:rsidRPr="00123F7D">
              <w:rPr>
                <w:rFonts w:ascii="Consolas" w:hAnsi="Consolas" w:cs="Consolas"/>
                <w:color w:val="000000"/>
                <w:sz w:val="20"/>
                <w:szCs w:val="20"/>
              </w:rPr>
              <w:tab/>
            </w:r>
          </w:p>
          <w:p w14:paraId="58F3FD98" w14:textId="77777777" w:rsidR="00B82A24" w:rsidRPr="00123F7D" w:rsidRDefault="00B82A24" w:rsidP="00E05878">
            <w:pPr>
              <w:autoSpaceDE w:val="0"/>
              <w:autoSpaceDN w:val="0"/>
              <w:adjustRightInd w:val="0"/>
              <w:rPr>
                <w:rFonts w:ascii="Consolas" w:hAnsi="Consolas" w:cs="Consolas"/>
                <w:sz w:val="20"/>
                <w:szCs w:val="20"/>
              </w:rPr>
            </w:pPr>
            <w:r w:rsidRPr="00123F7D">
              <w:rPr>
                <w:rFonts w:ascii="Consolas" w:hAnsi="Consolas" w:cs="Consolas"/>
                <w:bCs/>
                <w:color w:val="005032"/>
                <w:sz w:val="20"/>
                <w:szCs w:val="20"/>
              </w:rPr>
              <w:t>HashMap</w:t>
            </w:r>
            <w:r w:rsidRPr="00123F7D">
              <w:rPr>
                <w:rFonts w:ascii="Consolas" w:hAnsi="Consolas" w:cs="Consolas"/>
                <w:color w:val="000000"/>
                <w:sz w:val="20"/>
                <w:szCs w:val="20"/>
              </w:rPr>
              <w:t>&lt;</w:t>
            </w:r>
            <w:r w:rsidRPr="00123F7D">
              <w:rPr>
                <w:rFonts w:ascii="Consolas" w:hAnsi="Consolas" w:cs="Consolas"/>
                <w:bCs/>
                <w:color w:val="005032"/>
                <w:sz w:val="20"/>
                <w:szCs w:val="20"/>
              </w:rPr>
              <w:t>String</w:t>
            </w:r>
            <w:r w:rsidRPr="00123F7D">
              <w:rPr>
                <w:rFonts w:ascii="Consolas" w:hAnsi="Consolas" w:cs="Consolas"/>
                <w:color w:val="000000"/>
                <w:sz w:val="20"/>
                <w:szCs w:val="20"/>
              </w:rPr>
              <w:t xml:space="preserve">, </w:t>
            </w:r>
            <w:r w:rsidRPr="00123F7D">
              <w:rPr>
                <w:rFonts w:ascii="Consolas" w:hAnsi="Consolas" w:cs="Consolas"/>
                <w:bCs/>
                <w:color w:val="005032"/>
                <w:sz w:val="20"/>
                <w:szCs w:val="20"/>
              </w:rPr>
              <w:t>Object</w:t>
            </w:r>
            <w:r w:rsidRPr="00123F7D">
              <w:rPr>
                <w:rFonts w:ascii="Consolas" w:hAnsi="Consolas" w:cs="Consolas"/>
                <w:color w:val="000000"/>
                <w:sz w:val="20"/>
                <w:szCs w:val="20"/>
              </w:rPr>
              <w:t xml:space="preserve">&gt; params = </w:t>
            </w:r>
            <w:r w:rsidR="00924E0A" w:rsidRPr="00123F7D">
              <w:rPr>
                <w:rFonts w:ascii="Consolas" w:hAnsi="Consolas" w:cs="Consolas"/>
                <w:bCs/>
                <w:color w:val="7F0055"/>
                <w:sz w:val="20"/>
                <w:szCs w:val="20"/>
              </w:rPr>
              <w:t xml:space="preserve">new </w:t>
            </w:r>
            <w:r w:rsidR="00924E0A" w:rsidRPr="00D67722">
              <w:rPr>
                <w:rFonts w:ascii="Consolas" w:hAnsi="Consolas" w:cs="Consolas"/>
                <w:bCs/>
                <w:color w:val="005032"/>
                <w:sz w:val="20"/>
                <w:szCs w:val="20"/>
              </w:rPr>
              <w:t>H</w:t>
            </w:r>
            <w:r w:rsidRPr="00123F7D">
              <w:rPr>
                <w:rFonts w:ascii="Consolas" w:hAnsi="Consolas" w:cs="Consolas"/>
                <w:bCs/>
                <w:color w:val="005032"/>
                <w:sz w:val="20"/>
                <w:szCs w:val="20"/>
              </w:rPr>
              <w:t>ashMap</w:t>
            </w:r>
            <w:r w:rsidRPr="00123F7D">
              <w:rPr>
                <w:rFonts w:ascii="Consolas" w:hAnsi="Consolas" w:cs="Consolas"/>
                <w:color w:val="000000"/>
                <w:sz w:val="20"/>
                <w:szCs w:val="20"/>
              </w:rPr>
              <w:t>&lt;</w:t>
            </w:r>
            <w:r w:rsidRPr="00123F7D">
              <w:rPr>
                <w:rFonts w:ascii="Consolas" w:hAnsi="Consolas" w:cs="Consolas"/>
                <w:bCs/>
                <w:color w:val="005032"/>
                <w:sz w:val="20"/>
                <w:szCs w:val="20"/>
              </w:rPr>
              <w:t>String</w:t>
            </w:r>
            <w:r w:rsidRPr="00123F7D">
              <w:rPr>
                <w:rFonts w:ascii="Consolas" w:hAnsi="Consolas" w:cs="Consolas"/>
                <w:color w:val="000000"/>
                <w:sz w:val="20"/>
                <w:szCs w:val="20"/>
              </w:rPr>
              <w:t xml:space="preserve">, </w:t>
            </w:r>
            <w:r w:rsidRPr="00123F7D">
              <w:rPr>
                <w:rFonts w:ascii="Consolas" w:hAnsi="Consolas" w:cs="Consolas"/>
                <w:bCs/>
                <w:color w:val="005032"/>
                <w:sz w:val="20"/>
                <w:szCs w:val="20"/>
              </w:rPr>
              <w:t>Object</w:t>
            </w:r>
            <w:r w:rsidRPr="00123F7D">
              <w:rPr>
                <w:rFonts w:ascii="Consolas" w:hAnsi="Consolas" w:cs="Consolas"/>
                <w:color w:val="000000"/>
                <w:sz w:val="20"/>
                <w:szCs w:val="20"/>
              </w:rPr>
              <w:t xml:space="preserve">&gt;(); </w:t>
            </w:r>
          </w:p>
          <w:p w14:paraId="23549107" w14:textId="452809D3" w:rsidR="00B82A24" w:rsidRPr="00123F7D" w:rsidRDefault="00B82A24" w:rsidP="00E05878">
            <w:pPr>
              <w:autoSpaceDE w:val="0"/>
              <w:autoSpaceDN w:val="0"/>
              <w:adjustRightInd w:val="0"/>
              <w:rPr>
                <w:rFonts w:ascii="Consolas" w:hAnsi="Consolas" w:cs="Consolas"/>
                <w:sz w:val="20"/>
                <w:szCs w:val="20"/>
              </w:rPr>
            </w:pPr>
            <w:r w:rsidRPr="00123F7D">
              <w:rPr>
                <w:rFonts w:ascii="Consolas" w:hAnsi="Consolas" w:cs="Consolas"/>
                <w:bCs/>
                <w:color w:val="005032"/>
                <w:sz w:val="20"/>
                <w:szCs w:val="20"/>
              </w:rPr>
              <w:t>ValidationPolicy</w:t>
            </w:r>
            <w:r w:rsidRPr="00123F7D">
              <w:rPr>
                <w:rFonts w:ascii="Consolas" w:hAnsi="Consolas" w:cs="Consolas"/>
                <w:color w:val="000000"/>
                <w:sz w:val="20"/>
                <w:szCs w:val="20"/>
              </w:rPr>
              <w:t xml:space="preserve"> policy</w:t>
            </w:r>
            <w:r w:rsidR="009C4FFC">
              <w:rPr>
                <w:rFonts w:ascii="Consolas" w:hAnsi="Consolas" w:cs="Consolas"/>
                <w:color w:val="000000"/>
                <w:sz w:val="20"/>
                <w:szCs w:val="20"/>
              </w:rPr>
              <w:t xml:space="preserve"> </w:t>
            </w:r>
            <w:r w:rsidRPr="00123F7D">
              <w:rPr>
                <w:rFonts w:ascii="Consolas" w:hAnsi="Consolas" w:cs="Consolas"/>
                <w:color w:val="000000"/>
                <w:sz w:val="20"/>
                <w:szCs w:val="20"/>
              </w:rPr>
              <w:t xml:space="preserve">= </w:t>
            </w:r>
            <w:r w:rsidRPr="00123F7D">
              <w:rPr>
                <w:rFonts w:ascii="Consolas" w:hAnsi="Consolas" w:cs="Consolas"/>
                <w:bCs/>
                <w:color w:val="005032"/>
                <w:sz w:val="20"/>
                <w:szCs w:val="20"/>
              </w:rPr>
              <w:t>PolicyReader</w:t>
            </w:r>
            <w:r w:rsidRPr="00123F7D">
              <w:rPr>
                <w:rFonts w:ascii="Consolas" w:hAnsi="Consolas" w:cs="Consolas"/>
                <w:color w:val="000000"/>
                <w:sz w:val="20"/>
                <w:szCs w:val="20"/>
              </w:rPr>
              <w:t>.</w:t>
            </w:r>
            <w:r w:rsidRPr="00123F7D">
              <w:rPr>
                <w:rFonts w:ascii="Consolas" w:hAnsi="Consolas" w:cs="Consolas"/>
                <w:i/>
                <w:iCs/>
                <w:color w:val="000000"/>
                <w:sz w:val="20"/>
                <w:szCs w:val="20"/>
              </w:rPr>
              <w:t>readValidationPolicy</w:t>
            </w:r>
            <w:r w:rsidRPr="00123F7D">
              <w:rPr>
                <w:rFonts w:ascii="Consolas" w:hAnsi="Consolas" w:cs="Consolas"/>
                <w:color w:val="000000"/>
                <w:sz w:val="20"/>
                <w:szCs w:val="20"/>
              </w:rPr>
              <w:t>(</w:t>
            </w:r>
            <w:r w:rsidRPr="00123F7D">
              <w:rPr>
                <w:rFonts w:ascii="Consolas" w:hAnsi="Consolas" w:cs="Consolas"/>
                <w:bCs/>
                <w:color w:val="7F0055"/>
                <w:sz w:val="20"/>
                <w:szCs w:val="20"/>
              </w:rPr>
              <w:t>new</w:t>
            </w:r>
            <w:r w:rsidR="00924E0A" w:rsidRPr="00123F7D">
              <w:rPr>
                <w:rFonts w:ascii="Consolas" w:hAnsi="Consolas" w:cs="Consolas"/>
                <w:bCs/>
                <w:color w:val="7F0055"/>
                <w:sz w:val="20"/>
                <w:szCs w:val="20"/>
              </w:rPr>
              <w:t xml:space="preserve"> </w:t>
            </w:r>
            <w:r w:rsidRPr="00123F7D">
              <w:rPr>
                <w:rFonts w:ascii="Consolas" w:hAnsi="Consolas" w:cs="Consolas"/>
                <w:bCs/>
                <w:color w:val="005032"/>
                <w:sz w:val="20"/>
                <w:szCs w:val="20"/>
              </w:rPr>
              <w:t>FileInputStream</w:t>
            </w:r>
            <w:r w:rsidRPr="00123F7D">
              <w:rPr>
                <w:rFonts w:ascii="Consolas" w:hAnsi="Consolas" w:cs="Consolas"/>
                <w:color w:val="000000"/>
                <w:sz w:val="20"/>
                <w:szCs w:val="20"/>
              </w:rPr>
              <w:t>(</w:t>
            </w:r>
            <w:r w:rsidRPr="00123F7D">
              <w:rPr>
                <w:rFonts w:ascii="Consolas" w:hAnsi="Consolas" w:cs="Consolas"/>
                <w:color w:val="0000C0"/>
                <w:sz w:val="20"/>
                <w:szCs w:val="20"/>
              </w:rPr>
              <w:t>POLICY_FILE</w:t>
            </w:r>
            <w:r w:rsidRPr="00123F7D">
              <w:rPr>
                <w:rFonts w:ascii="Consolas" w:hAnsi="Consolas" w:cs="Consolas"/>
                <w:color w:val="000000"/>
                <w:sz w:val="20"/>
                <w:szCs w:val="20"/>
              </w:rPr>
              <w:t xml:space="preserve">)); </w:t>
            </w:r>
          </w:p>
          <w:p w14:paraId="7E4C8717" w14:textId="04B5F156" w:rsidR="00B82A24" w:rsidRDefault="00B82A24" w:rsidP="00E05878">
            <w:pPr>
              <w:autoSpaceDE w:val="0"/>
              <w:autoSpaceDN w:val="0"/>
              <w:adjustRightInd w:val="0"/>
              <w:rPr>
                <w:rFonts w:ascii="Consolas" w:hAnsi="Consolas" w:cs="Consolas"/>
                <w:color w:val="000000"/>
                <w:sz w:val="20"/>
                <w:szCs w:val="20"/>
              </w:rPr>
            </w:pPr>
            <w:r w:rsidRPr="00123F7D">
              <w:rPr>
                <w:rFonts w:ascii="Consolas" w:hAnsi="Consolas" w:cs="Consolas"/>
                <w:color w:val="000000"/>
                <w:sz w:val="20"/>
                <w:szCs w:val="20"/>
              </w:rPr>
              <w:t>params.put(</w:t>
            </w:r>
            <w:r w:rsidRPr="00123F7D">
              <w:rPr>
                <w:rFonts w:ascii="Consolas" w:hAnsi="Consolas" w:cs="Consolas"/>
                <w:bCs/>
                <w:color w:val="005032"/>
                <w:sz w:val="20"/>
                <w:szCs w:val="20"/>
              </w:rPr>
              <w:t>EParameters</w:t>
            </w:r>
            <w:r w:rsidRPr="00123F7D">
              <w:rPr>
                <w:rFonts w:ascii="Consolas" w:hAnsi="Consolas" w:cs="Consolas"/>
                <w:color w:val="000000"/>
                <w:sz w:val="20"/>
                <w:szCs w:val="20"/>
              </w:rPr>
              <w:t>.</w:t>
            </w:r>
            <w:r w:rsidRPr="00123F7D">
              <w:rPr>
                <w:rFonts w:ascii="Consolas" w:hAnsi="Consolas" w:cs="Consolas"/>
                <w:i/>
                <w:iCs/>
                <w:color w:val="0000C0"/>
                <w:sz w:val="20"/>
                <w:szCs w:val="20"/>
              </w:rPr>
              <w:t>P_CERT_VALIDATION_POLICY</w:t>
            </w:r>
            <w:r w:rsidRPr="00123F7D">
              <w:rPr>
                <w:rFonts w:ascii="Consolas" w:hAnsi="Consolas" w:cs="Consolas"/>
                <w:color w:val="000000"/>
                <w:sz w:val="20"/>
                <w:szCs w:val="20"/>
              </w:rPr>
              <w:t>, policy);</w:t>
            </w:r>
          </w:p>
          <w:p w14:paraId="52F81253" w14:textId="77777777" w:rsidR="00D67722" w:rsidRPr="00123F7D" w:rsidRDefault="00D67722" w:rsidP="00E05878">
            <w:pPr>
              <w:autoSpaceDE w:val="0"/>
              <w:autoSpaceDN w:val="0"/>
              <w:adjustRightInd w:val="0"/>
              <w:rPr>
                <w:rFonts w:ascii="Consolas" w:hAnsi="Consolas" w:cs="Consolas"/>
                <w:sz w:val="20"/>
                <w:szCs w:val="20"/>
              </w:rPr>
            </w:pPr>
          </w:p>
          <w:p w14:paraId="43C5C8E6" w14:textId="1D989C55" w:rsidR="00B82A24" w:rsidRDefault="00B82A24" w:rsidP="00E05878">
            <w:pPr>
              <w:autoSpaceDE w:val="0"/>
              <w:autoSpaceDN w:val="0"/>
              <w:adjustRightInd w:val="0"/>
              <w:rPr>
                <w:rFonts w:ascii="Consolas" w:hAnsi="Consolas" w:cs="Consolas"/>
                <w:color w:val="3F7F5F"/>
                <w:sz w:val="20"/>
                <w:szCs w:val="20"/>
              </w:rPr>
            </w:pPr>
            <w:r w:rsidRPr="00123F7D">
              <w:rPr>
                <w:rFonts w:ascii="Consolas" w:hAnsi="Consolas" w:cs="Consolas"/>
                <w:color w:val="3F7F5F"/>
                <w:sz w:val="20"/>
                <w:szCs w:val="20"/>
              </w:rPr>
              <w:t>//Create a communication interface for your system.</w:t>
            </w:r>
          </w:p>
          <w:p w14:paraId="02B225F3" w14:textId="0766902E" w:rsidR="00D67722" w:rsidRPr="00123F7D" w:rsidRDefault="00D67722" w:rsidP="00E05878">
            <w:pPr>
              <w:autoSpaceDE w:val="0"/>
              <w:autoSpaceDN w:val="0"/>
              <w:adjustRightInd w:val="0"/>
              <w:rPr>
                <w:rFonts w:ascii="Consolas" w:hAnsi="Consolas" w:cs="Consolas"/>
                <w:sz w:val="20"/>
                <w:szCs w:val="20"/>
              </w:rPr>
            </w:pPr>
            <w:r w:rsidRPr="00123F7D">
              <w:rPr>
                <w:rFonts w:ascii="Consolas" w:hAnsi="Consolas" w:cs="Consolas"/>
                <w:bCs/>
                <w:color w:val="323F70"/>
                <w:sz w:val="20"/>
                <w:szCs w:val="20"/>
              </w:rPr>
              <w:t>MSSPClientConnector</w:t>
            </w:r>
            <w:r w:rsidRPr="00123F7D">
              <w:rPr>
                <w:rFonts w:ascii="Consolas" w:hAnsi="Consolas" w:cs="Consolas"/>
                <w:color w:val="000000"/>
                <w:sz w:val="20"/>
                <w:szCs w:val="20"/>
              </w:rPr>
              <w:t xml:space="preserve"> connector = </w:t>
            </w:r>
            <w:r w:rsidRPr="00123F7D">
              <w:rPr>
                <w:rFonts w:ascii="Consolas" w:hAnsi="Consolas" w:cs="Consolas"/>
                <w:bCs/>
                <w:color w:val="7F0055"/>
                <w:sz w:val="20"/>
                <w:szCs w:val="20"/>
              </w:rPr>
              <w:t>null</w:t>
            </w:r>
            <w:r w:rsidRPr="00123F7D">
              <w:rPr>
                <w:rFonts w:ascii="Consolas" w:hAnsi="Consolas" w:cs="Consolas"/>
                <w:color w:val="000000"/>
                <w:sz w:val="20"/>
                <w:szCs w:val="20"/>
              </w:rPr>
              <w:t>;</w:t>
            </w:r>
          </w:p>
          <w:p w14:paraId="76E7EAF8" w14:textId="0FEBB611" w:rsidR="00B82A24" w:rsidRPr="00123F7D" w:rsidRDefault="00B82A24" w:rsidP="00971EFA">
            <w:pPr>
              <w:autoSpaceDE w:val="0"/>
              <w:autoSpaceDN w:val="0"/>
              <w:adjustRightInd w:val="0"/>
              <w:rPr>
                <w:rFonts w:ascii="Consolas" w:hAnsi="Consolas" w:cs="Consolas"/>
                <w:sz w:val="20"/>
                <w:szCs w:val="20"/>
              </w:rPr>
            </w:pPr>
            <w:r w:rsidRPr="00123F7D">
              <w:rPr>
                <w:rFonts w:ascii="Consolas" w:hAnsi="Consolas" w:cs="Consolas"/>
                <w:bCs/>
                <w:color w:val="323F70"/>
                <w:sz w:val="20"/>
                <w:szCs w:val="20"/>
              </w:rPr>
              <w:t>UserIdentifier</w:t>
            </w:r>
            <w:r w:rsidRPr="00123F7D">
              <w:rPr>
                <w:rFonts w:ascii="Consolas" w:hAnsi="Consolas" w:cs="Consolas"/>
                <w:color w:val="000000"/>
                <w:sz w:val="20"/>
                <w:szCs w:val="20"/>
              </w:rPr>
              <w:t xml:space="preserve"> user = </w:t>
            </w:r>
            <w:r w:rsidR="00924E0A" w:rsidRPr="00123F7D">
              <w:rPr>
                <w:rFonts w:ascii="Consolas" w:hAnsi="Consolas" w:cs="Consolas"/>
                <w:bCs/>
                <w:color w:val="7F0055"/>
                <w:sz w:val="20"/>
                <w:szCs w:val="20"/>
              </w:rPr>
              <w:t xml:space="preserve">new </w:t>
            </w:r>
            <w:r w:rsidR="00924E0A" w:rsidRPr="00D67722">
              <w:rPr>
                <w:rFonts w:ascii="Consolas" w:hAnsi="Consolas" w:cs="Consolas"/>
                <w:bCs/>
                <w:color w:val="005032"/>
                <w:sz w:val="20"/>
                <w:szCs w:val="20"/>
              </w:rPr>
              <w:t>P</w:t>
            </w:r>
            <w:r w:rsidRPr="00123F7D">
              <w:rPr>
                <w:rFonts w:ascii="Consolas" w:hAnsi="Consolas" w:cs="Consolas"/>
                <w:bCs/>
                <w:color w:val="005032"/>
                <w:sz w:val="20"/>
                <w:szCs w:val="20"/>
              </w:rPr>
              <w:t>honeNumberAndOperator</w:t>
            </w:r>
            <w:r w:rsidRPr="00123F7D">
              <w:rPr>
                <w:rFonts w:ascii="Consolas" w:hAnsi="Consolas" w:cs="Consolas"/>
                <w:color w:val="000000"/>
                <w:sz w:val="20"/>
                <w:szCs w:val="20"/>
              </w:rPr>
              <w:t>(</w:t>
            </w:r>
            <w:r w:rsidRPr="00123F7D">
              <w:rPr>
                <w:rFonts w:ascii="Consolas" w:hAnsi="Consolas" w:cs="Consolas"/>
                <w:color w:val="2A00FF"/>
                <w:sz w:val="20"/>
                <w:szCs w:val="20"/>
              </w:rPr>
              <w:t>"05336564727"</w:t>
            </w:r>
            <w:r w:rsidRPr="00123F7D">
              <w:rPr>
                <w:rFonts w:ascii="Consolas" w:hAnsi="Consolas" w:cs="Consolas"/>
                <w:color w:val="000000"/>
                <w:sz w:val="20"/>
                <w:szCs w:val="20"/>
              </w:rPr>
              <w:t>, Operator.</w:t>
            </w:r>
            <w:r w:rsidRPr="00123F7D">
              <w:rPr>
                <w:rFonts w:ascii="Consolas" w:hAnsi="Consolas" w:cs="Consolas"/>
                <w:i/>
                <w:iCs/>
                <w:color w:val="0000C0"/>
                <w:sz w:val="20"/>
                <w:szCs w:val="20"/>
              </w:rPr>
              <w:t>TURKCELL</w:t>
            </w:r>
            <w:r w:rsidRPr="00123F7D">
              <w:rPr>
                <w:rFonts w:ascii="Consolas" w:hAnsi="Consolas" w:cs="Consolas"/>
                <w:color w:val="000000"/>
                <w:sz w:val="20"/>
                <w:szCs w:val="20"/>
              </w:rPr>
              <w:t>);</w:t>
            </w:r>
          </w:p>
          <w:p w14:paraId="3A2E227B" w14:textId="7EFB21A9" w:rsidR="00B82A24" w:rsidRPr="00123F7D" w:rsidRDefault="00B82A24" w:rsidP="00E05878">
            <w:pPr>
              <w:autoSpaceDE w:val="0"/>
              <w:autoSpaceDN w:val="0"/>
              <w:adjustRightInd w:val="0"/>
              <w:rPr>
                <w:rFonts w:ascii="Consolas" w:hAnsi="Consolas" w:cs="Consolas"/>
                <w:sz w:val="20"/>
                <w:szCs w:val="20"/>
              </w:rPr>
            </w:pPr>
            <w:r w:rsidRPr="00123F7D">
              <w:rPr>
                <w:rFonts w:ascii="Consolas" w:hAnsi="Consolas" w:cs="Consolas"/>
                <w:bCs/>
                <w:color w:val="323F70"/>
                <w:sz w:val="20"/>
                <w:szCs w:val="20"/>
              </w:rPr>
              <w:t>BaseSigner</w:t>
            </w:r>
            <w:r w:rsidRPr="00123F7D">
              <w:rPr>
                <w:rFonts w:ascii="Consolas" w:hAnsi="Consolas" w:cs="Consolas"/>
                <w:color w:val="000000"/>
                <w:sz w:val="20"/>
                <w:szCs w:val="20"/>
              </w:rPr>
              <w:t xml:space="preserve"> mobileSigner = </w:t>
            </w:r>
            <w:r w:rsidR="00924E0A" w:rsidRPr="00123F7D">
              <w:rPr>
                <w:rFonts w:ascii="Consolas" w:hAnsi="Consolas" w:cs="Consolas"/>
                <w:bCs/>
                <w:color w:val="7F0055"/>
                <w:sz w:val="20"/>
                <w:szCs w:val="20"/>
              </w:rPr>
              <w:t xml:space="preserve">new </w:t>
            </w:r>
            <w:r w:rsidR="00924E0A" w:rsidRPr="00D67722">
              <w:rPr>
                <w:rFonts w:ascii="Consolas" w:hAnsi="Consolas" w:cs="Consolas"/>
                <w:bCs/>
                <w:color w:val="005032"/>
                <w:sz w:val="20"/>
                <w:szCs w:val="20"/>
              </w:rPr>
              <w:t>M</w:t>
            </w:r>
            <w:r w:rsidRPr="00123F7D">
              <w:rPr>
                <w:rFonts w:ascii="Consolas" w:hAnsi="Consolas" w:cs="Consolas"/>
                <w:bCs/>
                <w:color w:val="005032"/>
                <w:sz w:val="20"/>
                <w:szCs w:val="20"/>
              </w:rPr>
              <w:t>obileSigner</w:t>
            </w:r>
            <w:r w:rsidRPr="00123F7D">
              <w:rPr>
                <w:rFonts w:ascii="Consolas" w:hAnsi="Consolas" w:cs="Consolas"/>
                <w:color w:val="000000"/>
                <w:sz w:val="20"/>
                <w:szCs w:val="20"/>
              </w:rPr>
              <w:t xml:space="preserve">(connector, user, </w:t>
            </w:r>
            <w:r w:rsidR="00971EFA" w:rsidRPr="00123F7D">
              <w:rPr>
                <w:rFonts w:ascii="Consolas" w:hAnsi="Consolas" w:cs="Consolas"/>
                <w:bCs/>
                <w:color w:val="7F0055"/>
                <w:sz w:val="20"/>
                <w:szCs w:val="20"/>
              </w:rPr>
              <w:t>null</w:t>
            </w:r>
            <w:r w:rsidRPr="00123F7D">
              <w:rPr>
                <w:rFonts w:ascii="Consolas" w:hAnsi="Consolas" w:cs="Consolas"/>
                <w:color w:val="000000"/>
                <w:sz w:val="20"/>
                <w:szCs w:val="20"/>
              </w:rPr>
              <w:t xml:space="preserve">, </w:t>
            </w:r>
          </w:p>
          <w:p w14:paraId="16EDA23A" w14:textId="1403D11D" w:rsidR="00B82A24" w:rsidRPr="00123F7D" w:rsidRDefault="00B82A24" w:rsidP="00E05878">
            <w:pPr>
              <w:autoSpaceDE w:val="0"/>
              <w:autoSpaceDN w:val="0"/>
              <w:adjustRightInd w:val="0"/>
              <w:rPr>
                <w:rFonts w:ascii="Consolas" w:hAnsi="Consolas" w:cs="Consolas"/>
                <w:sz w:val="20"/>
                <w:szCs w:val="20"/>
              </w:rPr>
            </w:pPr>
            <w:r w:rsidRPr="00123F7D">
              <w:rPr>
                <w:rFonts w:ascii="Consolas" w:hAnsi="Consolas" w:cs="Consolas"/>
                <w:color w:val="000000"/>
                <w:sz w:val="20"/>
                <w:szCs w:val="20"/>
              </w:rPr>
              <w:tab/>
            </w:r>
            <w:r w:rsidRPr="00123F7D">
              <w:rPr>
                <w:rFonts w:ascii="Consolas" w:hAnsi="Consolas" w:cs="Consolas"/>
                <w:color w:val="000000"/>
                <w:sz w:val="20"/>
                <w:szCs w:val="20"/>
              </w:rPr>
              <w:tab/>
            </w:r>
            <w:r w:rsidRPr="00123F7D">
              <w:rPr>
                <w:rFonts w:ascii="Consolas" w:hAnsi="Consolas" w:cs="Consolas"/>
                <w:color w:val="2A00FF"/>
                <w:sz w:val="20"/>
                <w:szCs w:val="20"/>
              </w:rPr>
              <w:t>"Doc1234 numaralı d</w:t>
            </w:r>
            <w:r w:rsidR="00E27B00">
              <w:rPr>
                <w:rFonts w:ascii="Consolas" w:hAnsi="Consolas" w:cs="Consolas"/>
                <w:color w:val="2A00FF"/>
                <w:sz w:val="20"/>
                <w:szCs w:val="20"/>
              </w:rPr>
              <w:t>o</w:t>
            </w:r>
            <w:r w:rsidRPr="00123F7D">
              <w:rPr>
                <w:rFonts w:ascii="Consolas" w:hAnsi="Consolas" w:cs="Consolas"/>
                <w:color w:val="2A00FF"/>
                <w:sz w:val="20"/>
                <w:szCs w:val="20"/>
              </w:rPr>
              <w:t>kümanı imzayı onaylıyorum."</w:t>
            </w:r>
            <w:r w:rsidRPr="00123F7D">
              <w:rPr>
                <w:rFonts w:ascii="Consolas" w:hAnsi="Consolas" w:cs="Consolas"/>
                <w:color w:val="000000"/>
                <w:sz w:val="20"/>
                <w:szCs w:val="20"/>
              </w:rPr>
              <w:t xml:space="preserve">, </w:t>
            </w:r>
          </w:p>
          <w:p w14:paraId="357540DF" w14:textId="0EB812D2" w:rsidR="00B82A24" w:rsidRPr="00123F7D" w:rsidRDefault="00B82A24" w:rsidP="00E05878">
            <w:pPr>
              <w:autoSpaceDE w:val="0"/>
              <w:autoSpaceDN w:val="0"/>
              <w:adjustRightInd w:val="0"/>
              <w:rPr>
                <w:rFonts w:ascii="Consolas" w:hAnsi="Consolas" w:cs="Consolas"/>
                <w:sz w:val="20"/>
                <w:szCs w:val="20"/>
              </w:rPr>
            </w:pPr>
            <w:r w:rsidRPr="00123F7D">
              <w:rPr>
                <w:rFonts w:ascii="Consolas" w:hAnsi="Consolas" w:cs="Consolas"/>
                <w:color w:val="000000"/>
                <w:sz w:val="20"/>
                <w:szCs w:val="20"/>
              </w:rPr>
              <w:tab/>
            </w:r>
            <w:r w:rsidRPr="00123F7D">
              <w:rPr>
                <w:rFonts w:ascii="Consolas" w:hAnsi="Consolas" w:cs="Consolas"/>
                <w:color w:val="000000"/>
                <w:sz w:val="20"/>
                <w:szCs w:val="20"/>
              </w:rPr>
              <w:tab/>
            </w:r>
            <w:r w:rsidRPr="00123F7D">
              <w:rPr>
                <w:rFonts w:ascii="Consolas" w:hAnsi="Consolas" w:cs="Consolas"/>
                <w:bCs/>
                <w:color w:val="005032"/>
                <w:sz w:val="20"/>
                <w:szCs w:val="20"/>
              </w:rPr>
              <w:t>Algorithms</w:t>
            </w:r>
            <w:r w:rsidRPr="00123F7D">
              <w:rPr>
                <w:rFonts w:ascii="Consolas" w:hAnsi="Consolas" w:cs="Consolas"/>
                <w:color w:val="000000"/>
                <w:sz w:val="20"/>
                <w:szCs w:val="20"/>
              </w:rPr>
              <w:t>.</w:t>
            </w:r>
            <w:r w:rsidRPr="00123F7D">
              <w:rPr>
                <w:rFonts w:ascii="Consolas" w:hAnsi="Consolas" w:cs="Consolas"/>
                <w:i/>
                <w:iCs/>
                <w:color w:val="0000C0"/>
                <w:sz w:val="20"/>
                <w:szCs w:val="20"/>
              </w:rPr>
              <w:t>SIGNATURE_RSA_SHA</w:t>
            </w:r>
            <w:r w:rsidR="006C248F">
              <w:rPr>
                <w:rFonts w:ascii="Consolas" w:hAnsi="Consolas" w:cs="Consolas"/>
                <w:i/>
                <w:iCs/>
                <w:color w:val="0000C0"/>
                <w:sz w:val="20"/>
                <w:szCs w:val="20"/>
              </w:rPr>
              <w:t>256</w:t>
            </w:r>
            <w:r w:rsidRPr="00123F7D">
              <w:rPr>
                <w:rFonts w:ascii="Consolas" w:hAnsi="Consolas" w:cs="Consolas"/>
                <w:color w:val="000000"/>
                <w:sz w:val="20"/>
                <w:szCs w:val="20"/>
              </w:rPr>
              <w:t xml:space="preserve">, </w:t>
            </w:r>
            <w:r w:rsidRPr="00123F7D">
              <w:rPr>
                <w:rFonts w:ascii="Consolas" w:hAnsi="Consolas" w:cs="Consolas"/>
                <w:bCs/>
                <w:color w:val="7F0055"/>
                <w:sz w:val="20"/>
                <w:szCs w:val="20"/>
              </w:rPr>
              <w:t>null</w:t>
            </w:r>
            <w:r w:rsidRPr="00123F7D">
              <w:rPr>
                <w:rFonts w:ascii="Consolas" w:hAnsi="Consolas" w:cs="Consolas"/>
                <w:color w:val="000000"/>
                <w:sz w:val="20"/>
                <w:szCs w:val="20"/>
              </w:rPr>
              <w:t>);</w:t>
            </w:r>
          </w:p>
          <w:p w14:paraId="6E466E85" w14:textId="77777777" w:rsidR="00B82A24" w:rsidRPr="00123F7D" w:rsidRDefault="00B82A24" w:rsidP="00E05878">
            <w:pPr>
              <w:autoSpaceDE w:val="0"/>
              <w:autoSpaceDN w:val="0"/>
              <w:adjustRightInd w:val="0"/>
              <w:rPr>
                <w:rFonts w:ascii="Consolas" w:hAnsi="Consolas" w:cs="Consolas"/>
                <w:sz w:val="20"/>
                <w:szCs w:val="20"/>
              </w:rPr>
            </w:pPr>
            <w:r w:rsidRPr="00123F7D">
              <w:rPr>
                <w:rFonts w:ascii="Consolas" w:hAnsi="Consolas" w:cs="Consolas"/>
                <w:color w:val="000000"/>
                <w:sz w:val="20"/>
                <w:szCs w:val="20"/>
              </w:rPr>
              <w:tab/>
            </w:r>
            <w:r w:rsidRPr="00123F7D">
              <w:rPr>
                <w:rFonts w:ascii="Consolas" w:hAnsi="Consolas" w:cs="Consolas"/>
                <w:color w:val="000000"/>
                <w:sz w:val="20"/>
                <w:szCs w:val="20"/>
              </w:rPr>
              <w:tab/>
            </w:r>
          </w:p>
          <w:p w14:paraId="1F0AD769" w14:textId="70843128" w:rsidR="00B82A24" w:rsidRDefault="00B82A24" w:rsidP="00E05878">
            <w:pPr>
              <w:autoSpaceDE w:val="0"/>
              <w:autoSpaceDN w:val="0"/>
              <w:adjustRightInd w:val="0"/>
              <w:rPr>
                <w:rFonts w:ascii="Consolas" w:hAnsi="Consolas" w:cs="Consolas"/>
                <w:color w:val="000000"/>
                <w:sz w:val="20"/>
                <w:szCs w:val="20"/>
              </w:rPr>
            </w:pPr>
            <w:r w:rsidRPr="00123F7D">
              <w:rPr>
                <w:rFonts w:ascii="Consolas" w:hAnsi="Consolas" w:cs="Consolas"/>
                <w:color w:val="000000"/>
                <w:sz w:val="20"/>
                <w:szCs w:val="20"/>
              </w:rPr>
              <w:t>bs.addSigner(ESignatureType.</w:t>
            </w:r>
            <w:r w:rsidRPr="00123F7D">
              <w:rPr>
                <w:rFonts w:ascii="Consolas" w:hAnsi="Consolas" w:cs="Consolas"/>
                <w:i/>
                <w:iCs/>
                <w:color w:val="0000C0"/>
                <w:sz w:val="20"/>
                <w:szCs w:val="20"/>
              </w:rPr>
              <w:t>TYPE_BES</w:t>
            </w:r>
            <w:r w:rsidRPr="00123F7D">
              <w:rPr>
                <w:rFonts w:ascii="Consolas" w:hAnsi="Consolas" w:cs="Consolas"/>
                <w:color w:val="000000"/>
                <w:sz w:val="20"/>
                <w:szCs w:val="20"/>
              </w:rPr>
              <w:t xml:space="preserve">, </w:t>
            </w:r>
            <w:r w:rsidR="00BD41D2" w:rsidRPr="00123F7D">
              <w:rPr>
                <w:rFonts w:ascii="Consolas" w:hAnsi="Consolas" w:cs="Consolas"/>
                <w:bCs/>
                <w:color w:val="7F0055"/>
                <w:sz w:val="20"/>
                <w:szCs w:val="20"/>
              </w:rPr>
              <w:t>null</w:t>
            </w:r>
            <w:r w:rsidRPr="00123F7D">
              <w:rPr>
                <w:rFonts w:ascii="Consolas" w:hAnsi="Consolas" w:cs="Consolas"/>
                <w:color w:val="000000"/>
                <w:sz w:val="20"/>
                <w:szCs w:val="20"/>
              </w:rPr>
              <w:t xml:space="preserve">, mobileSigner, </w:t>
            </w:r>
            <w:r w:rsidRPr="00123F7D">
              <w:rPr>
                <w:rFonts w:ascii="Consolas" w:hAnsi="Consolas" w:cs="Consolas"/>
                <w:bCs/>
                <w:color w:val="7F0055"/>
                <w:sz w:val="20"/>
                <w:szCs w:val="20"/>
              </w:rPr>
              <w:t>null</w:t>
            </w:r>
            <w:r w:rsidRPr="00123F7D">
              <w:rPr>
                <w:rFonts w:ascii="Consolas" w:hAnsi="Consolas" w:cs="Consolas"/>
                <w:color w:val="000000"/>
                <w:sz w:val="20"/>
                <w:szCs w:val="20"/>
              </w:rPr>
              <w:t>, params);</w:t>
            </w:r>
          </w:p>
          <w:p w14:paraId="6DB6AC7B" w14:textId="77777777" w:rsidR="00D67722" w:rsidRPr="00123F7D" w:rsidRDefault="00D67722" w:rsidP="00E05878">
            <w:pPr>
              <w:autoSpaceDE w:val="0"/>
              <w:autoSpaceDN w:val="0"/>
              <w:adjustRightInd w:val="0"/>
              <w:rPr>
                <w:rFonts w:ascii="Consolas" w:hAnsi="Consolas" w:cs="Consolas"/>
                <w:sz w:val="20"/>
                <w:szCs w:val="20"/>
              </w:rPr>
            </w:pPr>
          </w:p>
          <w:p w14:paraId="7DF68A9E" w14:textId="77777777" w:rsidR="00B82A24" w:rsidRPr="00123F7D" w:rsidRDefault="00B82A24" w:rsidP="00E05878">
            <w:pPr>
              <w:autoSpaceDE w:val="0"/>
              <w:autoSpaceDN w:val="0"/>
              <w:adjustRightInd w:val="0"/>
              <w:rPr>
                <w:rFonts w:ascii="Consolas" w:hAnsi="Consolas" w:cs="Consolas"/>
                <w:sz w:val="20"/>
                <w:szCs w:val="20"/>
              </w:rPr>
            </w:pPr>
            <w:r w:rsidRPr="00123F7D">
              <w:rPr>
                <w:rFonts w:ascii="Consolas" w:hAnsi="Consolas" w:cs="Consolas"/>
                <w:color w:val="3F7F5F"/>
                <w:sz w:val="20"/>
                <w:szCs w:val="20"/>
              </w:rPr>
              <w:t xml:space="preserve">//write the </w:t>
            </w:r>
            <w:r w:rsidRPr="009C4FFC">
              <w:rPr>
                <w:rFonts w:ascii="Consolas" w:hAnsi="Consolas" w:cs="Consolas"/>
                <w:color w:val="3F7F5F"/>
                <w:sz w:val="20"/>
                <w:szCs w:val="20"/>
              </w:rPr>
              <w:t>contentinfo</w:t>
            </w:r>
            <w:r w:rsidRPr="00123F7D">
              <w:rPr>
                <w:rFonts w:ascii="Consolas" w:hAnsi="Consolas" w:cs="Consolas"/>
                <w:color w:val="3F7F5F"/>
                <w:sz w:val="20"/>
                <w:szCs w:val="20"/>
              </w:rPr>
              <w:t xml:space="preserve"> to file </w:t>
            </w:r>
            <w:bookmarkStart w:id="788" w:name="_GoBack"/>
            <w:bookmarkEnd w:id="788"/>
          </w:p>
          <w:p w14:paraId="7630C76E" w14:textId="13E72366" w:rsidR="00B82A24" w:rsidRPr="00123F7D" w:rsidRDefault="00B82A24" w:rsidP="00E05878">
            <w:pPr>
              <w:jc w:val="both"/>
              <w:rPr>
                <w:sz w:val="20"/>
                <w:szCs w:val="20"/>
              </w:rPr>
            </w:pPr>
            <w:r w:rsidRPr="00123F7D">
              <w:rPr>
                <w:rFonts w:ascii="Consolas" w:hAnsi="Consolas" w:cs="Consolas"/>
                <w:bCs/>
                <w:color w:val="005032"/>
                <w:sz w:val="20"/>
                <w:szCs w:val="20"/>
              </w:rPr>
              <w:t>AsnIO</w:t>
            </w:r>
            <w:r w:rsidRPr="00123F7D">
              <w:rPr>
                <w:rFonts w:ascii="Consolas" w:hAnsi="Consolas" w:cs="Consolas"/>
                <w:color w:val="000000"/>
                <w:sz w:val="20"/>
                <w:szCs w:val="20"/>
              </w:rPr>
              <w:t>.</w:t>
            </w:r>
            <w:r w:rsidRPr="00123F7D">
              <w:rPr>
                <w:rFonts w:ascii="Consolas" w:hAnsi="Consolas" w:cs="Consolas"/>
                <w:i/>
                <w:iCs/>
                <w:color w:val="000000"/>
                <w:sz w:val="20"/>
                <w:szCs w:val="20"/>
              </w:rPr>
              <w:t>dosyayaz</w:t>
            </w:r>
            <w:r w:rsidRPr="00123F7D">
              <w:rPr>
                <w:rFonts w:ascii="Consolas" w:hAnsi="Consolas" w:cs="Consolas"/>
                <w:color w:val="000000"/>
                <w:sz w:val="20"/>
                <w:szCs w:val="20"/>
              </w:rPr>
              <w:t>(bs.getEncoded(),</w:t>
            </w:r>
            <w:r w:rsidR="009C4FFC">
              <w:rPr>
                <w:rFonts w:ascii="Consolas" w:hAnsi="Consolas" w:cs="Consolas"/>
                <w:color w:val="000000"/>
                <w:sz w:val="20"/>
                <w:szCs w:val="20"/>
              </w:rPr>
              <w:t xml:space="preserve"> </w:t>
            </w:r>
            <w:r w:rsidRPr="00123F7D">
              <w:rPr>
                <w:rFonts w:ascii="Consolas" w:hAnsi="Consolas" w:cs="Consolas"/>
                <w:color w:val="000000"/>
                <w:sz w:val="20"/>
                <w:szCs w:val="20"/>
              </w:rPr>
              <w:t>SIGNATURE_FILE);</w:t>
            </w:r>
            <w:r w:rsidRPr="00123F7D">
              <w:rPr>
                <w:rFonts w:ascii="Consolas" w:hAnsi="Consolas" w:cs="Consolas"/>
                <w:color w:val="000000"/>
                <w:sz w:val="20"/>
                <w:szCs w:val="20"/>
              </w:rPr>
              <w:tab/>
            </w:r>
          </w:p>
        </w:tc>
      </w:tr>
    </w:tbl>
    <w:p w14:paraId="1D5CE886" w14:textId="77777777" w:rsidR="00B82A24" w:rsidRDefault="00B82A24" w:rsidP="00B82A24">
      <w:pPr>
        <w:jc w:val="both"/>
      </w:pPr>
    </w:p>
    <w:p w14:paraId="10512729" w14:textId="3D9921A2" w:rsidR="00B82A24" w:rsidRDefault="00B82A24" w:rsidP="00B82A24">
      <w:pPr>
        <w:jc w:val="both"/>
      </w:pPr>
      <w:r>
        <w:t xml:space="preserve">Sunucu API'si ve istemci API'si arasındaki iletişim için </w:t>
      </w:r>
      <w:r w:rsidRPr="006F1024">
        <w:rPr>
          <w:i/>
          <w:iCs/>
        </w:rPr>
        <w:t>MSSPClientConnector</w:t>
      </w:r>
      <w:r>
        <w:t xml:space="preserve"> arayüzü tanımlanmıştır. Sunucu API'sinin ihtiyacı olan bilgiler</w:t>
      </w:r>
      <w:r w:rsidR="00216A32">
        <w:t>,</w:t>
      </w:r>
      <w:r>
        <w:t xml:space="preserve"> bu arayüz üzerinden gönderilecektir. Farklı teknolojilerle bilgiler iletilebileceğinden burada sadece bir arayüz tanımlanmıştır. API kullanıcıları kendi sistemlerine özgü bir iletişim altyapısı kurabilirler.</w:t>
      </w:r>
    </w:p>
    <w:p w14:paraId="3DDA897D" w14:textId="77777777" w:rsidR="00733AEC" w:rsidRDefault="00733AEC" w:rsidP="00B82A24">
      <w:pPr>
        <w:jc w:val="both"/>
      </w:pPr>
    </w:p>
    <w:p w14:paraId="14581881" w14:textId="77777777" w:rsidR="00B82A24" w:rsidRDefault="00B82A24" w:rsidP="00B82A24">
      <w:pPr>
        <w:pStyle w:val="Heading2"/>
      </w:pPr>
      <w:bookmarkStart w:id="789" w:name="_Toc86130421"/>
      <w:r>
        <w:t>Mobil İmza Sunucu Tarafı</w:t>
      </w:r>
      <w:bookmarkEnd w:id="789"/>
    </w:p>
    <w:p w14:paraId="24F73E2C" w14:textId="08FEAB6D" w:rsidR="005A4D2A" w:rsidRDefault="00EB6FDC" w:rsidP="00514F9A">
      <w:pPr>
        <w:jc w:val="both"/>
      </w:pPr>
      <w:r w:rsidRPr="00EB6FDC">
        <w:t xml:space="preserve">Mobil imza API’si kullanılarak yazılacak olan </w:t>
      </w:r>
      <w:r w:rsidR="00A55D13">
        <w:t>m</w:t>
      </w:r>
      <w:r w:rsidRPr="00EB6FDC">
        <w:t>obil imza sunucusu</w:t>
      </w:r>
      <w:r w:rsidR="00AB0DE5">
        <w:t>,</w:t>
      </w:r>
      <w:r w:rsidRPr="00EB6FDC">
        <w:t xml:space="preserve"> MSSP’ye bağlanarak kullanıcı sertifika sorgulaması</w:t>
      </w:r>
      <w:r w:rsidR="00AB0DE5">
        <w:t>nı</w:t>
      </w:r>
      <w:r w:rsidRPr="00EB6FDC">
        <w:t xml:space="preserve"> </w:t>
      </w:r>
      <w:r w:rsidR="00710107">
        <w:t xml:space="preserve">yapar </w:t>
      </w:r>
      <w:r w:rsidRPr="00EB6FDC">
        <w:t>ve gönderilmiş olan veri</w:t>
      </w:r>
      <w:r w:rsidR="00710107">
        <w:t>nin imzalanmasını sağlar.</w:t>
      </w:r>
      <w:r w:rsidRPr="00EB6FDC">
        <w:t xml:space="preserve"> Bunun için imzalanacak veri, operat</w:t>
      </w:r>
      <w:r w:rsidR="003F68D4">
        <w:t xml:space="preserve">ör, kullanıcı telefon </w:t>
      </w:r>
      <w:r w:rsidR="00080002">
        <w:t>numarası</w:t>
      </w:r>
      <w:r w:rsidR="00AB0DE5">
        <w:t xml:space="preserve"> vb. </w:t>
      </w:r>
      <w:r w:rsidRPr="00EB6FDC">
        <w:t>bilgiler istemci tarafından çağrılıp</w:t>
      </w:r>
      <w:r w:rsidR="006F1024">
        <w:t xml:space="preserve"> </w:t>
      </w:r>
      <w:r w:rsidRPr="00EB6FDC">
        <w:t>(örneğin bir web servisi aracılığı ile)</w:t>
      </w:r>
      <w:r w:rsidR="00F130A2">
        <w:t xml:space="preserve"> </w:t>
      </w:r>
      <w:r w:rsidRPr="00EB6FDC">
        <w:t>bu bilgilerle MSSP’ye imzalama isteği göndermelidir</w:t>
      </w:r>
      <w:r w:rsidR="005A4D2A">
        <w:t>.</w:t>
      </w:r>
    </w:p>
    <w:p w14:paraId="687BA378" w14:textId="15E89776" w:rsidR="008C353D" w:rsidRPr="008C353D" w:rsidRDefault="005A4D2A" w:rsidP="00514F9A">
      <w:pPr>
        <w:jc w:val="both"/>
      </w:pPr>
      <w:r>
        <w:t>İmzalama</w:t>
      </w:r>
      <w:r w:rsidR="008C353D" w:rsidRPr="008C353D">
        <w:t xml:space="preserve"> metod</w:t>
      </w:r>
      <w:r>
        <w:t>u</w:t>
      </w:r>
      <w:r w:rsidR="00535EDA">
        <w:t>,</w:t>
      </w:r>
      <w:r w:rsidR="008C353D" w:rsidRPr="008C353D">
        <w:t xml:space="preserve"> kullanıcının göndermiş olduğu imzalanacak yapısal veriyi imzalamalı ve geri</w:t>
      </w:r>
      <w:r w:rsidR="00713E11">
        <w:t>ye</w:t>
      </w:r>
      <w:r w:rsidR="008C353D" w:rsidRPr="008C353D">
        <w:t xml:space="preserve"> imza değeri dönmelidir.</w:t>
      </w:r>
    </w:p>
    <w:p w14:paraId="42431DE5" w14:textId="0AF37AF9" w:rsidR="000D7108" w:rsidRPr="00E410BE" w:rsidRDefault="008C353D" w:rsidP="00514F9A">
      <w:pPr>
        <w:jc w:val="both"/>
        <w:rPr>
          <w:sz w:val="16"/>
          <w:szCs w:val="16"/>
        </w:rPr>
      </w:pPr>
      <w:r w:rsidRPr="008C353D">
        <w:t xml:space="preserve">Örnek olarak </w:t>
      </w:r>
      <w:r w:rsidR="00471B7E" w:rsidRPr="008C353D">
        <w:t>imzalanacak verinin</w:t>
      </w:r>
      <w:r w:rsidRPr="008C353D">
        <w:t xml:space="preserve"> </w:t>
      </w:r>
      <w:r w:rsidR="00535EDA">
        <w:t>b</w:t>
      </w:r>
      <w:r w:rsidRPr="008C353D">
        <w:t>ase64 değerini, kullanıcının telefonunda görülecek imzalama mesajını, kullanıcı telefon numarası</w:t>
      </w:r>
      <w:r w:rsidR="00F35E72">
        <w:t>nı</w:t>
      </w:r>
      <w:r w:rsidRPr="008C353D">
        <w:t xml:space="preserve"> ve operatörü</w:t>
      </w:r>
      <w:r w:rsidR="00F35E72">
        <w:t>nü</w:t>
      </w:r>
      <w:r w:rsidRPr="008C353D">
        <w:t xml:space="preserve"> alan örnek servis metodu aşağıdaki gibi olabilir. Metodun detaylı kullanımına</w:t>
      </w:r>
      <w:r w:rsidR="00F35E72">
        <w:t>,</w:t>
      </w:r>
      <w:r w:rsidRPr="008C353D">
        <w:t xml:space="preserve"> </w:t>
      </w:r>
      <w:r w:rsidR="00535EDA" w:rsidRPr="00535EDA">
        <w:t xml:space="preserve">MA3 </w:t>
      </w:r>
      <w:r w:rsidR="00981245">
        <w:t>İ</w:t>
      </w:r>
      <w:r w:rsidR="00535EDA" w:rsidRPr="00535EDA">
        <w:t xml:space="preserve">mzalama API </w:t>
      </w:r>
      <w:r w:rsidR="00981245">
        <w:t>P</w:t>
      </w:r>
      <w:r w:rsidR="00535EDA" w:rsidRPr="00535EDA">
        <w:t>aketi</w:t>
      </w:r>
      <w:r w:rsidR="00981245">
        <w:t>’</w:t>
      </w:r>
      <w:r w:rsidR="00535EDA" w:rsidRPr="00535EDA">
        <w:t>ndeki</w:t>
      </w:r>
      <w:r w:rsidR="00535EDA">
        <w:t xml:space="preserve"> </w:t>
      </w:r>
      <w:r w:rsidRPr="008C353D">
        <w:t xml:space="preserve">örnek </w:t>
      </w:r>
      <w:r w:rsidR="00535EDA">
        <w:t>kodlardan</w:t>
      </w:r>
      <w:r w:rsidRPr="008C353D">
        <w:t xml:space="preserve"> bakılabilir.</w:t>
      </w:r>
    </w:p>
    <w:tbl>
      <w:tblPr>
        <w:tblStyle w:val="TableGrid"/>
        <w:tblW w:w="0" w:type="auto"/>
        <w:shd w:val="clear" w:color="auto" w:fill="F8F8F8"/>
        <w:tblLook w:val="04A0" w:firstRow="1" w:lastRow="0" w:firstColumn="1" w:lastColumn="0" w:noHBand="0" w:noVBand="1"/>
      </w:tblPr>
      <w:tblGrid>
        <w:gridCol w:w="9544"/>
      </w:tblGrid>
      <w:tr w:rsidR="00471B7E" w:rsidRPr="00123F7D" w14:paraId="50A44E69" w14:textId="77777777" w:rsidTr="000D7108">
        <w:trPr>
          <w:trHeight w:val="5333"/>
        </w:trPr>
        <w:tc>
          <w:tcPr>
            <w:tcW w:w="9544" w:type="dxa"/>
            <w:shd w:val="clear" w:color="auto" w:fill="F8F8F8"/>
          </w:tcPr>
          <w:p w14:paraId="1D4E582F" w14:textId="77777777" w:rsidR="001C0953" w:rsidRPr="00123F7D" w:rsidRDefault="00471B7E" w:rsidP="00471B7E">
            <w:pPr>
              <w:autoSpaceDE w:val="0"/>
              <w:autoSpaceDN w:val="0"/>
              <w:adjustRightInd w:val="0"/>
              <w:rPr>
                <w:rFonts w:ascii="Consolas" w:hAnsi="Consolas" w:cs="Consolas"/>
                <w:color w:val="000000"/>
                <w:sz w:val="20"/>
                <w:szCs w:val="20"/>
              </w:rPr>
            </w:pPr>
            <w:r w:rsidRPr="00123F7D">
              <w:rPr>
                <w:rFonts w:ascii="Consolas" w:hAnsi="Consolas" w:cs="Consolas"/>
                <w:bCs/>
                <w:color w:val="7F0055"/>
                <w:sz w:val="20"/>
                <w:szCs w:val="20"/>
              </w:rPr>
              <w:lastRenderedPageBreak/>
              <w:t>public</w:t>
            </w:r>
            <w:r w:rsidRPr="00123F7D">
              <w:rPr>
                <w:rFonts w:ascii="Consolas" w:hAnsi="Consolas" w:cs="Consolas"/>
                <w:color w:val="000000"/>
                <w:sz w:val="20"/>
                <w:szCs w:val="20"/>
              </w:rPr>
              <w:t xml:space="preserve"> String SignHash(String hashForSign64, String displayText,</w:t>
            </w:r>
          </w:p>
          <w:p w14:paraId="10FEFB14" w14:textId="77777777" w:rsidR="000D7108" w:rsidRDefault="001C0953" w:rsidP="00471B7E">
            <w:pPr>
              <w:autoSpaceDE w:val="0"/>
              <w:autoSpaceDN w:val="0"/>
              <w:adjustRightInd w:val="0"/>
              <w:rPr>
                <w:rFonts w:ascii="Consolas" w:hAnsi="Consolas" w:cs="Consolas"/>
                <w:color w:val="000000"/>
                <w:sz w:val="20"/>
                <w:szCs w:val="20"/>
              </w:rPr>
            </w:pPr>
            <w:r w:rsidRPr="00123F7D">
              <w:rPr>
                <w:rFonts w:ascii="Consolas" w:hAnsi="Consolas" w:cs="Consolas"/>
                <w:color w:val="000000"/>
                <w:sz w:val="20"/>
                <w:szCs w:val="20"/>
              </w:rPr>
              <w:t xml:space="preserve">                       </w:t>
            </w:r>
            <w:r w:rsidR="00471B7E" w:rsidRPr="00123F7D">
              <w:rPr>
                <w:rFonts w:ascii="Consolas" w:hAnsi="Consolas" w:cs="Consolas"/>
                <w:color w:val="000000"/>
                <w:sz w:val="20"/>
                <w:szCs w:val="20"/>
              </w:rPr>
              <w:t xml:space="preserve">String phoneNumber, </w:t>
            </w:r>
            <w:r w:rsidR="00471B7E" w:rsidRPr="00123F7D">
              <w:rPr>
                <w:rFonts w:ascii="Consolas" w:hAnsi="Consolas" w:cs="Consolas"/>
                <w:bCs/>
                <w:color w:val="7F0055"/>
                <w:sz w:val="20"/>
                <w:szCs w:val="20"/>
              </w:rPr>
              <w:t>int</w:t>
            </w:r>
            <w:r w:rsidRPr="00123F7D">
              <w:rPr>
                <w:rFonts w:ascii="Consolas" w:hAnsi="Consolas" w:cs="Consolas"/>
                <w:color w:val="000000"/>
                <w:sz w:val="20"/>
                <w:szCs w:val="20"/>
              </w:rPr>
              <w:t xml:space="preserve"> iOperator</w:t>
            </w:r>
            <w:r w:rsidR="000D7108">
              <w:rPr>
                <w:rFonts w:ascii="Consolas" w:hAnsi="Consolas" w:cs="Consolas"/>
                <w:color w:val="000000"/>
                <w:sz w:val="20"/>
                <w:szCs w:val="20"/>
              </w:rPr>
              <w:t>)</w:t>
            </w:r>
            <w:r w:rsidRPr="00123F7D">
              <w:rPr>
                <w:rFonts w:ascii="Consolas" w:hAnsi="Consolas" w:cs="Consolas"/>
                <w:color w:val="000000"/>
                <w:sz w:val="20"/>
                <w:szCs w:val="20"/>
              </w:rPr>
              <w:t xml:space="preserve"> </w:t>
            </w:r>
          </w:p>
          <w:p w14:paraId="73AE7BF9" w14:textId="2BB9C673" w:rsidR="00080002" w:rsidRPr="00123F7D" w:rsidRDefault="00471B7E" w:rsidP="00471B7E">
            <w:pPr>
              <w:autoSpaceDE w:val="0"/>
              <w:autoSpaceDN w:val="0"/>
              <w:adjustRightInd w:val="0"/>
              <w:rPr>
                <w:rFonts w:ascii="Consolas" w:hAnsi="Consolas" w:cs="Consolas"/>
                <w:sz w:val="20"/>
                <w:szCs w:val="20"/>
              </w:rPr>
            </w:pPr>
            <w:r w:rsidRPr="00123F7D">
              <w:rPr>
                <w:rFonts w:ascii="Consolas" w:hAnsi="Consolas" w:cs="Consolas"/>
                <w:color w:val="000000"/>
                <w:sz w:val="20"/>
                <w:szCs w:val="20"/>
              </w:rPr>
              <w:t>{</w:t>
            </w:r>
          </w:p>
          <w:p w14:paraId="07D6F6E6" w14:textId="7DD7529D" w:rsidR="00471B7E" w:rsidRPr="00123F7D" w:rsidRDefault="001C0953" w:rsidP="00471B7E">
            <w:pPr>
              <w:autoSpaceDE w:val="0"/>
              <w:autoSpaceDN w:val="0"/>
              <w:adjustRightInd w:val="0"/>
              <w:rPr>
                <w:rFonts w:ascii="Consolas" w:hAnsi="Consolas" w:cs="Consolas"/>
                <w:sz w:val="20"/>
                <w:szCs w:val="20"/>
              </w:rPr>
            </w:pPr>
            <w:r w:rsidRPr="00123F7D">
              <w:rPr>
                <w:rFonts w:ascii="Consolas" w:hAnsi="Consolas" w:cs="Consolas"/>
                <w:color w:val="000000"/>
                <w:sz w:val="20"/>
                <w:szCs w:val="20"/>
              </w:rPr>
              <w:t xml:space="preserve"> </w:t>
            </w:r>
            <w:r w:rsidR="000D7108">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00471B7E" w:rsidRPr="00123F7D">
              <w:rPr>
                <w:rFonts w:ascii="Consolas" w:hAnsi="Consolas" w:cs="Consolas"/>
                <w:color w:val="000000"/>
                <w:sz w:val="20"/>
                <w:szCs w:val="20"/>
              </w:rPr>
              <w:t xml:space="preserve">Operator mobileOperator = </w:t>
            </w:r>
            <w:r w:rsidR="00471B7E" w:rsidRPr="00123F7D">
              <w:rPr>
                <w:rFonts w:ascii="Consolas" w:hAnsi="Consolas" w:cs="Consolas"/>
                <w:i/>
                <w:iCs/>
                <w:color w:val="000000"/>
                <w:sz w:val="20"/>
                <w:szCs w:val="20"/>
              </w:rPr>
              <w:t>fromInt</w:t>
            </w:r>
            <w:r w:rsidR="00471B7E" w:rsidRPr="00123F7D">
              <w:rPr>
                <w:rFonts w:ascii="Consolas" w:hAnsi="Consolas" w:cs="Consolas"/>
                <w:color w:val="000000"/>
                <w:sz w:val="20"/>
                <w:szCs w:val="20"/>
              </w:rPr>
              <w:t>(iOperator);</w:t>
            </w:r>
          </w:p>
          <w:p w14:paraId="6654FEB1" w14:textId="543B42B8" w:rsidR="001C0953" w:rsidRPr="00123F7D" w:rsidRDefault="00471B7E" w:rsidP="00471B7E">
            <w:pPr>
              <w:autoSpaceDE w:val="0"/>
              <w:autoSpaceDN w:val="0"/>
              <w:adjustRightInd w:val="0"/>
              <w:rPr>
                <w:rFonts w:ascii="Consolas" w:hAnsi="Consolas" w:cs="Consolas"/>
                <w:color w:val="000000"/>
                <w:sz w:val="20"/>
                <w:szCs w:val="20"/>
              </w:rPr>
            </w:pPr>
            <w:r w:rsidRPr="00123F7D">
              <w:rPr>
                <w:rFonts w:ascii="Consolas" w:hAnsi="Consolas" w:cs="Consolas"/>
                <w:color w:val="000000"/>
                <w:sz w:val="20"/>
                <w:szCs w:val="20"/>
              </w:rPr>
              <w:t xml:space="preserve"> </w:t>
            </w:r>
            <w:r w:rsidR="000D7108">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Pr="00123F7D">
              <w:rPr>
                <w:rFonts w:ascii="Consolas" w:hAnsi="Consolas" w:cs="Consolas"/>
                <w:color w:val="000000"/>
                <w:sz w:val="20"/>
                <w:szCs w:val="20"/>
              </w:rPr>
              <w:t xml:space="preserve">PhoneNumberAndOperator phoneNumberAndOperator = </w:t>
            </w:r>
          </w:p>
          <w:p w14:paraId="5CCA7759" w14:textId="6C517432" w:rsidR="00471B7E" w:rsidRPr="00123F7D" w:rsidRDefault="001C0953" w:rsidP="00471B7E">
            <w:pPr>
              <w:autoSpaceDE w:val="0"/>
              <w:autoSpaceDN w:val="0"/>
              <w:adjustRightInd w:val="0"/>
              <w:rPr>
                <w:rFonts w:ascii="Consolas" w:hAnsi="Consolas" w:cs="Consolas"/>
                <w:sz w:val="20"/>
                <w:szCs w:val="20"/>
              </w:rPr>
            </w:pPr>
            <w:r w:rsidRPr="00123F7D">
              <w:rPr>
                <w:rFonts w:ascii="Consolas" w:hAnsi="Consolas" w:cs="Consolas"/>
                <w:color w:val="000000"/>
                <w:sz w:val="20"/>
                <w:szCs w:val="20"/>
              </w:rPr>
              <w:t xml:space="preserve">                        </w:t>
            </w:r>
            <w:r w:rsidR="00471B7E" w:rsidRPr="00123F7D">
              <w:rPr>
                <w:rFonts w:ascii="Consolas" w:hAnsi="Consolas" w:cs="Consolas"/>
                <w:bCs/>
                <w:color w:val="7F0055"/>
                <w:sz w:val="20"/>
                <w:szCs w:val="20"/>
              </w:rPr>
              <w:t>new</w:t>
            </w:r>
            <w:r w:rsidR="00471B7E" w:rsidRPr="00123F7D">
              <w:rPr>
                <w:rFonts w:ascii="Consolas" w:hAnsi="Consolas" w:cs="Consolas"/>
                <w:color w:val="000000"/>
                <w:sz w:val="20"/>
                <w:szCs w:val="20"/>
              </w:rPr>
              <w:t xml:space="preserve"> PhoneNumberAndOperator(phoneNumber, mobileOperator);</w:t>
            </w:r>
          </w:p>
          <w:p w14:paraId="3277B455" w14:textId="1C8BD1CE" w:rsidR="001C0953" w:rsidRPr="00123F7D" w:rsidRDefault="00471B7E" w:rsidP="00471B7E">
            <w:pPr>
              <w:autoSpaceDE w:val="0"/>
              <w:autoSpaceDN w:val="0"/>
              <w:adjustRightInd w:val="0"/>
              <w:rPr>
                <w:rFonts w:ascii="Consolas" w:hAnsi="Consolas" w:cs="Consolas"/>
                <w:color w:val="000000"/>
                <w:sz w:val="20"/>
                <w:szCs w:val="20"/>
              </w:rPr>
            </w:pPr>
            <w:r w:rsidRPr="00123F7D">
              <w:rPr>
                <w:rFonts w:ascii="Consolas" w:hAnsi="Consolas" w:cs="Consolas"/>
                <w:color w:val="000000"/>
                <w:sz w:val="20"/>
                <w:szCs w:val="20"/>
              </w:rPr>
              <w:t xml:space="preserve"> </w:t>
            </w:r>
            <w:r w:rsidR="000D7108">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Pr="00123F7D">
              <w:rPr>
                <w:rFonts w:ascii="Consolas" w:hAnsi="Consolas" w:cs="Consolas"/>
                <w:color w:val="000000"/>
                <w:sz w:val="20"/>
                <w:szCs w:val="20"/>
              </w:rPr>
              <w:t xml:space="preserve">MSSParams mobilParams = </w:t>
            </w:r>
          </w:p>
          <w:p w14:paraId="20FE3A23" w14:textId="77777777" w:rsidR="000D7108" w:rsidRDefault="001C0953" w:rsidP="00471B7E">
            <w:pPr>
              <w:autoSpaceDE w:val="0"/>
              <w:autoSpaceDN w:val="0"/>
              <w:adjustRightInd w:val="0"/>
              <w:rPr>
                <w:rFonts w:ascii="Consolas" w:hAnsi="Consolas" w:cs="Consolas"/>
                <w:color w:val="000000"/>
                <w:sz w:val="20"/>
                <w:szCs w:val="20"/>
              </w:rPr>
            </w:pPr>
            <w:r w:rsidRPr="00123F7D">
              <w:rPr>
                <w:rFonts w:ascii="Consolas" w:hAnsi="Consolas" w:cs="Consolas"/>
                <w:color w:val="000000"/>
                <w:sz w:val="20"/>
                <w:szCs w:val="20"/>
              </w:rPr>
              <w:t xml:space="preserve">           </w:t>
            </w:r>
            <w:r w:rsidR="00471B7E" w:rsidRPr="00123F7D">
              <w:rPr>
                <w:rFonts w:ascii="Consolas" w:hAnsi="Consolas" w:cs="Consolas"/>
                <w:bCs/>
                <w:color w:val="7F0055"/>
                <w:sz w:val="20"/>
                <w:szCs w:val="20"/>
              </w:rPr>
              <w:t>new</w:t>
            </w:r>
            <w:r w:rsidR="00471B7E" w:rsidRPr="00123F7D">
              <w:rPr>
                <w:rFonts w:ascii="Consolas" w:hAnsi="Consolas" w:cs="Consolas"/>
                <w:color w:val="000000"/>
                <w:sz w:val="20"/>
                <w:szCs w:val="20"/>
              </w:rPr>
              <w:t xml:space="preserve"> MSSParams(</w:t>
            </w:r>
            <w:r w:rsidR="00471B7E" w:rsidRPr="00123F7D">
              <w:rPr>
                <w:rFonts w:ascii="Consolas" w:hAnsi="Consolas" w:cs="Consolas"/>
                <w:color w:val="2A00FF"/>
                <w:sz w:val="20"/>
                <w:szCs w:val="20"/>
              </w:rPr>
              <w:t>"http://MImzaTubitakBilgem"</w:t>
            </w:r>
            <w:r w:rsidR="00471B7E" w:rsidRPr="00123F7D">
              <w:rPr>
                <w:rFonts w:ascii="Consolas" w:hAnsi="Consolas" w:cs="Consolas"/>
                <w:color w:val="000000"/>
                <w:sz w:val="20"/>
                <w:szCs w:val="20"/>
              </w:rPr>
              <w:t xml:space="preserve">, </w:t>
            </w:r>
            <w:r w:rsidR="00471B7E" w:rsidRPr="00123F7D">
              <w:rPr>
                <w:rFonts w:ascii="Consolas" w:hAnsi="Consolas" w:cs="Consolas"/>
                <w:color w:val="2A00FF"/>
                <w:sz w:val="20"/>
                <w:szCs w:val="20"/>
              </w:rPr>
              <w:t>"*******"</w:t>
            </w:r>
            <w:r w:rsidR="00471B7E" w:rsidRPr="00123F7D">
              <w:rPr>
                <w:rFonts w:ascii="Consolas" w:hAnsi="Consolas" w:cs="Consolas"/>
                <w:color w:val="000000"/>
                <w:sz w:val="20"/>
                <w:szCs w:val="20"/>
              </w:rPr>
              <w:t xml:space="preserve">, </w:t>
            </w:r>
          </w:p>
          <w:p w14:paraId="5E516819" w14:textId="04F78E5E" w:rsidR="00471B7E" w:rsidRPr="00123F7D" w:rsidRDefault="000D7108" w:rsidP="00471B7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00471B7E" w:rsidRPr="00123F7D">
              <w:rPr>
                <w:rFonts w:ascii="Consolas" w:hAnsi="Consolas" w:cs="Consolas"/>
                <w:color w:val="2A00FF"/>
                <w:sz w:val="20"/>
                <w:szCs w:val="20"/>
              </w:rPr>
              <w:t>"www.turkcelltech.com"</w:t>
            </w:r>
            <w:r w:rsidR="00471B7E" w:rsidRPr="00123F7D">
              <w:rPr>
                <w:rFonts w:ascii="Consolas" w:hAnsi="Consolas" w:cs="Consolas"/>
                <w:color w:val="000000"/>
                <w:sz w:val="20"/>
                <w:szCs w:val="20"/>
              </w:rPr>
              <w:t xml:space="preserve">);          </w:t>
            </w:r>
          </w:p>
          <w:p w14:paraId="74136DF5" w14:textId="0A042DA3" w:rsidR="00471B7E" w:rsidRPr="00123F7D" w:rsidRDefault="00471B7E" w:rsidP="00471B7E">
            <w:pPr>
              <w:autoSpaceDE w:val="0"/>
              <w:autoSpaceDN w:val="0"/>
              <w:adjustRightInd w:val="0"/>
              <w:rPr>
                <w:rFonts w:ascii="Consolas" w:hAnsi="Consolas" w:cs="Consolas"/>
                <w:sz w:val="20"/>
                <w:szCs w:val="20"/>
              </w:rPr>
            </w:pPr>
            <w:r w:rsidRPr="00123F7D">
              <w:rPr>
                <w:rFonts w:ascii="Consolas" w:hAnsi="Consolas" w:cs="Consolas"/>
                <w:color w:val="000000"/>
                <w:sz w:val="20"/>
                <w:szCs w:val="20"/>
              </w:rPr>
              <w:t xml:space="preserve"> </w:t>
            </w:r>
            <w:r w:rsidR="000D7108">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Pr="00123F7D">
              <w:rPr>
                <w:rFonts w:ascii="Consolas" w:hAnsi="Consolas" w:cs="Consolas"/>
                <w:color w:val="000000"/>
                <w:sz w:val="20"/>
                <w:szCs w:val="20"/>
              </w:rPr>
              <w:t xml:space="preserve">EMSSPRequestHandler msspRequestHandler = </w:t>
            </w:r>
            <w:r w:rsidRPr="00123F7D">
              <w:rPr>
                <w:rFonts w:ascii="Consolas" w:hAnsi="Consolas" w:cs="Consolas"/>
                <w:bCs/>
                <w:color w:val="7F0055"/>
                <w:sz w:val="20"/>
                <w:szCs w:val="20"/>
              </w:rPr>
              <w:t>new</w:t>
            </w:r>
            <w:r w:rsidRPr="00123F7D">
              <w:rPr>
                <w:rFonts w:ascii="Consolas" w:hAnsi="Consolas" w:cs="Consolas"/>
                <w:color w:val="000000"/>
                <w:sz w:val="20"/>
                <w:szCs w:val="20"/>
              </w:rPr>
              <w:t xml:space="preserve"> EMSSPRequestHandler(mobilParams);</w:t>
            </w:r>
          </w:p>
          <w:p w14:paraId="286E38E8" w14:textId="77777777" w:rsidR="00471B7E" w:rsidRPr="00123F7D" w:rsidRDefault="00471B7E" w:rsidP="00471B7E">
            <w:pPr>
              <w:autoSpaceDE w:val="0"/>
              <w:autoSpaceDN w:val="0"/>
              <w:adjustRightInd w:val="0"/>
              <w:rPr>
                <w:rFonts w:ascii="Consolas" w:hAnsi="Consolas" w:cs="Consolas"/>
                <w:sz w:val="20"/>
                <w:szCs w:val="20"/>
              </w:rPr>
            </w:pPr>
          </w:p>
          <w:p w14:paraId="2789DB26" w14:textId="0003EB8E" w:rsidR="00471B7E" w:rsidRPr="00123F7D" w:rsidRDefault="001C0953" w:rsidP="00471B7E">
            <w:pPr>
              <w:autoSpaceDE w:val="0"/>
              <w:autoSpaceDN w:val="0"/>
              <w:adjustRightInd w:val="0"/>
              <w:rPr>
                <w:rFonts w:ascii="Consolas" w:hAnsi="Consolas" w:cs="Consolas"/>
                <w:sz w:val="20"/>
                <w:szCs w:val="20"/>
              </w:rPr>
            </w:pPr>
            <w:r w:rsidRPr="00123F7D">
              <w:rPr>
                <w:rFonts w:ascii="Consolas" w:hAnsi="Consolas" w:cs="Consolas"/>
                <w:bCs/>
                <w:color w:val="7F0055"/>
                <w:sz w:val="20"/>
                <w:szCs w:val="20"/>
              </w:rPr>
              <w:t xml:space="preserve"> </w:t>
            </w:r>
            <w:r w:rsidR="000D7108">
              <w:rPr>
                <w:rFonts w:ascii="Consolas" w:hAnsi="Consolas" w:cs="Consolas"/>
                <w:bCs/>
                <w:color w:val="7F0055"/>
                <w:sz w:val="20"/>
                <w:szCs w:val="20"/>
              </w:rPr>
              <w:t xml:space="preserve"> </w:t>
            </w:r>
            <w:r w:rsidR="008F1383">
              <w:rPr>
                <w:rFonts w:ascii="Consolas" w:hAnsi="Consolas" w:cs="Consolas"/>
                <w:bCs/>
                <w:color w:val="7F0055"/>
                <w:sz w:val="20"/>
                <w:szCs w:val="20"/>
              </w:rPr>
              <w:t xml:space="preserve">  </w:t>
            </w:r>
            <w:r w:rsidR="00471B7E" w:rsidRPr="00123F7D">
              <w:rPr>
                <w:rFonts w:ascii="Consolas" w:hAnsi="Consolas" w:cs="Consolas"/>
                <w:bCs/>
                <w:color w:val="7F0055"/>
                <w:sz w:val="20"/>
                <w:szCs w:val="20"/>
              </w:rPr>
              <w:t>byte</w:t>
            </w:r>
            <w:r w:rsidR="00471B7E" w:rsidRPr="00123F7D">
              <w:rPr>
                <w:rFonts w:ascii="Consolas" w:hAnsi="Consolas" w:cs="Consolas"/>
                <w:color w:val="000000"/>
                <w:sz w:val="20"/>
                <w:szCs w:val="20"/>
              </w:rPr>
              <w:t>[] dataForSign = Base64.</w:t>
            </w:r>
            <w:r w:rsidR="00471B7E" w:rsidRPr="00123F7D">
              <w:rPr>
                <w:rFonts w:ascii="Consolas" w:hAnsi="Consolas" w:cs="Consolas"/>
                <w:i/>
                <w:iCs/>
                <w:color w:val="000000"/>
                <w:sz w:val="20"/>
                <w:szCs w:val="20"/>
              </w:rPr>
              <w:t>decode</w:t>
            </w:r>
            <w:r w:rsidR="00471B7E" w:rsidRPr="00123F7D">
              <w:rPr>
                <w:rFonts w:ascii="Consolas" w:hAnsi="Consolas" w:cs="Consolas"/>
                <w:color w:val="000000"/>
                <w:sz w:val="20"/>
                <w:szCs w:val="20"/>
              </w:rPr>
              <w:t>(hashForSign64);</w:t>
            </w:r>
          </w:p>
          <w:p w14:paraId="6EA9037D" w14:textId="3D1F564A" w:rsidR="00471B7E" w:rsidRDefault="001C0953" w:rsidP="00471B7E">
            <w:pPr>
              <w:autoSpaceDE w:val="0"/>
              <w:autoSpaceDN w:val="0"/>
              <w:adjustRightInd w:val="0"/>
              <w:rPr>
                <w:rFonts w:ascii="Consolas" w:hAnsi="Consolas" w:cs="Consolas"/>
                <w:color w:val="000000"/>
                <w:sz w:val="20"/>
                <w:szCs w:val="20"/>
              </w:rPr>
            </w:pPr>
            <w:r w:rsidRPr="00123F7D">
              <w:rPr>
                <w:rFonts w:ascii="Consolas" w:hAnsi="Consolas" w:cs="Consolas"/>
                <w:bCs/>
                <w:color w:val="7F0055"/>
                <w:sz w:val="20"/>
                <w:szCs w:val="20"/>
              </w:rPr>
              <w:t xml:space="preserve"> </w:t>
            </w:r>
            <w:r w:rsidR="000D7108">
              <w:rPr>
                <w:rFonts w:ascii="Consolas" w:hAnsi="Consolas" w:cs="Consolas"/>
                <w:bCs/>
                <w:color w:val="7F0055"/>
                <w:sz w:val="20"/>
                <w:szCs w:val="20"/>
              </w:rPr>
              <w:t xml:space="preserve"> </w:t>
            </w:r>
            <w:r w:rsidR="008F1383">
              <w:rPr>
                <w:rFonts w:ascii="Consolas" w:hAnsi="Consolas" w:cs="Consolas"/>
                <w:bCs/>
                <w:color w:val="7F0055"/>
                <w:sz w:val="20"/>
                <w:szCs w:val="20"/>
              </w:rPr>
              <w:t xml:space="preserve">  </w:t>
            </w:r>
            <w:r w:rsidR="00471B7E" w:rsidRPr="00123F7D">
              <w:rPr>
                <w:rFonts w:ascii="Consolas" w:hAnsi="Consolas" w:cs="Consolas"/>
                <w:bCs/>
                <w:color w:val="7F0055"/>
                <w:sz w:val="20"/>
                <w:szCs w:val="20"/>
              </w:rPr>
              <w:t>byte</w:t>
            </w:r>
            <w:r w:rsidR="00471B7E" w:rsidRPr="00123F7D">
              <w:rPr>
                <w:rFonts w:ascii="Consolas" w:hAnsi="Consolas" w:cs="Consolas"/>
                <w:color w:val="000000"/>
                <w:sz w:val="20"/>
                <w:szCs w:val="20"/>
              </w:rPr>
              <w:t>[] signedData;</w:t>
            </w:r>
          </w:p>
          <w:p w14:paraId="0202A575" w14:textId="77777777" w:rsidR="000D7108" w:rsidRPr="00123F7D" w:rsidRDefault="000D7108" w:rsidP="00471B7E">
            <w:pPr>
              <w:autoSpaceDE w:val="0"/>
              <w:autoSpaceDN w:val="0"/>
              <w:adjustRightInd w:val="0"/>
              <w:rPr>
                <w:rFonts w:ascii="Consolas" w:hAnsi="Consolas" w:cs="Consolas"/>
                <w:sz w:val="20"/>
                <w:szCs w:val="20"/>
              </w:rPr>
            </w:pPr>
          </w:p>
          <w:p w14:paraId="64F7C593" w14:textId="4A7AD204" w:rsidR="00471B7E" w:rsidRPr="00123F7D" w:rsidRDefault="001C0953" w:rsidP="00471B7E">
            <w:pPr>
              <w:autoSpaceDE w:val="0"/>
              <w:autoSpaceDN w:val="0"/>
              <w:adjustRightInd w:val="0"/>
              <w:rPr>
                <w:rFonts w:ascii="Consolas" w:hAnsi="Consolas" w:cs="Consolas"/>
                <w:sz w:val="20"/>
                <w:szCs w:val="20"/>
              </w:rPr>
            </w:pPr>
            <w:r w:rsidRPr="00123F7D">
              <w:rPr>
                <w:rFonts w:ascii="Consolas" w:hAnsi="Consolas" w:cs="Consolas"/>
                <w:color w:val="000000"/>
                <w:sz w:val="20"/>
                <w:szCs w:val="20"/>
              </w:rPr>
              <w:t xml:space="preserve"> </w:t>
            </w:r>
            <w:r w:rsidR="000D7108">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Pr="000D7108">
              <w:rPr>
                <w:rFonts w:ascii="Consolas" w:hAnsi="Consolas" w:cs="Consolas"/>
                <w:bCs/>
                <w:color w:val="7F0055"/>
                <w:sz w:val="20"/>
                <w:szCs w:val="20"/>
              </w:rPr>
              <w:t>t</w:t>
            </w:r>
            <w:r w:rsidR="00471B7E" w:rsidRPr="00123F7D">
              <w:rPr>
                <w:rFonts w:ascii="Consolas" w:hAnsi="Consolas" w:cs="Consolas"/>
                <w:bCs/>
                <w:color w:val="7F0055"/>
                <w:sz w:val="20"/>
                <w:szCs w:val="20"/>
              </w:rPr>
              <w:t>ry</w:t>
            </w:r>
            <w:r w:rsidR="00471B7E" w:rsidRPr="00123F7D">
              <w:rPr>
                <w:rFonts w:ascii="Consolas" w:hAnsi="Consolas" w:cs="Consolas"/>
                <w:color w:val="000000"/>
                <w:sz w:val="20"/>
                <w:szCs w:val="20"/>
              </w:rPr>
              <w:t xml:space="preserve"> {</w:t>
            </w:r>
          </w:p>
          <w:p w14:paraId="1DE39197" w14:textId="0749EB03" w:rsidR="001C0953" w:rsidRPr="00123F7D" w:rsidRDefault="001C0953" w:rsidP="00471B7E">
            <w:pPr>
              <w:autoSpaceDE w:val="0"/>
              <w:autoSpaceDN w:val="0"/>
              <w:adjustRightInd w:val="0"/>
              <w:rPr>
                <w:rFonts w:ascii="Consolas" w:hAnsi="Consolas" w:cs="Consolas"/>
                <w:color w:val="000000"/>
                <w:sz w:val="20"/>
                <w:szCs w:val="20"/>
              </w:rPr>
            </w:pPr>
            <w:r w:rsidRPr="00123F7D">
              <w:rPr>
                <w:rFonts w:ascii="Consolas" w:hAnsi="Consolas" w:cs="Consolas"/>
                <w:color w:val="000000"/>
                <w:sz w:val="20"/>
                <w:szCs w:val="20"/>
              </w:rPr>
              <w:t xml:space="preserve">     </w:t>
            </w:r>
            <w:r w:rsidR="000D7108">
              <w:rPr>
                <w:rFonts w:ascii="Consolas" w:hAnsi="Consolas" w:cs="Consolas"/>
                <w:color w:val="000000"/>
                <w:sz w:val="20"/>
                <w:szCs w:val="20"/>
              </w:rPr>
              <w:t xml:space="preserve"> </w:t>
            </w:r>
            <w:r w:rsidR="0069310C">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00471B7E" w:rsidRPr="00123F7D">
              <w:rPr>
                <w:rFonts w:ascii="Consolas" w:hAnsi="Consolas" w:cs="Consolas"/>
                <w:color w:val="000000"/>
                <w:sz w:val="20"/>
                <w:szCs w:val="20"/>
              </w:rPr>
              <w:t>signedData = msspRequestHandler.sign(dataForSign,</w:t>
            </w:r>
            <w:r w:rsidR="000A7920">
              <w:rPr>
                <w:rFonts w:ascii="Consolas" w:hAnsi="Consolas" w:cs="Consolas"/>
                <w:color w:val="000000"/>
                <w:sz w:val="20"/>
                <w:szCs w:val="20"/>
              </w:rPr>
              <w:t xml:space="preserve"> </w:t>
            </w:r>
            <w:r w:rsidR="00471B7E" w:rsidRPr="00123F7D">
              <w:rPr>
                <w:rFonts w:ascii="Consolas" w:hAnsi="Consolas" w:cs="Consolas"/>
                <w:color w:val="000000"/>
                <w:sz w:val="20"/>
                <w:szCs w:val="20"/>
              </w:rPr>
              <w:t>SigningMode.</w:t>
            </w:r>
            <w:r w:rsidR="00471B7E" w:rsidRPr="00123F7D">
              <w:rPr>
                <w:rFonts w:ascii="Consolas" w:hAnsi="Consolas" w:cs="Consolas"/>
                <w:i/>
                <w:iCs/>
                <w:color w:val="0000C0"/>
                <w:sz w:val="20"/>
                <w:szCs w:val="20"/>
              </w:rPr>
              <w:t>SIGNHASH</w:t>
            </w:r>
            <w:r w:rsidR="00471B7E" w:rsidRPr="00123F7D">
              <w:rPr>
                <w:rFonts w:ascii="Consolas" w:hAnsi="Consolas" w:cs="Consolas"/>
                <w:color w:val="000000"/>
                <w:sz w:val="20"/>
                <w:szCs w:val="20"/>
              </w:rPr>
              <w:t xml:space="preserve">, </w:t>
            </w:r>
          </w:p>
          <w:p w14:paraId="46731475" w14:textId="7701D360" w:rsidR="0069310C" w:rsidRDefault="001C0953" w:rsidP="00471B7E">
            <w:pPr>
              <w:autoSpaceDE w:val="0"/>
              <w:autoSpaceDN w:val="0"/>
              <w:adjustRightInd w:val="0"/>
              <w:rPr>
                <w:rFonts w:ascii="Consolas" w:hAnsi="Consolas" w:cs="Consolas"/>
                <w:color w:val="000000"/>
                <w:sz w:val="20"/>
                <w:szCs w:val="20"/>
              </w:rPr>
            </w:pPr>
            <w:r w:rsidRPr="00123F7D">
              <w:rPr>
                <w:rFonts w:ascii="Consolas" w:hAnsi="Consolas" w:cs="Consolas"/>
                <w:color w:val="000000"/>
                <w:sz w:val="20"/>
                <w:szCs w:val="20"/>
              </w:rPr>
              <w:t xml:space="preserve">     </w:t>
            </w:r>
            <w:r w:rsidR="000D7108">
              <w:rPr>
                <w:rFonts w:ascii="Consolas" w:hAnsi="Consolas" w:cs="Consolas"/>
                <w:color w:val="000000"/>
                <w:sz w:val="20"/>
                <w:szCs w:val="20"/>
              </w:rPr>
              <w:t xml:space="preserve"> </w:t>
            </w:r>
            <w:r w:rsidR="0069310C">
              <w:rPr>
                <w:rFonts w:ascii="Consolas" w:hAnsi="Consolas" w:cs="Consolas"/>
                <w:color w:val="000000"/>
                <w:sz w:val="20"/>
                <w:szCs w:val="20"/>
              </w:rPr>
              <w:t xml:space="preserve">       </w:t>
            </w:r>
            <w:r w:rsidR="00471B7E" w:rsidRPr="00123F7D">
              <w:rPr>
                <w:rFonts w:ascii="Consolas" w:hAnsi="Consolas" w:cs="Consolas"/>
                <w:color w:val="000000"/>
                <w:sz w:val="20"/>
                <w:szCs w:val="20"/>
              </w:rPr>
              <w:t>phoneNumberAndOperator, displayText, SignatureAlg.</w:t>
            </w:r>
            <w:r w:rsidR="00471B7E" w:rsidRPr="00123F7D">
              <w:rPr>
                <w:rFonts w:ascii="Consolas" w:hAnsi="Consolas" w:cs="Consolas"/>
                <w:i/>
                <w:iCs/>
                <w:color w:val="0000C0"/>
                <w:sz w:val="20"/>
                <w:szCs w:val="20"/>
              </w:rPr>
              <w:t>RSA_SHA</w:t>
            </w:r>
            <w:r w:rsidR="006C248F">
              <w:rPr>
                <w:rFonts w:ascii="Consolas" w:hAnsi="Consolas" w:cs="Consolas"/>
                <w:i/>
                <w:iCs/>
                <w:color w:val="0000C0"/>
                <w:sz w:val="20"/>
                <w:szCs w:val="20"/>
              </w:rPr>
              <w:t>256</w:t>
            </w:r>
            <w:r w:rsidR="00471B7E" w:rsidRPr="00123F7D">
              <w:rPr>
                <w:rFonts w:ascii="Consolas" w:hAnsi="Consolas" w:cs="Consolas"/>
                <w:color w:val="000000"/>
                <w:sz w:val="20"/>
                <w:szCs w:val="20"/>
              </w:rPr>
              <w:t>.getName(),</w:t>
            </w:r>
            <w:r w:rsidR="006C248F">
              <w:rPr>
                <w:rFonts w:ascii="Consolas" w:hAnsi="Consolas" w:cs="Consolas"/>
                <w:color w:val="000000"/>
                <w:sz w:val="20"/>
                <w:szCs w:val="20"/>
              </w:rPr>
              <w:t xml:space="preserve"> </w:t>
            </w:r>
          </w:p>
          <w:p w14:paraId="1063794A" w14:textId="4509A26B" w:rsidR="00471B7E" w:rsidRPr="00123F7D" w:rsidRDefault="0069310C" w:rsidP="00471B7E">
            <w:pPr>
              <w:autoSpaceDE w:val="0"/>
              <w:autoSpaceDN w:val="0"/>
              <w:adjustRightInd w:val="0"/>
              <w:rPr>
                <w:rFonts w:ascii="Consolas" w:hAnsi="Consolas" w:cs="Consolas"/>
                <w:sz w:val="20"/>
                <w:szCs w:val="20"/>
              </w:rPr>
            </w:pPr>
            <w:r>
              <w:rPr>
                <w:rFonts w:ascii="Consolas" w:hAnsi="Consolas" w:cs="Consolas"/>
                <w:bCs/>
                <w:color w:val="7F0055"/>
                <w:sz w:val="20"/>
                <w:szCs w:val="20"/>
              </w:rPr>
              <w:t xml:space="preserve">             </w:t>
            </w:r>
            <w:r w:rsidR="00471B7E" w:rsidRPr="00123F7D">
              <w:rPr>
                <w:rFonts w:ascii="Consolas" w:hAnsi="Consolas" w:cs="Consolas"/>
                <w:bCs/>
                <w:color w:val="7F0055"/>
                <w:sz w:val="20"/>
                <w:szCs w:val="20"/>
              </w:rPr>
              <w:t>null</w:t>
            </w:r>
            <w:r w:rsidR="00471B7E" w:rsidRPr="00123F7D">
              <w:rPr>
                <w:rFonts w:ascii="Consolas" w:hAnsi="Consolas" w:cs="Consolas"/>
                <w:color w:val="000000"/>
                <w:sz w:val="20"/>
                <w:szCs w:val="20"/>
              </w:rPr>
              <w:t>);</w:t>
            </w:r>
          </w:p>
          <w:p w14:paraId="5330BA0A" w14:textId="55E64541" w:rsidR="00471B7E" w:rsidRPr="00123F7D" w:rsidRDefault="001C0953" w:rsidP="00471B7E">
            <w:pPr>
              <w:autoSpaceDE w:val="0"/>
              <w:autoSpaceDN w:val="0"/>
              <w:adjustRightInd w:val="0"/>
              <w:rPr>
                <w:rFonts w:ascii="Consolas" w:hAnsi="Consolas" w:cs="Consolas"/>
                <w:sz w:val="20"/>
                <w:szCs w:val="20"/>
              </w:rPr>
            </w:pPr>
            <w:r w:rsidRPr="00123F7D">
              <w:rPr>
                <w:rFonts w:ascii="Consolas" w:hAnsi="Consolas" w:cs="Consolas"/>
                <w:color w:val="000000"/>
                <w:sz w:val="20"/>
                <w:szCs w:val="20"/>
              </w:rPr>
              <w:t xml:space="preserve">     </w:t>
            </w:r>
            <w:r w:rsidR="000D7108">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00471B7E" w:rsidRPr="00123F7D">
              <w:rPr>
                <w:rFonts w:ascii="Consolas" w:hAnsi="Consolas" w:cs="Consolas"/>
                <w:color w:val="000000"/>
                <w:sz w:val="20"/>
                <w:szCs w:val="20"/>
              </w:rPr>
              <w:t xml:space="preserve">} </w:t>
            </w:r>
            <w:r w:rsidR="00471B7E" w:rsidRPr="00123F7D">
              <w:rPr>
                <w:rFonts w:ascii="Consolas" w:hAnsi="Consolas" w:cs="Consolas"/>
                <w:bCs/>
                <w:color w:val="7F0055"/>
                <w:sz w:val="20"/>
                <w:szCs w:val="20"/>
              </w:rPr>
              <w:t>catch</w:t>
            </w:r>
            <w:r w:rsidR="00471B7E" w:rsidRPr="00123F7D">
              <w:rPr>
                <w:rFonts w:ascii="Consolas" w:hAnsi="Consolas" w:cs="Consolas"/>
                <w:color w:val="000000"/>
                <w:sz w:val="20"/>
                <w:szCs w:val="20"/>
              </w:rPr>
              <w:t xml:space="preserve"> (Exception e) {</w:t>
            </w:r>
            <w:r w:rsidR="00471B7E" w:rsidRPr="00123F7D">
              <w:rPr>
                <w:rFonts w:ascii="Consolas" w:hAnsi="Consolas" w:cs="Consolas"/>
                <w:color w:val="000000"/>
                <w:sz w:val="20"/>
                <w:szCs w:val="20"/>
              </w:rPr>
              <w:tab/>
            </w:r>
            <w:r w:rsidR="00471B7E" w:rsidRPr="00123F7D">
              <w:rPr>
                <w:rFonts w:ascii="Consolas" w:hAnsi="Consolas" w:cs="Consolas"/>
                <w:color w:val="000000"/>
                <w:sz w:val="20"/>
                <w:szCs w:val="20"/>
              </w:rPr>
              <w:tab/>
            </w:r>
          </w:p>
          <w:p w14:paraId="0F5DE747" w14:textId="3A7A3BD0" w:rsidR="00471B7E" w:rsidRPr="00123F7D" w:rsidRDefault="00471B7E" w:rsidP="00471B7E">
            <w:pPr>
              <w:autoSpaceDE w:val="0"/>
              <w:autoSpaceDN w:val="0"/>
              <w:adjustRightInd w:val="0"/>
              <w:rPr>
                <w:rFonts w:ascii="Consolas" w:hAnsi="Consolas" w:cs="Consolas"/>
                <w:sz w:val="20"/>
                <w:szCs w:val="20"/>
              </w:rPr>
            </w:pPr>
            <w:r w:rsidRPr="00123F7D">
              <w:rPr>
                <w:rFonts w:ascii="Consolas" w:hAnsi="Consolas" w:cs="Consolas"/>
                <w:color w:val="000000"/>
                <w:sz w:val="20"/>
                <w:szCs w:val="20"/>
              </w:rPr>
              <w:tab/>
            </w:r>
            <w:r w:rsidR="0069310C">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001C0953" w:rsidRPr="00123F7D">
              <w:rPr>
                <w:rFonts w:ascii="Consolas" w:hAnsi="Consolas" w:cs="Consolas"/>
                <w:color w:val="000000"/>
                <w:sz w:val="20"/>
                <w:szCs w:val="20"/>
              </w:rPr>
              <w:t>e</w:t>
            </w:r>
            <w:r w:rsidRPr="00123F7D">
              <w:rPr>
                <w:rFonts w:ascii="Consolas" w:hAnsi="Consolas" w:cs="Consolas"/>
                <w:color w:val="000000"/>
                <w:sz w:val="20"/>
                <w:szCs w:val="20"/>
              </w:rPr>
              <w:t>.printStackTrace();</w:t>
            </w:r>
          </w:p>
          <w:p w14:paraId="207E59E0" w14:textId="2F53E59C" w:rsidR="00471B7E" w:rsidRPr="00123F7D" w:rsidRDefault="001C0953" w:rsidP="00471B7E">
            <w:pPr>
              <w:autoSpaceDE w:val="0"/>
              <w:autoSpaceDN w:val="0"/>
              <w:adjustRightInd w:val="0"/>
              <w:rPr>
                <w:rFonts w:ascii="Consolas" w:hAnsi="Consolas" w:cs="Consolas"/>
                <w:sz w:val="20"/>
                <w:szCs w:val="20"/>
              </w:rPr>
            </w:pPr>
            <w:r w:rsidRPr="00123F7D">
              <w:rPr>
                <w:rFonts w:ascii="Consolas" w:hAnsi="Consolas" w:cs="Consolas"/>
                <w:color w:val="000000"/>
                <w:sz w:val="20"/>
                <w:szCs w:val="20"/>
              </w:rPr>
              <w:t xml:space="preserve"> </w:t>
            </w:r>
            <w:r w:rsidR="00471B7E" w:rsidRPr="00123F7D">
              <w:rPr>
                <w:rFonts w:ascii="Consolas" w:hAnsi="Consolas" w:cs="Consolas"/>
                <w:color w:val="000000"/>
                <w:sz w:val="20"/>
                <w:szCs w:val="20"/>
              </w:rPr>
              <w:tab/>
            </w:r>
            <w:r w:rsidR="0069310C">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00471B7E" w:rsidRPr="00123F7D">
              <w:rPr>
                <w:rFonts w:ascii="Consolas" w:hAnsi="Consolas" w:cs="Consolas"/>
                <w:bCs/>
                <w:color w:val="7F0055"/>
                <w:sz w:val="20"/>
                <w:szCs w:val="20"/>
              </w:rPr>
              <w:t>return</w:t>
            </w:r>
            <w:r w:rsidRPr="00123F7D">
              <w:rPr>
                <w:rFonts w:ascii="Consolas" w:hAnsi="Consolas" w:cs="Consolas"/>
                <w:bCs/>
                <w:color w:val="7F0055"/>
                <w:sz w:val="20"/>
                <w:szCs w:val="20"/>
              </w:rPr>
              <w:t xml:space="preserve"> </w:t>
            </w:r>
            <w:r w:rsidR="00471B7E" w:rsidRPr="00123F7D">
              <w:rPr>
                <w:rFonts w:ascii="Consolas" w:hAnsi="Consolas" w:cs="Consolas"/>
                <w:bCs/>
                <w:color w:val="7F0055"/>
                <w:sz w:val="20"/>
                <w:szCs w:val="20"/>
              </w:rPr>
              <w:t>null</w:t>
            </w:r>
            <w:r w:rsidR="00471B7E" w:rsidRPr="00123F7D">
              <w:rPr>
                <w:rFonts w:ascii="Consolas" w:hAnsi="Consolas" w:cs="Consolas"/>
                <w:color w:val="000000"/>
                <w:sz w:val="20"/>
                <w:szCs w:val="20"/>
              </w:rPr>
              <w:t>;</w:t>
            </w:r>
          </w:p>
          <w:p w14:paraId="3778FC39" w14:textId="4882788B" w:rsidR="000D7108" w:rsidRDefault="001C0953" w:rsidP="00471B7E">
            <w:pPr>
              <w:autoSpaceDE w:val="0"/>
              <w:autoSpaceDN w:val="0"/>
              <w:adjustRightInd w:val="0"/>
              <w:rPr>
                <w:rFonts w:ascii="Consolas" w:hAnsi="Consolas" w:cs="Consolas"/>
                <w:color w:val="000000"/>
                <w:sz w:val="20"/>
                <w:szCs w:val="20"/>
              </w:rPr>
            </w:pPr>
            <w:r w:rsidRPr="00123F7D">
              <w:rPr>
                <w:rFonts w:ascii="Consolas" w:hAnsi="Consolas" w:cs="Consolas"/>
                <w:color w:val="000000"/>
                <w:sz w:val="20"/>
                <w:szCs w:val="20"/>
              </w:rPr>
              <w:t xml:space="preserve">     </w:t>
            </w:r>
            <w:r w:rsidR="000D7108">
              <w:rPr>
                <w:rFonts w:ascii="Consolas" w:hAnsi="Consolas" w:cs="Consolas"/>
                <w:color w:val="000000"/>
                <w:sz w:val="20"/>
                <w:szCs w:val="20"/>
              </w:rPr>
              <w:t xml:space="preserve"> </w:t>
            </w:r>
            <w:r w:rsidR="008F1383">
              <w:rPr>
                <w:rFonts w:ascii="Consolas" w:hAnsi="Consolas" w:cs="Consolas"/>
                <w:color w:val="000000"/>
                <w:sz w:val="20"/>
                <w:szCs w:val="20"/>
              </w:rPr>
              <w:t xml:space="preserve">  </w:t>
            </w:r>
            <w:r w:rsidR="00471B7E" w:rsidRPr="00123F7D">
              <w:rPr>
                <w:rFonts w:ascii="Consolas" w:hAnsi="Consolas" w:cs="Consolas"/>
                <w:color w:val="000000"/>
                <w:sz w:val="20"/>
                <w:szCs w:val="20"/>
              </w:rPr>
              <w:t>}</w:t>
            </w:r>
          </w:p>
          <w:p w14:paraId="2A4A9A01" w14:textId="09DB2722" w:rsidR="00471B7E" w:rsidRPr="00123F7D" w:rsidRDefault="00471B7E" w:rsidP="00471B7E">
            <w:pPr>
              <w:autoSpaceDE w:val="0"/>
              <w:autoSpaceDN w:val="0"/>
              <w:adjustRightInd w:val="0"/>
              <w:rPr>
                <w:rFonts w:ascii="Consolas" w:hAnsi="Consolas" w:cs="Consolas"/>
                <w:sz w:val="20"/>
                <w:szCs w:val="20"/>
              </w:rPr>
            </w:pPr>
            <w:r w:rsidRPr="00123F7D">
              <w:rPr>
                <w:rFonts w:ascii="Consolas" w:hAnsi="Consolas" w:cs="Consolas"/>
                <w:color w:val="000000"/>
                <w:sz w:val="20"/>
                <w:szCs w:val="20"/>
              </w:rPr>
              <w:t xml:space="preserve">          </w:t>
            </w:r>
          </w:p>
          <w:p w14:paraId="0B02D19D" w14:textId="3DF5F124" w:rsidR="00471B7E" w:rsidRPr="00123F7D" w:rsidRDefault="001C0953" w:rsidP="00471B7E">
            <w:pPr>
              <w:autoSpaceDE w:val="0"/>
              <w:autoSpaceDN w:val="0"/>
              <w:adjustRightInd w:val="0"/>
              <w:rPr>
                <w:rFonts w:ascii="Consolas" w:hAnsi="Consolas" w:cs="Consolas"/>
                <w:sz w:val="20"/>
                <w:szCs w:val="20"/>
              </w:rPr>
            </w:pPr>
            <w:r w:rsidRPr="00123F7D">
              <w:rPr>
                <w:rFonts w:ascii="Consolas" w:hAnsi="Consolas" w:cs="Consolas"/>
                <w:bCs/>
                <w:color w:val="7F0055"/>
                <w:sz w:val="20"/>
                <w:szCs w:val="20"/>
              </w:rPr>
              <w:t xml:space="preserve"> </w:t>
            </w:r>
            <w:r w:rsidR="000D7108">
              <w:rPr>
                <w:rFonts w:ascii="Consolas" w:hAnsi="Consolas" w:cs="Consolas"/>
                <w:bCs/>
                <w:color w:val="7F0055"/>
                <w:sz w:val="20"/>
                <w:szCs w:val="20"/>
              </w:rPr>
              <w:t xml:space="preserve"> </w:t>
            </w:r>
            <w:r w:rsidR="008F1383">
              <w:rPr>
                <w:rFonts w:ascii="Consolas" w:hAnsi="Consolas" w:cs="Consolas"/>
                <w:bCs/>
                <w:color w:val="7F0055"/>
                <w:sz w:val="20"/>
                <w:szCs w:val="20"/>
              </w:rPr>
              <w:t xml:space="preserve">  </w:t>
            </w:r>
            <w:r w:rsidR="00471B7E" w:rsidRPr="00123F7D">
              <w:rPr>
                <w:rFonts w:ascii="Consolas" w:hAnsi="Consolas" w:cs="Consolas"/>
                <w:bCs/>
                <w:color w:val="7F0055"/>
                <w:sz w:val="20"/>
                <w:szCs w:val="20"/>
              </w:rPr>
              <w:t>return</w:t>
            </w:r>
            <w:r w:rsidR="00471B7E" w:rsidRPr="00123F7D">
              <w:rPr>
                <w:rFonts w:ascii="Consolas" w:hAnsi="Consolas" w:cs="Consolas"/>
                <w:color w:val="000000"/>
                <w:sz w:val="20"/>
                <w:szCs w:val="20"/>
              </w:rPr>
              <w:t xml:space="preserve"> Base64.</w:t>
            </w:r>
            <w:r w:rsidR="00471B7E" w:rsidRPr="00123F7D">
              <w:rPr>
                <w:rFonts w:ascii="Consolas" w:hAnsi="Consolas" w:cs="Consolas"/>
                <w:i/>
                <w:iCs/>
                <w:color w:val="000000"/>
                <w:sz w:val="20"/>
                <w:szCs w:val="20"/>
              </w:rPr>
              <w:t>encode</w:t>
            </w:r>
            <w:r w:rsidR="00471B7E" w:rsidRPr="00123F7D">
              <w:rPr>
                <w:rFonts w:ascii="Consolas" w:hAnsi="Consolas" w:cs="Consolas"/>
                <w:color w:val="000000"/>
                <w:sz w:val="20"/>
                <w:szCs w:val="20"/>
              </w:rPr>
              <w:t>(signedData);</w:t>
            </w:r>
          </w:p>
          <w:p w14:paraId="06301ED3" w14:textId="0E7FAEBA" w:rsidR="00471B7E" w:rsidRPr="00123F7D" w:rsidRDefault="00471B7E" w:rsidP="00471B7E">
            <w:pPr>
              <w:rPr>
                <w:rFonts w:ascii="Consolas" w:hAnsi="Consolas" w:cs="Consolas"/>
                <w:color w:val="000000"/>
                <w:sz w:val="20"/>
                <w:szCs w:val="20"/>
              </w:rPr>
            </w:pPr>
            <w:r w:rsidRPr="00123F7D">
              <w:rPr>
                <w:rFonts w:ascii="Consolas" w:hAnsi="Consolas" w:cs="Consolas"/>
                <w:color w:val="000000"/>
                <w:sz w:val="20"/>
                <w:szCs w:val="20"/>
              </w:rPr>
              <w:t>}</w:t>
            </w:r>
          </w:p>
          <w:p w14:paraId="7F1B2D43" w14:textId="77777777" w:rsidR="00FC2C60" w:rsidRPr="00123F7D" w:rsidRDefault="00FC2C60" w:rsidP="00471B7E">
            <w:pPr>
              <w:rPr>
                <w:rFonts w:ascii="Consolas" w:hAnsi="Consolas" w:cs="Consolas"/>
                <w:sz w:val="20"/>
                <w:szCs w:val="20"/>
              </w:rPr>
            </w:pPr>
          </w:p>
        </w:tc>
      </w:tr>
    </w:tbl>
    <w:p w14:paraId="4A6101B6" w14:textId="77777777" w:rsidR="00B82A24" w:rsidRDefault="00B82A24" w:rsidP="00063A63"/>
    <w:p w14:paraId="068B8EB8" w14:textId="4282501E" w:rsidR="00E13F52" w:rsidRDefault="00503473" w:rsidP="00E13F52">
      <w:pPr>
        <w:pStyle w:val="Heading1"/>
        <w:framePr w:wrap="auto" w:vAnchor="margin" w:yAlign="inline"/>
      </w:pPr>
      <w:bookmarkStart w:id="790" w:name="_Toc86130422"/>
      <w:r>
        <w:lastRenderedPageBreak/>
        <w:t>ANDROID'DE İ</w:t>
      </w:r>
      <w:r w:rsidR="00E13F52">
        <w:t>MZA ATMA</w:t>
      </w:r>
      <w:bookmarkEnd w:id="790"/>
    </w:p>
    <w:p w14:paraId="32EED607" w14:textId="348F3CDE" w:rsidR="00180ED2" w:rsidRPr="00066794" w:rsidRDefault="00180ED2" w:rsidP="00EA2A48">
      <w:pPr>
        <w:jc w:val="both"/>
        <w:rPr>
          <w:rFonts w:ascii="Times New Roman" w:eastAsia="Times New Roman" w:hAnsi="Times New Roman" w:cs="Times New Roman"/>
          <w:sz w:val="24"/>
          <w:szCs w:val="24"/>
        </w:rPr>
      </w:pPr>
      <w:bookmarkStart w:id="791" w:name="_Toc322950048"/>
      <w:bookmarkStart w:id="792" w:name="_Toc323036343"/>
      <w:r w:rsidRPr="00A147F8">
        <w:t>Android s</w:t>
      </w:r>
      <w:r w:rsidR="00FA057E">
        <w:t>isteminde temel imza formatında</w:t>
      </w:r>
      <w:r w:rsidR="00407971">
        <w:t xml:space="preserve"> </w:t>
      </w:r>
      <w:r w:rsidRPr="00A147F8">
        <w:t>(BES) imza oluşturulabilmektedir. Mevcut sürümde AKİS marka kart ve ACS marka kart okuyucular ile imza oluşturulabilmektedir. İmzala</w:t>
      </w:r>
      <w:r>
        <w:t xml:space="preserve">ma sırasında kart okuyucunun </w:t>
      </w:r>
      <w:r w:rsidRPr="00A147F8">
        <w:t xml:space="preserve">android kütüphanesi kullanılmaktadır. Mevcut sürümde sadece ACS kart okuyucunun android kütüphanesi kullanılmaktadır. ACS android kütüphanesinin </w:t>
      </w:r>
      <w:r w:rsidRPr="00066794">
        <w:t>desteklediği kart okuyucular</w:t>
      </w:r>
      <w:r w:rsidR="00A64A99">
        <w:t>,</w:t>
      </w:r>
      <w:r w:rsidRPr="00066794">
        <w:t xml:space="preserve"> </w:t>
      </w:r>
      <w:hyperlink r:id="rId33" w:history="1">
        <w:r w:rsidR="00066794" w:rsidRPr="00066794">
          <w:rPr>
            <w:color w:val="0070C0"/>
          </w:rPr>
          <w:t xml:space="preserve"> </w:t>
        </w:r>
        <w:hyperlink r:id="rId34" w:history="1">
          <w:r w:rsidR="00066794" w:rsidRPr="00066794">
            <w:rPr>
              <w:rStyle w:val="Hyperlink"/>
              <w:rFonts w:cs="Arial"/>
            </w:rPr>
            <w:t>http://android.acs.com.hk</w:t>
          </w:r>
        </w:hyperlink>
      </w:hyperlink>
      <w:r w:rsidR="00066794" w:rsidRPr="00066794">
        <w:t xml:space="preserve"> </w:t>
      </w:r>
      <w:r w:rsidRPr="00066794">
        <w:t>adresinden görülebilir</w:t>
      </w:r>
      <w:r w:rsidR="00A64A99">
        <w:t>.</w:t>
      </w:r>
    </w:p>
    <w:p w14:paraId="0F959254" w14:textId="12C30F07" w:rsidR="00180ED2" w:rsidRPr="00A147F8" w:rsidRDefault="00180ED2" w:rsidP="00175E9F">
      <w:pPr>
        <w:jc w:val="both"/>
      </w:pPr>
      <w:r w:rsidRPr="00A147F8">
        <w:t xml:space="preserve">Android sisteminde imza oluşturulurken kart ile iletişim </w:t>
      </w:r>
      <w:r w:rsidR="00F6275C">
        <w:t>APDU</w:t>
      </w:r>
      <w:r w:rsidRPr="00A147F8">
        <w:t xml:space="preserve"> komutları üzerinden sağlanmaktadır.</w:t>
      </w:r>
      <w:r w:rsidR="00F6275C">
        <w:t xml:space="preserve"> </w:t>
      </w:r>
      <w:r w:rsidRPr="00A147F8">
        <w:t xml:space="preserve">İmzalama işlemleri için </w:t>
      </w:r>
      <w:r w:rsidRPr="005D1299">
        <w:rPr>
          <w:rFonts w:ascii="Courier New" w:eastAsia="Times New Roman" w:hAnsi="Courier New" w:cs="Courier New"/>
          <w:i/>
        </w:rPr>
        <w:t>APDUSmartCard</w:t>
      </w:r>
      <w:r w:rsidRPr="00A147F8">
        <w:t xml:space="preserve"> sınıfı uygun parametrelerle oluşturulmakta</w:t>
      </w:r>
      <w:r w:rsidR="00F6275C">
        <w:t xml:space="preserve"> </w:t>
      </w:r>
      <w:r w:rsidRPr="00A147F8">
        <w:t>ve </w:t>
      </w:r>
      <w:r w:rsidRPr="00407971">
        <w:rPr>
          <w:i/>
        </w:rPr>
        <w:t>getSigner()</w:t>
      </w:r>
      <w:r w:rsidRPr="00A147F8">
        <w:t xml:space="preserve"> metodunda</w:t>
      </w:r>
      <w:r w:rsidR="00E63DD7">
        <w:t>n</w:t>
      </w:r>
      <w:r w:rsidRPr="00A147F8">
        <w:t xml:space="preserve"> alınan </w:t>
      </w:r>
      <w:r w:rsidRPr="005D1299">
        <w:rPr>
          <w:i/>
          <w:iCs/>
        </w:rPr>
        <w:t>BaseSigner</w:t>
      </w:r>
      <w:r w:rsidRPr="00A147F8">
        <w:t xml:space="preserve"> nesnesi imzalamada kullanılmaktadır. İmzalama işlemlerinde kullanılacak olan </w:t>
      </w:r>
      <w:r w:rsidRPr="005D1299">
        <w:rPr>
          <w:rFonts w:ascii="Courier New" w:eastAsia="Times New Roman" w:hAnsi="Courier New" w:cs="Courier New"/>
          <w:i/>
        </w:rPr>
        <w:t>APDUSmartCard</w:t>
      </w:r>
      <w:r w:rsidRPr="00A147F8">
        <w:t xml:space="preserve"> sınıfı oluşturulurken uygun </w:t>
      </w:r>
      <w:r w:rsidRPr="005D1299">
        <w:rPr>
          <w:rFonts w:ascii="Courier New" w:eastAsia="Times New Roman" w:hAnsi="Courier New" w:cs="Courier New"/>
          <w:i/>
        </w:rPr>
        <w:t>TerminalHandler</w:t>
      </w:r>
      <w:r w:rsidRPr="00A147F8">
        <w:t xml:space="preserve"> sınıfı oluşturulmalı ve bu kullanılmalıdır. Mevcut sürümde </w:t>
      </w:r>
      <w:r w:rsidRPr="005D1299">
        <w:rPr>
          <w:rFonts w:ascii="Courier New" w:eastAsia="Times New Roman" w:hAnsi="Courier New" w:cs="Courier New"/>
          <w:i/>
        </w:rPr>
        <w:t>ACSTerminalHandler</w:t>
      </w:r>
      <w:r w:rsidRPr="00A147F8">
        <w:t> sın</w:t>
      </w:r>
      <w:r w:rsidR="005D1299">
        <w:t>ı</w:t>
      </w:r>
      <w:r w:rsidRPr="00A147F8">
        <w:t xml:space="preserve">fı oluşturulabilmektedir. Kartla yapılan işlemlerde, android sistemi ilk kullanımda karta erişmek için kullanıcıdan usb erişim onayı istemektedir. Bu onay ekranının görülebilmesi ve düzgün çalışması amacıyla </w:t>
      </w:r>
      <w:r w:rsidRPr="005D1299">
        <w:rPr>
          <w:rFonts w:ascii="Courier New" w:eastAsia="Times New Roman" w:hAnsi="Courier New" w:cs="Courier New"/>
          <w:i/>
        </w:rPr>
        <w:t>ACSTerminalHandler</w:t>
      </w:r>
      <w:r w:rsidRPr="00A147F8">
        <w:t xml:space="preserve"> sınıfına usb erişim hakları için oluşturulmuş bir android sınıfı olan </w:t>
      </w:r>
      <w:r w:rsidRPr="005D1299">
        <w:rPr>
          <w:i/>
          <w:iCs/>
        </w:rPr>
        <w:t>PendingIntent</w:t>
      </w:r>
      <w:r w:rsidRPr="00A147F8">
        <w:t xml:space="preserve"> nesnesi verilmelidir. Android sistemindeki benzer akışlardan dolayı kart işlemleri doğrudan ana gui sınıfında yapılmamalı, </w:t>
      </w:r>
      <w:r w:rsidRPr="005D1299">
        <w:rPr>
          <w:rFonts w:ascii="Courier New" w:eastAsia="Times New Roman" w:hAnsi="Courier New" w:cs="Courier New"/>
          <w:i/>
        </w:rPr>
        <w:t>AsyncTask</w:t>
      </w:r>
      <w:r w:rsidRPr="00A147F8">
        <w:t xml:space="preserve"> sınıfından türetilen bir sınıf içerisinde işlemler yapılmalıdır. </w:t>
      </w:r>
    </w:p>
    <w:p w14:paraId="781B5470" w14:textId="6311FD48" w:rsidR="00180ED2" w:rsidRDefault="00180ED2" w:rsidP="00175E9F">
      <w:pPr>
        <w:jc w:val="both"/>
      </w:pPr>
      <w:r w:rsidRPr="00A147F8">
        <w:t>Takılı olan kart okuyuculardaki sertifikaları listeleyen ve seçilen dosyayı imzalayan örnek bir android uygulaması</w:t>
      </w:r>
      <w:r w:rsidR="00AE107C">
        <w:t>,</w:t>
      </w:r>
      <w:r>
        <w:t xml:space="preserve"> eclipse projesi</w:t>
      </w:r>
      <w:r w:rsidRPr="00A147F8">
        <w:t xml:space="preserve"> paket</w:t>
      </w:r>
      <w:r w:rsidR="00AE107C">
        <w:t>i</w:t>
      </w:r>
      <w:r w:rsidRPr="00A147F8">
        <w:t xml:space="preserve"> içerisinde bulunmaktadır.</w:t>
      </w:r>
      <w:r>
        <w:t xml:space="preserve"> İmzalama için gerekli jar dosyaları</w:t>
      </w:r>
      <w:r w:rsidR="00AE107C">
        <w:t>,</w:t>
      </w:r>
      <w:r>
        <w:t xml:space="preserve"> bu örnek eclipse projesine bakılarak görülebilir.</w:t>
      </w:r>
    </w:p>
    <w:p w14:paraId="4B83482B" w14:textId="77777777" w:rsidR="00180ED2" w:rsidRDefault="00180ED2" w:rsidP="00175E9F">
      <w:pPr>
        <w:jc w:val="both"/>
      </w:pPr>
      <w:r>
        <w:t>Android imzada test lisansı ile çalışırken sadece test sertifikaları ile işlem yapılabilecek ve işlemlerde 5 sn’lik bir gecikme yaşanacaktır.</w:t>
      </w:r>
    </w:p>
    <w:p w14:paraId="067480A7" w14:textId="442EAE43" w:rsidR="00180ED2" w:rsidRDefault="00180ED2" w:rsidP="00870534">
      <w:pPr>
        <w:shd w:val="clear" w:color="auto" w:fill="FFFFFF" w:themeFill="background1"/>
        <w:jc w:val="both"/>
      </w:pPr>
      <w:r w:rsidRPr="00A147F8">
        <w:t>Yukarıda bahsedilen akışla ilgili örnek bir fonksiyon aşağıda</w:t>
      </w:r>
      <w:r w:rsidR="00AE107C">
        <w:t xml:space="preserve"> yer almaktadır</w:t>
      </w:r>
      <w:r w:rsidRPr="00A147F8">
        <w:t>.</w:t>
      </w:r>
      <w:r>
        <w:t xml:space="preserve"> Kod içerisinde gerekli kısımlarda yorumlar bulunmaktadır.</w:t>
      </w:r>
    </w:p>
    <w:p w14:paraId="25A0431C" w14:textId="77777777" w:rsidR="00014FC9" w:rsidRPr="00014FC9" w:rsidRDefault="00014FC9" w:rsidP="00870534">
      <w:pPr>
        <w:shd w:val="clear" w:color="auto" w:fill="FFFFFF" w:themeFill="background1"/>
        <w:jc w:val="both"/>
        <w:rPr>
          <w:sz w:val="16"/>
          <w:szCs w:val="16"/>
        </w:rPr>
      </w:pPr>
    </w:p>
    <w:tbl>
      <w:tblPr>
        <w:tblStyle w:val="TableGrid"/>
        <w:tblW w:w="0" w:type="auto"/>
        <w:shd w:val="clear" w:color="auto" w:fill="F8F8F8"/>
        <w:tblLook w:val="04A0" w:firstRow="1" w:lastRow="0" w:firstColumn="1" w:lastColumn="0" w:noHBand="0" w:noVBand="1"/>
      </w:tblPr>
      <w:tblGrid>
        <w:gridCol w:w="9544"/>
      </w:tblGrid>
      <w:tr w:rsidR="00D71C5D" w:rsidRPr="002028D6" w14:paraId="46C2A7D4" w14:textId="77777777" w:rsidTr="00D870D7">
        <w:trPr>
          <w:trHeight w:val="3408"/>
        </w:trPr>
        <w:tc>
          <w:tcPr>
            <w:tcW w:w="9544" w:type="dxa"/>
            <w:shd w:val="clear" w:color="auto" w:fill="F8F8F8"/>
          </w:tcPr>
          <w:p w14:paraId="139CCDC7" w14:textId="77777777" w:rsidR="005D1299"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8000FF"/>
                <w:sz w:val="20"/>
                <w:szCs w:val="20"/>
              </w:rPr>
              <w:t>public</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color w:val="8000FF"/>
                <w:sz w:val="20"/>
                <w:szCs w:val="20"/>
              </w:rPr>
              <w:t>void</w:t>
            </w:r>
            <w:r w:rsidRPr="002028D6">
              <w:rPr>
                <w:rFonts w:ascii="Consolas" w:eastAsia="Times New Roman" w:hAnsi="Consolas" w:cs="Consolas"/>
                <w:color w:val="000000"/>
                <w:sz w:val="20"/>
                <w:szCs w:val="20"/>
              </w:rPr>
              <w:t xml:space="preserve"> signWithFirstCertificate</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p>
          <w:p w14:paraId="6C71CEFD" w14:textId="03594AF2"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p>
          <w:p w14:paraId="651EBCAA" w14:textId="204B0B21" w:rsidR="00D71C5D" w:rsidRPr="002028D6" w:rsidRDefault="005D1299" w:rsidP="00870534">
            <w:pPr>
              <w:shd w:val="clear" w:color="auto" w:fill="F8F8F8"/>
              <w:rPr>
                <w:rFonts w:ascii="Consolas" w:eastAsia="Times New Roman" w:hAnsi="Consolas" w:cs="Consolas"/>
                <w:color w:val="000000"/>
                <w:sz w:val="20"/>
                <w:szCs w:val="20"/>
              </w:rPr>
            </w:pPr>
            <w:r>
              <w:rPr>
                <w:rFonts w:ascii="Consolas" w:eastAsia="Times New Roman" w:hAnsi="Consolas" w:cs="Consolas"/>
                <w:bCs/>
                <w:color w:val="0000FF"/>
                <w:sz w:val="20"/>
                <w:szCs w:val="20"/>
              </w:rPr>
              <w:t xml:space="preserve">   </w:t>
            </w:r>
            <w:r w:rsidR="00D71C5D" w:rsidRPr="002028D6">
              <w:rPr>
                <w:rFonts w:ascii="Consolas" w:eastAsia="Times New Roman" w:hAnsi="Consolas" w:cs="Consolas"/>
                <w:bCs/>
                <w:color w:val="0000FF"/>
                <w:sz w:val="20"/>
                <w:szCs w:val="20"/>
              </w:rPr>
              <w:t>try</w:t>
            </w:r>
            <w:r w:rsidR="00D71C5D" w:rsidRPr="002028D6">
              <w:rPr>
                <w:rFonts w:ascii="Consolas" w:eastAsia="Times New Roman" w:hAnsi="Consolas" w:cs="Consolas"/>
                <w:color w:val="000000"/>
                <w:sz w:val="20"/>
                <w:szCs w:val="20"/>
              </w:rPr>
              <w:t xml:space="preserve"> </w:t>
            </w:r>
            <w:r w:rsidR="00D71C5D" w:rsidRPr="002028D6">
              <w:rPr>
                <w:rFonts w:ascii="Consolas" w:eastAsia="Times New Roman" w:hAnsi="Consolas" w:cs="Consolas"/>
                <w:bCs/>
                <w:color w:val="000080"/>
                <w:sz w:val="20"/>
                <w:szCs w:val="20"/>
              </w:rPr>
              <w:t>{</w:t>
            </w:r>
          </w:p>
          <w:p w14:paraId="6738B03B" w14:textId="00C1711D" w:rsidR="00D71C5D" w:rsidRPr="002028D6"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5D1299">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 xml:space="preserve">//Burada gömülü lisans dosyası yüklenmektedir.     </w:t>
            </w:r>
          </w:p>
          <w:p w14:paraId="04CDA58C" w14:textId="32304805"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5D1299">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Resources res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getResources</w:t>
            </w:r>
            <w:r w:rsidRPr="002028D6">
              <w:rPr>
                <w:rFonts w:ascii="Consolas" w:eastAsia="Times New Roman" w:hAnsi="Consolas" w:cs="Consolas"/>
                <w:bCs/>
                <w:color w:val="000080"/>
                <w:sz w:val="20"/>
                <w:szCs w:val="20"/>
              </w:rPr>
              <w:t>();</w:t>
            </w:r>
          </w:p>
          <w:p w14:paraId="6054A4BA" w14:textId="24A51A18"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5D1299">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InputStream lisansStream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res</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openRawResource</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R</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raw</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lisans</w:t>
            </w:r>
            <w:r w:rsidRPr="002028D6">
              <w:rPr>
                <w:rFonts w:ascii="Consolas" w:eastAsia="Times New Roman" w:hAnsi="Consolas" w:cs="Consolas"/>
                <w:bCs/>
                <w:color w:val="000080"/>
                <w:sz w:val="20"/>
                <w:szCs w:val="20"/>
              </w:rPr>
              <w:t>);</w:t>
            </w:r>
          </w:p>
          <w:p w14:paraId="2A406E9B" w14:textId="7F469D56"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5D1299">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LicenseUtil</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setLicenseXml</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lisansStream</w:t>
            </w:r>
            <w:r w:rsidRPr="002028D6">
              <w:rPr>
                <w:rFonts w:ascii="Consolas" w:eastAsia="Times New Roman" w:hAnsi="Consolas" w:cs="Consolas"/>
                <w:bCs/>
                <w:color w:val="000080"/>
                <w:sz w:val="20"/>
                <w:szCs w:val="20"/>
              </w:rPr>
              <w:t>);</w:t>
            </w:r>
          </w:p>
          <w:p w14:paraId="04DFED87" w14:textId="13D828FE"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5D1299">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lisansStream</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close</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p>
          <w:p w14:paraId="4BC0FD0E" w14:textId="77777777" w:rsidR="00D870D7"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5D1299">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Activity callerActivity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this</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p>
          <w:p w14:paraId="1DA816E2" w14:textId="3E472E1E"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p>
          <w:p w14:paraId="28F5BA27" w14:textId="77777777" w:rsidR="005D1299"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5D1299">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//ACSTerminalHandler oluşturulurken bunu çağıran Activity parametre olarak</w:t>
            </w:r>
          </w:p>
          <w:p w14:paraId="5482907A" w14:textId="67C700CE" w:rsidR="00D71C5D" w:rsidRPr="002028D6" w:rsidRDefault="005D1299" w:rsidP="00870534">
            <w:pPr>
              <w:shd w:val="clear" w:color="auto" w:fill="F8F8F8"/>
              <w:rPr>
                <w:rFonts w:ascii="Consolas" w:eastAsia="Times New Roman" w:hAnsi="Consolas" w:cs="Consolas"/>
                <w:color w:val="008000"/>
                <w:sz w:val="20"/>
                <w:szCs w:val="20"/>
              </w:rPr>
            </w:pPr>
            <w:r>
              <w:rPr>
                <w:rFonts w:ascii="Consolas" w:eastAsia="Times New Roman" w:hAnsi="Consolas" w:cs="Consolas"/>
                <w:color w:val="008000"/>
                <w:sz w:val="20"/>
                <w:szCs w:val="20"/>
              </w:rPr>
              <w:t xml:space="preserve">      </w:t>
            </w:r>
            <w:r w:rsidR="00D71C5D" w:rsidRPr="002028D6">
              <w:rPr>
                <w:rFonts w:ascii="Consolas" w:eastAsia="Times New Roman" w:hAnsi="Consolas" w:cs="Consolas"/>
                <w:color w:val="008000"/>
                <w:sz w:val="20"/>
                <w:szCs w:val="20"/>
              </w:rPr>
              <w:t xml:space="preserve"> </w:t>
            </w:r>
            <w:r>
              <w:rPr>
                <w:rFonts w:ascii="Consolas" w:eastAsia="Times New Roman" w:hAnsi="Consolas" w:cs="Consolas"/>
                <w:color w:val="008000"/>
                <w:sz w:val="20"/>
                <w:szCs w:val="20"/>
              </w:rPr>
              <w:t xml:space="preserve">  </w:t>
            </w:r>
            <w:r w:rsidRPr="002028D6">
              <w:rPr>
                <w:rFonts w:ascii="Consolas" w:eastAsia="Times New Roman" w:hAnsi="Consolas" w:cs="Consolas"/>
                <w:color w:val="008000"/>
                <w:sz w:val="20"/>
                <w:szCs w:val="20"/>
              </w:rPr>
              <w:t>//</w:t>
            </w:r>
            <w:r w:rsidR="00D71C5D" w:rsidRPr="002028D6">
              <w:rPr>
                <w:rFonts w:ascii="Consolas" w:eastAsia="Times New Roman" w:hAnsi="Consolas" w:cs="Consolas"/>
                <w:color w:val="008000"/>
                <w:sz w:val="20"/>
                <w:szCs w:val="20"/>
              </w:rPr>
              <w:t>verilmelidir.</w:t>
            </w:r>
          </w:p>
          <w:p w14:paraId="2389DDA5" w14:textId="77777777" w:rsidR="005D1299" w:rsidRDefault="00D71C5D" w:rsidP="00870534">
            <w:pPr>
              <w:shd w:val="clear" w:color="auto" w:fill="F8F8F8"/>
              <w:rPr>
                <w:rFonts w:ascii="Consolas" w:eastAsia="Times New Roman" w:hAnsi="Consolas" w:cs="Consolas"/>
                <w:bCs/>
                <w:color w:val="0000FF"/>
                <w:sz w:val="20"/>
                <w:szCs w:val="20"/>
              </w:rPr>
            </w:pPr>
            <w:r w:rsidRPr="002028D6">
              <w:rPr>
                <w:rFonts w:ascii="Consolas" w:eastAsia="Times New Roman" w:hAnsi="Consolas" w:cs="Consolas"/>
                <w:color w:val="000000"/>
                <w:sz w:val="20"/>
                <w:szCs w:val="20"/>
              </w:rPr>
              <w:t xml:space="preserve">    </w:t>
            </w:r>
            <w:r w:rsidR="005D1299">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ACSTerminalHandler acsTerminalHandler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new</w:t>
            </w:r>
          </w:p>
          <w:p w14:paraId="5A8F762E" w14:textId="77777777" w:rsidR="005D1299" w:rsidRDefault="005D1299" w:rsidP="00870534">
            <w:pPr>
              <w:shd w:val="clear" w:color="auto" w:fill="F8F8F8"/>
              <w:rPr>
                <w:rFonts w:ascii="Consolas" w:eastAsia="Times New Roman" w:hAnsi="Consolas" w:cs="Consolas"/>
                <w:bCs/>
                <w:color w:val="000080"/>
                <w:sz w:val="20"/>
                <w:szCs w:val="20"/>
              </w:rPr>
            </w:pPr>
            <w:r>
              <w:rPr>
                <w:rFonts w:ascii="Consolas" w:eastAsia="Times New Roman" w:hAnsi="Consolas" w:cs="Consolas"/>
                <w:bCs/>
                <w:color w:val="0000FF"/>
                <w:sz w:val="20"/>
                <w:szCs w:val="20"/>
              </w:rPr>
              <w:t xml:space="preserve">                                               </w:t>
            </w:r>
            <w:r w:rsidR="00D71C5D" w:rsidRPr="002028D6">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 xml:space="preserve"> </w:t>
            </w:r>
            <w:r w:rsidR="00D71C5D" w:rsidRPr="002028D6">
              <w:rPr>
                <w:rFonts w:ascii="Consolas" w:eastAsia="Times New Roman" w:hAnsi="Consolas" w:cs="Consolas"/>
                <w:color w:val="000000"/>
                <w:sz w:val="20"/>
                <w:szCs w:val="20"/>
              </w:rPr>
              <w:t>ACSTerminalHandler</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Activity</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bCs/>
                <w:color w:val="0000FF"/>
                <w:sz w:val="20"/>
                <w:szCs w:val="20"/>
              </w:rPr>
              <w:t>this</w:t>
            </w:r>
            <w:r w:rsidR="00D71C5D" w:rsidRPr="002028D6">
              <w:rPr>
                <w:rFonts w:ascii="Consolas" w:eastAsia="Times New Roman" w:hAnsi="Consolas" w:cs="Consolas"/>
                <w:bCs/>
                <w:color w:val="000080"/>
                <w:sz w:val="20"/>
                <w:szCs w:val="20"/>
              </w:rPr>
              <w:t>);</w:t>
            </w:r>
          </w:p>
          <w:p w14:paraId="431082C4" w14:textId="3BDAA39C" w:rsidR="00D71C5D" w:rsidRPr="002028D6" w:rsidRDefault="00D71C5D" w:rsidP="00AD57EF">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lastRenderedPageBreak/>
              <w:t xml:space="preserve">         </w:t>
            </w:r>
            <w:r w:rsidRPr="002028D6">
              <w:rPr>
                <w:rFonts w:ascii="Consolas" w:eastAsia="Times New Roman" w:hAnsi="Consolas" w:cs="Consolas"/>
                <w:color w:val="008000"/>
                <w:sz w:val="20"/>
                <w:szCs w:val="20"/>
              </w:rPr>
              <w:t>//APDUSmartCard sınıfı uygun TerminalHandler sınıfı ile çağrılmalıdır.</w:t>
            </w:r>
          </w:p>
          <w:p w14:paraId="24ABC49B" w14:textId="4DC36DFD" w:rsidR="00CF566A" w:rsidRDefault="00D71C5D" w:rsidP="00AD57EF">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AD57EF">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APDUSmartCard apduSmartCard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new</w:t>
            </w:r>
            <w:r w:rsidRPr="002028D6">
              <w:rPr>
                <w:rFonts w:ascii="Consolas" w:eastAsia="Times New Roman" w:hAnsi="Consolas" w:cs="Consolas"/>
                <w:color w:val="000000"/>
                <w:sz w:val="20"/>
                <w:szCs w:val="20"/>
              </w:rPr>
              <w:t xml:space="preserve"> APDUSmartCard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acsTerminalHandler</w:t>
            </w:r>
            <w:r w:rsidRPr="002028D6">
              <w:rPr>
                <w:rFonts w:ascii="Consolas" w:eastAsia="Times New Roman" w:hAnsi="Consolas" w:cs="Consolas"/>
                <w:bCs/>
                <w:color w:val="000080"/>
                <w:sz w:val="20"/>
                <w:szCs w:val="20"/>
              </w:rPr>
              <w:t>);</w:t>
            </w:r>
          </w:p>
          <w:p w14:paraId="5D5F6657" w14:textId="77777777" w:rsidR="00D870D7" w:rsidRDefault="00D870D7" w:rsidP="00AD57EF">
            <w:pPr>
              <w:shd w:val="clear" w:color="auto" w:fill="F8F8F8"/>
              <w:rPr>
                <w:rFonts w:ascii="Consolas" w:eastAsia="Times New Roman" w:hAnsi="Consolas" w:cs="Consolas"/>
                <w:bCs/>
                <w:color w:val="000080"/>
                <w:sz w:val="20"/>
                <w:szCs w:val="20"/>
              </w:rPr>
            </w:pPr>
          </w:p>
          <w:p w14:paraId="64FC126E" w14:textId="241380E4" w:rsidR="00AD57EF" w:rsidRPr="00CF566A" w:rsidRDefault="00D71C5D" w:rsidP="00AD57EF">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 xml:space="preserve">//Kullanıcıdan usb erişim onayı alınabilmesi için oluşturulmuş olan </w:t>
            </w:r>
          </w:p>
          <w:p w14:paraId="12BA2AF5" w14:textId="2E65468A" w:rsidR="00D71C5D" w:rsidRPr="002028D6" w:rsidRDefault="00AD57EF" w:rsidP="00AD57EF">
            <w:pPr>
              <w:shd w:val="clear" w:color="auto" w:fill="F8F8F8"/>
              <w:rPr>
                <w:rFonts w:ascii="Consolas" w:eastAsia="Times New Roman" w:hAnsi="Consolas" w:cs="Consolas"/>
                <w:color w:val="008000"/>
                <w:sz w:val="20"/>
                <w:szCs w:val="20"/>
              </w:rPr>
            </w:pPr>
            <w:r>
              <w:rPr>
                <w:rFonts w:ascii="Consolas" w:eastAsia="Times New Roman" w:hAnsi="Consolas" w:cs="Consolas"/>
                <w:color w:val="008000"/>
                <w:sz w:val="20"/>
                <w:szCs w:val="20"/>
              </w:rPr>
              <w:t xml:space="preserve">         </w:t>
            </w:r>
            <w:r w:rsidRPr="002028D6">
              <w:rPr>
                <w:rFonts w:ascii="Consolas" w:eastAsia="Times New Roman" w:hAnsi="Consolas" w:cs="Consolas"/>
                <w:color w:val="008000"/>
                <w:sz w:val="20"/>
                <w:szCs w:val="20"/>
              </w:rPr>
              <w:t>//</w:t>
            </w:r>
            <w:r w:rsidR="00D71C5D" w:rsidRPr="002028D6">
              <w:rPr>
                <w:rFonts w:ascii="Consolas" w:eastAsia="Times New Roman" w:hAnsi="Consolas" w:cs="Consolas"/>
                <w:color w:val="008000"/>
                <w:sz w:val="20"/>
                <w:szCs w:val="20"/>
              </w:rPr>
              <w:t>PendingIntent nesnesi terminal handler sınıfına verilmelidir.</w:t>
            </w:r>
          </w:p>
          <w:p w14:paraId="190B1BE3" w14:textId="77777777" w:rsidR="00AD57EF"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AD57EF">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PendingIntent permissionIntent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PendingIntent</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getBroadcast</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callerActivity</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p>
          <w:p w14:paraId="04D97D88" w14:textId="77777777" w:rsidR="00AD57EF" w:rsidRDefault="00AD57EF" w:rsidP="00870534">
            <w:pPr>
              <w:shd w:val="clear" w:color="auto" w:fill="F8F8F8"/>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00D71C5D" w:rsidRPr="002028D6">
              <w:rPr>
                <w:rFonts w:ascii="Consolas" w:eastAsia="Times New Roman" w:hAnsi="Consolas" w:cs="Consolas"/>
                <w:color w:val="FF8000"/>
                <w:sz w:val="20"/>
                <w:szCs w:val="20"/>
              </w:rPr>
              <w:t>0</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 xml:space="preserve"> </w:t>
            </w:r>
          </w:p>
          <w:p w14:paraId="4DDC9C06" w14:textId="77777777" w:rsidR="00AD57EF" w:rsidRDefault="00AD57EF" w:rsidP="00870534">
            <w:pPr>
              <w:shd w:val="clear" w:color="auto" w:fill="F8F8F8"/>
              <w:rPr>
                <w:rFonts w:ascii="Consolas" w:eastAsia="Times New Roman" w:hAnsi="Consolas" w:cs="Consolas"/>
                <w:color w:val="000000"/>
                <w:sz w:val="20"/>
                <w:szCs w:val="20"/>
              </w:rPr>
            </w:pPr>
            <w:r>
              <w:rPr>
                <w:rFonts w:ascii="Consolas" w:eastAsia="Times New Roman" w:hAnsi="Consolas" w:cs="Consolas"/>
                <w:bCs/>
                <w:color w:val="0000FF"/>
                <w:sz w:val="20"/>
                <w:szCs w:val="20"/>
              </w:rPr>
              <w:t xml:space="preserve">         </w:t>
            </w:r>
            <w:r w:rsidR="00D71C5D" w:rsidRPr="002028D6">
              <w:rPr>
                <w:rFonts w:ascii="Consolas" w:eastAsia="Times New Roman" w:hAnsi="Consolas" w:cs="Consolas"/>
                <w:bCs/>
                <w:color w:val="0000FF"/>
                <w:sz w:val="20"/>
                <w:szCs w:val="20"/>
              </w:rPr>
              <w:t>new</w:t>
            </w:r>
            <w:r w:rsidR="00D71C5D" w:rsidRPr="002028D6">
              <w:rPr>
                <w:rFonts w:ascii="Consolas" w:eastAsia="Times New Roman" w:hAnsi="Consolas" w:cs="Consolas"/>
                <w:color w:val="000000"/>
                <w:sz w:val="20"/>
                <w:szCs w:val="20"/>
              </w:rPr>
              <w:t xml:space="preserve"> </w:t>
            </w:r>
          </w:p>
          <w:p w14:paraId="35ADF9B6" w14:textId="31CE6327" w:rsidR="00AD57EF" w:rsidRDefault="00AD57EF" w:rsidP="00870534">
            <w:pPr>
              <w:shd w:val="clear" w:color="auto" w:fill="F8F8F8"/>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00D71C5D" w:rsidRPr="002028D6">
              <w:rPr>
                <w:rFonts w:ascii="Consolas" w:eastAsia="Times New Roman" w:hAnsi="Consolas" w:cs="Consolas"/>
                <w:color w:val="000000"/>
                <w:sz w:val="20"/>
                <w:szCs w:val="20"/>
              </w:rPr>
              <w:t>Intent</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808080"/>
                <w:sz w:val="20"/>
                <w:szCs w:val="20"/>
              </w:rPr>
              <w:t>"tr.gov.tubitak.bilgem.esya.android.signexample.USB_PERMISSION"</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 xml:space="preserve"> </w:t>
            </w:r>
          </w:p>
          <w:p w14:paraId="0B0EB3FA" w14:textId="782537C0" w:rsidR="00D71C5D" w:rsidRPr="002028D6" w:rsidRDefault="00AD57EF" w:rsidP="00870534">
            <w:pPr>
              <w:shd w:val="clear" w:color="auto" w:fill="F8F8F8"/>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00D71C5D" w:rsidRPr="002028D6">
              <w:rPr>
                <w:rFonts w:ascii="Consolas" w:eastAsia="Times New Roman" w:hAnsi="Consolas" w:cs="Consolas"/>
                <w:color w:val="FF8000"/>
                <w:sz w:val="20"/>
                <w:szCs w:val="20"/>
              </w:rPr>
              <w:t>0</w:t>
            </w:r>
            <w:r w:rsidR="00D71C5D" w:rsidRPr="002028D6">
              <w:rPr>
                <w:rFonts w:ascii="Consolas" w:eastAsia="Times New Roman" w:hAnsi="Consolas" w:cs="Consolas"/>
                <w:bCs/>
                <w:color w:val="000080"/>
                <w:sz w:val="20"/>
                <w:szCs w:val="20"/>
              </w:rPr>
              <w:t>);</w:t>
            </w:r>
          </w:p>
          <w:p w14:paraId="23A311A1" w14:textId="77777777" w:rsidR="00D870D7"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AD57EF">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acsTerminalHandler</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setPermissionIntent</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permissionIntent</w:t>
            </w:r>
            <w:r w:rsidRPr="002028D6">
              <w:rPr>
                <w:rFonts w:ascii="Consolas" w:eastAsia="Times New Roman" w:hAnsi="Consolas" w:cs="Consolas"/>
                <w:bCs/>
                <w:color w:val="000080"/>
                <w:sz w:val="20"/>
                <w:szCs w:val="20"/>
              </w:rPr>
              <w:t>);</w:t>
            </w:r>
          </w:p>
          <w:p w14:paraId="4E1B2F6C" w14:textId="2FE5F2DF"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p>
          <w:p w14:paraId="03F72585" w14:textId="70F7CFC2" w:rsidR="00D71C5D" w:rsidRPr="002028D6"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AD57EF">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//Akis kart iletişimi için SecureMessaging devre dışı bırakılmalıdır.</w:t>
            </w:r>
          </w:p>
          <w:p w14:paraId="01EBF6AF" w14:textId="77777777" w:rsidR="00D870D7"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AD57EF">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apduSmartCard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setDisableSecureMessaging</w:t>
            </w:r>
            <w:r w:rsidRPr="002028D6">
              <w:rPr>
                <w:rFonts w:ascii="Consolas" w:eastAsia="Times New Roman" w:hAnsi="Consolas" w:cs="Consolas"/>
                <w:bCs/>
                <w:color w:val="000080"/>
                <w:sz w:val="20"/>
                <w:szCs w:val="20"/>
              </w:rPr>
              <w:t>(</w:t>
            </w:r>
            <w:r w:rsidRPr="002028D6">
              <w:rPr>
                <w:rFonts w:ascii="Consolas" w:eastAsia="Times New Roman" w:hAnsi="Consolas" w:cs="Consolas"/>
                <w:bCs/>
                <w:color w:val="0000FF"/>
                <w:sz w:val="20"/>
                <w:szCs w:val="20"/>
              </w:rPr>
              <w:t>true</w:t>
            </w:r>
            <w:r w:rsidRPr="002028D6">
              <w:rPr>
                <w:rFonts w:ascii="Consolas" w:eastAsia="Times New Roman" w:hAnsi="Consolas" w:cs="Consolas"/>
                <w:bCs/>
                <w:color w:val="000080"/>
                <w:sz w:val="20"/>
                <w:szCs w:val="20"/>
              </w:rPr>
              <w:t>);</w:t>
            </w:r>
          </w:p>
          <w:p w14:paraId="3B670648" w14:textId="41E8254E"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p>
          <w:p w14:paraId="7A68BD03" w14:textId="238A386A" w:rsidR="00D71C5D" w:rsidRPr="002028D6"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//Bağlı kart okuyucular okunuyor.</w:t>
            </w:r>
          </w:p>
          <w:p w14:paraId="1F281986" w14:textId="6825F5BB"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CardTerminal</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terminalList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apduSmartCard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getTerminalList</w:t>
            </w:r>
            <w:r w:rsidRPr="002028D6">
              <w:rPr>
                <w:rFonts w:ascii="Consolas" w:eastAsia="Times New Roman" w:hAnsi="Consolas" w:cs="Consolas"/>
                <w:bCs/>
                <w:color w:val="000080"/>
                <w:sz w:val="20"/>
                <w:szCs w:val="20"/>
              </w:rPr>
              <w:t>();</w:t>
            </w:r>
          </w:p>
          <w:p w14:paraId="6067DFDA" w14:textId="1F307E96"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if</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terminalList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null</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terminalList</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length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color w:val="FF8000"/>
                <w:sz w:val="20"/>
                <w:szCs w:val="20"/>
              </w:rPr>
              <w:t>0</w:t>
            </w:r>
            <w:r w:rsidRPr="002028D6">
              <w:rPr>
                <w:rFonts w:ascii="Consolas" w:eastAsia="Times New Roman" w:hAnsi="Consolas" w:cs="Consolas"/>
                <w:bCs/>
                <w:color w:val="000080"/>
                <w:sz w:val="20"/>
                <w:szCs w:val="20"/>
              </w:rPr>
              <w:t>)</w:t>
            </w:r>
          </w:p>
          <w:p w14:paraId="0C03948D" w14:textId="1361D866"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bCs/>
                <w:color w:val="000080"/>
                <w:sz w:val="20"/>
                <w:szCs w:val="20"/>
              </w:rPr>
              <w:t>{</w:t>
            </w:r>
          </w:p>
          <w:p w14:paraId="00669D59" w14:textId="3DCC6E6F"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throw</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new</w:t>
            </w:r>
            <w:r w:rsidRPr="002028D6">
              <w:rPr>
                <w:rFonts w:ascii="Consolas" w:eastAsia="Times New Roman" w:hAnsi="Consolas" w:cs="Consolas"/>
                <w:color w:val="000000"/>
                <w:sz w:val="20"/>
                <w:szCs w:val="20"/>
              </w:rPr>
              <w:t xml:space="preserve"> Exception</w:t>
            </w:r>
            <w:r w:rsidRPr="002028D6">
              <w:rPr>
                <w:rFonts w:ascii="Consolas" w:eastAsia="Times New Roman" w:hAnsi="Consolas" w:cs="Consolas"/>
                <w:bCs/>
                <w:color w:val="000080"/>
                <w:sz w:val="20"/>
                <w:szCs w:val="20"/>
              </w:rPr>
              <w:t>(</w:t>
            </w:r>
            <w:r w:rsidRPr="002028D6">
              <w:rPr>
                <w:rFonts w:ascii="Consolas" w:eastAsia="Times New Roman" w:hAnsi="Consolas" w:cs="Consolas"/>
                <w:color w:val="808080"/>
                <w:sz w:val="20"/>
                <w:szCs w:val="20"/>
              </w:rPr>
              <w:t>"Bağlı kart okuyucu sayısı 0"</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p>
          <w:p w14:paraId="7BAF14AD" w14:textId="6F7A7930"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bCs/>
                <w:color w:val="000080"/>
                <w:sz w:val="20"/>
                <w:szCs w:val="20"/>
              </w:rPr>
              <w:t>}</w:t>
            </w:r>
          </w:p>
          <w:p w14:paraId="06B93DA5" w14:textId="30329FF2"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CardTerminal cardTerminal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terminalList</w:t>
            </w:r>
            <w:r w:rsidRPr="002028D6">
              <w:rPr>
                <w:rFonts w:ascii="Consolas" w:eastAsia="Times New Roman" w:hAnsi="Consolas" w:cs="Consolas"/>
                <w:bCs/>
                <w:color w:val="000080"/>
                <w:sz w:val="20"/>
                <w:szCs w:val="20"/>
              </w:rPr>
              <w:t>[</w:t>
            </w:r>
            <w:r w:rsidRPr="002028D6">
              <w:rPr>
                <w:rFonts w:ascii="Consolas" w:eastAsia="Times New Roman" w:hAnsi="Consolas" w:cs="Consolas"/>
                <w:color w:val="FF8000"/>
                <w:sz w:val="20"/>
                <w:szCs w:val="20"/>
              </w:rPr>
              <w:t>0</w:t>
            </w:r>
            <w:r w:rsidRPr="002028D6">
              <w:rPr>
                <w:rFonts w:ascii="Consolas" w:eastAsia="Times New Roman" w:hAnsi="Consolas" w:cs="Consolas"/>
                <w:bCs/>
                <w:color w:val="000080"/>
                <w:sz w:val="20"/>
                <w:szCs w:val="20"/>
              </w:rPr>
              <w:t>];</w:t>
            </w:r>
          </w:p>
          <w:p w14:paraId="0D53F8D9" w14:textId="77777777" w:rsidR="00C6621B"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apduSmartCard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openSession</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cardTerminal</w:t>
            </w:r>
            <w:r w:rsidRPr="002028D6">
              <w:rPr>
                <w:rFonts w:ascii="Consolas" w:eastAsia="Times New Roman" w:hAnsi="Consolas" w:cs="Consolas"/>
                <w:bCs/>
                <w:color w:val="000080"/>
                <w:sz w:val="20"/>
                <w:szCs w:val="20"/>
              </w:rPr>
              <w:t>);</w:t>
            </w:r>
          </w:p>
          <w:p w14:paraId="0B7E8A22" w14:textId="76CC0E78"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p>
          <w:p w14:paraId="1085EDC1" w14:textId="4E7926B3" w:rsidR="00D71C5D" w:rsidRPr="002028D6"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//İlk kart okuyucudan sertifika listesi alınıyor.</w:t>
            </w:r>
          </w:p>
          <w:p w14:paraId="7CFECFD0" w14:textId="3AAE2DC0"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List</w:t>
            </w:r>
            <w:r w:rsidRPr="002028D6">
              <w:rPr>
                <w:rFonts w:ascii="Consolas" w:eastAsia="Times New Roman" w:hAnsi="Consolas" w:cs="Consolas"/>
                <w:bCs/>
                <w:color w:val="000080"/>
                <w:sz w:val="20"/>
                <w:szCs w:val="20"/>
              </w:rPr>
              <w:t>&lt;</w:t>
            </w:r>
            <w:r w:rsidRPr="002028D6">
              <w:rPr>
                <w:rFonts w:ascii="Consolas" w:eastAsia="Times New Roman" w:hAnsi="Consolas" w:cs="Consolas"/>
                <w:color w:val="8000FF"/>
                <w:sz w:val="20"/>
                <w:szCs w:val="20"/>
              </w:rPr>
              <w:t>byte</w:t>
            </w:r>
            <w:r w:rsidRPr="002028D6">
              <w:rPr>
                <w:rFonts w:ascii="Consolas" w:eastAsia="Times New Roman" w:hAnsi="Consolas" w:cs="Consolas"/>
                <w:bCs/>
                <w:color w:val="000080"/>
                <w:sz w:val="20"/>
                <w:szCs w:val="20"/>
              </w:rPr>
              <w:t>[]&gt;</w:t>
            </w:r>
            <w:r w:rsidRPr="002028D6">
              <w:rPr>
                <w:rFonts w:ascii="Consolas" w:eastAsia="Times New Roman" w:hAnsi="Consolas" w:cs="Consolas"/>
                <w:color w:val="000000"/>
                <w:sz w:val="20"/>
                <w:szCs w:val="20"/>
              </w:rPr>
              <w:t xml:space="preserve"> signCertValueList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mApduSmartCard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getSignatureCertificates</w:t>
            </w:r>
            <w:r w:rsidRPr="002028D6">
              <w:rPr>
                <w:rFonts w:ascii="Consolas" w:eastAsia="Times New Roman" w:hAnsi="Consolas" w:cs="Consolas"/>
                <w:bCs/>
                <w:color w:val="000080"/>
                <w:sz w:val="20"/>
                <w:szCs w:val="20"/>
              </w:rPr>
              <w:t>();</w:t>
            </w:r>
          </w:p>
          <w:p w14:paraId="5677626F" w14:textId="54AA7FEB"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if</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signCertValueList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null</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signCertValueList</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size</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color w:val="FF8000"/>
                <w:sz w:val="20"/>
                <w:szCs w:val="20"/>
              </w:rPr>
              <w:t>0</w:t>
            </w:r>
            <w:r w:rsidRPr="002028D6">
              <w:rPr>
                <w:rFonts w:ascii="Consolas" w:eastAsia="Times New Roman" w:hAnsi="Consolas" w:cs="Consolas"/>
                <w:bCs/>
                <w:color w:val="000080"/>
                <w:sz w:val="20"/>
                <w:szCs w:val="20"/>
              </w:rPr>
              <w:t>)</w:t>
            </w:r>
          </w:p>
          <w:p w14:paraId="3D08308A" w14:textId="50E8EE14"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bCs/>
                <w:color w:val="000080"/>
                <w:sz w:val="20"/>
                <w:szCs w:val="20"/>
              </w:rPr>
              <w:t>{</w:t>
            </w:r>
          </w:p>
          <w:p w14:paraId="7E3AED67" w14:textId="64967FED"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throw</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new</w:t>
            </w:r>
            <w:r w:rsidRPr="002028D6">
              <w:rPr>
                <w:rFonts w:ascii="Consolas" w:eastAsia="Times New Roman" w:hAnsi="Consolas" w:cs="Consolas"/>
                <w:color w:val="000000"/>
                <w:sz w:val="20"/>
                <w:szCs w:val="20"/>
              </w:rPr>
              <w:t xml:space="preserve"> Exception</w:t>
            </w:r>
            <w:r w:rsidRPr="002028D6">
              <w:rPr>
                <w:rFonts w:ascii="Consolas" w:eastAsia="Times New Roman" w:hAnsi="Consolas" w:cs="Consolas"/>
                <w:bCs/>
                <w:color w:val="000080"/>
                <w:sz w:val="20"/>
                <w:szCs w:val="20"/>
              </w:rPr>
              <w:t>(</w:t>
            </w:r>
            <w:r w:rsidRPr="002028D6">
              <w:rPr>
                <w:rFonts w:ascii="Consolas" w:eastAsia="Times New Roman" w:hAnsi="Consolas" w:cs="Consolas"/>
                <w:color w:val="808080"/>
                <w:sz w:val="20"/>
                <w:szCs w:val="20"/>
              </w:rPr>
              <w:t>"Kart içerisinde sertifika sayısı 0"</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p>
          <w:p w14:paraId="35B28F5D" w14:textId="697E5BFF" w:rsidR="00D71C5D"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bCs/>
                <w:color w:val="000080"/>
                <w:sz w:val="20"/>
                <w:szCs w:val="20"/>
              </w:rPr>
              <w:t>}</w:t>
            </w:r>
          </w:p>
          <w:p w14:paraId="2F9C2433" w14:textId="77777777" w:rsidR="00C6621B" w:rsidRPr="002028D6" w:rsidRDefault="00C6621B" w:rsidP="00870534">
            <w:pPr>
              <w:shd w:val="clear" w:color="auto" w:fill="F8F8F8"/>
              <w:rPr>
                <w:rFonts w:ascii="Consolas" w:eastAsia="Times New Roman" w:hAnsi="Consolas" w:cs="Consolas"/>
                <w:color w:val="000000"/>
                <w:sz w:val="20"/>
                <w:szCs w:val="20"/>
              </w:rPr>
            </w:pPr>
          </w:p>
          <w:p w14:paraId="1E32C1DF" w14:textId="41D4675C" w:rsidR="00D71C5D" w:rsidRPr="002028D6"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//İlk sertifika ile işlem yapılacak.</w:t>
            </w:r>
          </w:p>
          <w:p w14:paraId="1C444EBF" w14:textId="6969627E"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ECertificate signingCert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new</w:t>
            </w:r>
            <w:r w:rsidRPr="002028D6">
              <w:rPr>
                <w:rFonts w:ascii="Consolas" w:eastAsia="Times New Roman" w:hAnsi="Consolas" w:cs="Consolas"/>
                <w:color w:val="000000"/>
                <w:sz w:val="20"/>
                <w:szCs w:val="20"/>
              </w:rPr>
              <w:t xml:space="preserve"> ECertificate</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signCertValueList</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get</w:t>
            </w:r>
            <w:r w:rsidRPr="002028D6">
              <w:rPr>
                <w:rFonts w:ascii="Consolas" w:eastAsia="Times New Roman" w:hAnsi="Consolas" w:cs="Consolas"/>
                <w:bCs/>
                <w:color w:val="000080"/>
                <w:sz w:val="20"/>
                <w:szCs w:val="20"/>
              </w:rPr>
              <w:t>(</w:t>
            </w:r>
            <w:r w:rsidRPr="002028D6">
              <w:rPr>
                <w:rFonts w:ascii="Consolas" w:eastAsia="Times New Roman" w:hAnsi="Consolas" w:cs="Consolas"/>
                <w:color w:val="FF8000"/>
                <w:sz w:val="20"/>
                <w:szCs w:val="20"/>
              </w:rPr>
              <w:t>0</w:t>
            </w:r>
            <w:r w:rsidRPr="002028D6">
              <w:rPr>
                <w:rFonts w:ascii="Consolas" w:eastAsia="Times New Roman" w:hAnsi="Consolas" w:cs="Consolas"/>
                <w:bCs/>
                <w:color w:val="000080"/>
                <w:sz w:val="20"/>
                <w:szCs w:val="20"/>
              </w:rPr>
              <w:t>));</w:t>
            </w:r>
          </w:p>
          <w:p w14:paraId="038DBAD9" w14:textId="32BDD38D"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String cardPin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color w:val="808080"/>
                <w:sz w:val="20"/>
                <w:szCs w:val="20"/>
              </w:rPr>
              <w:t>"511661"</w:t>
            </w:r>
            <w:r w:rsidRPr="002028D6">
              <w:rPr>
                <w:rFonts w:ascii="Consolas" w:eastAsia="Times New Roman" w:hAnsi="Consolas" w:cs="Consolas"/>
                <w:bCs/>
                <w:color w:val="000080"/>
                <w:sz w:val="20"/>
                <w:szCs w:val="20"/>
              </w:rPr>
              <w:t>;</w:t>
            </w:r>
          </w:p>
          <w:p w14:paraId="481C07ED" w14:textId="77777777" w:rsidR="00C6621B"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apduSmartCard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login</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cardPin</w:t>
            </w:r>
            <w:r w:rsidRPr="002028D6">
              <w:rPr>
                <w:rFonts w:ascii="Consolas" w:eastAsia="Times New Roman" w:hAnsi="Consolas" w:cs="Consolas"/>
                <w:bCs/>
                <w:color w:val="000080"/>
                <w:sz w:val="20"/>
                <w:szCs w:val="20"/>
              </w:rPr>
              <w:t>);</w:t>
            </w:r>
          </w:p>
          <w:p w14:paraId="6F45D8EB" w14:textId="0D4917A0"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p>
          <w:p w14:paraId="659F9127" w14:textId="6EFA04A2" w:rsidR="00D71C5D" w:rsidRPr="002028D6"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 xml:space="preserve">//İmzalamada kullanılacak BaseSigner APDUSmartCard sınıfından alınıyor.           </w:t>
            </w:r>
          </w:p>
          <w:p w14:paraId="5E1D903F" w14:textId="77777777" w:rsidR="00CF566A"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BaseSigner signer </w:t>
            </w:r>
            <w:r w:rsidRPr="002028D6">
              <w:rPr>
                <w:rFonts w:ascii="Consolas" w:eastAsia="Times New Roman" w:hAnsi="Consolas" w:cs="Consolas"/>
                <w:bCs/>
                <w:color w:val="000080"/>
                <w:sz w:val="20"/>
                <w:szCs w:val="20"/>
              </w:rPr>
              <w:t>=</w:t>
            </w:r>
          </w:p>
          <w:p w14:paraId="3B09E261" w14:textId="77777777" w:rsidR="00CF566A" w:rsidRDefault="00CF566A" w:rsidP="00870534">
            <w:pPr>
              <w:shd w:val="clear" w:color="auto" w:fill="F8F8F8"/>
              <w:rPr>
                <w:rFonts w:ascii="Consolas" w:eastAsia="Times New Roman" w:hAnsi="Consolas" w:cs="Consolas"/>
                <w:color w:val="000000"/>
                <w:sz w:val="20"/>
                <w:szCs w:val="20"/>
              </w:rPr>
            </w:pPr>
            <w:r>
              <w:rPr>
                <w:rFonts w:ascii="Consolas" w:eastAsia="Times New Roman" w:hAnsi="Consolas" w:cs="Consolas"/>
                <w:bCs/>
                <w:color w:val="000080"/>
                <w:sz w:val="20"/>
                <w:szCs w:val="20"/>
              </w:rPr>
              <w:t xml:space="preserve">     </w:t>
            </w:r>
            <w:r w:rsidR="00D71C5D" w:rsidRPr="002028D6">
              <w:rPr>
                <w:rFonts w:ascii="Consolas" w:eastAsia="Times New Roman" w:hAnsi="Consolas" w:cs="Consolas"/>
                <w:color w:val="000000"/>
                <w:sz w:val="20"/>
                <w:szCs w:val="20"/>
              </w:rPr>
              <w:t xml:space="preserve"> </w:t>
            </w:r>
            <w:r>
              <w:rPr>
                <w:rFonts w:ascii="Consolas" w:eastAsia="Times New Roman" w:hAnsi="Consolas" w:cs="Consolas"/>
                <w:color w:val="000000"/>
                <w:sz w:val="20"/>
                <w:szCs w:val="20"/>
              </w:rPr>
              <w:t xml:space="preserve">   </w:t>
            </w:r>
            <w:r w:rsidR="00D71C5D" w:rsidRPr="002028D6">
              <w:rPr>
                <w:rFonts w:ascii="Consolas" w:eastAsia="Times New Roman" w:hAnsi="Consolas" w:cs="Consolas"/>
                <w:color w:val="000000"/>
                <w:sz w:val="20"/>
                <w:szCs w:val="20"/>
              </w:rPr>
              <w:t>apduSmartCard</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getSigner</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signingCert</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asX509Certificate</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 xml:space="preserve"> </w:t>
            </w:r>
          </w:p>
          <w:p w14:paraId="359060A8" w14:textId="5F4C671A" w:rsidR="00D71C5D" w:rsidRPr="002028D6" w:rsidRDefault="00CF566A" w:rsidP="00870534">
            <w:pPr>
              <w:shd w:val="clear" w:color="auto" w:fill="F8F8F8"/>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00D71C5D" w:rsidRPr="002028D6">
              <w:rPr>
                <w:rFonts w:ascii="Consolas" w:eastAsia="Times New Roman" w:hAnsi="Consolas" w:cs="Consolas"/>
                <w:color w:val="000000"/>
                <w:sz w:val="20"/>
                <w:szCs w:val="20"/>
              </w:rPr>
              <w:t>Algorithms</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SIGNATURE_RSA_SHA</w:t>
            </w:r>
            <w:r w:rsidR="006C248F">
              <w:rPr>
                <w:rFonts w:ascii="Consolas" w:eastAsia="Times New Roman" w:hAnsi="Consolas" w:cs="Consolas"/>
                <w:color w:val="000000"/>
                <w:sz w:val="20"/>
                <w:szCs w:val="20"/>
              </w:rPr>
              <w:t>256</w:t>
            </w:r>
            <w:r w:rsidR="00D71C5D" w:rsidRPr="002028D6">
              <w:rPr>
                <w:rFonts w:ascii="Consolas" w:eastAsia="Times New Roman" w:hAnsi="Consolas" w:cs="Consolas"/>
                <w:bCs/>
                <w:color w:val="000080"/>
                <w:sz w:val="20"/>
                <w:szCs w:val="20"/>
              </w:rPr>
              <w:t>);</w:t>
            </w:r>
          </w:p>
          <w:p w14:paraId="7ED8DE8D" w14:textId="7668EEC7" w:rsidR="00D71C5D"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BaseSignedData bsd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new</w:t>
            </w:r>
            <w:r w:rsidRPr="002028D6">
              <w:rPr>
                <w:rFonts w:ascii="Consolas" w:eastAsia="Times New Roman" w:hAnsi="Consolas" w:cs="Consolas"/>
                <w:color w:val="000000"/>
                <w:sz w:val="20"/>
                <w:szCs w:val="20"/>
              </w:rPr>
              <w:t xml:space="preserve"> BaseSignedData</w:t>
            </w:r>
            <w:r w:rsidRPr="002028D6">
              <w:rPr>
                <w:rFonts w:ascii="Consolas" w:eastAsia="Times New Roman" w:hAnsi="Consolas" w:cs="Consolas"/>
                <w:bCs/>
                <w:color w:val="000080"/>
                <w:sz w:val="20"/>
                <w:szCs w:val="20"/>
              </w:rPr>
              <w:t>();</w:t>
            </w:r>
          </w:p>
          <w:p w14:paraId="329D46C6" w14:textId="77777777" w:rsidR="00C6621B" w:rsidRPr="002028D6" w:rsidRDefault="00C6621B" w:rsidP="00870534">
            <w:pPr>
              <w:shd w:val="clear" w:color="auto" w:fill="F8F8F8"/>
              <w:rPr>
                <w:rFonts w:ascii="Consolas" w:eastAsia="Times New Roman" w:hAnsi="Consolas" w:cs="Consolas"/>
                <w:color w:val="000000"/>
                <w:sz w:val="20"/>
                <w:szCs w:val="20"/>
              </w:rPr>
            </w:pPr>
          </w:p>
          <w:p w14:paraId="60DEB909" w14:textId="0BD7AF2D" w:rsidR="00D71C5D" w:rsidRPr="002028D6"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//İmzalanacak olan dosya yolu</w:t>
            </w:r>
          </w:p>
          <w:p w14:paraId="5B6D8B2C" w14:textId="2329DD3B"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String sourceFilePath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color w:val="808080"/>
                <w:sz w:val="20"/>
                <w:szCs w:val="20"/>
              </w:rPr>
              <w:t>"/tmp/TextForSign.txt"</w:t>
            </w:r>
            <w:r w:rsidRPr="002028D6">
              <w:rPr>
                <w:rFonts w:ascii="Consolas" w:eastAsia="Times New Roman" w:hAnsi="Consolas" w:cs="Consolas"/>
                <w:bCs/>
                <w:color w:val="000080"/>
                <w:sz w:val="20"/>
                <w:szCs w:val="20"/>
              </w:rPr>
              <w:t>;</w:t>
            </w:r>
          </w:p>
          <w:p w14:paraId="14810F52" w14:textId="5E733C65"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ISignable content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new</w:t>
            </w:r>
            <w:r w:rsidRPr="002028D6">
              <w:rPr>
                <w:rFonts w:ascii="Consolas" w:eastAsia="Times New Roman" w:hAnsi="Consolas" w:cs="Consolas"/>
                <w:color w:val="000000"/>
                <w:sz w:val="20"/>
                <w:szCs w:val="20"/>
              </w:rPr>
              <w:t xml:space="preserve"> SignableFile</w:t>
            </w:r>
            <w:r w:rsidRPr="002028D6">
              <w:rPr>
                <w:rFonts w:ascii="Consolas" w:eastAsia="Times New Roman" w:hAnsi="Consolas" w:cs="Consolas"/>
                <w:bCs/>
                <w:color w:val="000080"/>
                <w:sz w:val="20"/>
                <w:szCs w:val="20"/>
              </w:rPr>
              <w:t>(</w:t>
            </w:r>
            <w:r w:rsidRPr="002028D6">
              <w:rPr>
                <w:rFonts w:ascii="Consolas" w:eastAsia="Times New Roman" w:hAnsi="Consolas" w:cs="Consolas"/>
                <w:bCs/>
                <w:color w:val="0000FF"/>
                <w:sz w:val="20"/>
                <w:szCs w:val="20"/>
              </w:rPr>
              <w:t>new</w:t>
            </w:r>
            <w:r w:rsidRPr="002028D6">
              <w:rPr>
                <w:rFonts w:ascii="Consolas" w:eastAsia="Times New Roman" w:hAnsi="Consolas" w:cs="Consolas"/>
                <w:color w:val="000000"/>
                <w:sz w:val="20"/>
                <w:szCs w:val="20"/>
              </w:rPr>
              <w:t xml:space="preserve"> File</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sourceFilePath</w:t>
            </w:r>
            <w:r w:rsidRPr="002028D6">
              <w:rPr>
                <w:rFonts w:ascii="Consolas" w:eastAsia="Times New Roman" w:hAnsi="Consolas" w:cs="Consolas"/>
                <w:bCs/>
                <w:color w:val="000080"/>
                <w:sz w:val="20"/>
                <w:szCs w:val="20"/>
              </w:rPr>
              <w:t>));</w:t>
            </w:r>
          </w:p>
          <w:p w14:paraId="36358BB1" w14:textId="56B0E4C8" w:rsidR="00D71C5D"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bsd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addContent</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content</w:t>
            </w:r>
            <w:r w:rsidRPr="002028D6">
              <w:rPr>
                <w:rFonts w:ascii="Consolas" w:eastAsia="Times New Roman" w:hAnsi="Consolas" w:cs="Consolas"/>
                <w:bCs/>
                <w:color w:val="000080"/>
                <w:sz w:val="20"/>
                <w:szCs w:val="20"/>
              </w:rPr>
              <w:t>);</w:t>
            </w:r>
          </w:p>
          <w:p w14:paraId="5B45B81A" w14:textId="77777777" w:rsidR="00C6621B" w:rsidRPr="002028D6" w:rsidRDefault="00C6621B" w:rsidP="00870534">
            <w:pPr>
              <w:shd w:val="clear" w:color="auto" w:fill="F8F8F8"/>
              <w:rPr>
                <w:rFonts w:ascii="Consolas" w:eastAsia="Times New Roman" w:hAnsi="Consolas" w:cs="Consolas"/>
                <w:color w:val="000000"/>
                <w:sz w:val="20"/>
                <w:szCs w:val="20"/>
              </w:rPr>
            </w:pPr>
          </w:p>
          <w:p w14:paraId="5328E2D7" w14:textId="277AA1FD" w:rsidR="00CF566A"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CF566A">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//Since SigningTime attribute is optional,</w:t>
            </w:r>
            <w:r w:rsidR="002171A2">
              <w:rPr>
                <w:rFonts w:ascii="Consolas" w:eastAsia="Times New Roman" w:hAnsi="Consolas" w:cs="Consolas"/>
                <w:color w:val="008000"/>
                <w:sz w:val="20"/>
                <w:szCs w:val="20"/>
              </w:rPr>
              <w:t xml:space="preserve"> </w:t>
            </w:r>
            <w:r w:rsidRPr="002028D6">
              <w:rPr>
                <w:rFonts w:ascii="Consolas" w:eastAsia="Times New Roman" w:hAnsi="Consolas" w:cs="Consolas"/>
                <w:color w:val="008000"/>
                <w:sz w:val="20"/>
                <w:szCs w:val="20"/>
              </w:rPr>
              <w:t xml:space="preserve">add it to optional attributes </w:t>
            </w:r>
          </w:p>
          <w:p w14:paraId="3F3CC30B" w14:textId="63E93C3C" w:rsidR="00D71C5D" w:rsidRPr="002028D6" w:rsidRDefault="00CF566A" w:rsidP="00870534">
            <w:pPr>
              <w:shd w:val="clear" w:color="auto" w:fill="F8F8F8"/>
              <w:rPr>
                <w:rFonts w:ascii="Consolas" w:eastAsia="Times New Roman" w:hAnsi="Consolas" w:cs="Consolas"/>
                <w:color w:val="008000"/>
                <w:sz w:val="20"/>
                <w:szCs w:val="20"/>
              </w:rPr>
            </w:pPr>
            <w:r>
              <w:rPr>
                <w:rFonts w:ascii="Consolas" w:eastAsia="Times New Roman" w:hAnsi="Consolas" w:cs="Consolas"/>
                <w:color w:val="008000"/>
                <w:sz w:val="20"/>
                <w:szCs w:val="20"/>
              </w:rPr>
              <w:t xml:space="preserve">         </w:t>
            </w:r>
            <w:r w:rsidRPr="002028D6">
              <w:rPr>
                <w:rFonts w:ascii="Consolas" w:eastAsia="Times New Roman" w:hAnsi="Consolas" w:cs="Consolas"/>
                <w:color w:val="008000"/>
                <w:sz w:val="20"/>
                <w:szCs w:val="20"/>
              </w:rPr>
              <w:t>//</w:t>
            </w:r>
            <w:r w:rsidR="00D71C5D" w:rsidRPr="002028D6">
              <w:rPr>
                <w:rFonts w:ascii="Consolas" w:eastAsia="Times New Roman" w:hAnsi="Consolas" w:cs="Consolas"/>
                <w:color w:val="008000"/>
                <w:sz w:val="20"/>
                <w:szCs w:val="20"/>
              </w:rPr>
              <w:t>list</w:t>
            </w:r>
          </w:p>
          <w:p w14:paraId="19134A40" w14:textId="30219BC6"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List</w:t>
            </w:r>
            <w:r w:rsidRPr="002028D6">
              <w:rPr>
                <w:rFonts w:ascii="Consolas" w:eastAsia="Times New Roman" w:hAnsi="Consolas" w:cs="Consolas"/>
                <w:bCs/>
                <w:color w:val="000080"/>
                <w:sz w:val="20"/>
                <w:szCs w:val="20"/>
              </w:rPr>
              <w:t>&lt;</w:t>
            </w:r>
            <w:r w:rsidRPr="002028D6">
              <w:rPr>
                <w:rFonts w:ascii="Consolas" w:eastAsia="Times New Roman" w:hAnsi="Consolas" w:cs="Consolas"/>
                <w:color w:val="000000"/>
                <w:sz w:val="20"/>
                <w:szCs w:val="20"/>
              </w:rPr>
              <w:t>IAttribute</w:t>
            </w:r>
            <w:r w:rsidRPr="002028D6">
              <w:rPr>
                <w:rFonts w:ascii="Consolas" w:eastAsia="Times New Roman" w:hAnsi="Consolas" w:cs="Consolas"/>
                <w:bCs/>
                <w:color w:val="000080"/>
                <w:sz w:val="20"/>
                <w:szCs w:val="20"/>
              </w:rPr>
              <w:t>&gt;</w:t>
            </w:r>
            <w:r w:rsidRPr="002028D6">
              <w:rPr>
                <w:rFonts w:ascii="Consolas" w:eastAsia="Times New Roman" w:hAnsi="Consolas" w:cs="Consolas"/>
                <w:color w:val="000000"/>
                <w:sz w:val="20"/>
                <w:szCs w:val="20"/>
              </w:rPr>
              <w:t xml:space="preserve"> optionalAttributes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new</w:t>
            </w:r>
            <w:r w:rsidRPr="002028D6">
              <w:rPr>
                <w:rFonts w:ascii="Consolas" w:eastAsia="Times New Roman" w:hAnsi="Consolas" w:cs="Consolas"/>
                <w:color w:val="000000"/>
                <w:sz w:val="20"/>
                <w:szCs w:val="20"/>
              </w:rPr>
              <w:t xml:space="preserve"> ArrayList</w:t>
            </w:r>
            <w:r w:rsidRPr="002028D6">
              <w:rPr>
                <w:rFonts w:ascii="Consolas" w:eastAsia="Times New Roman" w:hAnsi="Consolas" w:cs="Consolas"/>
                <w:bCs/>
                <w:color w:val="000080"/>
                <w:sz w:val="20"/>
                <w:szCs w:val="20"/>
              </w:rPr>
              <w:t>&lt;</w:t>
            </w:r>
            <w:r w:rsidRPr="002028D6">
              <w:rPr>
                <w:rFonts w:ascii="Consolas" w:eastAsia="Times New Roman" w:hAnsi="Consolas" w:cs="Consolas"/>
                <w:color w:val="000000"/>
                <w:sz w:val="20"/>
                <w:szCs w:val="20"/>
              </w:rPr>
              <w:t>IAttribute</w:t>
            </w:r>
            <w:r w:rsidRPr="002028D6">
              <w:rPr>
                <w:rFonts w:ascii="Consolas" w:eastAsia="Times New Roman" w:hAnsi="Consolas" w:cs="Consolas"/>
                <w:bCs/>
                <w:color w:val="000080"/>
                <w:sz w:val="20"/>
                <w:szCs w:val="20"/>
              </w:rPr>
              <w:t>&gt;();</w:t>
            </w:r>
          </w:p>
          <w:p w14:paraId="14143725" w14:textId="4DB5CB0D"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optionalAttributes</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add</w:t>
            </w:r>
            <w:r w:rsidRPr="002028D6">
              <w:rPr>
                <w:rFonts w:ascii="Consolas" w:eastAsia="Times New Roman" w:hAnsi="Consolas" w:cs="Consolas"/>
                <w:bCs/>
                <w:color w:val="000080"/>
                <w:sz w:val="20"/>
                <w:szCs w:val="20"/>
              </w:rPr>
              <w:t>(</w:t>
            </w:r>
            <w:r w:rsidRPr="002028D6">
              <w:rPr>
                <w:rFonts w:ascii="Consolas" w:eastAsia="Times New Roman" w:hAnsi="Consolas" w:cs="Consolas"/>
                <w:bCs/>
                <w:color w:val="0000FF"/>
                <w:sz w:val="20"/>
                <w:szCs w:val="20"/>
              </w:rPr>
              <w:t>new</w:t>
            </w:r>
            <w:r w:rsidRPr="002028D6">
              <w:rPr>
                <w:rFonts w:ascii="Consolas" w:eastAsia="Times New Roman" w:hAnsi="Consolas" w:cs="Consolas"/>
                <w:color w:val="000000"/>
                <w:sz w:val="20"/>
                <w:szCs w:val="20"/>
              </w:rPr>
              <w:t xml:space="preserve"> SigningTimeAttr</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Calendar</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getInstance</w:t>
            </w:r>
            <w:r w:rsidRPr="002028D6">
              <w:rPr>
                <w:rFonts w:ascii="Consolas" w:eastAsia="Times New Roman" w:hAnsi="Consolas" w:cs="Consolas"/>
                <w:bCs/>
                <w:color w:val="000080"/>
                <w:sz w:val="20"/>
                <w:szCs w:val="20"/>
              </w:rPr>
              <w:t>()));</w:t>
            </w:r>
          </w:p>
          <w:p w14:paraId="66943B44" w14:textId="1CB4A96B" w:rsidR="00D71C5D"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HashMap</w:t>
            </w:r>
            <w:r w:rsidRPr="002028D6">
              <w:rPr>
                <w:rFonts w:ascii="Consolas" w:eastAsia="Times New Roman" w:hAnsi="Consolas" w:cs="Consolas"/>
                <w:bCs/>
                <w:color w:val="000080"/>
                <w:sz w:val="20"/>
                <w:szCs w:val="20"/>
              </w:rPr>
              <w:t>&lt;</w:t>
            </w:r>
            <w:r w:rsidRPr="002028D6">
              <w:rPr>
                <w:rFonts w:ascii="Consolas" w:eastAsia="Times New Roman" w:hAnsi="Consolas" w:cs="Consolas"/>
                <w:color w:val="000000"/>
                <w:sz w:val="20"/>
                <w:szCs w:val="20"/>
              </w:rPr>
              <w:t>String</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Object</w:t>
            </w:r>
            <w:r w:rsidRPr="002028D6">
              <w:rPr>
                <w:rFonts w:ascii="Consolas" w:eastAsia="Times New Roman" w:hAnsi="Consolas" w:cs="Consolas"/>
                <w:bCs/>
                <w:color w:val="000080"/>
                <w:sz w:val="20"/>
                <w:szCs w:val="20"/>
              </w:rPr>
              <w:t>&gt;</w:t>
            </w:r>
            <w:r w:rsidRPr="002028D6">
              <w:rPr>
                <w:rFonts w:ascii="Consolas" w:eastAsia="Times New Roman" w:hAnsi="Consolas" w:cs="Consolas"/>
                <w:color w:val="000000"/>
                <w:sz w:val="20"/>
                <w:szCs w:val="20"/>
              </w:rPr>
              <w:t xml:space="preserve"> params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bCs/>
                <w:color w:val="0000FF"/>
                <w:sz w:val="20"/>
                <w:szCs w:val="20"/>
              </w:rPr>
              <w:t>new</w:t>
            </w:r>
            <w:r w:rsidRPr="002028D6">
              <w:rPr>
                <w:rFonts w:ascii="Consolas" w:eastAsia="Times New Roman" w:hAnsi="Consolas" w:cs="Consolas"/>
                <w:color w:val="000000"/>
                <w:sz w:val="20"/>
                <w:szCs w:val="20"/>
              </w:rPr>
              <w:t xml:space="preserve"> HashMap</w:t>
            </w:r>
            <w:r w:rsidRPr="002028D6">
              <w:rPr>
                <w:rFonts w:ascii="Consolas" w:eastAsia="Times New Roman" w:hAnsi="Consolas" w:cs="Consolas"/>
                <w:bCs/>
                <w:color w:val="000080"/>
                <w:sz w:val="20"/>
                <w:szCs w:val="20"/>
              </w:rPr>
              <w:t>&lt;</w:t>
            </w:r>
            <w:r w:rsidRPr="002028D6">
              <w:rPr>
                <w:rFonts w:ascii="Consolas" w:eastAsia="Times New Roman" w:hAnsi="Consolas" w:cs="Consolas"/>
                <w:color w:val="000000"/>
                <w:sz w:val="20"/>
                <w:szCs w:val="20"/>
              </w:rPr>
              <w:t>String</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Object</w:t>
            </w:r>
            <w:r w:rsidRPr="002028D6">
              <w:rPr>
                <w:rFonts w:ascii="Consolas" w:eastAsia="Times New Roman" w:hAnsi="Consolas" w:cs="Consolas"/>
                <w:bCs/>
                <w:color w:val="000080"/>
                <w:sz w:val="20"/>
                <w:szCs w:val="20"/>
              </w:rPr>
              <w:t>&gt;();</w:t>
            </w:r>
          </w:p>
          <w:p w14:paraId="59D43DE5" w14:textId="3E5753BB" w:rsidR="00C6621B" w:rsidRDefault="00C6621B" w:rsidP="00870534">
            <w:pPr>
              <w:shd w:val="clear" w:color="auto" w:fill="F8F8F8"/>
              <w:rPr>
                <w:rFonts w:ascii="Consolas" w:eastAsia="Times New Roman" w:hAnsi="Consolas" w:cs="Consolas"/>
                <w:color w:val="000000"/>
                <w:sz w:val="20"/>
                <w:szCs w:val="20"/>
              </w:rPr>
            </w:pPr>
          </w:p>
          <w:p w14:paraId="37340919" w14:textId="77777777" w:rsidR="00C6621B" w:rsidRPr="002028D6" w:rsidRDefault="00C6621B" w:rsidP="00870534">
            <w:pPr>
              <w:shd w:val="clear" w:color="auto" w:fill="F8F8F8"/>
              <w:rPr>
                <w:rFonts w:ascii="Consolas" w:eastAsia="Times New Roman" w:hAnsi="Consolas" w:cs="Consolas"/>
                <w:color w:val="000000"/>
                <w:sz w:val="20"/>
                <w:szCs w:val="20"/>
              </w:rPr>
            </w:pPr>
          </w:p>
          <w:p w14:paraId="5FB27BB7" w14:textId="2A08BD1B" w:rsidR="00D71C5D" w:rsidRPr="002028D6"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lastRenderedPageBreak/>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//Android ile imza atılırken sertifika kontrolü devre dışı bırakılmalıdır.</w:t>
            </w:r>
          </w:p>
          <w:p w14:paraId="5D40F76B" w14:textId="31F34E17" w:rsidR="00D71C5D" w:rsidRPr="002028D6"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//Mevcut sürümde sertifika doğrulama desteği bulunmamaktadır.</w:t>
            </w:r>
          </w:p>
          <w:p w14:paraId="206098D8" w14:textId="2D8ED1CC"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params</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put</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EParameters</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P_VALIDATE_CERTIFICATE_BEFORE_SIGNING</w:t>
            </w:r>
            <w:r w:rsidRPr="002028D6">
              <w:rPr>
                <w:rFonts w:ascii="Consolas" w:eastAsia="Times New Roman" w:hAnsi="Consolas" w:cs="Consolas"/>
                <w:bCs/>
                <w:color w:val="000080"/>
                <w:sz w:val="20"/>
                <w:szCs w:val="20"/>
              </w:rPr>
              <w:t>,</w:t>
            </w:r>
            <w:r w:rsidR="007D2C1A">
              <w:rPr>
                <w:rFonts w:ascii="Consolas" w:eastAsia="Times New Roman" w:hAnsi="Consolas" w:cs="Consolas"/>
                <w:bCs/>
                <w:color w:val="000080"/>
                <w:sz w:val="20"/>
                <w:szCs w:val="20"/>
              </w:rPr>
              <w:t xml:space="preserve"> </w:t>
            </w:r>
            <w:r w:rsidRPr="002028D6">
              <w:rPr>
                <w:rFonts w:ascii="Consolas" w:eastAsia="Times New Roman" w:hAnsi="Consolas" w:cs="Consolas"/>
                <w:bCs/>
                <w:color w:val="0000FF"/>
                <w:sz w:val="20"/>
                <w:szCs w:val="20"/>
              </w:rPr>
              <w:t>false</w:t>
            </w:r>
            <w:r w:rsidRPr="002028D6">
              <w:rPr>
                <w:rFonts w:ascii="Consolas" w:eastAsia="Times New Roman" w:hAnsi="Consolas" w:cs="Consolas"/>
                <w:bCs/>
                <w:color w:val="000080"/>
                <w:sz w:val="20"/>
                <w:szCs w:val="20"/>
              </w:rPr>
              <w:t>);</w:t>
            </w:r>
          </w:p>
          <w:p w14:paraId="122A75AE" w14:textId="77777777" w:rsidR="002171A2"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bsd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addSigner</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ESignatureType</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TYPE_BES</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signingCert</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signer</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p>
          <w:p w14:paraId="34D44932" w14:textId="1FE0729C" w:rsidR="00D71C5D" w:rsidRPr="002028D6" w:rsidRDefault="002171A2" w:rsidP="00870534">
            <w:pPr>
              <w:shd w:val="clear" w:color="auto" w:fill="F8F8F8"/>
              <w:rPr>
                <w:rFonts w:ascii="Consolas" w:eastAsia="Times New Roman" w:hAnsi="Consolas" w:cs="Consolas"/>
                <w:color w:val="000000"/>
                <w:sz w:val="20"/>
                <w:szCs w:val="20"/>
              </w:rPr>
            </w:pPr>
            <w:r>
              <w:rPr>
                <w:rFonts w:ascii="Consolas" w:eastAsia="Times New Roman" w:hAnsi="Consolas" w:cs="Consolas"/>
                <w:color w:val="000000"/>
                <w:sz w:val="20"/>
                <w:szCs w:val="20"/>
              </w:rPr>
              <w:t xml:space="preserve">         </w:t>
            </w:r>
            <w:r w:rsidR="00D71C5D" w:rsidRPr="002028D6">
              <w:rPr>
                <w:rFonts w:ascii="Consolas" w:eastAsia="Times New Roman" w:hAnsi="Consolas" w:cs="Consolas"/>
                <w:color w:val="000000"/>
                <w:sz w:val="20"/>
                <w:szCs w:val="20"/>
              </w:rPr>
              <w:t>optionalAttributes</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 xml:space="preserve"> params</w:t>
            </w:r>
            <w:r w:rsidR="00D71C5D" w:rsidRPr="002028D6">
              <w:rPr>
                <w:rFonts w:ascii="Consolas" w:eastAsia="Times New Roman" w:hAnsi="Consolas" w:cs="Consolas"/>
                <w:bCs/>
                <w:color w:val="000080"/>
                <w:sz w:val="20"/>
                <w:szCs w:val="20"/>
              </w:rPr>
              <w:t>);</w:t>
            </w:r>
          </w:p>
          <w:p w14:paraId="4F08DBE1" w14:textId="44EC85E4"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8000FF"/>
                <w:sz w:val="20"/>
                <w:szCs w:val="20"/>
              </w:rPr>
              <w:t>byte</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signedDocument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bsd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getEncoded</w:t>
            </w:r>
            <w:r w:rsidRPr="002028D6">
              <w:rPr>
                <w:rFonts w:ascii="Consolas" w:eastAsia="Times New Roman" w:hAnsi="Consolas" w:cs="Consolas"/>
                <w:bCs/>
                <w:color w:val="000080"/>
                <w:sz w:val="20"/>
                <w:szCs w:val="20"/>
              </w:rPr>
              <w:t>();</w:t>
            </w:r>
          </w:p>
          <w:p w14:paraId="21E822FA" w14:textId="39C194C9" w:rsidR="00D71C5D"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 xml:space="preserve">String destFilePath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sourceFilePath</w:t>
            </w:r>
            <w:r w:rsidR="002171A2">
              <w:rPr>
                <w:rFonts w:ascii="Consolas" w:eastAsia="Times New Roman" w:hAnsi="Consolas" w:cs="Consolas"/>
                <w:color w:val="000000"/>
                <w:sz w:val="20"/>
                <w:szCs w:val="20"/>
              </w:rPr>
              <w:t xml:space="preserve"> </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r w:rsidRPr="002028D6">
              <w:rPr>
                <w:rFonts w:ascii="Consolas" w:eastAsia="Times New Roman" w:hAnsi="Consolas" w:cs="Consolas"/>
                <w:color w:val="808080"/>
                <w:sz w:val="20"/>
                <w:szCs w:val="20"/>
              </w:rPr>
              <w:t>".imz"</w:t>
            </w:r>
            <w:r w:rsidRPr="002028D6">
              <w:rPr>
                <w:rFonts w:ascii="Consolas" w:eastAsia="Times New Roman" w:hAnsi="Consolas" w:cs="Consolas"/>
                <w:bCs/>
                <w:color w:val="000080"/>
                <w:sz w:val="20"/>
                <w:szCs w:val="20"/>
              </w:rPr>
              <w:t>;</w:t>
            </w:r>
          </w:p>
          <w:p w14:paraId="5275BC68" w14:textId="77777777" w:rsidR="00C6621B" w:rsidRPr="002028D6" w:rsidRDefault="00C6621B" w:rsidP="00870534">
            <w:pPr>
              <w:shd w:val="clear" w:color="auto" w:fill="F8F8F8"/>
              <w:rPr>
                <w:rFonts w:ascii="Consolas" w:eastAsia="Times New Roman" w:hAnsi="Consolas" w:cs="Consolas"/>
                <w:color w:val="000000"/>
                <w:sz w:val="20"/>
                <w:szCs w:val="20"/>
              </w:rPr>
            </w:pPr>
          </w:p>
          <w:p w14:paraId="61929B4C" w14:textId="3A0438DD" w:rsidR="00D71C5D" w:rsidRPr="002028D6" w:rsidRDefault="00D71C5D" w:rsidP="00870534">
            <w:pPr>
              <w:shd w:val="clear" w:color="auto" w:fill="F8F8F8"/>
              <w:rPr>
                <w:rFonts w:ascii="Consolas" w:eastAsia="Times New Roman" w:hAnsi="Consolas" w:cs="Consolas"/>
                <w:color w:val="00800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8000"/>
                <w:sz w:val="20"/>
                <w:szCs w:val="20"/>
              </w:rPr>
              <w:t>//İmzalı hali dosyaya yazılıyor.</w:t>
            </w:r>
          </w:p>
          <w:p w14:paraId="06D51937" w14:textId="77777777" w:rsidR="002171A2" w:rsidRDefault="00D71C5D" w:rsidP="00870534">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AsnIO</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dosyayaz</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signedDocument</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destFilePath</w:t>
            </w:r>
            <w:r w:rsidRPr="002028D6">
              <w:rPr>
                <w:rFonts w:ascii="Consolas" w:eastAsia="Times New Roman" w:hAnsi="Consolas" w:cs="Consolas"/>
                <w:bCs/>
                <w:color w:val="000080"/>
                <w:sz w:val="20"/>
                <w:szCs w:val="20"/>
              </w:rPr>
              <w:t>);</w:t>
            </w:r>
          </w:p>
          <w:p w14:paraId="505CA194" w14:textId="0604F26E"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p>
          <w:p w14:paraId="0CAF84FC" w14:textId="0AFDD2E2"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apduSmartCard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logout</w:t>
            </w:r>
            <w:r w:rsidRPr="002028D6">
              <w:rPr>
                <w:rFonts w:ascii="Consolas" w:eastAsia="Times New Roman" w:hAnsi="Consolas" w:cs="Consolas"/>
                <w:bCs/>
                <w:color w:val="000080"/>
                <w:sz w:val="20"/>
                <w:szCs w:val="20"/>
              </w:rPr>
              <w:t>();</w:t>
            </w:r>
          </w:p>
          <w:p w14:paraId="448D5F55" w14:textId="013F43B9"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apduSmartCard</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closeSession</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 xml:space="preserve">                        </w:t>
            </w:r>
          </w:p>
          <w:p w14:paraId="7E8F2B06" w14:textId="0031C8E7" w:rsidR="00D71C5D" w:rsidRPr="002028D6" w:rsidRDefault="002171A2" w:rsidP="00870534">
            <w:pPr>
              <w:shd w:val="clear" w:color="auto" w:fill="F8F8F8"/>
              <w:rPr>
                <w:rFonts w:ascii="Consolas" w:eastAsia="Times New Roman" w:hAnsi="Consolas" w:cs="Consolas"/>
                <w:color w:val="000000"/>
                <w:sz w:val="20"/>
                <w:szCs w:val="20"/>
              </w:rPr>
            </w:pPr>
            <w:r>
              <w:rPr>
                <w:rFonts w:ascii="Consolas" w:eastAsia="Times New Roman" w:hAnsi="Consolas" w:cs="Consolas"/>
                <w:bCs/>
                <w:color w:val="000080"/>
                <w:sz w:val="20"/>
                <w:szCs w:val="20"/>
              </w:rPr>
              <w:t xml:space="preserve">  </w:t>
            </w:r>
            <w:r w:rsidR="003A65BB">
              <w:rPr>
                <w:rFonts w:ascii="Consolas" w:eastAsia="Times New Roman" w:hAnsi="Consolas" w:cs="Consolas"/>
                <w:bCs/>
                <w:color w:val="000080"/>
                <w:sz w:val="20"/>
                <w:szCs w:val="20"/>
              </w:rPr>
              <w:t xml:space="preserve"> </w:t>
            </w:r>
            <w:r w:rsidR="00D71C5D" w:rsidRPr="002028D6">
              <w:rPr>
                <w:rFonts w:ascii="Consolas" w:eastAsia="Times New Roman" w:hAnsi="Consolas" w:cs="Consolas"/>
                <w:bCs/>
                <w:color w:val="000080"/>
                <w:sz w:val="20"/>
                <w:szCs w:val="20"/>
              </w:rPr>
              <w:t>}</w:t>
            </w:r>
          </w:p>
          <w:p w14:paraId="55727BA4" w14:textId="10F4F5BA" w:rsidR="00D71C5D" w:rsidRPr="002028D6" w:rsidRDefault="002171A2" w:rsidP="00870534">
            <w:pPr>
              <w:shd w:val="clear" w:color="auto" w:fill="F8F8F8"/>
              <w:rPr>
                <w:rFonts w:ascii="Consolas" w:eastAsia="Times New Roman" w:hAnsi="Consolas" w:cs="Consolas"/>
                <w:color w:val="000000"/>
                <w:sz w:val="20"/>
                <w:szCs w:val="20"/>
              </w:rPr>
            </w:pPr>
            <w:r>
              <w:rPr>
                <w:rFonts w:ascii="Consolas" w:eastAsia="Times New Roman" w:hAnsi="Consolas" w:cs="Consolas"/>
                <w:bCs/>
                <w:color w:val="0000FF"/>
                <w:sz w:val="20"/>
                <w:szCs w:val="20"/>
              </w:rPr>
              <w:t xml:space="preserve">  </w:t>
            </w:r>
            <w:r w:rsidR="003A65BB">
              <w:rPr>
                <w:rFonts w:ascii="Consolas" w:eastAsia="Times New Roman" w:hAnsi="Consolas" w:cs="Consolas"/>
                <w:bCs/>
                <w:color w:val="0000FF"/>
                <w:sz w:val="20"/>
                <w:szCs w:val="20"/>
              </w:rPr>
              <w:t xml:space="preserve"> </w:t>
            </w:r>
            <w:r w:rsidR="00D71C5D" w:rsidRPr="002028D6">
              <w:rPr>
                <w:rFonts w:ascii="Consolas" w:eastAsia="Times New Roman" w:hAnsi="Consolas" w:cs="Consolas"/>
                <w:bCs/>
                <w:color w:val="0000FF"/>
                <w:sz w:val="20"/>
                <w:szCs w:val="20"/>
              </w:rPr>
              <w:t>catch</w:t>
            </w:r>
            <w:r w:rsidR="00D71C5D" w:rsidRPr="002028D6">
              <w:rPr>
                <w:rFonts w:ascii="Consolas" w:eastAsia="Times New Roman" w:hAnsi="Consolas" w:cs="Consolas"/>
                <w:color w:val="000000"/>
                <w:sz w:val="20"/>
                <w:szCs w:val="20"/>
              </w:rPr>
              <w:t xml:space="preserve"> </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Exception e</w:t>
            </w:r>
            <w:r w:rsidR="00D71C5D" w:rsidRPr="002028D6">
              <w:rPr>
                <w:rFonts w:ascii="Consolas" w:eastAsia="Times New Roman" w:hAnsi="Consolas" w:cs="Consolas"/>
                <w:bCs/>
                <w:color w:val="000080"/>
                <w:sz w:val="20"/>
                <w:szCs w:val="20"/>
              </w:rPr>
              <w:t>)</w:t>
            </w:r>
            <w:r w:rsidR="00D71C5D" w:rsidRPr="002028D6">
              <w:rPr>
                <w:rFonts w:ascii="Consolas" w:eastAsia="Times New Roman" w:hAnsi="Consolas" w:cs="Consolas"/>
                <w:color w:val="000000"/>
                <w:sz w:val="20"/>
                <w:szCs w:val="20"/>
              </w:rPr>
              <w:t xml:space="preserve"> </w:t>
            </w:r>
            <w:r w:rsidR="00D71C5D" w:rsidRPr="002028D6">
              <w:rPr>
                <w:rFonts w:ascii="Consolas" w:eastAsia="Times New Roman" w:hAnsi="Consolas" w:cs="Consolas"/>
                <w:bCs/>
                <w:color w:val="000080"/>
                <w:sz w:val="20"/>
                <w:szCs w:val="20"/>
              </w:rPr>
              <w:t>{</w:t>
            </w:r>
          </w:p>
          <w:p w14:paraId="23FE232A" w14:textId="6B0D54E0" w:rsidR="00D71C5D" w:rsidRPr="002028D6" w:rsidRDefault="00D71C5D" w:rsidP="00870534">
            <w:pPr>
              <w:shd w:val="clear" w:color="auto" w:fill="F8F8F8"/>
              <w:rPr>
                <w:rFonts w:ascii="Consolas" w:eastAsia="Times New Roman" w:hAnsi="Consolas" w:cs="Consolas"/>
                <w:color w:val="000000"/>
                <w:sz w:val="20"/>
                <w:szCs w:val="20"/>
              </w:rPr>
            </w:pPr>
            <w:r w:rsidRPr="002028D6">
              <w:rPr>
                <w:rFonts w:ascii="Consolas" w:eastAsia="Times New Roman" w:hAnsi="Consolas" w:cs="Consolas"/>
                <w:color w:val="000000"/>
                <w:sz w:val="20"/>
                <w:szCs w:val="20"/>
              </w:rPr>
              <w:t xml:space="preserve">    </w:t>
            </w:r>
            <w:r w:rsidR="002171A2">
              <w:rPr>
                <w:rFonts w:ascii="Consolas" w:eastAsia="Times New Roman" w:hAnsi="Consolas" w:cs="Consolas"/>
                <w:color w:val="000000"/>
                <w:sz w:val="20"/>
                <w:szCs w:val="20"/>
              </w:rPr>
              <w:t xml:space="preserve">     </w:t>
            </w:r>
            <w:r w:rsidRPr="002028D6">
              <w:rPr>
                <w:rFonts w:ascii="Consolas" w:eastAsia="Times New Roman" w:hAnsi="Consolas" w:cs="Consolas"/>
                <w:color w:val="000000"/>
                <w:sz w:val="20"/>
                <w:szCs w:val="20"/>
              </w:rPr>
              <w:t>e</w:t>
            </w:r>
            <w:r w:rsidRPr="002028D6">
              <w:rPr>
                <w:rFonts w:ascii="Consolas" w:eastAsia="Times New Roman" w:hAnsi="Consolas" w:cs="Consolas"/>
                <w:bCs/>
                <w:color w:val="000080"/>
                <w:sz w:val="20"/>
                <w:szCs w:val="20"/>
              </w:rPr>
              <w:t>.</w:t>
            </w:r>
            <w:r w:rsidRPr="002028D6">
              <w:rPr>
                <w:rFonts w:ascii="Consolas" w:eastAsia="Times New Roman" w:hAnsi="Consolas" w:cs="Consolas"/>
                <w:color w:val="000000"/>
                <w:sz w:val="20"/>
                <w:szCs w:val="20"/>
              </w:rPr>
              <w:t>printStackTrace</w:t>
            </w:r>
            <w:r w:rsidRPr="002028D6">
              <w:rPr>
                <w:rFonts w:ascii="Consolas" w:eastAsia="Times New Roman" w:hAnsi="Consolas" w:cs="Consolas"/>
                <w:bCs/>
                <w:color w:val="000080"/>
                <w:sz w:val="20"/>
                <w:szCs w:val="20"/>
              </w:rPr>
              <w:t>();</w:t>
            </w:r>
          </w:p>
          <w:p w14:paraId="6797BAE7" w14:textId="20838FB4" w:rsidR="00D71C5D" w:rsidRPr="002028D6" w:rsidRDefault="002171A2" w:rsidP="00870534">
            <w:pPr>
              <w:shd w:val="clear" w:color="auto" w:fill="F8F8F8"/>
              <w:rPr>
                <w:rFonts w:ascii="Consolas" w:eastAsia="Times New Roman" w:hAnsi="Consolas" w:cs="Consolas"/>
                <w:color w:val="000000"/>
                <w:sz w:val="20"/>
                <w:szCs w:val="20"/>
              </w:rPr>
            </w:pPr>
            <w:r>
              <w:rPr>
                <w:rFonts w:ascii="Consolas" w:eastAsia="Times New Roman" w:hAnsi="Consolas" w:cs="Consolas"/>
                <w:bCs/>
                <w:color w:val="000080"/>
                <w:sz w:val="20"/>
                <w:szCs w:val="20"/>
              </w:rPr>
              <w:t xml:space="preserve">  </w:t>
            </w:r>
            <w:r w:rsidR="003A65BB">
              <w:rPr>
                <w:rFonts w:ascii="Consolas" w:eastAsia="Times New Roman" w:hAnsi="Consolas" w:cs="Consolas"/>
                <w:bCs/>
                <w:color w:val="000080"/>
                <w:sz w:val="20"/>
                <w:szCs w:val="20"/>
              </w:rPr>
              <w:t xml:space="preserve"> </w:t>
            </w:r>
            <w:r w:rsidR="00D71C5D" w:rsidRPr="002028D6">
              <w:rPr>
                <w:rFonts w:ascii="Consolas" w:eastAsia="Times New Roman" w:hAnsi="Consolas" w:cs="Consolas"/>
                <w:bCs/>
                <w:color w:val="000080"/>
                <w:sz w:val="20"/>
                <w:szCs w:val="20"/>
              </w:rPr>
              <w:t>}</w:t>
            </w:r>
          </w:p>
          <w:p w14:paraId="654DA5CA" w14:textId="77777777" w:rsidR="00D71C5D" w:rsidRDefault="00D71C5D" w:rsidP="00BB39AA">
            <w:pPr>
              <w:shd w:val="clear" w:color="auto" w:fill="F8F8F8"/>
              <w:rPr>
                <w:rFonts w:ascii="Consolas" w:eastAsia="Times New Roman" w:hAnsi="Consolas" w:cs="Consolas"/>
                <w:bCs/>
                <w:color w:val="000080"/>
                <w:sz w:val="20"/>
                <w:szCs w:val="20"/>
              </w:rPr>
            </w:pPr>
            <w:r w:rsidRPr="002028D6">
              <w:rPr>
                <w:rFonts w:ascii="Consolas" w:eastAsia="Times New Roman" w:hAnsi="Consolas" w:cs="Consolas"/>
                <w:bCs/>
                <w:color w:val="000080"/>
                <w:sz w:val="20"/>
                <w:szCs w:val="20"/>
              </w:rPr>
              <w:t>}</w:t>
            </w:r>
          </w:p>
          <w:p w14:paraId="354C2F63" w14:textId="26AA10A7" w:rsidR="00C6621B" w:rsidRPr="00BB39AA" w:rsidRDefault="00C6621B" w:rsidP="00BB39AA">
            <w:pPr>
              <w:shd w:val="clear" w:color="auto" w:fill="F8F8F8"/>
              <w:rPr>
                <w:rFonts w:ascii="Consolas" w:eastAsia="Times New Roman" w:hAnsi="Consolas" w:cs="Consolas"/>
                <w:color w:val="000000"/>
                <w:sz w:val="20"/>
                <w:szCs w:val="20"/>
              </w:rPr>
            </w:pPr>
          </w:p>
        </w:tc>
      </w:tr>
    </w:tbl>
    <w:p w14:paraId="7B678A54" w14:textId="77777777" w:rsidR="008809F3" w:rsidRPr="00BE4D88" w:rsidRDefault="008809F3" w:rsidP="00811D4D">
      <w:pPr>
        <w:pStyle w:val="Appendix"/>
      </w:pPr>
      <w:bookmarkStart w:id="793" w:name="_Hızlı_Başlangıç"/>
      <w:bookmarkStart w:id="794" w:name="_Toc86130423"/>
      <w:bookmarkEnd w:id="793"/>
      <w:r w:rsidRPr="00BE4D88">
        <w:lastRenderedPageBreak/>
        <w:t>Hızlı Başlangıç</w:t>
      </w:r>
      <w:bookmarkEnd w:id="791"/>
      <w:bookmarkEnd w:id="792"/>
      <w:bookmarkEnd w:id="794"/>
    </w:p>
    <w:p w14:paraId="4E32AA1B" w14:textId="58785467" w:rsidR="008809F3" w:rsidRPr="0070593A" w:rsidRDefault="008809F3" w:rsidP="008809F3">
      <w:pPr>
        <w:pStyle w:val="BodyText"/>
        <w:rPr>
          <w:sz w:val="22"/>
          <w:szCs w:val="22"/>
        </w:rPr>
      </w:pPr>
      <w:r w:rsidRPr="0070593A">
        <w:rPr>
          <w:sz w:val="22"/>
          <w:szCs w:val="22"/>
        </w:rPr>
        <w:t xml:space="preserve">Kütüphaneyi kullanabilmeniz için kütüphane ile birlikte lisans dosyasına, sertifika doğrulama politika dosyasına ve sertifika deposu dosyasına, imza atabilmek için </w:t>
      </w:r>
      <w:r w:rsidR="00BA651E">
        <w:rPr>
          <w:sz w:val="22"/>
          <w:szCs w:val="22"/>
        </w:rPr>
        <w:t xml:space="preserve">de </w:t>
      </w:r>
      <w:r w:rsidRPr="0070593A">
        <w:rPr>
          <w:sz w:val="22"/>
          <w:szCs w:val="22"/>
        </w:rPr>
        <w:t>sertifika ve özel anahtara ihtiyacınız vardır.</w:t>
      </w:r>
    </w:p>
    <w:p w14:paraId="08B4B5BD" w14:textId="3FC52822" w:rsidR="008809F3" w:rsidRPr="0070593A" w:rsidRDefault="008809F3" w:rsidP="008809F3">
      <w:pPr>
        <w:pStyle w:val="BodyText"/>
        <w:rPr>
          <w:sz w:val="22"/>
          <w:szCs w:val="22"/>
        </w:rPr>
      </w:pPr>
      <w:r w:rsidRPr="0070593A">
        <w:rPr>
          <w:sz w:val="22"/>
          <w:szCs w:val="22"/>
        </w:rPr>
        <w:t>İndirdiğiniz paket</w:t>
      </w:r>
      <w:r w:rsidR="006E756C">
        <w:rPr>
          <w:sz w:val="22"/>
          <w:szCs w:val="22"/>
        </w:rPr>
        <w:t xml:space="preserve"> içinde</w:t>
      </w:r>
      <w:r w:rsidR="005253F8" w:rsidRPr="0070593A">
        <w:rPr>
          <w:sz w:val="22"/>
          <w:szCs w:val="22"/>
        </w:rPr>
        <w:t xml:space="preserve"> test</w:t>
      </w:r>
      <w:r w:rsidR="006E756C">
        <w:rPr>
          <w:sz w:val="22"/>
          <w:szCs w:val="22"/>
        </w:rPr>
        <w:t xml:space="preserve"> </w:t>
      </w:r>
      <w:r w:rsidR="005253F8" w:rsidRPr="0070593A">
        <w:rPr>
          <w:sz w:val="22"/>
          <w:szCs w:val="22"/>
        </w:rPr>
        <w:t>lisansı</w:t>
      </w:r>
      <w:r w:rsidR="006E756C">
        <w:rPr>
          <w:sz w:val="22"/>
          <w:szCs w:val="22"/>
        </w:rPr>
        <w:t xml:space="preserve"> bulunmaktadır</w:t>
      </w:r>
      <w:r w:rsidR="005253F8" w:rsidRPr="0070593A">
        <w:rPr>
          <w:sz w:val="22"/>
          <w:szCs w:val="22"/>
        </w:rPr>
        <w:t>.</w:t>
      </w:r>
      <w:r w:rsidR="006E756C">
        <w:rPr>
          <w:sz w:val="22"/>
          <w:szCs w:val="22"/>
        </w:rPr>
        <w:t xml:space="preserve"> </w:t>
      </w:r>
      <w:r w:rsidRPr="0070593A">
        <w:rPr>
          <w:sz w:val="22"/>
          <w:szCs w:val="22"/>
        </w:rPr>
        <w:t>Lisans dosyasını</w:t>
      </w:r>
      <w:r w:rsidR="006E756C">
        <w:rPr>
          <w:sz w:val="22"/>
          <w:szCs w:val="22"/>
        </w:rPr>
        <w:t>,</w:t>
      </w:r>
      <w:r w:rsidRPr="0070593A">
        <w:rPr>
          <w:sz w:val="22"/>
          <w:szCs w:val="22"/>
        </w:rPr>
        <w:t xml:space="preserve"> </w:t>
      </w:r>
      <w:r w:rsidRPr="003C3FDF">
        <w:rPr>
          <w:i/>
          <w:sz w:val="22"/>
          <w:szCs w:val="22"/>
        </w:rPr>
        <w:t>LicenseUtil.setLicense(...)</w:t>
      </w:r>
      <w:r w:rsidRPr="0070593A">
        <w:rPr>
          <w:sz w:val="22"/>
          <w:szCs w:val="22"/>
        </w:rPr>
        <w:t xml:space="preserve"> fonksiyonu ile verebilirsiniz.</w:t>
      </w:r>
      <w:r w:rsidR="00323B8C">
        <w:rPr>
          <w:sz w:val="22"/>
          <w:szCs w:val="22"/>
        </w:rPr>
        <w:t xml:space="preserve"> </w:t>
      </w:r>
      <w:hyperlink w:anchor="_Lisans_Ayarları" w:history="1">
        <w:r w:rsidR="00323B8C" w:rsidRPr="00323B8C">
          <w:rPr>
            <w:rStyle w:val="Hyperlink"/>
            <w:sz w:val="22"/>
            <w:szCs w:val="22"/>
          </w:rPr>
          <w:t>Lisans Ayarları</w:t>
        </w:r>
      </w:hyperlink>
      <w:r w:rsidR="00323B8C">
        <w:rPr>
          <w:sz w:val="22"/>
          <w:szCs w:val="22"/>
        </w:rPr>
        <w:t xml:space="preserve"> bölümüne bakınız.</w:t>
      </w:r>
    </w:p>
    <w:p w14:paraId="17ACC4AB" w14:textId="77777777" w:rsidR="008809F3" w:rsidRPr="0070593A" w:rsidRDefault="008809F3" w:rsidP="008809F3">
      <w:pPr>
        <w:pStyle w:val="BodyText"/>
        <w:rPr>
          <w:sz w:val="22"/>
          <w:szCs w:val="22"/>
        </w:rPr>
      </w:pPr>
      <w:r w:rsidRPr="0070593A">
        <w:rPr>
          <w:sz w:val="22"/>
          <w:szCs w:val="22"/>
        </w:rPr>
        <w:t>Örnek bir politika dosyası paket içersinden çıkmaktadır. Bu politika dosyasını doğrudan kullanmanızda hiçbir sakınca yoktur.</w:t>
      </w:r>
    </w:p>
    <w:p w14:paraId="5A017FA7" w14:textId="5CAFE6DF" w:rsidR="008809F3" w:rsidRPr="0070593A" w:rsidRDefault="008809F3" w:rsidP="008809F3">
      <w:pPr>
        <w:pStyle w:val="BodyText"/>
        <w:rPr>
          <w:sz w:val="22"/>
          <w:szCs w:val="22"/>
        </w:rPr>
      </w:pPr>
      <w:r w:rsidRPr="0070593A">
        <w:rPr>
          <w:sz w:val="22"/>
          <w:szCs w:val="22"/>
        </w:rPr>
        <w:t>Kullanmanız gereken sertifika depo</w:t>
      </w:r>
      <w:r w:rsidR="00323B8C">
        <w:rPr>
          <w:sz w:val="22"/>
          <w:szCs w:val="22"/>
        </w:rPr>
        <w:t>su</w:t>
      </w:r>
      <w:r w:rsidRPr="0070593A">
        <w:rPr>
          <w:sz w:val="22"/>
          <w:szCs w:val="22"/>
        </w:rPr>
        <w:t xml:space="preserve"> dosyası</w:t>
      </w:r>
      <w:r w:rsidR="006E756C">
        <w:rPr>
          <w:sz w:val="22"/>
          <w:szCs w:val="22"/>
        </w:rPr>
        <w:t>, yine</w:t>
      </w:r>
      <w:r w:rsidRPr="0070593A">
        <w:rPr>
          <w:sz w:val="22"/>
          <w:szCs w:val="22"/>
        </w:rPr>
        <w:t xml:space="preserve"> indirdiğiniz paket ile birlikte gelmektedir. Politika dosyasından</w:t>
      </w:r>
      <w:r w:rsidR="00323B8C">
        <w:rPr>
          <w:sz w:val="22"/>
          <w:szCs w:val="22"/>
        </w:rPr>
        <w:t>,</w:t>
      </w:r>
      <w:r w:rsidRPr="0070593A">
        <w:rPr>
          <w:sz w:val="22"/>
          <w:szCs w:val="22"/>
        </w:rPr>
        <w:t xml:space="preserve"> sertifika deposunun dosya yolunu ayarlayabilir veya dosya yolu ayarını silerek sertifika</w:t>
      </w:r>
      <w:r w:rsidR="00C10223">
        <w:rPr>
          <w:sz w:val="22"/>
          <w:szCs w:val="22"/>
        </w:rPr>
        <w:t xml:space="preserve"> </w:t>
      </w:r>
      <w:r w:rsidRPr="0070593A">
        <w:rPr>
          <w:sz w:val="22"/>
          <w:szCs w:val="22"/>
        </w:rPr>
        <w:t>deposunu</w:t>
      </w:r>
      <w:r w:rsidR="00323B8C">
        <w:rPr>
          <w:sz w:val="22"/>
          <w:szCs w:val="22"/>
        </w:rPr>
        <w:t>,</w:t>
      </w:r>
      <w:r w:rsidRPr="0070593A">
        <w:rPr>
          <w:sz w:val="22"/>
          <w:szCs w:val="22"/>
        </w:rPr>
        <w:t xml:space="preserve"> </w:t>
      </w:r>
      <w:r w:rsidRPr="0080700F">
        <w:rPr>
          <w:b/>
          <w:bCs/>
          <w:sz w:val="22"/>
          <w:szCs w:val="22"/>
        </w:rPr>
        <w:t>user_home</w:t>
      </w:r>
      <w:r w:rsidRPr="0070593A">
        <w:rPr>
          <w:sz w:val="22"/>
          <w:szCs w:val="22"/>
        </w:rPr>
        <w:t xml:space="preserve"> altında</w:t>
      </w:r>
      <w:r w:rsidR="00323B8C">
        <w:rPr>
          <w:sz w:val="22"/>
          <w:szCs w:val="22"/>
        </w:rPr>
        <w:t xml:space="preserve"> oluşturacağınız</w:t>
      </w:r>
      <w:r w:rsidRPr="0070593A">
        <w:rPr>
          <w:sz w:val="22"/>
          <w:szCs w:val="22"/>
        </w:rPr>
        <w:t xml:space="preserve"> </w:t>
      </w:r>
      <w:r w:rsidRPr="0080700F">
        <w:rPr>
          <w:b/>
          <w:bCs/>
          <w:sz w:val="22"/>
          <w:szCs w:val="22"/>
        </w:rPr>
        <w:t>.sertifikadeposu</w:t>
      </w:r>
      <w:r w:rsidRPr="0070593A">
        <w:rPr>
          <w:sz w:val="22"/>
          <w:szCs w:val="22"/>
        </w:rPr>
        <w:t xml:space="preserve"> </w:t>
      </w:r>
      <w:r w:rsidR="00323B8C">
        <w:rPr>
          <w:sz w:val="22"/>
          <w:szCs w:val="22"/>
        </w:rPr>
        <w:t xml:space="preserve">isimli </w:t>
      </w:r>
      <w:r w:rsidRPr="0070593A">
        <w:rPr>
          <w:sz w:val="22"/>
          <w:szCs w:val="22"/>
        </w:rPr>
        <w:t>klasörü</w:t>
      </w:r>
      <w:r w:rsidR="00323B8C">
        <w:rPr>
          <w:sz w:val="22"/>
          <w:szCs w:val="22"/>
        </w:rPr>
        <w:t>n</w:t>
      </w:r>
      <w:r w:rsidRPr="0070593A">
        <w:rPr>
          <w:sz w:val="22"/>
          <w:szCs w:val="22"/>
        </w:rPr>
        <w:t xml:space="preserve"> </w:t>
      </w:r>
      <w:r w:rsidR="00323B8C">
        <w:rPr>
          <w:sz w:val="22"/>
          <w:szCs w:val="22"/>
        </w:rPr>
        <w:t>içerisine</w:t>
      </w:r>
      <w:r w:rsidRPr="0070593A">
        <w:rPr>
          <w:sz w:val="22"/>
          <w:szCs w:val="22"/>
        </w:rPr>
        <w:t xml:space="preserve"> </w:t>
      </w:r>
      <w:r w:rsidRPr="0080700F">
        <w:rPr>
          <w:b/>
          <w:bCs/>
          <w:sz w:val="22"/>
          <w:szCs w:val="22"/>
        </w:rPr>
        <w:t>SertifikaDeposu.svt</w:t>
      </w:r>
      <w:r w:rsidRPr="0070593A">
        <w:rPr>
          <w:sz w:val="22"/>
          <w:szCs w:val="22"/>
        </w:rPr>
        <w:t xml:space="preserve"> dosyası olarak kaydedebilirsiniz.</w:t>
      </w:r>
    </w:p>
    <w:p w14:paraId="068B17F7" w14:textId="27DD9063" w:rsidR="008809F3" w:rsidRPr="0070593A" w:rsidRDefault="008809F3" w:rsidP="008809F3">
      <w:pPr>
        <w:pStyle w:val="BodyText"/>
        <w:rPr>
          <w:sz w:val="22"/>
          <w:szCs w:val="22"/>
        </w:rPr>
      </w:pPr>
      <w:r w:rsidRPr="0070593A">
        <w:rPr>
          <w:sz w:val="22"/>
          <w:szCs w:val="22"/>
        </w:rPr>
        <w:t>İmza atmanız için sertifika ve özel anahtara ihtiyacınız vardır.</w:t>
      </w:r>
      <w:r w:rsidR="006E756C">
        <w:rPr>
          <w:sz w:val="22"/>
          <w:szCs w:val="22"/>
        </w:rPr>
        <w:t xml:space="preserve"> </w:t>
      </w:r>
      <w:r w:rsidRPr="0070593A">
        <w:rPr>
          <w:sz w:val="22"/>
          <w:szCs w:val="22"/>
        </w:rPr>
        <w:t>Pfx dosyaları sertifikaları ve özel anahtar</w:t>
      </w:r>
      <w:r w:rsidR="00C10223">
        <w:rPr>
          <w:sz w:val="22"/>
          <w:szCs w:val="22"/>
        </w:rPr>
        <w:t>ları</w:t>
      </w:r>
      <w:r w:rsidRPr="0070593A">
        <w:rPr>
          <w:sz w:val="22"/>
          <w:szCs w:val="22"/>
        </w:rPr>
        <w:t xml:space="preserve"> şifreli olarak saklayabilmektedir. Test amacıyla kullanılmak üzere bir pfx dosyasını</w:t>
      </w:r>
      <w:r w:rsidR="00C10223">
        <w:rPr>
          <w:sz w:val="22"/>
          <w:szCs w:val="22"/>
        </w:rPr>
        <w:t>,</w:t>
      </w:r>
      <w:r w:rsidRPr="0070593A">
        <w:rPr>
          <w:sz w:val="22"/>
          <w:szCs w:val="22"/>
        </w:rPr>
        <w:t xml:space="preserve"> indirdiğiniz paketin içinde bulabilirsiniz. Dosya ismindeki sayılar pfx dosyasının şifresidir. Bu pfx dosyasını</w:t>
      </w:r>
      <w:r w:rsidR="007A4266">
        <w:rPr>
          <w:sz w:val="22"/>
          <w:szCs w:val="22"/>
        </w:rPr>
        <w:t>,</w:t>
      </w:r>
      <w:r w:rsidRPr="0070593A">
        <w:rPr>
          <w:sz w:val="22"/>
          <w:szCs w:val="22"/>
        </w:rPr>
        <w:t xml:space="preserve"> bir akıllı karta yükleyebilirsiniz veya bu pfx dosyasını doğrudan kullanabilirsiniz. Pfx içinden sertifikayı nasıl alacağınız</w:t>
      </w:r>
      <w:r w:rsidR="007A4266">
        <w:rPr>
          <w:sz w:val="22"/>
          <w:szCs w:val="22"/>
        </w:rPr>
        <w:t>ı ve</w:t>
      </w:r>
      <w:r w:rsidRPr="0070593A">
        <w:rPr>
          <w:sz w:val="22"/>
          <w:szCs w:val="22"/>
        </w:rPr>
        <w:t xml:space="preserve"> pfx’</w:t>
      </w:r>
      <w:r w:rsidR="007A4266">
        <w:rPr>
          <w:sz w:val="22"/>
          <w:szCs w:val="22"/>
        </w:rPr>
        <w:t>t</w:t>
      </w:r>
      <w:r w:rsidRPr="0070593A">
        <w:rPr>
          <w:sz w:val="22"/>
          <w:szCs w:val="22"/>
        </w:rPr>
        <w:t xml:space="preserve">en nasıl imzacı oluşturacağınızı görmek için örnek </w:t>
      </w:r>
      <w:r w:rsidR="00CA42D9">
        <w:rPr>
          <w:sz w:val="22"/>
          <w:szCs w:val="22"/>
        </w:rPr>
        <w:t>kodlarda bulunan</w:t>
      </w:r>
      <w:r w:rsidRPr="0070593A">
        <w:rPr>
          <w:sz w:val="22"/>
          <w:szCs w:val="22"/>
        </w:rPr>
        <w:t xml:space="preserve"> </w:t>
      </w:r>
      <w:r w:rsidRPr="00CA42D9">
        <w:rPr>
          <w:rFonts w:ascii="Courier New" w:hAnsi="Courier New" w:cs="Courier New"/>
          <w:i/>
          <w:sz w:val="22"/>
          <w:szCs w:val="22"/>
          <w:lang w:eastAsia="tr-TR"/>
        </w:rPr>
        <w:t>PfxSigner</w:t>
      </w:r>
      <w:r w:rsidRPr="0070593A">
        <w:rPr>
          <w:i/>
          <w:sz w:val="22"/>
          <w:szCs w:val="22"/>
        </w:rPr>
        <w:t xml:space="preserve"> </w:t>
      </w:r>
      <w:r w:rsidRPr="0070593A">
        <w:rPr>
          <w:sz w:val="22"/>
          <w:szCs w:val="22"/>
        </w:rPr>
        <w:t xml:space="preserve">sınıfına bakabilirsiniz. </w:t>
      </w:r>
    </w:p>
    <w:p w14:paraId="5BA63418" w14:textId="77777777" w:rsidR="008809F3" w:rsidRDefault="008809F3" w:rsidP="00811D4D">
      <w:pPr>
        <w:pStyle w:val="Appendix"/>
      </w:pPr>
      <w:bookmarkStart w:id="795" w:name="_Lisans_Ayarları"/>
      <w:bookmarkStart w:id="796" w:name="_Toc323036344"/>
      <w:bookmarkStart w:id="797" w:name="_Toc86130424"/>
      <w:bookmarkEnd w:id="795"/>
      <w:r>
        <w:lastRenderedPageBreak/>
        <w:t>Lisans Ayarları</w:t>
      </w:r>
      <w:bookmarkEnd w:id="796"/>
      <w:bookmarkEnd w:id="797"/>
    </w:p>
    <w:p w14:paraId="4D331D68" w14:textId="750402BC" w:rsidR="00CF4F84" w:rsidRDefault="00CF4F84" w:rsidP="008809F3">
      <w:pPr>
        <w:pStyle w:val="BodyText"/>
        <w:rPr>
          <w:sz w:val="22"/>
          <w:szCs w:val="22"/>
        </w:rPr>
      </w:pPr>
      <w:r>
        <w:rPr>
          <w:sz w:val="22"/>
          <w:szCs w:val="22"/>
        </w:rPr>
        <w:t xml:space="preserve">MA3 Elektronik İmza Kütüphanesi ücretsiz kullanım lisansı ile dağıtılmaktadır. </w:t>
      </w:r>
      <w:r w:rsidR="00D5254C">
        <w:rPr>
          <w:sz w:val="22"/>
          <w:szCs w:val="22"/>
        </w:rPr>
        <w:t>İndirdiğiniz kütüphane</w:t>
      </w:r>
      <w:r w:rsidR="00A95D24">
        <w:rPr>
          <w:sz w:val="22"/>
          <w:szCs w:val="22"/>
        </w:rPr>
        <w:t xml:space="preserve"> paketi içerisinde</w:t>
      </w:r>
      <w:r>
        <w:rPr>
          <w:sz w:val="22"/>
          <w:szCs w:val="22"/>
        </w:rPr>
        <w:t>,</w:t>
      </w:r>
      <w:r w:rsidR="00A95D24">
        <w:rPr>
          <w:sz w:val="22"/>
          <w:szCs w:val="22"/>
        </w:rPr>
        <w:t xml:space="preserve"> lisans klasörü altında </w:t>
      </w:r>
      <w:r w:rsidR="00A95D24" w:rsidRPr="00CE4F98">
        <w:rPr>
          <w:b/>
          <w:bCs/>
          <w:sz w:val="22"/>
          <w:szCs w:val="22"/>
        </w:rPr>
        <w:t>lisans.xml</w:t>
      </w:r>
      <w:r w:rsidR="00A95D24">
        <w:rPr>
          <w:sz w:val="22"/>
          <w:szCs w:val="22"/>
        </w:rPr>
        <w:t xml:space="preserve"> dosyası bulunmaktadır.</w:t>
      </w:r>
      <w:r>
        <w:rPr>
          <w:sz w:val="22"/>
          <w:szCs w:val="22"/>
        </w:rPr>
        <w:t xml:space="preserve"> </w:t>
      </w:r>
      <w:r w:rsidR="000C6A31">
        <w:rPr>
          <w:sz w:val="22"/>
          <w:szCs w:val="22"/>
        </w:rPr>
        <w:t>Lisansı,</w:t>
      </w:r>
      <w:r w:rsidR="00E4118F">
        <w:rPr>
          <w:sz w:val="22"/>
          <w:szCs w:val="22"/>
        </w:rPr>
        <w:t xml:space="preserve"> windows üzerinde Note</w:t>
      </w:r>
      <w:r w:rsidR="000C6A31">
        <w:rPr>
          <w:sz w:val="22"/>
          <w:szCs w:val="22"/>
        </w:rPr>
        <w:t>Pad programı ile görüntüleyebilirsiniz.</w:t>
      </w:r>
    </w:p>
    <w:p w14:paraId="6B15CEBE" w14:textId="256857EE" w:rsidR="00A95D24" w:rsidRDefault="000C6A31" w:rsidP="008809F3">
      <w:pPr>
        <w:pStyle w:val="BodyText"/>
        <w:rPr>
          <w:sz w:val="22"/>
          <w:szCs w:val="22"/>
        </w:rPr>
      </w:pPr>
      <w:r>
        <w:rPr>
          <w:sz w:val="22"/>
          <w:szCs w:val="22"/>
        </w:rPr>
        <w:t>L</w:t>
      </w:r>
      <w:r w:rsidR="00CF4F84">
        <w:rPr>
          <w:sz w:val="22"/>
          <w:szCs w:val="22"/>
        </w:rPr>
        <w:t>isans kontrolünün başarıyla sonuçlanması için lisans dosyasının düzgün bir şekilde gösterilmesi gerekmektedir.</w:t>
      </w:r>
      <w:r w:rsidR="008E6559">
        <w:rPr>
          <w:sz w:val="22"/>
          <w:szCs w:val="22"/>
        </w:rPr>
        <w:t xml:space="preserve"> </w:t>
      </w:r>
      <w:r w:rsidR="00E4118F">
        <w:rPr>
          <w:sz w:val="22"/>
          <w:szCs w:val="22"/>
        </w:rPr>
        <w:t>Kütüphane kullanım durumun</w:t>
      </w:r>
      <w:r w:rsidR="008E6559">
        <w:rPr>
          <w:sz w:val="22"/>
          <w:szCs w:val="22"/>
        </w:rPr>
        <w:t>a göre lisans.xml dosyası gösterilirken aşağıda sıralanan yöntemler tercih edilebilir.</w:t>
      </w:r>
    </w:p>
    <w:p w14:paraId="1C041B34" w14:textId="19BD10B8" w:rsidR="00E4118F" w:rsidRDefault="00E4118F" w:rsidP="008809F3">
      <w:pPr>
        <w:pStyle w:val="BodyText"/>
        <w:rPr>
          <w:sz w:val="22"/>
          <w:szCs w:val="22"/>
        </w:rPr>
      </w:pPr>
    </w:p>
    <w:p w14:paraId="25EA4C00" w14:textId="5FE2EE06" w:rsidR="00DD4AF1" w:rsidRPr="00E4118F" w:rsidRDefault="00E4118F" w:rsidP="005260D5">
      <w:pPr>
        <w:pStyle w:val="BodyText"/>
        <w:numPr>
          <w:ilvl w:val="0"/>
          <w:numId w:val="49"/>
        </w:numPr>
        <w:rPr>
          <w:sz w:val="22"/>
          <w:szCs w:val="22"/>
        </w:rPr>
      </w:pPr>
      <w:r>
        <w:rPr>
          <w:sz w:val="22"/>
          <w:szCs w:val="22"/>
        </w:rPr>
        <w:t xml:space="preserve">Varsayılan olarak </w:t>
      </w:r>
      <w:r w:rsidRPr="005260D5">
        <w:rPr>
          <w:i/>
          <w:sz w:val="22"/>
          <w:szCs w:val="22"/>
        </w:rPr>
        <w:t>working directory</w:t>
      </w:r>
      <w:r w:rsidRPr="00E05135">
        <w:rPr>
          <w:sz w:val="22"/>
          <w:szCs w:val="22"/>
        </w:rPr>
        <w:t xml:space="preserve"> altında lisans klasörü </w:t>
      </w:r>
      <w:r>
        <w:rPr>
          <w:sz w:val="22"/>
          <w:szCs w:val="22"/>
        </w:rPr>
        <w:t>içindeki</w:t>
      </w:r>
      <w:r w:rsidRPr="00E05135">
        <w:rPr>
          <w:sz w:val="22"/>
          <w:szCs w:val="22"/>
        </w:rPr>
        <w:t xml:space="preserve"> </w:t>
      </w:r>
      <w:r w:rsidRPr="00CE4F98">
        <w:rPr>
          <w:b/>
          <w:bCs/>
          <w:iCs/>
          <w:sz w:val="22"/>
          <w:szCs w:val="22"/>
        </w:rPr>
        <w:t>lisans.xml</w:t>
      </w:r>
      <w:r>
        <w:rPr>
          <w:sz w:val="22"/>
          <w:szCs w:val="22"/>
        </w:rPr>
        <w:t xml:space="preserve"> dosyası aranmaktadır</w:t>
      </w:r>
      <w:r w:rsidRPr="00E05135">
        <w:rPr>
          <w:sz w:val="22"/>
          <w:szCs w:val="22"/>
        </w:rPr>
        <w:t>.</w:t>
      </w:r>
    </w:p>
    <w:p w14:paraId="4AEBB34C" w14:textId="2E286427" w:rsidR="005410F1" w:rsidRDefault="006007C1" w:rsidP="005260D5">
      <w:pPr>
        <w:pStyle w:val="BodyText"/>
        <w:numPr>
          <w:ilvl w:val="0"/>
          <w:numId w:val="49"/>
        </w:numPr>
        <w:rPr>
          <w:sz w:val="22"/>
          <w:szCs w:val="22"/>
        </w:rPr>
      </w:pPr>
      <w:r>
        <w:rPr>
          <w:rFonts w:cs="Arial"/>
          <w:i/>
          <w:sz w:val="22"/>
          <w:szCs w:val="22"/>
        </w:rPr>
        <w:t>LicenseUtil.setLicenseXml(”...</w:t>
      </w:r>
      <w:r w:rsidRPr="005260D5">
        <w:rPr>
          <w:rFonts w:cs="Arial"/>
          <w:i/>
          <w:sz w:val="22"/>
          <w:szCs w:val="22"/>
        </w:rPr>
        <w:t>”)</w:t>
      </w:r>
      <w:r>
        <w:rPr>
          <w:sz w:val="22"/>
          <w:szCs w:val="22"/>
        </w:rPr>
        <w:t xml:space="preserve"> </w:t>
      </w:r>
      <w:r w:rsidRPr="00E05135">
        <w:rPr>
          <w:sz w:val="22"/>
          <w:szCs w:val="22"/>
        </w:rPr>
        <w:t xml:space="preserve">fonksiyonu </w:t>
      </w:r>
      <w:r>
        <w:rPr>
          <w:sz w:val="22"/>
          <w:szCs w:val="22"/>
        </w:rPr>
        <w:t>kullanılarak herhangi bir klasörde bulunan</w:t>
      </w:r>
      <w:r w:rsidRPr="00E05135">
        <w:rPr>
          <w:sz w:val="22"/>
          <w:szCs w:val="22"/>
        </w:rPr>
        <w:t xml:space="preserve"> </w:t>
      </w:r>
      <w:r w:rsidRPr="00CE4F98">
        <w:rPr>
          <w:b/>
          <w:bCs/>
          <w:sz w:val="22"/>
          <w:szCs w:val="22"/>
        </w:rPr>
        <w:t>lisans.xml</w:t>
      </w:r>
      <w:r w:rsidRPr="00E05135">
        <w:rPr>
          <w:sz w:val="22"/>
          <w:szCs w:val="22"/>
        </w:rPr>
        <w:t xml:space="preserve"> dosyası</w:t>
      </w:r>
      <w:r>
        <w:rPr>
          <w:sz w:val="22"/>
          <w:szCs w:val="22"/>
        </w:rPr>
        <w:t xml:space="preserve"> </w:t>
      </w:r>
      <w:r w:rsidRPr="00E05135">
        <w:rPr>
          <w:sz w:val="22"/>
          <w:szCs w:val="22"/>
        </w:rPr>
        <w:t>veril</w:t>
      </w:r>
      <w:r>
        <w:rPr>
          <w:sz w:val="22"/>
          <w:szCs w:val="22"/>
        </w:rPr>
        <w:t>ebilir.</w:t>
      </w:r>
    </w:p>
    <w:p w14:paraId="57EA46FA" w14:textId="39B742E3" w:rsidR="00E4118F" w:rsidRDefault="00545888" w:rsidP="005260D5">
      <w:pPr>
        <w:pStyle w:val="BodyText"/>
        <w:numPr>
          <w:ilvl w:val="0"/>
          <w:numId w:val="49"/>
        </w:numPr>
        <w:rPr>
          <w:sz w:val="22"/>
          <w:szCs w:val="22"/>
        </w:rPr>
      </w:pPr>
      <w:r>
        <w:rPr>
          <w:sz w:val="22"/>
          <w:szCs w:val="22"/>
        </w:rPr>
        <w:t xml:space="preserve">Lisans </w:t>
      </w:r>
      <w:r w:rsidR="005C04D4">
        <w:rPr>
          <w:sz w:val="22"/>
          <w:szCs w:val="22"/>
        </w:rPr>
        <w:t>d</w:t>
      </w:r>
      <w:r>
        <w:rPr>
          <w:sz w:val="22"/>
          <w:szCs w:val="22"/>
        </w:rPr>
        <w:t>osyasını</w:t>
      </w:r>
      <w:r w:rsidR="005C04D4">
        <w:rPr>
          <w:sz w:val="22"/>
          <w:szCs w:val="22"/>
        </w:rPr>
        <w:t>n yolu</w:t>
      </w:r>
      <w:r w:rsidR="00295B01">
        <w:rPr>
          <w:sz w:val="22"/>
          <w:szCs w:val="22"/>
        </w:rPr>
        <w:t xml:space="preserve"> (Variable value)</w:t>
      </w:r>
      <w:r w:rsidR="005C04D4">
        <w:rPr>
          <w:sz w:val="22"/>
          <w:szCs w:val="22"/>
        </w:rPr>
        <w:t>, çevresel değişken</w:t>
      </w:r>
      <w:r w:rsidR="005260D5">
        <w:rPr>
          <w:sz w:val="22"/>
          <w:szCs w:val="22"/>
        </w:rPr>
        <w:t xml:space="preserve"> </w:t>
      </w:r>
      <w:r>
        <w:rPr>
          <w:sz w:val="22"/>
          <w:szCs w:val="22"/>
        </w:rPr>
        <w:t>(environment variables) olarak kullanıcı değişkenleri</w:t>
      </w:r>
      <w:r w:rsidR="005260D5">
        <w:rPr>
          <w:sz w:val="22"/>
          <w:szCs w:val="22"/>
        </w:rPr>
        <w:t xml:space="preserve"> </w:t>
      </w:r>
      <w:r>
        <w:rPr>
          <w:sz w:val="22"/>
          <w:szCs w:val="22"/>
        </w:rPr>
        <w:t>(</w:t>
      </w:r>
      <w:r w:rsidR="00A01C19">
        <w:rPr>
          <w:sz w:val="22"/>
          <w:szCs w:val="22"/>
        </w:rPr>
        <w:t>user variables</w:t>
      </w:r>
      <w:r>
        <w:rPr>
          <w:sz w:val="22"/>
          <w:szCs w:val="22"/>
        </w:rPr>
        <w:t>)</w:t>
      </w:r>
      <w:r w:rsidR="00A01C19">
        <w:rPr>
          <w:sz w:val="22"/>
          <w:szCs w:val="22"/>
        </w:rPr>
        <w:t xml:space="preserve"> bölümüne</w:t>
      </w:r>
      <w:r w:rsidR="00295B01">
        <w:rPr>
          <w:sz w:val="22"/>
          <w:szCs w:val="22"/>
        </w:rPr>
        <w:t xml:space="preserve">, </w:t>
      </w:r>
      <w:r w:rsidR="00295B01" w:rsidRPr="00F44E1A">
        <w:rPr>
          <w:b/>
          <w:sz w:val="22"/>
          <w:szCs w:val="22"/>
        </w:rPr>
        <w:t>ma3LicenseFilePath</w:t>
      </w:r>
      <w:r w:rsidR="00295B01">
        <w:rPr>
          <w:sz w:val="22"/>
          <w:szCs w:val="22"/>
        </w:rPr>
        <w:t xml:space="preserve"> ismiyle (Variable name)</w:t>
      </w:r>
      <w:r w:rsidR="00A01C19">
        <w:rPr>
          <w:sz w:val="22"/>
          <w:szCs w:val="22"/>
        </w:rPr>
        <w:t xml:space="preserve"> eklen</w:t>
      </w:r>
      <w:r w:rsidR="00F44E1A">
        <w:rPr>
          <w:sz w:val="22"/>
          <w:szCs w:val="22"/>
        </w:rPr>
        <w:t>erek</w:t>
      </w:r>
      <w:r w:rsidR="00A01C19">
        <w:rPr>
          <w:sz w:val="22"/>
          <w:szCs w:val="22"/>
        </w:rPr>
        <w:t xml:space="preserve"> lisans dosyası gösterilebilir.</w:t>
      </w:r>
    </w:p>
    <w:p w14:paraId="209B0772" w14:textId="77777777" w:rsidR="00DD4AF1" w:rsidRDefault="00DD4AF1" w:rsidP="008809F3">
      <w:pPr>
        <w:pStyle w:val="BodyText"/>
        <w:rPr>
          <w:sz w:val="22"/>
          <w:szCs w:val="22"/>
        </w:rPr>
      </w:pPr>
    </w:p>
    <w:p w14:paraId="0AC8C917" w14:textId="77777777" w:rsidR="00314526" w:rsidRPr="005E0795" w:rsidRDefault="00314526" w:rsidP="008809F3">
      <w:pPr>
        <w:pStyle w:val="BodyText"/>
        <w:rPr>
          <w:sz w:val="22"/>
          <w:szCs w:val="22"/>
        </w:rPr>
      </w:pPr>
    </w:p>
    <w:p w14:paraId="5A9522F5" w14:textId="65D490FA" w:rsidR="000C004E" w:rsidRDefault="0070593A" w:rsidP="00811D4D">
      <w:pPr>
        <w:pStyle w:val="Heading3"/>
        <w:numPr>
          <w:ilvl w:val="0"/>
          <w:numId w:val="50"/>
        </w:numPr>
      </w:pPr>
      <w:bookmarkStart w:id="798" w:name="_Toc86130425"/>
      <w:r>
        <w:t>Bakım Sözleşme Bitiş Tarihi</w:t>
      </w:r>
      <w:bookmarkEnd w:id="798"/>
    </w:p>
    <w:p w14:paraId="266AE84C" w14:textId="77777777" w:rsidR="008809F3" w:rsidRPr="008A4558" w:rsidRDefault="0070593A" w:rsidP="008809F3">
      <w:pPr>
        <w:pStyle w:val="BodyText"/>
        <w:rPr>
          <w:sz w:val="22"/>
          <w:szCs w:val="22"/>
        </w:rPr>
      </w:pPr>
      <w:r>
        <w:rPr>
          <w:sz w:val="22"/>
          <w:szCs w:val="22"/>
        </w:rPr>
        <w:t>Lisans dosyanızda bakım sözleşme bitiş tarihi ile belirtilen bir alan bulunmaktadır. Bu tarihten daha önce yayınlanan kütüphane sürümlerini kullanmaya devam edebilirsiniz. Bu tarihten sonra yayınlanan kütüphane sürümlerini kullanabilmeniz için bakım sözleşmesi yapmanız gerekecektir.</w:t>
      </w:r>
    </w:p>
    <w:p w14:paraId="6E5E7689" w14:textId="77777777" w:rsidR="008809F3" w:rsidRDefault="008809F3" w:rsidP="00811D4D">
      <w:pPr>
        <w:pStyle w:val="Appendix"/>
      </w:pPr>
      <w:bookmarkStart w:id="799" w:name="_Toc86130426"/>
      <w:r>
        <w:lastRenderedPageBreak/>
        <w:t>Parola Tabanlı Şifreleme</w:t>
      </w:r>
      <w:bookmarkEnd w:id="799"/>
    </w:p>
    <w:p w14:paraId="27E2F4F6" w14:textId="77777777" w:rsidR="00EC3B85" w:rsidRDefault="008809F3" w:rsidP="008809F3">
      <w:pPr>
        <w:pStyle w:val="BodyText"/>
        <w:rPr>
          <w:sz w:val="22"/>
          <w:szCs w:val="22"/>
        </w:rPr>
      </w:pPr>
      <w:r w:rsidRPr="008A4558">
        <w:rPr>
          <w:sz w:val="22"/>
          <w:szCs w:val="22"/>
        </w:rPr>
        <w:t xml:space="preserve">Bir parola üzerinden verilerinizi şifreleyip aynı parola ile şifrelerinizi çözebilirsiniz. Lisans dosyasını veya sertifika doğrulama politika dosyanızı korumak için kullanabilirsiniz. </w:t>
      </w:r>
    </w:p>
    <w:p w14:paraId="38F65830" w14:textId="112DE655" w:rsidR="008809F3" w:rsidRPr="008A4558" w:rsidRDefault="008809F3" w:rsidP="008809F3">
      <w:pPr>
        <w:pStyle w:val="BodyText"/>
        <w:rPr>
          <w:sz w:val="22"/>
          <w:szCs w:val="22"/>
        </w:rPr>
      </w:pPr>
      <w:r w:rsidRPr="008A4558">
        <w:rPr>
          <w:sz w:val="22"/>
          <w:szCs w:val="22"/>
        </w:rPr>
        <w:t>Parola tabanlı şifreleme için indirdiğiniz</w:t>
      </w:r>
      <w:r w:rsidR="00EC3B85">
        <w:rPr>
          <w:sz w:val="22"/>
          <w:szCs w:val="22"/>
        </w:rPr>
        <w:t xml:space="preserve"> dağıtım</w:t>
      </w:r>
      <w:r w:rsidRPr="008A4558">
        <w:rPr>
          <w:sz w:val="22"/>
          <w:szCs w:val="22"/>
        </w:rPr>
        <w:t xml:space="preserve"> paket</w:t>
      </w:r>
      <w:r w:rsidR="00EC3B85">
        <w:rPr>
          <w:sz w:val="22"/>
          <w:szCs w:val="22"/>
        </w:rPr>
        <w:t>inde</w:t>
      </w:r>
      <w:r w:rsidRPr="008A4558">
        <w:rPr>
          <w:sz w:val="22"/>
          <w:szCs w:val="22"/>
        </w:rPr>
        <w:t xml:space="preserve"> </w:t>
      </w:r>
      <w:r w:rsidR="00EC3B85">
        <w:rPr>
          <w:sz w:val="22"/>
          <w:szCs w:val="22"/>
        </w:rPr>
        <w:t>bulunan</w:t>
      </w:r>
      <w:r w:rsidRPr="008A4558">
        <w:rPr>
          <w:sz w:val="22"/>
          <w:szCs w:val="22"/>
        </w:rPr>
        <w:t xml:space="preserve"> örnek kodların içinde</w:t>
      </w:r>
      <w:r w:rsidR="00EC3B85">
        <w:rPr>
          <w:sz w:val="22"/>
          <w:szCs w:val="22"/>
        </w:rPr>
        <w:t>ki</w:t>
      </w:r>
      <w:r w:rsidRPr="008A4558">
        <w:rPr>
          <w:sz w:val="22"/>
          <w:szCs w:val="22"/>
        </w:rPr>
        <w:t xml:space="preserve"> </w:t>
      </w:r>
      <w:r w:rsidRPr="00CE4F98">
        <w:rPr>
          <w:rFonts w:ascii="Courier New" w:hAnsi="Courier New" w:cs="Courier New"/>
          <w:i/>
          <w:sz w:val="22"/>
          <w:szCs w:val="22"/>
          <w:lang w:eastAsia="tr-TR"/>
        </w:rPr>
        <w:t>PasswordBaseCipher</w:t>
      </w:r>
      <w:r w:rsidRPr="008A4558">
        <w:rPr>
          <w:i/>
          <w:sz w:val="22"/>
          <w:szCs w:val="22"/>
        </w:rPr>
        <w:t xml:space="preserve"> </w:t>
      </w:r>
      <w:r w:rsidRPr="008A4558">
        <w:rPr>
          <w:sz w:val="22"/>
          <w:szCs w:val="22"/>
        </w:rPr>
        <w:t>sınıfından yararlanabilirsiniz.</w:t>
      </w:r>
    </w:p>
    <w:p w14:paraId="5DA1EB00" w14:textId="77777777" w:rsidR="008809F3" w:rsidRDefault="008809F3" w:rsidP="00811D4D">
      <w:pPr>
        <w:pStyle w:val="Appendix"/>
      </w:pPr>
      <w:bookmarkStart w:id="800" w:name="_Toc322950099"/>
      <w:bookmarkStart w:id="801" w:name="_Toc323036348"/>
      <w:bookmarkStart w:id="802" w:name="_Toc86130427"/>
      <w:r>
        <w:lastRenderedPageBreak/>
        <w:t xml:space="preserve">Log </w:t>
      </w:r>
      <w:bookmarkEnd w:id="800"/>
      <w:bookmarkEnd w:id="801"/>
      <w:r>
        <w:t>Tut</w:t>
      </w:r>
      <w:r w:rsidR="00392CE9">
        <w:t>ma</w:t>
      </w:r>
      <w:bookmarkEnd w:id="802"/>
    </w:p>
    <w:p w14:paraId="27C1365E" w14:textId="45333F14" w:rsidR="00332279" w:rsidRDefault="00680238" w:rsidP="001B5C2D">
      <w:pPr>
        <w:jc w:val="both"/>
      </w:pPr>
      <w:r>
        <w:rPr>
          <w:rFonts w:cs="Arial"/>
        </w:rPr>
        <w:t xml:space="preserve">MA3 API </w:t>
      </w:r>
      <w:r w:rsidR="00332279">
        <w:t xml:space="preserve">JAVA </w:t>
      </w:r>
      <w:r w:rsidR="002E271C">
        <w:t>K</w:t>
      </w:r>
      <w:r w:rsidR="00332279">
        <w:t>ütüphaneleri</w:t>
      </w:r>
      <w:r w:rsidR="002E271C">
        <w:t>,</w:t>
      </w:r>
      <w:r w:rsidR="00332279">
        <w:t xml:space="preserve"> log işlemi için slf4j önyüzünü kullanmaktadır. Bu önyüz kendiliğinden bir loglama kütüphanesi sunmamakta fakat farklı alternatiflerin kullanılmasını desteklemektedir.</w:t>
      </w:r>
    </w:p>
    <w:p w14:paraId="438DB49E" w14:textId="1D569185" w:rsidR="004D5ABC" w:rsidRDefault="00332279" w:rsidP="001B5C2D">
      <w:pPr>
        <w:jc w:val="both"/>
      </w:pPr>
      <w:r>
        <w:t>Log alabilmek için öncelikle slf4j'</w:t>
      </w:r>
      <w:r w:rsidR="002E271C">
        <w:t>n</w:t>
      </w:r>
      <w:r>
        <w:t>in desteklediği bir log kütüphanesi kullanılmalıdır. Bunlar jul (java.util.logging) veya log4j olabilmekle birlikte slf4j’</w:t>
      </w:r>
      <w:r w:rsidR="002E271C">
        <w:t>n</w:t>
      </w:r>
      <w:r>
        <w:t>in kendi kütüphanesi de kullanılabilir. Eğer jul kullanılacaksa jul için olan bağlayıcı sınıf (slf4j-jdk14-&lt;sürüm&gt;.jar) kullanılmalıdır. Eğer log4j kullanıl</w:t>
      </w:r>
      <w:r w:rsidR="004D5ABC">
        <w:t>mak isteniyorsa</w:t>
      </w:r>
      <w:r w:rsidR="005D025F">
        <w:t xml:space="preserve"> </w:t>
      </w:r>
      <w:r>
        <w:t>log4j</w:t>
      </w:r>
      <w:r w:rsidR="004D5ABC">
        <w:t xml:space="preserve"> versiyonuna göre aşağıdaki konfigürasyonlardan yararlanılabilir.</w:t>
      </w:r>
    </w:p>
    <w:p w14:paraId="46327895" w14:textId="52BAECE9" w:rsidR="007A45A3" w:rsidRDefault="007A45A3" w:rsidP="007A45A3">
      <w:pPr>
        <w:jc w:val="both"/>
      </w:pPr>
      <w:r>
        <w:t>Konfigürasyon ayarlarına gerek kalmadan hızlı bir şekilde log açmak için aşağıdaki kod satırı kullanılabilir. Bu kod satırı logları konsola basar. Java ve C#’da kullanılabilir.</w:t>
      </w:r>
    </w:p>
    <w:p w14:paraId="1948CD77" w14:textId="77777777" w:rsidR="007A45A3" w:rsidRDefault="007A45A3" w:rsidP="007A45A3">
      <w:pPr>
        <w:pStyle w:val="Default"/>
        <w:pBdr>
          <w:top w:val="single" w:sz="4" w:space="1" w:color="auto"/>
          <w:left w:val="single" w:sz="4" w:space="4" w:color="auto"/>
          <w:bottom w:val="single" w:sz="4" w:space="1" w:color="auto"/>
          <w:right w:val="single" w:sz="4" w:space="4" w:color="auto"/>
        </w:pBdr>
        <w:shd w:val="clear" w:color="auto" w:fill="F8F8F8"/>
        <w:rPr>
          <w:sz w:val="20"/>
          <w:szCs w:val="20"/>
        </w:rPr>
      </w:pPr>
      <w:r>
        <w:rPr>
          <w:rFonts w:ascii="Consolas" w:hAnsi="Consolas" w:cs="Consolas"/>
          <w:sz w:val="20"/>
          <w:szCs w:val="20"/>
        </w:rPr>
        <w:t>BasicConfigurator.configure()</w:t>
      </w:r>
    </w:p>
    <w:p w14:paraId="1B5A492E" w14:textId="77777777" w:rsidR="007A45A3" w:rsidRDefault="007A45A3" w:rsidP="001B5C2D">
      <w:pPr>
        <w:jc w:val="both"/>
      </w:pPr>
    </w:p>
    <w:p w14:paraId="3A4F860C" w14:textId="00200A91" w:rsidR="00332279" w:rsidRPr="00811D4D" w:rsidRDefault="004D5ABC" w:rsidP="001B5C2D">
      <w:pPr>
        <w:jc w:val="both"/>
        <w:rPr>
          <w:b/>
          <w:sz w:val="24"/>
          <w:szCs w:val="24"/>
        </w:rPr>
      </w:pPr>
      <w:r w:rsidRPr="00811D4D">
        <w:rPr>
          <w:b/>
          <w:sz w:val="24"/>
          <w:szCs w:val="24"/>
        </w:rPr>
        <w:t>Log4j 1.x</w:t>
      </w:r>
      <w:r w:rsidR="00332279" w:rsidRPr="00811D4D">
        <w:rPr>
          <w:b/>
          <w:sz w:val="24"/>
          <w:szCs w:val="24"/>
        </w:rPr>
        <w:t xml:space="preserve"> </w:t>
      </w:r>
    </w:p>
    <w:p w14:paraId="7EC2319E" w14:textId="77777777" w:rsidR="005F30C0" w:rsidRDefault="00332279" w:rsidP="001B5C2D">
      <w:pPr>
        <w:jc w:val="both"/>
      </w:pPr>
      <w:r>
        <w:t>Log4j</w:t>
      </w:r>
      <w:r w:rsidR="005F30C0">
        <w:t xml:space="preserve"> 1.x versiyonları ile log tutmak için referans olarak “slf4j-log4j12-1.x.x.jar” kütüphaneleri eklenmelidir.</w:t>
      </w:r>
    </w:p>
    <w:p w14:paraId="74530BC7" w14:textId="427867F3" w:rsidR="001B5C2D" w:rsidRDefault="005F30C0" w:rsidP="001B5C2D">
      <w:pPr>
        <w:jc w:val="both"/>
      </w:pPr>
      <w:r>
        <w:t xml:space="preserve">Log4j 1.x için </w:t>
      </w:r>
      <w:r w:rsidR="00332279" w:rsidRPr="00E00C7D">
        <w:rPr>
          <w:rFonts w:cs="Arial"/>
          <w:i/>
          <w:iCs/>
        </w:rPr>
        <w:t>PropertyConfigurator.configure(“dosya_ismi”)</w:t>
      </w:r>
      <w:r w:rsidR="00332279">
        <w:t xml:space="preserve"> komutu ile log konfigürasyon dosyası verilebilir.</w:t>
      </w:r>
      <w:r>
        <w:t xml:space="preserve"> Java ve .Net ortamları için aşağıdaki örnek konfigürasyon dosyalarından yararlanılabilir.</w:t>
      </w:r>
    </w:p>
    <w:p w14:paraId="11B9F91C" w14:textId="4D04EDCA" w:rsidR="00332279" w:rsidRDefault="00332279" w:rsidP="00E53E26">
      <w:pPr>
        <w:shd w:val="clear" w:color="auto" w:fill="FFFFFF" w:themeFill="background1"/>
        <w:autoSpaceDE w:val="0"/>
        <w:autoSpaceDN w:val="0"/>
        <w:adjustRightInd w:val="0"/>
        <w:spacing w:after="0" w:line="240" w:lineRule="auto"/>
        <w:rPr>
          <w:rFonts w:cs="Arial"/>
          <w:b/>
          <w:bCs/>
          <w:color w:val="000000"/>
          <w:lang w:val="en-US"/>
        </w:rPr>
      </w:pPr>
      <w:r w:rsidRPr="00332279">
        <w:rPr>
          <w:rFonts w:cs="Arial"/>
          <w:b/>
          <w:bCs/>
          <w:color w:val="000000"/>
          <w:lang w:val="en-US"/>
        </w:rPr>
        <w:t xml:space="preserve">Java </w:t>
      </w:r>
    </w:p>
    <w:p w14:paraId="51233107" w14:textId="77777777" w:rsidR="00FA057E" w:rsidRDefault="00FA057E" w:rsidP="00E53E26">
      <w:pPr>
        <w:shd w:val="clear" w:color="auto" w:fill="FFFFFF" w:themeFill="background1"/>
        <w:autoSpaceDE w:val="0"/>
        <w:autoSpaceDN w:val="0"/>
        <w:adjustRightInd w:val="0"/>
        <w:spacing w:after="0" w:line="240" w:lineRule="auto"/>
        <w:rPr>
          <w:rFonts w:cs="Arial"/>
          <w:b/>
          <w:bCs/>
          <w:color w:val="000000"/>
          <w:lang w:val="en-US"/>
        </w:rPr>
      </w:pPr>
    </w:p>
    <w:p w14:paraId="2696740D"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#PropertConfigurator.configure("log4j.properties"); </w:t>
      </w:r>
    </w:p>
    <w:p w14:paraId="74EED822" w14:textId="49B32D9B"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Set root logger level to DEBUG and its appender to console,</w:t>
      </w:r>
      <w:r w:rsidR="00961505">
        <w:rPr>
          <w:rFonts w:ascii="Consolas" w:hAnsi="Consolas" w:cs="Consolas"/>
          <w:bCs/>
          <w:color w:val="000000"/>
          <w:sz w:val="20"/>
          <w:szCs w:val="20"/>
          <w:lang w:val="en-US"/>
        </w:rPr>
        <w:t xml:space="preserve"> </w:t>
      </w:r>
      <w:r w:rsidRPr="00C56E73">
        <w:rPr>
          <w:rFonts w:ascii="Consolas" w:hAnsi="Consolas" w:cs="Consolas"/>
          <w:bCs/>
          <w:color w:val="000000"/>
          <w:sz w:val="20"/>
          <w:szCs w:val="20"/>
          <w:lang w:val="en-US"/>
        </w:rPr>
        <w:t>rolling,</w:t>
      </w:r>
      <w:r w:rsidR="00961505">
        <w:rPr>
          <w:rFonts w:ascii="Consolas" w:hAnsi="Consolas" w:cs="Consolas"/>
          <w:bCs/>
          <w:color w:val="000000"/>
          <w:sz w:val="20"/>
          <w:szCs w:val="20"/>
          <w:lang w:val="en-US"/>
        </w:rPr>
        <w:t xml:space="preserve"> </w:t>
      </w:r>
      <w:r w:rsidRPr="00C56E73">
        <w:rPr>
          <w:rFonts w:ascii="Consolas" w:hAnsi="Consolas" w:cs="Consolas"/>
          <w:bCs/>
          <w:color w:val="000000"/>
          <w:sz w:val="20"/>
          <w:szCs w:val="20"/>
          <w:lang w:val="en-US"/>
        </w:rPr>
        <w:t xml:space="preserve">lf5rolling </w:t>
      </w:r>
    </w:p>
    <w:p w14:paraId="09E68026"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log4j.rootLogger=debug,rolling </w:t>
      </w:r>
    </w:p>
    <w:p w14:paraId="6ACEE594"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 BEGIN APPENDER: CONSOLE APPENDER (console) </w:t>
      </w:r>
    </w:p>
    <w:p w14:paraId="1E4A4C50"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log4j.appender.console=org.apache.log4j.ConsoleAppender </w:t>
      </w:r>
    </w:p>
    <w:p w14:paraId="235E621F"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log4j.appender.console.layout=org.apache.log4j.PatternLayout </w:t>
      </w:r>
    </w:p>
    <w:p w14:paraId="76E6F68E"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log4j.appender.console.layout.ConversionPattern=%p %d{DATE} %c{2} (%F:%M:%L) - %m%n </w:t>
      </w:r>
    </w:p>
    <w:p w14:paraId="158DA7BD"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 END APPENDER: CONSOLE APPENDER (console) </w:t>
      </w:r>
    </w:p>
    <w:p w14:paraId="7668C4C4"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 BEGIN APPENDER: ROLLING FILE APPENDER (rolling) </w:t>
      </w:r>
    </w:p>
    <w:p w14:paraId="2C517B81"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log4j.appender.rolling=org.apache.log4j.RollingFileAppender </w:t>
      </w:r>
    </w:p>
    <w:p w14:paraId="4CFBD7B5"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log4j.appender.rolling.File=ESYA_API.log </w:t>
      </w:r>
    </w:p>
    <w:p w14:paraId="748F1E68"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log4j.appender.rolling.MaxFileSize=50MB </w:t>
      </w:r>
    </w:p>
    <w:p w14:paraId="318E6BF3"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log4j.appender.rolling.MaxBackupIndex=20 </w:t>
      </w:r>
    </w:p>
    <w:p w14:paraId="3FD01FF8"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log4j.appender.rolling.layout=org.apache.log4j.PatternLayout </w:t>
      </w:r>
    </w:p>
    <w:p w14:paraId="2E674D01"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autoSpaceDE w:val="0"/>
        <w:autoSpaceDN w:val="0"/>
        <w:adjustRightInd w:val="0"/>
        <w:spacing w:after="0" w:line="240" w:lineRule="auto"/>
        <w:rPr>
          <w:rFonts w:ascii="Consolas" w:hAnsi="Consolas" w:cs="Consolas"/>
          <w:color w:val="000000"/>
          <w:sz w:val="20"/>
          <w:szCs w:val="20"/>
          <w:lang w:val="en-US"/>
        </w:rPr>
      </w:pPr>
      <w:r w:rsidRPr="00C56E73">
        <w:rPr>
          <w:rFonts w:ascii="Consolas" w:hAnsi="Consolas" w:cs="Consolas"/>
          <w:bCs/>
          <w:color w:val="000000"/>
          <w:sz w:val="20"/>
          <w:szCs w:val="20"/>
          <w:lang w:val="en-US"/>
        </w:rPr>
        <w:t xml:space="preserve">log4j.appender.rolling.layout.ConversionPattern=%p %d{DATE} %c{2} (%F:%M:%L) - %m%n </w:t>
      </w:r>
    </w:p>
    <w:p w14:paraId="4C01E605" w14:textId="77777777" w:rsidR="00332279" w:rsidRPr="00C56E73" w:rsidRDefault="00332279" w:rsidP="00E53E26">
      <w:pPr>
        <w:pBdr>
          <w:top w:val="single" w:sz="4" w:space="1" w:color="auto"/>
          <w:left w:val="single" w:sz="4" w:space="4" w:color="auto"/>
          <w:bottom w:val="single" w:sz="4" w:space="1" w:color="auto"/>
          <w:right w:val="single" w:sz="4" w:space="4" w:color="auto"/>
        </w:pBdr>
        <w:shd w:val="clear" w:color="auto" w:fill="F8F8F8"/>
        <w:rPr>
          <w:sz w:val="20"/>
          <w:szCs w:val="20"/>
        </w:rPr>
      </w:pPr>
      <w:r w:rsidRPr="00C56E73">
        <w:rPr>
          <w:rFonts w:ascii="Consolas" w:hAnsi="Consolas" w:cs="Consolas"/>
          <w:bCs/>
          <w:color w:val="000000"/>
          <w:sz w:val="20"/>
          <w:szCs w:val="20"/>
          <w:lang w:val="en-US"/>
        </w:rPr>
        <w:t xml:space="preserve"># END APPENDER: ROLLING FILE APPENDER (rolling) </w:t>
      </w:r>
    </w:p>
    <w:p w14:paraId="6D06C429" w14:textId="77777777" w:rsidR="006474FF" w:rsidRDefault="006474FF" w:rsidP="00332279"/>
    <w:p w14:paraId="7FE232AB" w14:textId="29110CF2" w:rsidR="00332279" w:rsidRDefault="00332279" w:rsidP="00332279">
      <w:r>
        <w:lastRenderedPageBreak/>
        <w:t>Jul için, kullanılan jre’nin içindeki lib klasöründe logging.properties dosyası değiştirilerek log konfigürasyonu yapılabilir.</w:t>
      </w:r>
    </w:p>
    <w:p w14:paraId="6E93ACF2" w14:textId="364EDA88" w:rsidR="002F0CBF" w:rsidRPr="00811D4D" w:rsidRDefault="00F1614F" w:rsidP="00332279">
      <w:pPr>
        <w:rPr>
          <w:b/>
        </w:rPr>
      </w:pPr>
      <w:r w:rsidRPr="00811D4D">
        <w:rPr>
          <w:b/>
        </w:rPr>
        <w:t>Java</w:t>
      </w:r>
    </w:p>
    <w:p w14:paraId="667385C8" w14:textId="76426914" w:rsidR="00332279" w:rsidRPr="00C56E73" w:rsidRDefault="00332279" w:rsidP="00FE5759">
      <w:pPr>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handlers= java.util.logging.ConsoleHandler.level= FINE</w:t>
      </w:r>
    </w:p>
    <w:p w14:paraId="78E02F8E" w14:textId="77777777" w:rsidR="00332279" w:rsidRPr="00C56E73" w:rsidRDefault="00332279" w:rsidP="00FE5759">
      <w:pPr>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java.util.logging.FileHandler.pattern = %h/java%u.log</w:t>
      </w:r>
    </w:p>
    <w:p w14:paraId="4B8D5BFD" w14:textId="77777777" w:rsidR="00332279" w:rsidRPr="00C56E73" w:rsidRDefault="00332279" w:rsidP="00FE5759">
      <w:pPr>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java.util.logging.FileHandler.limit = 50000</w:t>
      </w:r>
    </w:p>
    <w:p w14:paraId="090EC710" w14:textId="77777777" w:rsidR="00332279" w:rsidRPr="00C56E73" w:rsidRDefault="00332279" w:rsidP="00FE5759">
      <w:pPr>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java.util.logging.FileHandler.count = 1</w:t>
      </w:r>
    </w:p>
    <w:p w14:paraId="16F77599" w14:textId="77777777" w:rsidR="00332279" w:rsidRPr="00C56E73" w:rsidRDefault="00332279" w:rsidP="00FE5759">
      <w:pPr>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java.util.logging.FileHandler.formatter = java.util.logging.XMLFormatter</w:t>
      </w:r>
    </w:p>
    <w:p w14:paraId="2E673EAF" w14:textId="77777777" w:rsidR="00332279" w:rsidRPr="00C56E73" w:rsidRDefault="00332279" w:rsidP="00FE5759">
      <w:pPr>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java.util.logging.ConsoleHandler.level = FINE</w:t>
      </w:r>
    </w:p>
    <w:p w14:paraId="49DC79B8" w14:textId="77777777" w:rsidR="00332279" w:rsidRPr="00C56E73" w:rsidRDefault="00332279" w:rsidP="00FE5759">
      <w:pPr>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java.util.logging.ConsoleHandler.formatter = java.util.logging.SimpleFormatter</w:t>
      </w:r>
    </w:p>
    <w:p w14:paraId="2A365FE3" w14:textId="77777777" w:rsidR="00332279" w:rsidRPr="00C56E73" w:rsidRDefault="00332279" w:rsidP="00FE5759">
      <w:pPr>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com.xyz.foo.level = FINE</w:t>
      </w:r>
    </w:p>
    <w:p w14:paraId="3033B4DB" w14:textId="77777777" w:rsidR="00FA057E" w:rsidRDefault="00FA057E" w:rsidP="00DF18F4"/>
    <w:p w14:paraId="0A241FC0" w14:textId="0E0709C0" w:rsidR="00FA057E" w:rsidRPr="00DF18F4" w:rsidRDefault="0046579C" w:rsidP="00811D4D">
      <w:pPr>
        <w:jc w:val="both"/>
      </w:pPr>
      <w:r>
        <w:t>MA3 API</w:t>
      </w:r>
      <w:r w:rsidR="00332279">
        <w:t xml:space="preserve"> C# </w:t>
      </w:r>
      <w:r w:rsidR="00843953">
        <w:t>K</w:t>
      </w:r>
      <w:r w:rsidR="00332279">
        <w:t>ütüphan</w:t>
      </w:r>
      <w:r w:rsidR="00B46566">
        <w:t>esi ise log4net kullanmaktadır.</w:t>
      </w:r>
      <w:r w:rsidR="00C00E35">
        <w:t xml:space="preserve"> </w:t>
      </w:r>
      <w:r w:rsidR="00332279">
        <w:t xml:space="preserve">Konfigürasyon dosyası </w:t>
      </w:r>
      <w:r w:rsidR="00332279" w:rsidRPr="00E00C7D">
        <w:rPr>
          <w:rFonts w:cs="Arial"/>
          <w:i/>
          <w:iCs/>
        </w:rPr>
        <w:t>XmlConfigurator.Configure(new FileInfo(“dosya_ismi”))</w:t>
      </w:r>
      <w:r w:rsidR="00332279">
        <w:t xml:space="preserve"> şeklinde gösterilebilir.</w:t>
      </w:r>
    </w:p>
    <w:p w14:paraId="169C84E7" w14:textId="6D8FA15A" w:rsidR="00A07A3B" w:rsidRDefault="00A07A3B" w:rsidP="00046BAA">
      <w:pPr>
        <w:pStyle w:val="Default"/>
        <w:shd w:val="clear" w:color="auto" w:fill="FFFFFF" w:themeFill="background1"/>
        <w:rPr>
          <w:b/>
          <w:bCs/>
          <w:sz w:val="22"/>
          <w:szCs w:val="22"/>
        </w:rPr>
      </w:pPr>
      <w:r>
        <w:rPr>
          <w:b/>
          <w:bCs/>
          <w:sz w:val="22"/>
          <w:szCs w:val="22"/>
        </w:rPr>
        <w:t xml:space="preserve">C# </w:t>
      </w:r>
    </w:p>
    <w:p w14:paraId="3A2DF3FB" w14:textId="77777777" w:rsidR="001B5C2D" w:rsidRDefault="001B5C2D" w:rsidP="00046BAA">
      <w:pPr>
        <w:pStyle w:val="Default"/>
        <w:shd w:val="clear" w:color="auto" w:fill="FFFFFF" w:themeFill="background1"/>
        <w:rPr>
          <w:b/>
          <w:bCs/>
          <w:sz w:val="22"/>
          <w:szCs w:val="22"/>
        </w:rPr>
      </w:pPr>
    </w:p>
    <w:p w14:paraId="0DA35728" w14:textId="77777777" w:rsidR="00A07A3B" w:rsidRPr="00C56E73" w:rsidRDefault="00A07A3B" w:rsidP="00046BAA">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 xml:space="preserve">&lt;log4net&gt; </w:t>
      </w:r>
    </w:p>
    <w:p w14:paraId="4E535DB7" w14:textId="77777777" w:rsidR="00A07A3B" w:rsidRPr="00C56E73" w:rsidRDefault="00A07A3B" w:rsidP="00046BAA">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 xml:space="preserve">&lt;!-- A1 is set to be a ConsoleAppender --&gt; </w:t>
      </w:r>
    </w:p>
    <w:p w14:paraId="6F3F1A8E" w14:textId="77777777" w:rsidR="00A07A3B" w:rsidRPr="00C56E73" w:rsidRDefault="00A07A3B" w:rsidP="00046BAA">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 xml:space="preserve">&lt;appender name="A1" type="log4net.Appender.ConsoleAppender"&gt; </w:t>
      </w:r>
    </w:p>
    <w:p w14:paraId="62EABB0F" w14:textId="77777777" w:rsidR="00A07A3B" w:rsidRPr="00C56E73" w:rsidRDefault="00A07A3B" w:rsidP="00046BAA">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 xml:space="preserve">&lt;!-- A1 uses PatternLayout --&gt; </w:t>
      </w:r>
    </w:p>
    <w:p w14:paraId="621729DB" w14:textId="77777777" w:rsidR="00A07A3B" w:rsidRPr="00C56E73" w:rsidRDefault="00A07A3B" w:rsidP="00046BAA">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 xml:space="preserve">&lt;layout type="log4net.Layout.PatternLayout"&gt; </w:t>
      </w:r>
    </w:p>
    <w:p w14:paraId="2DAD969E" w14:textId="77777777" w:rsidR="00A07A3B" w:rsidRPr="00C56E73" w:rsidRDefault="00A07A3B" w:rsidP="00046BAA">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 xml:space="preserve">&lt;conversionPattern value="%-4timestamp [%thread] %-5level %logger %ndc - %message%newline" /&gt; </w:t>
      </w:r>
    </w:p>
    <w:p w14:paraId="7777FFFD" w14:textId="77777777" w:rsidR="00A07A3B" w:rsidRPr="00C56E73" w:rsidRDefault="00A07A3B" w:rsidP="00046BAA">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 xml:space="preserve">&lt;/layout&gt; </w:t>
      </w:r>
    </w:p>
    <w:p w14:paraId="51A48FE2" w14:textId="77777777" w:rsidR="00A07A3B" w:rsidRPr="00C56E73" w:rsidRDefault="00A07A3B" w:rsidP="00046BAA">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C56E73">
        <w:rPr>
          <w:rFonts w:ascii="Consolas" w:hAnsi="Consolas" w:cs="Consolas"/>
          <w:sz w:val="20"/>
          <w:szCs w:val="20"/>
        </w:rPr>
        <w:t xml:space="preserve">&lt;/appender&gt; </w:t>
      </w:r>
    </w:p>
    <w:p w14:paraId="3130BE6C"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&lt;appender name="FileAppender" type="log4net.Appender.FileAppender"&gt; </w:t>
      </w:r>
    </w:p>
    <w:p w14:paraId="36060F99"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&lt;file value="ESYA_API.log" /&gt; </w:t>
      </w:r>
    </w:p>
    <w:p w14:paraId="21913CAC"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&lt;appendToFile value="true" /&gt; </w:t>
      </w:r>
    </w:p>
    <w:p w14:paraId="5BD14F06"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&lt;lockingModel type="log4net.Appender.FileAppender+MinimalLock" /&gt; </w:t>
      </w:r>
    </w:p>
    <w:p w14:paraId="07D19065"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&lt;layout type="log4net.Layout.PatternLayout"&gt; </w:t>
      </w:r>
    </w:p>
    <w:p w14:paraId="0D9D25CC"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&lt;conversionPattern value="%date [%thread] %level %logger %ndc(%F:%L) - %message%newline" /&gt; </w:t>
      </w:r>
    </w:p>
    <w:p w14:paraId="60BFB1F0"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&lt;/layout&gt; </w:t>
      </w:r>
    </w:p>
    <w:p w14:paraId="351A322F"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&lt;/appender&gt; </w:t>
      </w:r>
    </w:p>
    <w:p w14:paraId="4904016D"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 Set root logger level to DEBUG and its only appender to A1 --&gt; </w:t>
      </w:r>
    </w:p>
    <w:p w14:paraId="39B78FF6"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&lt;root&gt; </w:t>
      </w:r>
    </w:p>
    <w:p w14:paraId="521A9048"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&lt;level value="ALL" /&gt; </w:t>
      </w:r>
    </w:p>
    <w:p w14:paraId="601DF1AC"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&lt;appender-ref ref="FileAppender" /&gt; </w:t>
      </w:r>
    </w:p>
    <w:p w14:paraId="77CD3351" w14:textId="77777777" w:rsidR="00A07A3B" w:rsidRPr="00C56E73" w:rsidRDefault="00A07A3B" w:rsidP="00046BAA">
      <w:pPr>
        <w:pBdr>
          <w:top w:val="single" w:sz="4" w:space="1" w:color="auto"/>
          <w:left w:val="single" w:sz="4" w:space="4" w:color="auto"/>
          <w:bottom w:val="single" w:sz="4" w:space="1" w:color="auto"/>
          <w:right w:val="single" w:sz="4" w:space="4" w:color="auto"/>
        </w:pBdr>
        <w:shd w:val="clear" w:color="auto" w:fill="F8F8F8"/>
        <w:autoSpaceDE w:val="0"/>
        <w:autoSpaceDN w:val="0"/>
        <w:spacing w:after="0" w:line="240" w:lineRule="auto"/>
        <w:rPr>
          <w:rFonts w:ascii="Consolas" w:hAnsi="Consolas" w:cs="Consolas"/>
          <w:color w:val="000000"/>
          <w:sz w:val="20"/>
          <w:szCs w:val="20"/>
        </w:rPr>
      </w:pPr>
      <w:r w:rsidRPr="00C56E73">
        <w:rPr>
          <w:rFonts w:ascii="Consolas" w:hAnsi="Consolas" w:cs="Consolas"/>
          <w:color w:val="000000"/>
          <w:sz w:val="20"/>
          <w:szCs w:val="20"/>
        </w:rPr>
        <w:t xml:space="preserve">&lt;/root&gt; </w:t>
      </w:r>
    </w:p>
    <w:p w14:paraId="1636907B" w14:textId="2A4D8387" w:rsidR="002D2F74" w:rsidRDefault="00A07A3B" w:rsidP="00046BAA">
      <w:pPr>
        <w:pStyle w:val="Default"/>
        <w:pBdr>
          <w:top w:val="single" w:sz="4" w:space="1" w:color="auto"/>
          <w:left w:val="single" w:sz="4" w:space="4" w:color="auto"/>
          <w:bottom w:val="single" w:sz="4" w:space="1" w:color="auto"/>
          <w:right w:val="single" w:sz="4" w:space="4" w:color="auto"/>
        </w:pBdr>
        <w:shd w:val="clear" w:color="auto" w:fill="F8F8F8"/>
        <w:rPr>
          <w:sz w:val="20"/>
          <w:szCs w:val="20"/>
        </w:rPr>
      </w:pPr>
      <w:r w:rsidRPr="00C56E73">
        <w:rPr>
          <w:rFonts w:ascii="Consolas" w:hAnsi="Consolas" w:cs="Consolas"/>
          <w:sz w:val="20"/>
          <w:szCs w:val="20"/>
        </w:rPr>
        <w:t xml:space="preserve">&lt;/log4net&gt; </w:t>
      </w:r>
    </w:p>
    <w:p w14:paraId="030F90C0" w14:textId="59D49F78" w:rsidR="00606E78" w:rsidRPr="00811D4D" w:rsidRDefault="00606E78" w:rsidP="00606E78">
      <w:pPr>
        <w:jc w:val="both"/>
        <w:rPr>
          <w:b/>
          <w:sz w:val="24"/>
          <w:szCs w:val="24"/>
        </w:rPr>
      </w:pPr>
      <w:r w:rsidRPr="00811D4D">
        <w:rPr>
          <w:b/>
          <w:sz w:val="24"/>
          <w:szCs w:val="24"/>
        </w:rPr>
        <w:lastRenderedPageBreak/>
        <w:t>Log4j 2.x</w:t>
      </w:r>
    </w:p>
    <w:p w14:paraId="4CF6B2E2" w14:textId="4F0279A5" w:rsidR="00606E78" w:rsidRDefault="00606E78" w:rsidP="00606E78">
      <w:pPr>
        <w:jc w:val="both"/>
      </w:pPr>
      <w:r>
        <w:t>Log4j 2.x versiyonları ile log tutmak için referans olarak “log4j-api-2.x.x.jar” ve “log4j-core-2.x.x.jar” ve “log4j-slf4j-impl-2.x.x.jar” kütüphaneleri eklenmelidir.</w:t>
      </w:r>
    </w:p>
    <w:p w14:paraId="3DE742BE" w14:textId="2977DE2B" w:rsidR="00606E78" w:rsidRDefault="00606E78" w:rsidP="00606E78">
      <w:pPr>
        <w:jc w:val="both"/>
      </w:pPr>
      <w:r>
        <w:t>Örnek olarak aşağıdaki log4j konfigürasyonundan yararlanılabilir. Bu konfigürasyon dosyasının uygulama çalışma dizinine koyulması yeterlidir.</w:t>
      </w:r>
    </w:p>
    <w:p w14:paraId="7692E2FF" w14:textId="130C2E54" w:rsidR="00606E78" w:rsidRDefault="00606E78" w:rsidP="00606E78">
      <w:pPr>
        <w:jc w:val="both"/>
      </w:pPr>
    </w:p>
    <w:p w14:paraId="6259D970"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&lt;?xml version="1.0" encoding="UTF-8"?&gt;</w:t>
      </w:r>
    </w:p>
    <w:p w14:paraId="2BF7805F"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&lt;Configuration status="debug" strict="true" name="XMLConfigTest"</w:t>
      </w:r>
    </w:p>
    <w:p w14:paraId="51047874"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packages="tr.gov.tubitak.uekae.esya.api"&gt;</w:t>
      </w:r>
    </w:p>
    <w:p w14:paraId="338DDFF8"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&lt;Properties&gt;</w:t>
      </w:r>
    </w:p>
    <w:p w14:paraId="64D60129"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&lt;Property name="filename"&gt;ma3api.log&lt;/Property&gt;</w:t>
      </w:r>
    </w:p>
    <w:p w14:paraId="00F77A75"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&lt;/Properties&gt;</w:t>
      </w:r>
    </w:p>
    <w:p w14:paraId="312197F2"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w:t>
      </w:r>
    </w:p>
    <w:p w14:paraId="70CEF6A7"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&lt;Appenders&gt;</w:t>
      </w:r>
    </w:p>
    <w:p w14:paraId="4ED964E8"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&lt;Appender type="File" name="File" fileName="${filename}"&gt;</w:t>
      </w:r>
    </w:p>
    <w:p w14:paraId="050100A9"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&lt;Layout type="PatternLayout"&gt;</w:t>
      </w:r>
    </w:p>
    <w:p w14:paraId="128307D9"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&lt;Pattern&gt;%d %p %C{1.} [%t] %m%n&lt;/Pattern&gt;</w:t>
      </w:r>
    </w:p>
    <w:p w14:paraId="47D0C901"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&lt;/Layout&gt;</w:t>
      </w:r>
    </w:p>
    <w:p w14:paraId="2FBBF58B"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&lt;/Appender&gt;</w:t>
      </w:r>
    </w:p>
    <w:p w14:paraId="58C7A897"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&lt;/Appenders&gt;</w:t>
      </w:r>
    </w:p>
    <w:p w14:paraId="7E9B938D"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w:t>
      </w:r>
    </w:p>
    <w:p w14:paraId="31787B3D"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&lt;Loggers&gt;</w:t>
      </w:r>
    </w:p>
    <w:p w14:paraId="761CA61A"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&lt;Logger name="tr.gov.tubitak.uekae.esya.api" level="debug" additivity="true"&gt;</w:t>
      </w:r>
    </w:p>
    <w:p w14:paraId="441D3692"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&lt;AppenderRef ref="File"/&gt;</w:t>
      </w:r>
    </w:p>
    <w:p w14:paraId="2FC35416"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&lt;/Logger&gt;</w:t>
      </w:r>
    </w:p>
    <w:p w14:paraId="737D89AF" w14:textId="77777777" w:rsidR="009835CB" w:rsidRPr="009835CB"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rFonts w:ascii="Consolas" w:hAnsi="Consolas" w:cs="Consolas"/>
          <w:sz w:val="20"/>
          <w:szCs w:val="20"/>
        </w:rPr>
      </w:pPr>
      <w:r w:rsidRPr="009835CB">
        <w:rPr>
          <w:rFonts w:ascii="Consolas" w:hAnsi="Consolas" w:cs="Consolas"/>
          <w:sz w:val="20"/>
          <w:szCs w:val="20"/>
        </w:rPr>
        <w:t xml:space="preserve">    &lt;/Loggers&gt;    </w:t>
      </w:r>
    </w:p>
    <w:p w14:paraId="57A3218F" w14:textId="3217F988" w:rsidR="00606E78" w:rsidRDefault="009835CB" w:rsidP="009835CB">
      <w:pPr>
        <w:pStyle w:val="Default"/>
        <w:pBdr>
          <w:top w:val="single" w:sz="4" w:space="1" w:color="auto"/>
          <w:left w:val="single" w:sz="4" w:space="4" w:color="auto"/>
          <w:bottom w:val="single" w:sz="4" w:space="1" w:color="auto"/>
          <w:right w:val="single" w:sz="4" w:space="4" w:color="auto"/>
        </w:pBdr>
        <w:shd w:val="clear" w:color="auto" w:fill="F8F8F8"/>
        <w:rPr>
          <w:sz w:val="20"/>
          <w:szCs w:val="20"/>
        </w:rPr>
      </w:pPr>
      <w:r w:rsidRPr="009835CB">
        <w:rPr>
          <w:rFonts w:ascii="Consolas" w:hAnsi="Consolas" w:cs="Consolas"/>
          <w:sz w:val="20"/>
          <w:szCs w:val="20"/>
        </w:rPr>
        <w:t>&lt;/Configuration&gt;</w:t>
      </w:r>
      <w:r w:rsidR="00606E78" w:rsidRPr="00C56E73">
        <w:rPr>
          <w:rFonts w:ascii="Consolas" w:hAnsi="Consolas" w:cs="Consolas"/>
          <w:sz w:val="20"/>
          <w:szCs w:val="20"/>
        </w:rPr>
        <w:t xml:space="preserve"> </w:t>
      </w:r>
    </w:p>
    <w:p w14:paraId="54A4B9C0" w14:textId="7E97B70E" w:rsidR="000C2C74" w:rsidRDefault="000C2C74" w:rsidP="000C2C74">
      <w:pPr>
        <w:jc w:val="both"/>
      </w:pPr>
    </w:p>
    <w:p w14:paraId="01839804" w14:textId="385308F9" w:rsidR="00A07A3B" w:rsidRPr="00811D4D" w:rsidRDefault="002D2F74" w:rsidP="00811D4D">
      <w:r>
        <w:rPr>
          <w:lang w:val="en-US" w:eastAsia="en-US"/>
        </w:rPr>
        <w:br w:type="page"/>
      </w:r>
    </w:p>
    <w:p w14:paraId="21268E6C" w14:textId="77777777" w:rsidR="00777D4F" w:rsidRPr="002D4FF8" w:rsidRDefault="00777D4F" w:rsidP="00811D4D">
      <w:pPr>
        <w:pStyle w:val="Appendix"/>
      </w:pPr>
      <w:bookmarkStart w:id="803" w:name="_Toc86130428"/>
      <w:r>
        <w:lastRenderedPageBreak/>
        <w:t>SÖZLÜK</w:t>
      </w:r>
      <w:bookmarkEnd w:id="803"/>
    </w:p>
    <w:p w14:paraId="5F328AFE" w14:textId="77777777" w:rsidR="00777D4F" w:rsidRDefault="00777D4F" w:rsidP="00063A6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87"/>
        <w:gridCol w:w="6633"/>
      </w:tblGrid>
      <w:tr w:rsidR="00777D4F" w:rsidRPr="00134C54" w14:paraId="4B3638A1" w14:textId="77777777" w:rsidTr="00C9204D">
        <w:tc>
          <w:tcPr>
            <w:tcW w:w="2987" w:type="dxa"/>
          </w:tcPr>
          <w:p w14:paraId="310B103C" w14:textId="77777777" w:rsidR="00777D4F" w:rsidRPr="00134C54" w:rsidRDefault="00777D4F" w:rsidP="00C9204D">
            <w:pPr>
              <w:pStyle w:val="BodyText"/>
              <w:rPr>
                <w:sz w:val="22"/>
                <w:szCs w:val="22"/>
              </w:rPr>
            </w:pPr>
            <w:r w:rsidRPr="00600149">
              <w:rPr>
                <w:sz w:val="22"/>
                <w:szCs w:val="22"/>
              </w:rPr>
              <w:t>PKI</w:t>
            </w:r>
            <w:r>
              <w:rPr>
                <w:sz w:val="22"/>
                <w:szCs w:val="22"/>
              </w:rPr>
              <w:t xml:space="preserve"> (AAA)</w:t>
            </w:r>
          </w:p>
        </w:tc>
        <w:tc>
          <w:tcPr>
            <w:tcW w:w="6633" w:type="dxa"/>
          </w:tcPr>
          <w:p w14:paraId="107A9F19" w14:textId="173F95AA" w:rsidR="00777D4F" w:rsidRPr="00134C54" w:rsidRDefault="00777D4F" w:rsidP="00C9204D">
            <w:pPr>
              <w:pStyle w:val="BodyText"/>
              <w:rPr>
                <w:sz w:val="22"/>
                <w:szCs w:val="22"/>
              </w:rPr>
            </w:pPr>
            <w:r>
              <w:rPr>
                <w:sz w:val="22"/>
                <w:szCs w:val="22"/>
              </w:rPr>
              <w:t>Açık Anahtar Altyapısını (AAA) ifade eder. Kriptolojinin temel çalışma alanlarından biri</w:t>
            </w:r>
            <w:r w:rsidR="00B6766F">
              <w:rPr>
                <w:sz w:val="22"/>
                <w:szCs w:val="22"/>
              </w:rPr>
              <w:t>si</w:t>
            </w:r>
            <w:r>
              <w:rPr>
                <w:sz w:val="22"/>
                <w:szCs w:val="22"/>
              </w:rPr>
              <w:t>dir.</w:t>
            </w:r>
          </w:p>
        </w:tc>
      </w:tr>
      <w:tr w:rsidR="000D297E" w:rsidRPr="00134C54" w14:paraId="0829D7DC" w14:textId="77777777" w:rsidTr="00C9204D">
        <w:tc>
          <w:tcPr>
            <w:tcW w:w="2987" w:type="dxa"/>
          </w:tcPr>
          <w:p w14:paraId="7A275B51" w14:textId="77777777" w:rsidR="000D297E" w:rsidRPr="00600149" w:rsidRDefault="000D297E" w:rsidP="00C9204D">
            <w:pPr>
              <w:pStyle w:val="BodyText"/>
              <w:rPr>
                <w:sz w:val="22"/>
                <w:szCs w:val="22"/>
              </w:rPr>
            </w:pPr>
            <w:r>
              <w:rPr>
                <w:sz w:val="22"/>
                <w:szCs w:val="22"/>
              </w:rPr>
              <w:t>MA3</w:t>
            </w:r>
          </w:p>
        </w:tc>
        <w:tc>
          <w:tcPr>
            <w:tcW w:w="6633" w:type="dxa"/>
          </w:tcPr>
          <w:p w14:paraId="52E722AB" w14:textId="42BDA0EF" w:rsidR="000D297E" w:rsidRDefault="000D297E" w:rsidP="00C9204D">
            <w:pPr>
              <w:pStyle w:val="BodyText"/>
              <w:rPr>
                <w:sz w:val="22"/>
                <w:szCs w:val="22"/>
              </w:rPr>
            </w:pPr>
            <w:r>
              <w:rPr>
                <w:sz w:val="22"/>
                <w:szCs w:val="22"/>
              </w:rPr>
              <w:t>Milli Açık Anahtar Altyapısı</w:t>
            </w:r>
            <w:r w:rsidR="006617AC">
              <w:rPr>
                <w:sz w:val="22"/>
                <w:szCs w:val="22"/>
              </w:rPr>
              <w:t>’nın kısal</w:t>
            </w:r>
            <w:r w:rsidR="00CE1E6A">
              <w:rPr>
                <w:sz w:val="22"/>
                <w:szCs w:val="22"/>
              </w:rPr>
              <w:t>t</w:t>
            </w:r>
            <w:r w:rsidR="006617AC">
              <w:rPr>
                <w:sz w:val="22"/>
                <w:szCs w:val="22"/>
              </w:rPr>
              <w:t>ması</w:t>
            </w:r>
            <w:r w:rsidR="00CE1E6A">
              <w:rPr>
                <w:sz w:val="22"/>
                <w:szCs w:val="22"/>
              </w:rPr>
              <w:t>dır.</w:t>
            </w:r>
          </w:p>
        </w:tc>
      </w:tr>
      <w:tr w:rsidR="000D297E" w:rsidRPr="00134C54" w14:paraId="13D8D9F4" w14:textId="77777777" w:rsidTr="00C9204D">
        <w:tc>
          <w:tcPr>
            <w:tcW w:w="2987" w:type="dxa"/>
          </w:tcPr>
          <w:p w14:paraId="484ACF50" w14:textId="77777777" w:rsidR="000D297E" w:rsidRPr="00600149" w:rsidRDefault="00E03E23" w:rsidP="00C9204D">
            <w:pPr>
              <w:pStyle w:val="BodyText"/>
              <w:rPr>
                <w:sz w:val="22"/>
                <w:szCs w:val="22"/>
              </w:rPr>
            </w:pPr>
            <w:r>
              <w:rPr>
                <w:sz w:val="22"/>
                <w:szCs w:val="22"/>
              </w:rPr>
              <w:t>ESYA</w:t>
            </w:r>
          </w:p>
        </w:tc>
        <w:tc>
          <w:tcPr>
            <w:tcW w:w="6633" w:type="dxa"/>
          </w:tcPr>
          <w:p w14:paraId="79001955" w14:textId="6120568C" w:rsidR="000D297E" w:rsidRDefault="00E03E23" w:rsidP="00C9204D">
            <w:pPr>
              <w:pStyle w:val="BodyText"/>
              <w:rPr>
                <w:sz w:val="22"/>
                <w:szCs w:val="22"/>
              </w:rPr>
            </w:pPr>
            <w:r>
              <w:rPr>
                <w:sz w:val="22"/>
                <w:szCs w:val="22"/>
              </w:rPr>
              <w:t>Elektronik Sertifika Yönetim Altyapısı</w:t>
            </w:r>
            <w:r w:rsidR="006617AC">
              <w:rPr>
                <w:sz w:val="22"/>
                <w:szCs w:val="22"/>
              </w:rPr>
              <w:t>’nın kısaltması</w:t>
            </w:r>
            <w:r w:rsidR="00CE1E6A">
              <w:rPr>
                <w:sz w:val="22"/>
                <w:szCs w:val="22"/>
              </w:rPr>
              <w:t>dır.</w:t>
            </w:r>
          </w:p>
        </w:tc>
      </w:tr>
      <w:tr w:rsidR="00777D4F" w14:paraId="1B25A34E" w14:textId="77777777" w:rsidTr="00C9204D">
        <w:tc>
          <w:tcPr>
            <w:tcW w:w="2987" w:type="dxa"/>
          </w:tcPr>
          <w:p w14:paraId="012E13BA" w14:textId="77777777" w:rsidR="00777D4F" w:rsidRDefault="00777D4F" w:rsidP="00C9204D">
            <w:pPr>
              <w:pStyle w:val="BodyText"/>
              <w:rPr>
                <w:sz w:val="22"/>
                <w:szCs w:val="22"/>
              </w:rPr>
            </w:pPr>
            <w:r>
              <w:rPr>
                <w:sz w:val="22"/>
                <w:szCs w:val="22"/>
              </w:rPr>
              <w:t>X.509</w:t>
            </w:r>
          </w:p>
        </w:tc>
        <w:tc>
          <w:tcPr>
            <w:tcW w:w="6633" w:type="dxa"/>
          </w:tcPr>
          <w:p w14:paraId="5FB76EE1" w14:textId="5C3D227C" w:rsidR="00777D4F" w:rsidRDefault="00777D4F" w:rsidP="007C7095">
            <w:pPr>
              <w:pStyle w:val="BodyText"/>
              <w:rPr>
                <w:sz w:val="22"/>
                <w:szCs w:val="22"/>
              </w:rPr>
            </w:pPr>
            <w:r>
              <w:rPr>
                <w:sz w:val="22"/>
                <w:szCs w:val="22"/>
              </w:rPr>
              <w:t>Bir PKI sertifika ve SİL standardı</w:t>
            </w:r>
            <w:r w:rsidR="00CE1E6A">
              <w:rPr>
                <w:sz w:val="22"/>
                <w:szCs w:val="22"/>
              </w:rPr>
              <w:t>dır</w:t>
            </w:r>
            <w:r w:rsidR="00701614">
              <w:rPr>
                <w:sz w:val="22"/>
                <w:szCs w:val="22"/>
              </w:rPr>
              <w:t xml:space="preserve"> </w:t>
            </w:r>
            <w:r>
              <w:rPr>
                <w:sz w:val="22"/>
                <w:szCs w:val="22"/>
              </w:rPr>
              <w:t>(Bkz. RFC 5280)</w:t>
            </w:r>
            <w:r w:rsidR="00CE1E6A">
              <w:rPr>
                <w:sz w:val="22"/>
                <w:szCs w:val="22"/>
              </w:rPr>
              <w:t>.</w:t>
            </w:r>
          </w:p>
        </w:tc>
      </w:tr>
      <w:tr w:rsidR="00777D4F" w:rsidRPr="00134C54" w14:paraId="0B31B5CA" w14:textId="77777777" w:rsidTr="00C9204D">
        <w:tc>
          <w:tcPr>
            <w:tcW w:w="2987" w:type="dxa"/>
          </w:tcPr>
          <w:p w14:paraId="0DF6A60E" w14:textId="77777777" w:rsidR="00777D4F" w:rsidRPr="00134C54" w:rsidRDefault="00777D4F" w:rsidP="00C9204D">
            <w:pPr>
              <w:pStyle w:val="BodyText"/>
              <w:rPr>
                <w:sz w:val="22"/>
                <w:szCs w:val="22"/>
              </w:rPr>
            </w:pPr>
            <w:r w:rsidRPr="00134C54">
              <w:rPr>
                <w:sz w:val="22"/>
                <w:szCs w:val="22"/>
              </w:rPr>
              <w:t>ÇİSDUP</w:t>
            </w:r>
          </w:p>
        </w:tc>
        <w:tc>
          <w:tcPr>
            <w:tcW w:w="6633" w:type="dxa"/>
          </w:tcPr>
          <w:p w14:paraId="4A4D1BD6" w14:textId="28E8CF36" w:rsidR="00777D4F" w:rsidRPr="00134C54" w:rsidRDefault="00777D4F" w:rsidP="00C9204D">
            <w:pPr>
              <w:pStyle w:val="BodyText"/>
              <w:rPr>
                <w:sz w:val="22"/>
                <w:szCs w:val="22"/>
              </w:rPr>
            </w:pPr>
            <w:r w:rsidRPr="00134C54">
              <w:rPr>
                <w:sz w:val="22"/>
                <w:szCs w:val="22"/>
              </w:rPr>
              <w:t>Çevrimiçi Sertifika Durum Protokolü</w:t>
            </w:r>
            <w:r w:rsidR="00701614">
              <w:rPr>
                <w:sz w:val="22"/>
                <w:szCs w:val="22"/>
              </w:rPr>
              <w:t xml:space="preserve"> </w:t>
            </w:r>
            <w:r w:rsidRPr="00134C54">
              <w:rPr>
                <w:sz w:val="22"/>
                <w:szCs w:val="22"/>
              </w:rPr>
              <w:t>(OCSP).</w:t>
            </w:r>
            <w:r w:rsidR="004328C2">
              <w:rPr>
                <w:sz w:val="22"/>
                <w:szCs w:val="22"/>
              </w:rPr>
              <w:t xml:space="preserve"> </w:t>
            </w:r>
            <w:r w:rsidRPr="00134C54">
              <w:rPr>
                <w:sz w:val="22"/>
                <w:szCs w:val="22"/>
              </w:rPr>
              <w:t>Sertifika iptal durumunun çevrimiçi olarak sorgulanabilmesini sağlayan RFC 2560’ta tanımlı sorgulama protokolünü ifade eder.</w:t>
            </w:r>
          </w:p>
        </w:tc>
      </w:tr>
      <w:tr w:rsidR="00777D4F" w:rsidRPr="00134C54" w14:paraId="59A53B88" w14:textId="77777777" w:rsidTr="00C9204D">
        <w:tc>
          <w:tcPr>
            <w:tcW w:w="2987" w:type="dxa"/>
          </w:tcPr>
          <w:p w14:paraId="0D17C015" w14:textId="77777777" w:rsidR="00777D4F" w:rsidRPr="00134C54" w:rsidRDefault="00777D4F" w:rsidP="00C9204D">
            <w:pPr>
              <w:pStyle w:val="BodyText"/>
              <w:rPr>
                <w:sz w:val="22"/>
                <w:szCs w:val="22"/>
              </w:rPr>
            </w:pPr>
            <w:r w:rsidRPr="00134C54">
              <w:rPr>
                <w:sz w:val="22"/>
                <w:szCs w:val="22"/>
              </w:rPr>
              <w:t>SİL</w:t>
            </w:r>
          </w:p>
        </w:tc>
        <w:tc>
          <w:tcPr>
            <w:tcW w:w="6633" w:type="dxa"/>
          </w:tcPr>
          <w:p w14:paraId="633093DC" w14:textId="10432D62" w:rsidR="00777D4F" w:rsidRPr="00134C54" w:rsidRDefault="00777D4F" w:rsidP="00C9204D">
            <w:pPr>
              <w:pStyle w:val="BodyText"/>
              <w:rPr>
                <w:sz w:val="22"/>
                <w:szCs w:val="22"/>
              </w:rPr>
            </w:pPr>
            <w:r w:rsidRPr="00134C54">
              <w:rPr>
                <w:sz w:val="22"/>
                <w:szCs w:val="22"/>
              </w:rPr>
              <w:t>Sertifika İptal Listesi</w:t>
            </w:r>
            <w:r w:rsidR="004328C2">
              <w:rPr>
                <w:sz w:val="22"/>
                <w:szCs w:val="22"/>
              </w:rPr>
              <w:t>’nin</w:t>
            </w:r>
            <w:r w:rsidR="00701614">
              <w:rPr>
                <w:sz w:val="22"/>
                <w:szCs w:val="22"/>
              </w:rPr>
              <w:t xml:space="preserve"> </w:t>
            </w:r>
            <w:r w:rsidRPr="00134C54">
              <w:rPr>
                <w:sz w:val="22"/>
                <w:szCs w:val="22"/>
              </w:rPr>
              <w:t>(CRL)</w:t>
            </w:r>
            <w:r w:rsidR="004328C2">
              <w:rPr>
                <w:sz w:val="22"/>
                <w:szCs w:val="22"/>
              </w:rPr>
              <w:t xml:space="preserve"> kısaltmasıdır.</w:t>
            </w:r>
          </w:p>
        </w:tc>
      </w:tr>
      <w:tr w:rsidR="00777D4F" w:rsidRPr="0034651E" w14:paraId="118046EA" w14:textId="77777777" w:rsidTr="00C9204D">
        <w:tc>
          <w:tcPr>
            <w:tcW w:w="2987" w:type="dxa"/>
          </w:tcPr>
          <w:p w14:paraId="32E9BDBA" w14:textId="77777777" w:rsidR="00777D4F" w:rsidRDefault="00777D4F" w:rsidP="00C9204D">
            <w:pPr>
              <w:pStyle w:val="BodyText"/>
              <w:rPr>
                <w:sz w:val="22"/>
                <w:szCs w:val="22"/>
              </w:rPr>
            </w:pPr>
            <w:r>
              <w:rPr>
                <w:sz w:val="22"/>
                <w:szCs w:val="22"/>
              </w:rPr>
              <w:t>ESHS</w:t>
            </w:r>
          </w:p>
        </w:tc>
        <w:tc>
          <w:tcPr>
            <w:tcW w:w="6633" w:type="dxa"/>
          </w:tcPr>
          <w:p w14:paraId="4C2062EF" w14:textId="00E8003E" w:rsidR="00777D4F" w:rsidRPr="0034651E" w:rsidRDefault="00777D4F" w:rsidP="00C9204D">
            <w:pPr>
              <w:pStyle w:val="BodyText"/>
              <w:rPr>
                <w:sz w:val="22"/>
                <w:szCs w:val="22"/>
              </w:rPr>
            </w:pPr>
            <w:r w:rsidRPr="0034651E">
              <w:rPr>
                <w:sz w:val="22"/>
                <w:szCs w:val="22"/>
              </w:rPr>
              <w:t>Elektronik Sertifika Hizmet Sağlayıcı</w:t>
            </w:r>
            <w:r w:rsidR="004328C2">
              <w:rPr>
                <w:sz w:val="22"/>
                <w:szCs w:val="22"/>
              </w:rPr>
              <w:t>’ nın kısaltmasıdır.</w:t>
            </w:r>
          </w:p>
        </w:tc>
      </w:tr>
      <w:tr w:rsidR="00777D4F" w:rsidRPr="0034651E" w14:paraId="5662C901" w14:textId="77777777" w:rsidTr="00C9204D">
        <w:tc>
          <w:tcPr>
            <w:tcW w:w="2987" w:type="dxa"/>
          </w:tcPr>
          <w:p w14:paraId="012D3B8E" w14:textId="77777777" w:rsidR="00777D4F" w:rsidRDefault="00777D4F" w:rsidP="00C9204D">
            <w:pPr>
              <w:pStyle w:val="BodyText"/>
              <w:rPr>
                <w:sz w:val="22"/>
                <w:szCs w:val="22"/>
              </w:rPr>
            </w:pPr>
            <w:r>
              <w:rPr>
                <w:sz w:val="22"/>
                <w:szCs w:val="22"/>
              </w:rPr>
              <w:t>Yürürlükteki dizin</w:t>
            </w:r>
          </w:p>
        </w:tc>
        <w:tc>
          <w:tcPr>
            <w:tcW w:w="6633" w:type="dxa"/>
          </w:tcPr>
          <w:p w14:paraId="3F526112" w14:textId="65014273" w:rsidR="00777D4F" w:rsidRPr="0034651E" w:rsidRDefault="00777D4F" w:rsidP="007C7095">
            <w:pPr>
              <w:pStyle w:val="BodyText"/>
              <w:rPr>
                <w:sz w:val="22"/>
                <w:szCs w:val="22"/>
              </w:rPr>
            </w:pPr>
            <w:r w:rsidRPr="0034651E">
              <w:rPr>
                <w:sz w:val="22"/>
                <w:szCs w:val="22"/>
              </w:rPr>
              <w:t>Programınızın koştuğu dizin</w:t>
            </w:r>
            <w:r w:rsidR="004328C2">
              <w:rPr>
                <w:sz w:val="22"/>
                <w:szCs w:val="22"/>
              </w:rPr>
              <w:t>dir</w:t>
            </w:r>
            <w:r w:rsidRPr="0034651E">
              <w:rPr>
                <w:sz w:val="22"/>
                <w:szCs w:val="22"/>
              </w:rPr>
              <w:t xml:space="preserve"> (working directory)</w:t>
            </w:r>
            <w:r w:rsidR="004328C2">
              <w:rPr>
                <w:sz w:val="22"/>
                <w:szCs w:val="22"/>
              </w:rPr>
              <w:t>.</w:t>
            </w:r>
          </w:p>
        </w:tc>
      </w:tr>
      <w:tr w:rsidR="00777D4F" w:rsidRPr="0034651E" w14:paraId="11F9AAC1" w14:textId="77777777" w:rsidTr="00C9204D">
        <w:tc>
          <w:tcPr>
            <w:tcW w:w="2987" w:type="dxa"/>
          </w:tcPr>
          <w:p w14:paraId="26C60C06" w14:textId="77777777" w:rsidR="00777D4F" w:rsidRDefault="00777D4F" w:rsidP="00C9204D">
            <w:pPr>
              <w:pStyle w:val="BodyText"/>
              <w:rPr>
                <w:sz w:val="22"/>
                <w:szCs w:val="22"/>
              </w:rPr>
            </w:pPr>
            <w:r>
              <w:rPr>
                <w:sz w:val="22"/>
                <w:szCs w:val="22"/>
              </w:rPr>
              <w:t>Bağıl adres</w:t>
            </w:r>
          </w:p>
        </w:tc>
        <w:tc>
          <w:tcPr>
            <w:tcW w:w="6633" w:type="dxa"/>
          </w:tcPr>
          <w:p w14:paraId="16C801CC" w14:textId="7D5D525A" w:rsidR="00777D4F" w:rsidRPr="0034651E" w:rsidRDefault="00777D4F" w:rsidP="007C7095">
            <w:pPr>
              <w:pStyle w:val="BodyText"/>
              <w:rPr>
                <w:sz w:val="22"/>
                <w:szCs w:val="22"/>
              </w:rPr>
            </w:pPr>
            <w:r>
              <w:rPr>
                <w:sz w:val="22"/>
                <w:szCs w:val="22"/>
              </w:rPr>
              <w:t>Belirli bir adres referans alınarak tanımlanan adres</w:t>
            </w:r>
            <w:r w:rsidR="004328C2">
              <w:rPr>
                <w:sz w:val="22"/>
                <w:szCs w:val="22"/>
              </w:rPr>
              <w:t>tir</w:t>
            </w:r>
            <w:r w:rsidR="00B6766F">
              <w:rPr>
                <w:sz w:val="22"/>
                <w:szCs w:val="22"/>
              </w:rPr>
              <w:t xml:space="preserve"> </w:t>
            </w:r>
            <w:r>
              <w:rPr>
                <w:sz w:val="22"/>
                <w:szCs w:val="22"/>
              </w:rPr>
              <w:t>(relative path)</w:t>
            </w:r>
            <w:r w:rsidR="004328C2">
              <w:rPr>
                <w:sz w:val="22"/>
                <w:szCs w:val="22"/>
              </w:rPr>
              <w:t>.</w:t>
            </w:r>
          </w:p>
        </w:tc>
      </w:tr>
    </w:tbl>
    <w:p w14:paraId="32187812" w14:textId="77777777" w:rsidR="00777D4F" w:rsidRDefault="00777D4F" w:rsidP="00063A63"/>
    <w:sectPr w:rsidR="00777D4F" w:rsidSect="00490670">
      <w:headerReference w:type="default" r:id="rId35"/>
      <w:footerReference w:type="default" r:id="rId36"/>
      <w:pgSz w:w="12240" w:h="15840"/>
      <w:pgMar w:top="1418" w:right="1418" w:bottom="1418" w:left="141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923C51" w14:textId="77777777" w:rsidR="00F22779" w:rsidRDefault="00F22779" w:rsidP="0078727B">
      <w:pPr>
        <w:spacing w:after="0" w:line="240" w:lineRule="auto"/>
      </w:pPr>
      <w:r>
        <w:separator/>
      </w:r>
    </w:p>
  </w:endnote>
  <w:endnote w:type="continuationSeparator" w:id="0">
    <w:p w14:paraId="2913953B" w14:textId="77777777" w:rsidR="00F22779" w:rsidRDefault="00F22779" w:rsidP="007872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5FB03D" w14:textId="77777777" w:rsidR="001853D1" w:rsidRDefault="001853D1" w:rsidP="00D0262E">
    <w:pPr>
      <w:pStyle w:val="Footer"/>
      <w:tabs>
        <w:tab w:val="clear" w:pos="4703"/>
      </w:tabs>
      <w:jc w:val="center"/>
    </w:pPr>
    <w:r>
      <w:t xml:space="preserve">TÜBİTAK BİLGEM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17917" w14:textId="77777777" w:rsidR="001853D1" w:rsidRDefault="001853D1">
    <w:pPr>
      <w:pStyle w:val="Footer"/>
    </w:pPr>
    <w:r>
      <w:ptab w:relativeTo="margin" w:alignment="center" w:leader="none"/>
    </w:r>
    <w:r>
      <w:t>TÜBİTAK BİLGEM</w:t>
    </w:r>
    <w: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0BD39" w14:textId="77777777" w:rsidR="001853D1" w:rsidRDefault="001853D1" w:rsidP="00BA1556">
    <w:pPr>
      <w:pStyle w:val="Footer"/>
      <w:tabs>
        <w:tab w:val="clear" w:pos="4703"/>
      </w:tabs>
      <w:jc w:val="center"/>
    </w:pPr>
    <w:r>
      <w:t xml:space="preserve">TÜBİTAK BİLGEM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0459E" w14:textId="77777777" w:rsidR="00F22779" w:rsidRDefault="00F22779" w:rsidP="0078727B">
      <w:pPr>
        <w:spacing w:after="0" w:line="240" w:lineRule="auto"/>
      </w:pPr>
      <w:r>
        <w:separator/>
      </w:r>
    </w:p>
  </w:footnote>
  <w:footnote w:type="continuationSeparator" w:id="0">
    <w:p w14:paraId="5E0A16F5" w14:textId="77777777" w:rsidR="00F22779" w:rsidRDefault="00F22779" w:rsidP="007872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60" w:type="pct"/>
      <w:tblInd w:w="1152" w:type="dxa"/>
      <w:tblLook w:val="01E0" w:firstRow="1" w:lastRow="1" w:firstColumn="1" w:lastColumn="1" w:noHBand="0" w:noVBand="0"/>
    </w:tblPr>
    <w:tblGrid>
      <w:gridCol w:w="7664"/>
      <w:gridCol w:w="1508"/>
    </w:tblGrid>
    <w:tr w:rsidR="001853D1" w14:paraId="308F73E6" w14:textId="77777777" w:rsidTr="00D0262E">
      <w:trPr>
        <w:trHeight w:val="524"/>
      </w:trPr>
      <w:tc>
        <w:tcPr>
          <w:tcW w:w="0" w:type="auto"/>
          <w:tcBorders>
            <w:right w:val="single" w:sz="6" w:space="0" w:color="000000"/>
          </w:tcBorders>
        </w:tcPr>
        <w:p w14:paraId="694FE77D" w14:textId="77777777" w:rsidR="001853D1" w:rsidRPr="004A370A" w:rsidRDefault="001853D1" w:rsidP="00AF5C92">
          <w:pPr>
            <w:pStyle w:val="Header"/>
            <w:jc w:val="right"/>
            <w:rPr>
              <w:b/>
              <w:bCs/>
            </w:rPr>
          </w:pPr>
          <w:r>
            <w:rPr>
              <w:b/>
              <w:bCs/>
            </w:rPr>
            <w:t>MA3</w:t>
          </w:r>
          <w:r w:rsidRPr="004A370A">
            <w:rPr>
              <w:b/>
              <w:bCs/>
            </w:rPr>
            <w:t xml:space="preserve"> API   Kullanım Kılavuzu</w:t>
          </w:r>
        </w:p>
      </w:tc>
      <w:tc>
        <w:tcPr>
          <w:tcW w:w="1508" w:type="dxa"/>
          <w:tcBorders>
            <w:left w:val="single" w:sz="6" w:space="0" w:color="000000"/>
          </w:tcBorders>
        </w:tcPr>
        <w:p w14:paraId="39709EF8" w14:textId="4C3FA588" w:rsidR="001853D1" w:rsidRPr="004A370A" w:rsidRDefault="001853D1">
          <w:pPr>
            <w:pStyle w:val="Header"/>
            <w:rPr>
              <w:b/>
            </w:rPr>
          </w:pPr>
          <w:r>
            <w:fldChar w:fldCharType="begin"/>
          </w:r>
          <w:r>
            <w:instrText xml:space="preserve"> PAGE   \* MERGEFORMAT </w:instrText>
          </w:r>
          <w:r>
            <w:fldChar w:fldCharType="separate"/>
          </w:r>
          <w:r w:rsidR="00BD69FF">
            <w:rPr>
              <w:noProof/>
            </w:rPr>
            <w:t>41</w:t>
          </w:r>
          <w:r>
            <w:rPr>
              <w:noProof/>
            </w:rPr>
            <w:fldChar w:fldCharType="end"/>
          </w:r>
        </w:p>
      </w:tc>
    </w:tr>
  </w:tbl>
  <w:p w14:paraId="0A5E164D" w14:textId="77777777" w:rsidR="001853D1" w:rsidRDefault="001853D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2068"/>
      <w:gridCol w:w="1152"/>
    </w:tblGrid>
    <w:tr w:rsidR="001853D1" w14:paraId="550975EF" w14:textId="77777777">
      <w:tc>
        <w:tcPr>
          <w:tcW w:w="0" w:type="auto"/>
          <w:tcBorders>
            <w:right w:val="single" w:sz="6" w:space="0" w:color="000000" w:themeColor="text1"/>
          </w:tcBorders>
        </w:tcPr>
        <w:sdt>
          <w:sdtPr>
            <w:rPr>
              <w:b/>
              <w:bCs/>
            </w:rPr>
            <w:alias w:val="Title"/>
            <w:id w:val="-787819329"/>
            <w:dataBinding w:prefixMappings="xmlns:ns0='http://schemas.openxmlformats.org/package/2006/metadata/core-properties' xmlns:ns1='http://purl.org/dc/elements/1.1/'" w:xpath="/ns0:coreProperties[1]/ns1:title[1]" w:storeItemID="{6C3C8BC8-F283-45AE-878A-BAB7291924A1}"/>
            <w:text/>
          </w:sdtPr>
          <w:sdtContent>
            <w:p w14:paraId="707F4DD2" w14:textId="77777777" w:rsidR="001853D1" w:rsidRDefault="001853D1" w:rsidP="00BA1556">
              <w:pPr>
                <w:pStyle w:val="Header"/>
                <w:jc w:val="right"/>
                <w:rPr>
                  <w:b/>
                  <w:bCs/>
                </w:rPr>
              </w:pPr>
              <w:r>
                <w:rPr>
                  <w:b/>
                  <w:bCs/>
                  <w:lang w:val="tr-TR"/>
                </w:rPr>
                <w:t>cms</w:t>
              </w:r>
            </w:p>
          </w:sdtContent>
        </w:sdt>
      </w:tc>
      <w:tc>
        <w:tcPr>
          <w:tcW w:w="1152" w:type="dxa"/>
          <w:tcBorders>
            <w:left w:val="single" w:sz="6" w:space="0" w:color="000000" w:themeColor="text1"/>
          </w:tcBorders>
        </w:tcPr>
        <w:p w14:paraId="5ED96520" w14:textId="701FA690" w:rsidR="001853D1" w:rsidRDefault="001853D1">
          <w:pPr>
            <w:pStyle w:val="Header"/>
            <w:rPr>
              <w:b/>
            </w:rPr>
          </w:pPr>
          <w:r>
            <w:fldChar w:fldCharType="begin"/>
          </w:r>
          <w:r>
            <w:instrText xml:space="preserve"> PAGE   \* MERGEFORMAT </w:instrText>
          </w:r>
          <w:r>
            <w:fldChar w:fldCharType="separate"/>
          </w:r>
          <w:r w:rsidR="00BD69FF">
            <w:rPr>
              <w:noProof/>
            </w:rPr>
            <w:t>56</w:t>
          </w:r>
          <w:r>
            <w:rPr>
              <w:noProof/>
            </w:rPr>
            <w:fldChar w:fldCharType="end"/>
          </w:r>
        </w:p>
      </w:tc>
    </w:tr>
  </w:tbl>
  <w:p w14:paraId="66FE2E95" w14:textId="77777777" w:rsidR="001853D1" w:rsidRDefault="001853D1" w:rsidP="00F64254">
    <w:pPr>
      <w:pStyle w:val="Header"/>
      <w:tabs>
        <w:tab w:val="clear" w:pos="4703"/>
        <w:tab w:val="clear" w:pos="9406"/>
        <w:tab w:val="left" w:pos="5865"/>
      </w:tabs>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4760" w:type="pct"/>
      <w:tblInd w:w="1152" w:type="dxa"/>
      <w:tblLook w:val="01E0" w:firstRow="1" w:lastRow="1" w:firstColumn="1" w:lastColumn="1" w:noHBand="0" w:noVBand="0"/>
    </w:tblPr>
    <w:tblGrid>
      <w:gridCol w:w="7650"/>
      <w:gridCol w:w="1508"/>
    </w:tblGrid>
    <w:tr w:rsidR="001853D1" w14:paraId="259AB1DF" w14:textId="77777777" w:rsidTr="00BA1556">
      <w:trPr>
        <w:trHeight w:val="524"/>
      </w:trPr>
      <w:tc>
        <w:tcPr>
          <w:tcW w:w="0" w:type="auto"/>
          <w:tcBorders>
            <w:right w:val="single" w:sz="6" w:space="0" w:color="000000"/>
          </w:tcBorders>
        </w:tcPr>
        <w:p w14:paraId="362829E1" w14:textId="77777777" w:rsidR="001853D1" w:rsidRPr="004A370A" w:rsidRDefault="001853D1" w:rsidP="00BA1556">
          <w:pPr>
            <w:pStyle w:val="Header"/>
            <w:jc w:val="right"/>
            <w:rPr>
              <w:b/>
              <w:bCs/>
            </w:rPr>
          </w:pPr>
          <w:r>
            <w:rPr>
              <w:b/>
              <w:bCs/>
            </w:rPr>
            <w:t>MA3</w:t>
          </w:r>
          <w:r w:rsidRPr="004A370A">
            <w:rPr>
              <w:b/>
              <w:bCs/>
            </w:rPr>
            <w:t xml:space="preserve"> API   Kullanım Kılavuzu</w:t>
          </w:r>
        </w:p>
      </w:tc>
      <w:tc>
        <w:tcPr>
          <w:tcW w:w="1508" w:type="dxa"/>
          <w:tcBorders>
            <w:left w:val="single" w:sz="6" w:space="0" w:color="000000"/>
          </w:tcBorders>
        </w:tcPr>
        <w:p w14:paraId="3DDB6ABD" w14:textId="7ED52336" w:rsidR="001853D1" w:rsidRPr="004A370A" w:rsidRDefault="001853D1">
          <w:pPr>
            <w:pStyle w:val="Header"/>
            <w:rPr>
              <w:b/>
            </w:rPr>
          </w:pPr>
          <w:r>
            <w:fldChar w:fldCharType="begin"/>
          </w:r>
          <w:r>
            <w:instrText xml:space="preserve"> PAGE   \* MERGEFORMAT </w:instrText>
          </w:r>
          <w:r>
            <w:fldChar w:fldCharType="separate"/>
          </w:r>
          <w:r w:rsidR="00BD69FF">
            <w:rPr>
              <w:noProof/>
            </w:rPr>
            <w:t>118</w:t>
          </w:r>
          <w:r>
            <w:rPr>
              <w:noProof/>
            </w:rPr>
            <w:fldChar w:fldCharType="end"/>
          </w:r>
        </w:p>
      </w:tc>
    </w:tr>
  </w:tbl>
  <w:p w14:paraId="3AA6905A" w14:textId="77777777" w:rsidR="001853D1" w:rsidRDefault="001853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059E1"/>
    <w:multiLevelType w:val="multilevel"/>
    <w:tmpl w:val="DAF20AE8"/>
    <w:lvl w:ilvl="0">
      <w:start w:val="1"/>
      <w:numFmt w:val="decimal"/>
      <w:pStyle w:val="Heading1"/>
      <w:isLgl/>
      <w:suff w:val="space"/>
      <w:lvlText w:val="%1.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Heading2"/>
      <w:suff w:val="space"/>
      <w:lvlText w:val="%1.%2"/>
      <w:lvlJc w:val="left"/>
      <w:pPr>
        <w:ind w:left="0" w:firstLine="0"/>
      </w:pPr>
      <w:rPr>
        <w:rFonts w:ascii="Arial" w:hAnsi="Arial" w:hint="default"/>
        <w:b/>
        <w:i w:val="0"/>
        <w:sz w:val="24"/>
      </w:rPr>
    </w:lvl>
    <w:lvl w:ilvl="2">
      <w:start w:val="1"/>
      <w:numFmt w:val="decimal"/>
      <w:pStyle w:val="Heading3"/>
      <w:suff w:val="space"/>
      <w:lvlText w:val="%1.%2.%3"/>
      <w:lvlJc w:val="left"/>
      <w:pPr>
        <w:ind w:left="0" w:firstLine="0"/>
      </w:pPr>
      <w:rPr>
        <w:rFonts w:ascii="Arial" w:hAnsi="Arial" w:hint="default"/>
        <w:b/>
        <w:i w:val="0"/>
        <w:caps w:val="0"/>
        <w:strike w:val="0"/>
        <w:dstrike w:val="0"/>
        <w:outline w:val="0"/>
        <w:shadow w:val="0"/>
        <w:emboss w:val="0"/>
        <w:imprint w:val="0"/>
        <w:vanish w:val="0"/>
        <w:sz w:val="24"/>
        <w:effect w:val="none"/>
        <w:vertAlign w:val="baseline"/>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suff w:val="space"/>
      <w:lvlText w:val="%1.%2.%3.%4.%5.%6.%7"/>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7">
      <w:start w:val="1"/>
      <w:numFmt w:val="decimal"/>
      <w:lvlText w:val="%1.%2.%3.%4.%5.%6.%7.%8"/>
      <w:lvlJc w:val="left"/>
      <w:pPr>
        <w:tabs>
          <w:tab w:val="num" w:pos="1800"/>
        </w:tabs>
        <w:ind w:left="0" w:firstLine="0"/>
      </w:pPr>
      <w:rPr>
        <w:rFonts w:hint="default"/>
      </w:rPr>
    </w:lvl>
    <w:lvl w:ilvl="8">
      <w:start w:val="1"/>
      <w:numFmt w:val="decimal"/>
      <w:pStyle w:val="Heading9"/>
      <w:lvlText w:val="%1.%2.%3.%4.%5.%6.%7.%8.%9"/>
      <w:lvlJc w:val="left"/>
      <w:pPr>
        <w:tabs>
          <w:tab w:val="num" w:pos="1800"/>
        </w:tabs>
        <w:ind w:left="0" w:firstLine="0"/>
      </w:pPr>
      <w:rPr>
        <w:rFonts w:hint="default"/>
      </w:rPr>
    </w:lvl>
  </w:abstractNum>
  <w:abstractNum w:abstractNumId="1" w15:restartNumberingAfterBreak="0">
    <w:nsid w:val="03405ED9"/>
    <w:multiLevelType w:val="hybridMultilevel"/>
    <w:tmpl w:val="E5741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F240C9"/>
    <w:multiLevelType w:val="hybridMultilevel"/>
    <w:tmpl w:val="51F44FD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BB29B7"/>
    <w:multiLevelType w:val="hybridMultilevel"/>
    <w:tmpl w:val="FE1C4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4E2FEF"/>
    <w:multiLevelType w:val="hybridMultilevel"/>
    <w:tmpl w:val="5A9C832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DA34751"/>
    <w:multiLevelType w:val="hybridMultilevel"/>
    <w:tmpl w:val="9126DB84"/>
    <w:lvl w:ilvl="0" w:tplc="5378AB50">
      <w:start w:val="1"/>
      <w:numFmt w:val="decimal"/>
      <w:lvlText w:val="%1."/>
      <w:lvlJc w:val="left"/>
      <w:pPr>
        <w:ind w:left="648" w:hanging="360"/>
      </w:pPr>
      <w:rPr>
        <w:rFonts w:eastAsia="Times New Roman" w:hint="default"/>
        <w:color w:val="0000FF"/>
        <w:u w:val="single"/>
      </w:rPr>
    </w:lvl>
    <w:lvl w:ilvl="1" w:tplc="041F0019" w:tentative="1">
      <w:start w:val="1"/>
      <w:numFmt w:val="lowerLetter"/>
      <w:lvlText w:val="%2."/>
      <w:lvlJc w:val="left"/>
      <w:pPr>
        <w:ind w:left="1368" w:hanging="360"/>
      </w:pPr>
    </w:lvl>
    <w:lvl w:ilvl="2" w:tplc="041F001B" w:tentative="1">
      <w:start w:val="1"/>
      <w:numFmt w:val="lowerRoman"/>
      <w:lvlText w:val="%3."/>
      <w:lvlJc w:val="right"/>
      <w:pPr>
        <w:ind w:left="2088" w:hanging="180"/>
      </w:pPr>
    </w:lvl>
    <w:lvl w:ilvl="3" w:tplc="041F000F" w:tentative="1">
      <w:start w:val="1"/>
      <w:numFmt w:val="decimal"/>
      <w:lvlText w:val="%4."/>
      <w:lvlJc w:val="left"/>
      <w:pPr>
        <w:ind w:left="2808" w:hanging="360"/>
      </w:pPr>
    </w:lvl>
    <w:lvl w:ilvl="4" w:tplc="041F0019" w:tentative="1">
      <w:start w:val="1"/>
      <w:numFmt w:val="lowerLetter"/>
      <w:lvlText w:val="%5."/>
      <w:lvlJc w:val="left"/>
      <w:pPr>
        <w:ind w:left="3528" w:hanging="360"/>
      </w:pPr>
    </w:lvl>
    <w:lvl w:ilvl="5" w:tplc="041F001B" w:tentative="1">
      <w:start w:val="1"/>
      <w:numFmt w:val="lowerRoman"/>
      <w:lvlText w:val="%6."/>
      <w:lvlJc w:val="right"/>
      <w:pPr>
        <w:ind w:left="4248" w:hanging="180"/>
      </w:pPr>
    </w:lvl>
    <w:lvl w:ilvl="6" w:tplc="041F000F" w:tentative="1">
      <w:start w:val="1"/>
      <w:numFmt w:val="decimal"/>
      <w:lvlText w:val="%7."/>
      <w:lvlJc w:val="left"/>
      <w:pPr>
        <w:ind w:left="4968" w:hanging="360"/>
      </w:pPr>
    </w:lvl>
    <w:lvl w:ilvl="7" w:tplc="041F0019" w:tentative="1">
      <w:start w:val="1"/>
      <w:numFmt w:val="lowerLetter"/>
      <w:lvlText w:val="%8."/>
      <w:lvlJc w:val="left"/>
      <w:pPr>
        <w:ind w:left="5688" w:hanging="360"/>
      </w:pPr>
    </w:lvl>
    <w:lvl w:ilvl="8" w:tplc="041F001B" w:tentative="1">
      <w:start w:val="1"/>
      <w:numFmt w:val="lowerRoman"/>
      <w:lvlText w:val="%9."/>
      <w:lvlJc w:val="right"/>
      <w:pPr>
        <w:ind w:left="6408" w:hanging="180"/>
      </w:pPr>
    </w:lvl>
  </w:abstractNum>
  <w:abstractNum w:abstractNumId="6" w15:restartNumberingAfterBreak="0">
    <w:nsid w:val="0EE17471"/>
    <w:multiLevelType w:val="hybridMultilevel"/>
    <w:tmpl w:val="D0225070"/>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0F724A6D"/>
    <w:multiLevelType w:val="hybridMultilevel"/>
    <w:tmpl w:val="880E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40F99"/>
    <w:multiLevelType w:val="hybridMultilevel"/>
    <w:tmpl w:val="A3A8041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7E61552"/>
    <w:multiLevelType w:val="hybridMultilevel"/>
    <w:tmpl w:val="3C5C0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2379EF"/>
    <w:multiLevelType w:val="hybridMultilevel"/>
    <w:tmpl w:val="2F2C10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6CA4A3C"/>
    <w:multiLevelType w:val="hybridMultilevel"/>
    <w:tmpl w:val="B5B69BEE"/>
    <w:lvl w:ilvl="0" w:tplc="59382A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3900F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CC8377B"/>
    <w:multiLevelType w:val="hybridMultilevel"/>
    <w:tmpl w:val="66F898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2FBC0902"/>
    <w:multiLevelType w:val="hybridMultilevel"/>
    <w:tmpl w:val="9A16BB1A"/>
    <w:lvl w:ilvl="0" w:tplc="83B8B1B0">
      <w:start w:val="1"/>
      <w:numFmt w:val="upperLetter"/>
      <w:pStyle w:val="Heading7"/>
      <w:lvlText w:val="E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24A072E"/>
    <w:multiLevelType w:val="hybridMultilevel"/>
    <w:tmpl w:val="F31619C8"/>
    <w:lvl w:ilvl="0" w:tplc="041F0001">
      <w:start w:val="1"/>
      <w:numFmt w:val="bullet"/>
      <w:lvlText w:val=""/>
      <w:lvlJc w:val="left"/>
      <w:pPr>
        <w:ind w:left="966" w:hanging="360"/>
      </w:pPr>
      <w:rPr>
        <w:rFonts w:ascii="Symbol" w:hAnsi="Symbol" w:hint="default"/>
      </w:rPr>
    </w:lvl>
    <w:lvl w:ilvl="1" w:tplc="041F0003" w:tentative="1">
      <w:start w:val="1"/>
      <w:numFmt w:val="bullet"/>
      <w:lvlText w:val="o"/>
      <w:lvlJc w:val="left"/>
      <w:pPr>
        <w:ind w:left="1686" w:hanging="360"/>
      </w:pPr>
      <w:rPr>
        <w:rFonts w:ascii="Courier New" w:hAnsi="Courier New" w:cs="Courier New" w:hint="default"/>
      </w:rPr>
    </w:lvl>
    <w:lvl w:ilvl="2" w:tplc="041F0005" w:tentative="1">
      <w:start w:val="1"/>
      <w:numFmt w:val="bullet"/>
      <w:lvlText w:val=""/>
      <w:lvlJc w:val="left"/>
      <w:pPr>
        <w:ind w:left="2406" w:hanging="360"/>
      </w:pPr>
      <w:rPr>
        <w:rFonts w:ascii="Wingdings" w:hAnsi="Wingdings" w:hint="default"/>
      </w:rPr>
    </w:lvl>
    <w:lvl w:ilvl="3" w:tplc="041F0001" w:tentative="1">
      <w:start w:val="1"/>
      <w:numFmt w:val="bullet"/>
      <w:lvlText w:val=""/>
      <w:lvlJc w:val="left"/>
      <w:pPr>
        <w:ind w:left="3126" w:hanging="360"/>
      </w:pPr>
      <w:rPr>
        <w:rFonts w:ascii="Symbol" w:hAnsi="Symbol" w:hint="default"/>
      </w:rPr>
    </w:lvl>
    <w:lvl w:ilvl="4" w:tplc="041F0003" w:tentative="1">
      <w:start w:val="1"/>
      <w:numFmt w:val="bullet"/>
      <w:lvlText w:val="o"/>
      <w:lvlJc w:val="left"/>
      <w:pPr>
        <w:ind w:left="3846" w:hanging="360"/>
      </w:pPr>
      <w:rPr>
        <w:rFonts w:ascii="Courier New" w:hAnsi="Courier New" w:cs="Courier New" w:hint="default"/>
      </w:rPr>
    </w:lvl>
    <w:lvl w:ilvl="5" w:tplc="041F0005" w:tentative="1">
      <w:start w:val="1"/>
      <w:numFmt w:val="bullet"/>
      <w:lvlText w:val=""/>
      <w:lvlJc w:val="left"/>
      <w:pPr>
        <w:ind w:left="4566" w:hanging="360"/>
      </w:pPr>
      <w:rPr>
        <w:rFonts w:ascii="Wingdings" w:hAnsi="Wingdings" w:hint="default"/>
      </w:rPr>
    </w:lvl>
    <w:lvl w:ilvl="6" w:tplc="041F0001" w:tentative="1">
      <w:start w:val="1"/>
      <w:numFmt w:val="bullet"/>
      <w:lvlText w:val=""/>
      <w:lvlJc w:val="left"/>
      <w:pPr>
        <w:ind w:left="5286" w:hanging="360"/>
      </w:pPr>
      <w:rPr>
        <w:rFonts w:ascii="Symbol" w:hAnsi="Symbol" w:hint="default"/>
      </w:rPr>
    </w:lvl>
    <w:lvl w:ilvl="7" w:tplc="041F0003" w:tentative="1">
      <w:start w:val="1"/>
      <w:numFmt w:val="bullet"/>
      <w:lvlText w:val="o"/>
      <w:lvlJc w:val="left"/>
      <w:pPr>
        <w:ind w:left="6006" w:hanging="360"/>
      </w:pPr>
      <w:rPr>
        <w:rFonts w:ascii="Courier New" w:hAnsi="Courier New" w:cs="Courier New" w:hint="default"/>
      </w:rPr>
    </w:lvl>
    <w:lvl w:ilvl="8" w:tplc="041F0005" w:tentative="1">
      <w:start w:val="1"/>
      <w:numFmt w:val="bullet"/>
      <w:lvlText w:val=""/>
      <w:lvlJc w:val="left"/>
      <w:pPr>
        <w:ind w:left="6726" w:hanging="360"/>
      </w:pPr>
      <w:rPr>
        <w:rFonts w:ascii="Wingdings" w:hAnsi="Wingdings" w:hint="default"/>
      </w:rPr>
    </w:lvl>
  </w:abstractNum>
  <w:abstractNum w:abstractNumId="16" w15:restartNumberingAfterBreak="0">
    <w:nsid w:val="354A10C3"/>
    <w:multiLevelType w:val="hybridMultilevel"/>
    <w:tmpl w:val="7B7A8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047B09"/>
    <w:multiLevelType w:val="hybridMultilevel"/>
    <w:tmpl w:val="B2307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016C41"/>
    <w:multiLevelType w:val="hybridMultilevel"/>
    <w:tmpl w:val="A36C0838"/>
    <w:lvl w:ilvl="0" w:tplc="15CCA6D4">
      <w:start w:val="1"/>
      <w:numFmt w:val="decimal"/>
      <w:lvlText w:val="%1."/>
      <w:lvlJc w:val="left"/>
      <w:pPr>
        <w:ind w:left="648" w:hanging="360"/>
      </w:pPr>
      <w:rPr>
        <w:rFonts w:eastAsia="Times New Roman" w:hint="default"/>
        <w:color w:val="0000FF"/>
        <w:u w:val="single"/>
      </w:rPr>
    </w:lvl>
    <w:lvl w:ilvl="1" w:tplc="041F0019" w:tentative="1">
      <w:start w:val="1"/>
      <w:numFmt w:val="lowerLetter"/>
      <w:lvlText w:val="%2."/>
      <w:lvlJc w:val="left"/>
      <w:pPr>
        <w:ind w:left="1368" w:hanging="360"/>
      </w:pPr>
    </w:lvl>
    <w:lvl w:ilvl="2" w:tplc="041F001B" w:tentative="1">
      <w:start w:val="1"/>
      <w:numFmt w:val="lowerRoman"/>
      <w:lvlText w:val="%3."/>
      <w:lvlJc w:val="right"/>
      <w:pPr>
        <w:ind w:left="2088" w:hanging="180"/>
      </w:pPr>
    </w:lvl>
    <w:lvl w:ilvl="3" w:tplc="041F000F" w:tentative="1">
      <w:start w:val="1"/>
      <w:numFmt w:val="decimal"/>
      <w:lvlText w:val="%4."/>
      <w:lvlJc w:val="left"/>
      <w:pPr>
        <w:ind w:left="2808" w:hanging="360"/>
      </w:pPr>
    </w:lvl>
    <w:lvl w:ilvl="4" w:tplc="041F0019" w:tentative="1">
      <w:start w:val="1"/>
      <w:numFmt w:val="lowerLetter"/>
      <w:lvlText w:val="%5."/>
      <w:lvlJc w:val="left"/>
      <w:pPr>
        <w:ind w:left="3528" w:hanging="360"/>
      </w:pPr>
    </w:lvl>
    <w:lvl w:ilvl="5" w:tplc="041F001B" w:tentative="1">
      <w:start w:val="1"/>
      <w:numFmt w:val="lowerRoman"/>
      <w:lvlText w:val="%6."/>
      <w:lvlJc w:val="right"/>
      <w:pPr>
        <w:ind w:left="4248" w:hanging="180"/>
      </w:pPr>
    </w:lvl>
    <w:lvl w:ilvl="6" w:tplc="041F000F" w:tentative="1">
      <w:start w:val="1"/>
      <w:numFmt w:val="decimal"/>
      <w:lvlText w:val="%7."/>
      <w:lvlJc w:val="left"/>
      <w:pPr>
        <w:ind w:left="4968" w:hanging="360"/>
      </w:pPr>
    </w:lvl>
    <w:lvl w:ilvl="7" w:tplc="041F0019" w:tentative="1">
      <w:start w:val="1"/>
      <w:numFmt w:val="lowerLetter"/>
      <w:lvlText w:val="%8."/>
      <w:lvlJc w:val="left"/>
      <w:pPr>
        <w:ind w:left="5688" w:hanging="360"/>
      </w:pPr>
    </w:lvl>
    <w:lvl w:ilvl="8" w:tplc="041F001B" w:tentative="1">
      <w:start w:val="1"/>
      <w:numFmt w:val="lowerRoman"/>
      <w:lvlText w:val="%9."/>
      <w:lvlJc w:val="right"/>
      <w:pPr>
        <w:ind w:left="6408" w:hanging="180"/>
      </w:pPr>
    </w:lvl>
  </w:abstractNum>
  <w:abstractNum w:abstractNumId="19" w15:restartNumberingAfterBreak="0">
    <w:nsid w:val="3BAE4683"/>
    <w:multiLevelType w:val="hybridMultilevel"/>
    <w:tmpl w:val="8D42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944737"/>
    <w:multiLevelType w:val="hybridMultilevel"/>
    <w:tmpl w:val="7C229F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4493112D"/>
    <w:multiLevelType w:val="hybridMultilevel"/>
    <w:tmpl w:val="53740CC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44F53DDF"/>
    <w:multiLevelType w:val="hybridMultilevel"/>
    <w:tmpl w:val="8DEA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B0E2AF6"/>
    <w:multiLevelType w:val="hybridMultilevel"/>
    <w:tmpl w:val="9E384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D90234"/>
    <w:multiLevelType w:val="hybridMultilevel"/>
    <w:tmpl w:val="817A85FE"/>
    <w:lvl w:ilvl="0" w:tplc="041F0001">
      <w:start w:val="1"/>
      <w:numFmt w:val="bullet"/>
      <w:lvlText w:val=""/>
      <w:lvlJc w:val="left"/>
      <w:pPr>
        <w:ind w:left="1155" w:hanging="360"/>
      </w:pPr>
      <w:rPr>
        <w:rFonts w:ascii="Symbol" w:hAnsi="Symbol" w:hint="default"/>
      </w:rPr>
    </w:lvl>
    <w:lvl w:ilvl="1" w:tplc="041F0003" w:tentative="1">
      <w:start w:val="1"/>
      <w:numFmt w:val="bullet"/>
      <w:lvlText w:val="o"/>
      <w:lvlJc w:val="left"/>
      <w:pPr>
        <w:ind w:left="1875" w:hanging="360"/>
      </w:pPr>
      <w:rPr>
        <w:rFonts w:ascii="Courier New" w:hAnsi="Courier New" w:cs="Courier New" w:hint="default"/>
      </w:rPr>
    </w:lvl>
    <w:lvl w:ilvl="2" w:tplc="041F0005" w:tentative="1">
      <w:start w:val="1"/>
      <w:numFmt w:val="bullet"/>
      <w:lvlText w:val=""/>
      <w:lvlJc w:val="left"/>
      <w:pPr>
        <w:ind w:left="2595" w:hanging="360"/>
      </w:pPr>
      <w:rPr>
        <w:rFonts w:ascii="Wingdings" w:hAnsi="Wingdings" w:hint="default"/>
      </w:rPr>
    </w:lvl>
    <w:lvl w:ilvl="3" w:tplc="041F0001" w:tentative="1">
      <w:start w:val="1"/>
      <w:numFmt w:val="bullet"/>
      <w:lvlText w:val=""/>
      <w:lvlJc w:val="left"/>
      <w:pPr>
        <w:ind w:left="3315" w:hanging="360"/>
      </w:pPr>
      <w:rPr>
        <w:rFonts w:ascii="Symbol" w:hAnsi="Symbol" w:hint="default"/>
      </w:rPr>
    </w:lvl>
    <w:lvl w:ilvl="4" w:tplc="041F0003" w:tentative="1">
      <w:start w:val="1"/>
      <w:numFmt w:val="bullet"/>
      <w:lvlText w:val="o"/>
      <w:lvlJc w:val="left"/>
      <w:pPr>
        <w:ind w:left="4035" w:hanging="360"/>
      </w:pPr>
      <w:rPr>
        <w:rFonts w:ascii="Courier New" w:hAnsi="Courier New" w:cs="Courier New" w:hint="default"/>
      </w:rPr>
    </w:lvl>
    <w:lvl w:ilvl="5" w:tplc="041F0005" w:tentative="1">
      <w:start w:val="1"/>
      <w:numFmt w:val="bullet"/>
      <w:lvlText w:val=""/>
      <w:lvlJc w:val="left"/>
      <w:pPr>
        <w:ind w:left="4755" w:hanging="360"/>
      </w:pPr>
      <w:rPr>
        <w:rFonts w:ascii="Wingdings" w:hAnsi="Wingdings" w:hint="default"/>
      </w:rPr>
    </w:lvl>
    <w:lvl w:ilvl="6" w:tplc="041F0001" w:tentative="1">
      <w:start w:val="1"/>
      <w:numFmt w:val="bullet"/>
      <w:lvlText w:val=""/>
      <w:lvlJc w:val="left"/>
      <w:pPr>
        <w:ind w:left="5475" w:hanging="360"/>
      </w:pPr>
      <w:rPr>
        <w:rFonts w:ascii="Symbol" w:hAnsi="Symbol" w:hint="default"/>
      </w:rPr>
    </w:lvl>
    <w:lvl w:ilvl="7" w:tplc="041F0003" w:tentative="1">
      <w:start w:val="1"/>
      <w:numFmt w:val="bullet"/>
      <w:lvlText w:val="o"/>
      <w:lvlJc w:val="left"/>
      <w:pPr>
        <w:ind w:left="6195" w:hanging="360"/>
      </w:pPr>
      <w:rPr>
        <w:rFonts w:ascii="Courier New" w:hAnsi="Courier New" w:cs="Courier New" w:hint="default"/>
      </w:rPr>
    </w:lvl>
    <w:lvl w:ilvl="8" w:tplc="041F0005" w:tentative="1">
      <w:start w:val="1"/>
      <w:numFmt w:val="bullet"/>
      <w:lvlText w:val=""/>
      <w:lvlJc w:val="left"/>
      <w:pPr>
        <w:ind w:left="6915" w:hanging="360"/>
      </w:pPr>
      <w:rPr>
        <w:rFonts w:ascii="Wingdings" w:hAnsi="Wingdings" w:hint="default"/>
      </w:rPr>
    </w:lvl>
  </w:abstractNum>
  <w:abstractNum w:abstractNumId="25" w15:restartNumberingAfterBreak="0">
    <w:nsid w:val="55DB6B82"/>
    <w:multiLevelType w:val="hybridMultilevel"/>
    <w:tmpl w:val="52B8C30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15:restartNumberingAfterBreak="0">
    <w:nsid w:val="566F378E"/>
    <w:multiLevelType w:val="hybridMultilevel"/>
    <w:tmpl w:val="0A78FBC4"/>
    <w:lvl w:ilvl="0" w:tplc="041F0005">
      <w:start w:val="1"/>
      <w:numFmt w:val="bullet"/>
      <w:lvlText w:val=""/>
      <w:lvlJc w:val="left"/>
      <w:pPr>
        <w:ind w:left="360" w:hanging="360"/>
      </w:pPr>
      <w:rPr>
        <w:rFonts w:ascii="Wingdings" w:hAnsi="Wingdings"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27" w15:restartNumberingAfterBreak="0">
    <w:nsid w:val="5D804511"/>
    <w:multiLevelType w:val="hybridMultilevel"/>
    <w:tmpl w:val="3E1AF3F4"/>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65204DD1"/>
    <w:multiLevelType w:val="hybridMultilevel"/>
    <w:tmpl w:val="748EDAF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15:restartNumberingAfterBreak="0">
    <w:nsid w:val="67BA18CA"/>
    <w:multiLevelType w:val="hybridMultilevel"/>
    <w:tmpl w:val="5C662A22"/>
    <w:lvl w:ilvl="0" w:tplc="041F0001">
      <w:start w:val="1"/>
      <w:numFmt w:val="bullet"/>
      <w:lvlText w:val=""/>
      <w:lvlJc w:val="left"/>
      <w:pPr>
        <w:ind w:left="1434" w:hanging="360"/>
      </w:pPr>
      <w:rPr>
        <w:rFonts w:ascii="Symbol" w:hAnsi="Symbol" w:hint="default"/>
      </w:rPr>
    </w:lvl>
    <w:lvl w:ilvl="1" w:tplc="041F0003" w:tentative="1">
      <w:start w:val="1"/>
      <w:numFmt w:val="bullet"/>
      <w:lvlText w:val="o"/>
      <w:lvlJc w:val="left"/>
      <w:pPr>
        <w:ind w:left="2154" w:hanging="360"/>
      </w:pPr>
      <w:rPr>
        <w:rFonts w:ascii="Courier New" w:hAnsi="Courier New" w:cs="Courier New" w:hint="default"/>
      </w:rPr>
    </w:lvl>
    <w:lvl w:ilvl="2" w:tplc="041F0005" w:tentative="1">
      <w:start w:val="1"/>
      <w:numFmt w:val="bullet"/>
      <w:lvlText w:val=""/>
      <w:lvlJc w:val="left"/>
      <w:pPr>
        <w:ind w:left="2874" w:hanging="360"/>
      </w:pPr>
      <w:rPr>
        <w:rFonts w:ascii="Wingdings" w:hAnsi="Wingdings" w:hint="default"/>
      </w:rPr>
    </w:lvl>
    <w:lvl w:ilvl="3" w:tplc="041F0001" w:tentative="1">
      <w:start w:val="1"/>
      <w:numFmt w:val="bullet"/>
      <w:lvlText w:val=""/>
      <w:lvlJc w:val="left"/>
      <w:pPr>
        <w:ind w:left="3594" w:hanging="360"/>
      </w:pPr>
      <w:rPr>
        <w:rFonts w:ascii="Symbol" w:hAnsi="Symbol" w:hint="default"/>
      </w:rPr>
    </w:lvl>
    <w:lvl w:ilvl="4" w:tplc="041F0003" w:tentative="1">
      <w:start w:val="1"/>
      <w:numFmt w:val="bullet"/>
      <w:lvlText w:val="o"/>
      <w:lvlJc w:val="left"/>
      <w:pPr>
        <w:ind w:left="4314" w:hanging="360"/>
      </w:pPr>
      <w:rPr>
        <w:rFonts w:ascii="Courier New" w:hAnsi="Courier New" w:cs="Courier New" w:hint="default"/>
      </w:rPr>
    </w:lvl>
    <w:lvl w:ilvl="5" w:tplc="041F0005" w:tentative="1">
      <w:start w:val="1"/>
      <w:numFmt w:val="bullet"/>
      <w:lvlText w:val=""/>
      <w:lvlJc w:val="left"/>
      <w:pPr>
        <w:ind w:left="5034" w:hanging="360"/>
      </w:pPr>
      <w:rPr>
        <w:rFonts w:ascii="Wingdings" w:hAnsi="Wingdings" w:hint="default"/>
      </w:rPr>
    </w:lvl>
    <w:lvl w:ilvl="6" w:tplc="041F0001" w:tentative="1">
      <w:start w:val="1"/>
      <w:numFmt w:val="bullet"/>
      <w:lvlText w:val=""/>
      <w:lvlJc w:val="left"/>
      <w:pPr>
        <w:ind w:left="5754" w:hanging="360"/>
      </w:pPr>
      <w:rPr>
        <w:rFonts w:ascii="Symbol" w:hAnsi="Symbol" w:hint="default"/>
      </w:rPr>
    </w:lvl>
    <w:lvl w:ilvl="7" w:tplc="041F0003" w:tentative="1">
      <w:start w:val="1"/>
      <w:numFmt w:val="bullet"/>
      <w:lvlText w:val="o"/>
      <w:lvlJc w:val="left"/>
      <w:pPr>
        <w:ind w:left="6474" w:hanging="360"/>
      </w:pPr>
      <w:rPr>
        <w:rFonts w:ascii="Courier New" w:hAnsi="Courier New" w:cs="Courier New" w:hint="default"/>
      </w:rPr>
    </w:lvl>
    <w:lvl w:ilvl="8" w:tplc="041F0005" w:tentative="1">
      <w:start w:val="1"/>
      <w:numFmt w:val="bullet"/>
      <w:lvlText w:val=""/>
      <w:lvlJc w:val="left"/>
      <w:pPr>
        <w:ind w:left="7194" w:hanging="360"/>
      </w:pPr>
      <w:rPr>
        <w:rFonts w:ascii="Wingdings" w:hAnsi="Wingdings" w:hint="default"/>
      </w:rPr>
    </w:lvl>
  </w:abstractNum>
  <w:abstractNum w:abstractNumId="30" w15:restartNumberingAfterBreak="0">
    <w:nsid w:val="6DDD01EB"/>
    <w:multiLevelType w:val="hybridMultilevel"/>
    <w:tmpl w:val="7864FF5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1" w15:restartNumberingAfterBreak="0">
    <w:nsid w:val="6FAD10FD"/>
    <w:multiLevelType w:val="hybridMultilevel"/>
    <w:tmpl w:val="FB326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127B99"/>
    <w:multiLevelType w:val="hybridMultilevel"/>
    <w:tmpl w:val="AD760DBC"/>
    <w:lvl w:ilvl="0" w:tplc="6B62269E">
      <w:start w:val="1"/>
      <w:numFmt w:val="decimal"/>
      <w:pStyle w:val="Heading8"/>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514CE7"/>
    <w:multiLevelType w:val="hybridMultilevel"/>
    <w:tmpl w:val="FE8834A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749F4C13"/>
    <w:multiLevelType w:val="hybridMultilevel"/>
    <w:tmpl w:val="5F86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CC795E"/>
    <w:multiLevelType w:val="multilevel"/>
    <w:tmpl w:val="9AE02670"/>
    <w:lvl w:ilvl="0">
      <w:start w:val="6"/>
      <w:numFmt w:val="decimal"/>
      <w:lvlText w:val="%1."/>
      <w:lvlJc w:val="left"/>
      <w:pPr>
        <w:ind w:left="585" w:hanging="585"/>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7A0A2D58"/>
    <w:multiLevelType w:val="hybridMultilevel"/>
    <w:tmpl w:val="B3CA04FA"/>
    <w:lvl w:ilvl="0" w:tplc="041F0001">
      <w:start w:val="1"/>
      <w:numFmt w:val="bullet"/>
      <w:lvlText w:val=""/>
      <w:lvlJc w:val="left"/>
      <w:pPr>
        <w:ind w:left="720" w:hanging="360"/>
      </w:pPr>
      <w:rPr>
        <w:rFonts w:ascii="Symbol" w:hAnsi="Symbol" w:hint="default"/>
      </w:rPr>
    </w:lvl>
    <w:lvl w:ilvl="1" w:tplc="041F0005">
      <w:start w:val="1"/>
      <w:numFmt w:val="bullet"/>
      <w:lvlText w:val=""/>
      <w:lvlJc w:val="left"/>
      <w:pPr>
        <w:ind w:left="1636"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36"/>
  </w:num>
  <w:num w:numId="3">
    <w:abstractNumId w:val="25"/>
  </w:num>
  <w:num w:numId="4">
    <w:abstractNumId w:val="1"/>
  </w:num>
  <w:num w:numId="5">
    <w:abstractNumId w:val="9"/>
  </w:num>
  <w:num w:numId="6">
    <w:abstractNumId w:val="19"/>
  </w:num>
  <w:num w:numId="7">
    <w:abstractNumId w:val="17"/>
  </w:num>
  <w:num w:numId="8">
    <w:abstractNumId w:val="3"/>
  </w:num>
  <w:num w:numId="9">
    <w:abstractNumId w:val="22"/>
  </w:num>
  <w:num w:numId="10">
    <w:abstractNumId w:val="31"/>
  </w:num>
  <w:num w:numId="11">
    <w:abstractNumId w:val="23"/>
  </w:num>
  <w:num w:numId="12">
    <w:abstractNumId w:val="2"/>
  </w:num>
  <w:num w:numId="13">
    <w:abstractNumId w:val="16"/>
  </w:num>
  <w:num w:numId="14">
    <w:abstractNumId w:val="34"/>
  </w:num>
  <w:num w:numId="15">
    <w:abstractNumId w:val="13"/>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4"/>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2"/>
  </w:num>
  <w:num w:numId="28">
    <w:abstractNumId w:val="14"/>
    <w:lvlOverride w:ilvl="0">
      <w:startOverride w:val="1"/>
    </w:lvlOverride>
  </w:num>
  <w:num w:numId="29">
    <w:abstractNumId w:val="12"/>
  </w:num>
  <w:num w:numId="30">
    <w:abstractNumId w:val="28"/>
  </w:num>
  <w:num w:numId="31">
    <w:abstractNumId w:val="32"/>
    <w:lvlOverride w:ilvl="0">
      <w:startOverride w:val="1"/>
    </w:lvlOverride>
  </w:num>
  <w:num w:numId="32">
    <w:abstractNumId w:val="32"/>
  </w:num>
  <w:num w:numId="33">
    <w:abstractNumId w:val="0"/>
  </w:num>
  <w:num w:numId="34">
    <w:abstractNumId w:val="8"/>
  </w:num>
  <w:num w:numId="35">
    <w:abstractNumId w:val="35"/>
  </w:num>
  <w:num w:numId="36">
    <w:abstractNumId w:val="10"/>
  </w:num>
  <w:num w:numId="37">
    <w:abstractNumId w:val="30"/>
  </w:num>
  <w:num w:numId="38">
    <w:abstractNumId w:val="27"/>
  </w:num>
  <w:num w:numId="39">
    <w:abstractNumId w:val="29"/>
  </w:num>
  <w:num w:numId="40">
    <w:abstractNumId w:val="26"/>
  </w:num>
  <w:num w:numId="41">
    <w:abstractNumId w:val="15"/>
  </w:num>
  <w:num w:numId="42">
    <w:abstractNumId w:val="5"/>
  </w:num>
  <w:num w:numId="43">
    <w:abstractNumId w:val="18"/>
  </w:num>
  <w:num w:numId="44">
    <w:abstractNumId w:val="21"/>
  </w:num>
  <w:num w:numId="45">
    <w:abstractNumId w:val="24"/>
  </w:num>
  <w:num w:numId="46">
    <w:abstractNumId w:val="33"/>
  </w:num>
  <w:num w:numId="47">
    <w:abstractNumId w:val="4"/>
  </w:num>
  <w:num w:numId="48">
    <w:abstractNumId w:val="20"/>
  </w:num>
  <w:num w:numId="49">
    <w:abstractNumId w:val="6"/>
  </w:num>
  <w:num w:numId="5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lit Uğurgelen">
    <w15:presenceInfo w15:providerId="None" w15:userId="Halit Uğurgel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6" w:nlCheck="1" w:checkStyle="0"/>
  <w:activeWritingStyle w:appName="MSWord" w:lang="tr-TR" w:vendorID="64" w:dllVersion="4096" w:nlCheck="1" w:checkStyle="0"/>
  <w:activeWritingStyle w:appName="MSWord" w:lang="en-US" w:vendorID="64" w:dllVersion="4096" w:nlCheck="1" w:checkStyle="0"/>
  <w:activeWritingStyle w:appName="MSWord" w:lang="en-US" w:vendorID="64" w:dllVersion="131078" w:nlCheck="1" w:checkStyle="1"/>
  <w:trackRevisions/>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E72D84"/>
    <w:rsid w:val="0000046E"/>
    <w:rsid w:val="00001033"/>
    <w:rsid w:val="0000184E"/>
    <w:rsid w:val="00001A8C"/>
    <w:rsid w:val="00002A05"/>
    <w:rsid w:val="000032A7"/>
    <w:rsid w:val="000036D2"/>
    <w:rsid w:val="00003734"/>
    <w:rsid w:val="00003C7B"/>
    <w:rsid w:val="00004225"/>
    <w:rsid w:val="000055D1"/>
    <w:rsid w:val="00005C5E"/>
    <w:rsid w:val="000072F3"/>
    <w:rsid w:val="000076AB"/>
    <w:rsid w:val="0001081F"/>
    <w:rsid w:val="00010CA5"/>
    <w:rsid w:val="000117B1"/>
    <w:rsid w:val="00012315"/>
    <w:rsid w:val="000129BD"/>
    <w:rsid w:val="00012DCE"/>
    <w:rsid w:val="0001339C"/>
    <w:rsid w:val="000147DD"/>
    <w:rsid w:val="00014FC9"/>
    <w:rsid w:val="000168E3"/>
    <w:rsid w:val="00016D62"/>
    <w:rsid w:val="00016FF0"/>
    <w:rsid w:val="00017124"/>
    <w:rsid w:val="000174D3"/>
    <w:rsid w:val="00017EF6"/>
    <w:rsid w:val="0002309B"/>
    <w:rsid w:val="00024E4A"/>
    <w:rsid w:val="00025405"/>
    <w:rsid w:val="00025640"/>
    <w:rsid w:val="0002624F"/>
    <w:rsid w:val="000307EA"/>
    <w:rsid w:val="00031A2F"/>
    <w:rsid w:val="00032365"/>
    <w:rsid w:val="00032AE0"/>
    <w:rsid w:val="00033C8E"/>
    <w:rsid w:val="000361F5"/>
    <w:rsid w:val="00036E2A"/>
    <w:rsid w:val="00037336"/>
    <w:rsid w:val="00040DA4"/>
    <w:rsid w:val="00042333"/>
    <w:rsid w:val="00042E1D"/>
    <w:rsid w:val="00043452"/>
    <w:rsid w:val="0004418D"/>
    <w:rsid w:val="00044344"/>
    <w:rsid w:val="000445C3"/>
    <w:rsid w:val="00045003"/>
    <w:rsid w:val="000450E0"/>
    <w:rsid w:val="0004543F"/>
    <w:rsid w:val="00046BAA"/>
    <w:rsid w:val="0004738F"/>
    <w:rsid w:val="000503A2"/>
    <w:rsid w:val="00050C56"/>
    <w:rsid w:val="00051D5C"/>
    <w:rsid w:val="00052F90"/>
    <w:rsid w:val="000535EA"/>
    <w:rsid w:val="0005372C"/>
    <w:rsid w:val="00054689"/>
    <w:rsid w:val="000554B9"/>
    <w:rsid w:val="0005565C"/>
    <w:rsid w:val="00055A1F"/>
    <w:rsid w:val="00055ECE"/>
    <w:rsid w:val="00055EFD"/>
    <w:rsid w:val="00056589"/>
    <w:rsid w:val="00056F82"/>
    <w:rsid w:val="000607C3"/>
    <w:rsid w:val="00060E92"/>
    <w:rsid w:val="0006175B"/>
    <w:rsid w:val="00063A63"/>
    <w:rsid w:val="000654D7"/>
    <w:rsid w:val="00065B9C"/>
    <w:rsid w:val="00065F22"/>
    <w:rsid w:val="00066794"/>
    <w:rsid w:val="0006793A"/>
    <w:rsid w:val="000705A2"/>
    <w:rsid w:val="0007239C"/>
    <w:rsid w:val="00072525"/>
    <w:rsid w:val="000726D5"/>
    <w:rsid w:val="00072EAC"/>
    <w:rsid w:val="000737B5"/>
    <w:rsid w:val="00073B07"/>
    <w:rsid w:val="00074238"/>
    <w:rsid w:val="0007451F"/>
    <w:rsid w:val="00074585"/>
    <w:rsid w:val="00075004"/>
    <w:rsid w:val="0007568C"/>
    <w:rsid w:val="000757E0"/>
    <w:rsid w:val="00076BA5"/>
    <w:rsid w:val="00077244"/>
    <w:rsid w:val="000772C0"/>
    <w:rsid w:val="00080002"/>
    <w:rsid w:val="000802F8"/>
    <w:rsid w:val="00082082"/>
    <w:rsid w:val="000827A9"/>
    <w:rsid w:val="00082A2C"/>
    <w:rsid w:val="00082BE8"/>
    <w:rsid w:val="00082E19"/>
    <w:rsid w:val="00083AAE"/>
    <w:rsid w:val="000842F7"/>
    <w:rsid w:val="000846FC"/>
    <w:rsid w:val="000847B0"/>
    <w:rsid w:val="00084A43"/>
    <w:rsid w:val="00084BF8"/>
    <w:rsid w:val="0008593C"/>
    <w:rsid w:val="0008619B"/>
    <w:rsid w:val="00086A93"/>
    <w:rsid w:val="00086EF4"/>
    <w:rsid w:val="00087CBE"/>
    <w:rsid w:val="00090365"/>
    <w:rsid w:val="000908C1"/>
    <w:rsid w:val="000910AC"/>
    <w:rsid w:val="0009218C"/>
    <w:rsid w:val="00092349"/>
    <w:rsid w:val="00093619"/>
    <w:rsid w:val="000937A7"/>
    <w:rsid w:val="00094620"/>
    <w:rsid w:val="0009517B"/>
    <w:rsid w:val="00095D28"/>
    <w:rsid w:val="00095EEF"/>
    <w:rsid w:val="000967D5"/>
    <w:rsid w:val="00097886"/>
    <w:rsid w:val="000A02E2"/>
    <w:rsid w:val="000A079B"/>
    <w:rsid w:val="000A2E69"/>
    <w:rsid w:val="000A4DCB"/>
    <w:rsid w:val="000A50FA"/>
    <w:rsid w:val="000A510E"/>
    <w:rsid w:val="000A57D4"/>
    <w:rsid w:val="000A5E90"/>
    <w:rsid w:val="000A6629"/>
    <w:rsid w:val="000A6F47"/>
    <w:rsid w:val="000A72EA"/>
    <w:rsid w:val="000A7404"/>
    <w:rsid w:val="000A7920"/>
    <w:rsid w:val="000A7A99"/>
    <w:rsid w:val="000A7D87"/>
    <w:rsid w:val="000B0CC2"/>
    <w:rsid w:val="000B1070"/>
    <w:rsid w:val="000B136B"/>
    <w:rsid w:val="000B247C"/>
    <w:rsid w:val="000B2526"/>
    <w:rsid w:val="000B3084"/>
    <w:rsid w:val="000B32B2"/>
    <w:rsid w:val="000B474D"/>
    <w:rsid w:val="000B51BA"/>
    <w:rsid w:val="000B5667"/>
    <w:rsid w:val="000B5BA2"/>
    <w:rsid w:val="000B5BA8"/>
    <w:rsid w:val="000B6A9A"/>
    <w:rsid w:val="000B7E3B"/>
    <w:rsid w:val="000C004E"/>
    <w:rsid w:val="000C00AF"/>
    <w:rsid w:val="000C0763"/>
    <w:rsid w:val="000C08A7"/>
    <w:rsid w:val="000C0A55"/>
    <w:rsid w:val="000C1377"/>
    <w:rsid w:val="000C1C1A"/>
    <w:rsid w:val="000C1DDF"/>
    <w:rsid w:val="000C21FC"/>
    <w:rsid w:val="000C2249"/>
    <w:rsid w:val="000C2487"/>
    <w:rsid w:val="000C2628"/>
    <w:rsid w:val="000C2C74"/>
    <w:rsid w:val="000C33BC"/>
    <w:rsid w:val="000C3FED"/>
    <w:rsid w:val="000C406E"/>
    <w:rsid w:val="000C439E"/>
    <w:rsid w:val="000C4705"/>
    <w:rsid w:val="000C4B7F"/>
    <w:rsid w:val="000C58A9"/>
    <w:rsid w:val="000C6A31"/>
    <w:rsid w:val="000C7151"/>
    <w:rsid w:val="000C77A9"/>
    <w:rsid w:val="000C79BF"/>
    <w:rsid w:val="000C7F76"/>
    <w:rsid w:val="000D0B8A"/>
    <w:rsid w:val="000D0C27"/>
    <w:rsid w:val="000D0CF9"/>
    <w:rsid w:val="000D10B3"/>
    <w:rsid w:val="000D18D2"/>
    <w:rsid w:val="000D20D9"/>
    <w:rsid w:val="000D2795"/>
    <w:rsid w:val="000D297E"/>
    <w:rsid w:val="000D2B61"/>
    <w:rsid w:val="000D2F60"/>
    <w:rsid w:val="000D2FE1"/>
    <w:rsid w:val="000D3C95"/>
    <w:rsid w:val="000D3DF6"/>
    <w:rsid w:val="000D3F1B"/>
    <w:rsid w:val="000D41FC"/>
    <w:rsid w:val="000D4899"/>
    <w:rsid w:val="000D5C59"/>
    <w:rsid w:val="000D6F95"/>
    <w:rsid w:val="000D7108"/>
    <w:rsid w:val="000E01EA"/>
    <w:rsid w:val="000E0374"/>
    <w:rsid w:val="000E1CF2"/>
    <w:rsid w:val="000E2D4B"/>
    <w:rsid w:val="000E3384"/>
    <w:rsid w:val="000E3481"/>
    <w:rsid w:val="000E3522"/>
    <w:rsid w:val="000E39E7"/>
    <w:rsid w:val="000E4B1D"/>
    <w:rsid w:val="000E527C"/>
    <w:rsid w:val="000E54D3"/>
    <w:rsid w:val="000E5C43"/>
    <w:rsid w:val="000E68D8"/>
    <w:rsid w:val="000E68E0"/>
    <w:rsid w:val="000E6A56"/>
    <w:rsid w:val="000E6B1C"/>
    <w:rsid w:val="000E6C45"/>
    <w:rsid w:val="000E76E6"/>
    <w:rsid w:val="000F0262"/>
    <w:rsid w:val="000F16BD"/>
    <w:rsid w:val="000F3D36"/>
    <w:rsid w:val="000F53C1"/>
    <w:rsid w:val="000F600D"/>
    <w:rsid w:val="000F6808"/>
    <w:rsid w:val="000F6D77"/>
    <w:rsid w:val="000F7884"/>
    <w:rsid w:val="000F7AB8"/>
    <w:rsid w:val="001002BF"/>
    <w:rsid w:val="00100367"/>
    <w:rsid w:val="001034B9"/>
    <w:rsid w:val="00104404"/>
    <w:rsid w:val="00105661"/>
    <w:rsid w:val="0010659B"/>
    <w:rsid w:val="00106D9A"/>
    <w:rsid w:val="00107D2B"/>
    <w:rsid w:val="00110593"/>
    <w:rsid w:val="0011082D"/>
    <w:rsid w:val="00110CA2"/>
    <w:rsid w:val="001119C8"/>
    <w:rsid w:val="00112C7F"/>
    <w:rsid w:val="00112F24"/>
    <w:rsid w:val="001133A3"/>
    <w:rsid w:val="00113842"/>
    <w:rsid w:val="001141B4"/>
    <w:rsid w:val="00114F20"/>
    <w:rsid w:val="0011596B"/>
    <w:rsid w:val="0011603C"/>
    <w:rsid w:val="00116A6E"/>
    <w:rsid w:val="001179A9"/>
    <w:rsid w:val="00117BAA"/>
    <w:rsid w:val="00120008"/>
    <w:rsid w:val="00120202"/>
    <w:rsid w:val="0012085A"/>
    <w:rsid w:val="00120ED6"/>
    <w:rsid w:val="00121827"/>
    <w:rsid w:val="0012188D"/>
    <w:rsid w:val="00121C95"/>
    <w:rsid w:val="001220F4"/>
    <w:rsid w:val="001229C7"/>
    <w:rsid w:val="00122A3A"/>
    <w:rsid w:val="00123351"/>
    <w:rsid w:val="00123E44"/>
    <w:rsid w:val="00123F7D"/>
    <w:rsid w:val="00124E78"/>
    <w:rsid w:val="00125364"/>
    <w:rsid w:val="001257E9"/>
    <w:rsid w:val="0012648A"/>
    <w:rsid w:val="00126733"/>
    <w:rsid w:val="001275E7"/>
    <w:rsid w:val="00130596"/>
    <w:rsid w:val="001305AA"/>
    <w:rsid w:val="00131611"/>
    <w:rsid w:val="00131EBD"/>
    <w:rsid w:val="00132209"/>
    <w:rsid w:val="00132521"/>
    <w:rsid w:val="001334BD"/>
    <w:rsid w:val="00133749"/>
    <w:rsid w:val="001339D3"/>
    <w:rsid w:val="001341B1"/>
    <w:rsid w:val="00134E85"/>
    <w:rsid w:val="001358A5"/>
    <w:rsid w:val="00136B7A"/>
    <w:rsid w:val="00136D3B"/>
    <w:rsid w:val="00136D45"/>
    <w:rsid w:val="001373D7"/>
    <w:rsid w:val="001374E1"/>
    <w:rsid w:val="001376C1"/>
    <w:rsid w:val="00141561"/>
    <w:rsid w:val="00141B0B"/>
    <w:rsid w:val="00142944"/>
    <w:rsid w:val="00142FDD"/>
    <w:rsid w:val="00143FC7"/>
    <w:rsid w:val="00144F61"/>
    <w:rsid w:val="00144FF2"/>
    <w:rsid w:val="00145188"/>
    <w:rsid w:val="001452D0"/>
    <w:rsid w:val="00145F2B"/>
    <w:rsid w:val="001461E9"/>
    <w:rsid w:val="00147668"/>
    <w:rsid w:val="00147BCC"/>
    <w:rsid w:val="00147D7D"/>
    <w:rsid w:val="0015000C"/>
    <w:rsid w:val="00151C6D"/>
    <w:rsid w:val="001525F6"/>
    <w:rsid w:val="001531E9"/>
    <w:rsid w:val="00153B69"/>
    <w:rsid w:val="00154FF8"/>
    <w:rsid w:val="001555B9"/>
    <w:rsid w:val="001555C5"/>
    <w:rsid w:val="00155ADA"/>
    <w:rsid w:val="00155D0A"/>
    <w:rsid w:val="00156A1C"/>
    <w:rsid w:val="00156C8D"/>
    <w:rsid w:val="00157317"/>
    <w:rsid w:val="00157562"/>
    <w:rsid w:val="00157A73"/>
    <w:rsid w:val="0016104F"/>
    <w:rsid w:val="0016137C"/>
    <w:rsid w:val="00161739"/>
    <w:rsid w:val="001618D1"/>
    <w:rsid w:val="00162933"/>
    <w:rsid w:val="00162D7E"/>
    <w:rsid w:val="00162E8A"/>
    <w:rsid w:val="0016325F"/>
    <w:rsid w:val="00163384"/>
    <w:rsid w:val="001639F4"/>
    <w:rsid w:val="00163A55"/>
    <w:rsid w:val="001642CE"/>
    <w:rsid w:val="00164C35"/>
    <w:rsid w:val="001665F9"/>
    <w:rsid w:val="001673CA"/>
    <w:rsid w:val="0016792D"/>
    <w:rsid w:val="001679A4"/>
    <w:rsid w:val="0017013E"/>
    <w:rsid w:val="00170C68"/>
    <w:rsid w:val="00170F50"/>
    <w:rsid w:val="00171280"/>
    <w:rsid w:val="001714E8"/>
    <w:rsid w:val="00172480"/>
    <w:rsid w:val="001724FF"/>
    <w:rsid w:val="001726E0"/>
    <w:rsid w:val="00172CAB"/>
    <w:rsid w:val="00173211"/>
    <w:rsid w:val="00173D4C"/>
    <w:rsid w:val="00173DB8"/>
    <w:rsid w:val="00175459"/>
    <w:rsid w:val="00175584"/>
    <w:rsid w:val="00175D23"/>
    <w:rsid w:val="00175E9F"/>
    <w:rsid w:val="001776EB"/>
    <w:rsid w:val="001778A2"/>
    <w:rsid w:val="00177939"/>
    <w:rsid w:val="00180ED2"/>
    <w:rsid w:val="001821AF"/>
    <w:rsid w:val="00182B20"/>
    <w:rsid w:val="00182E1E"/>
    <w:rsid w:val="00184732"/>
    <w:rsid w:val="0018493B"/>
    <w:rsid w:val="001853D1"/>
    <w:rsid w:val="001869BC"/>
    <w:rsid w:val="00186B52"/>
    <w:rsid w:val="001874BE"/>
    <w:rsid w:val="00187998"/>
    <w:rsid w:val="001913D8"/>
    <w:rsid w:val="00191773"/>
    <w:rsid w:val="00191F97"/>
    <w:rsid w:val="00192364"/>
    <w:rsid w:val="00194555"/>
    <w:rsid w:val="00194BED"/>
    <w:rsid w:val="00195C0E"/>
    <w:rsid w:val="00196041"/>
    <w:rsid w:val="001961B9"/>
    <w:rsid w:val="00196861"/>
    <w:rsid w:val="00196CEF"/>
    <w:rsid w:val="00197495"/>
    <w:rsid w:val="001A0BE7"/>
    <w:rsid w:val="001A2D39"/>
    <w:rsid w:val="001A2FBD"/>
    <w:rsid w:val="001A32AD"/>
    <w:rsid w:val="001A3837"/>
    <w:rsid w:val="001A3ADF"/>
    <w:rsid w:val="001A4D5C"/>
    <w:rsid w:val="001A6A4E"/>
    <w:rsid w:val="001A75C7"/>
    <w:rsid w:val="001A7F56"/>
    <w:rsid w:val="001B103A"/>
    <w:rsid w:val="001B12CF"/>
    <w:rsid w:val="001B16B3"/>
    <w:rsid w:val="001B1909"/>
    <w:rsid w:val="001B1EBB"/>
    <w:rsid w:val="001B39E7"/>
    <w:rsid w:val="001B3B07"/>
    <w:rsid w:val="001B4183"/>
    <w:rsid w:val="001B5C2D"/>
    <w:rsid w:val="001B669C"/>
    <w:rsid w:val="001B6D21"/>
    <w:rsid w:val="001B6E59"/>
    <w:rsid w:val="001B79D7"/>
    <w:rsid w:val="001C0953"/>
    <w:rsid w:val="001C0AB9"/>
    <w:rsid w:val="001C1CEA"/>
    <w:rsid w:val="001C295B"/>
    <w:rsid w:val="001C2D8B"/>
    <w:rsid w:val="001C3748"/>
    <w:rsid w:val="001C5A6D"/>
    <w:rsid w:val="001C5B7C"/>
    <w:rsid w:val="001C637A"/>
    <w:rsid w:val="001D01CD"/>
    <w:rsid w:val="001D0567"/>
    <w:rsid w:val="001D0871"/>
    <w:rsid w:val="001D1F93"/>
    <w:rsid w:val="001D23DD"/>
    <w:rsid w:val="001D23EB"/>
    <w:rsid w:val="001D2FF2"/>
    <w:rsid w:val="001D3BC3"/>
    <w:rsid w:val="001D4BE9"/>
    <w:rsid w:val="001D5D7E"/>
    <w:rsid w:val="001D6DEE"/>
    <w:rsid w:val="001D78F0"/>
    <w:rsid w:val="001D7E45"/>
    <w:rsid w:val="001D7E98"/>
    <w:rsid w:val="001E09D7"/>
    <w:rsid w:val="001E1DC2"/>
    <w:rsid w:val="001E25A2"/>
    <w:rsid w:val="001E2833"/>
    <w:rsid w:val="001E3589"/>
    <w:rsid w:val="001E3A56"/>
    <w:rsid w:val="001E4164"/>
    <w:rsid w:val="001E5A76"/>
    <w:rsid w:val="001E5AF5"/>
    <w:rsid w:val="001E690F"/>
    <w:rsid w:val="001E6C71"/>
    <w:rsid w:val="001E7A67"/>
    <w:rsid w:val="001F1747"/>
    <w:rsid w:val="001F1AA7"/>
    <w:rsid w:val="001F40CC"/>
    <w:rsid w:val="001F5144"/>
    <w:rsid w:val="001F5B76"/>
    <w:rsid w:val="001F5E2F"/>
    <w:rsid w:val="001F5EF5"/>
    <w:rsid w:val="001F6623"/>
    <w:rsid w:val="001F7661"/>
    <w:rsid w:val="00200802"/>
    <w:rsid w:val="00200ADB"/>
    <w:rsid w:val="00201199"/>
    <w:rsid w:val="00201A64"/>
    <w:rsid w:val="00201F6A"/>
    <w:rsid w:val="002028D6"/>
    <w:rsid w:val="00202FC6"/>
    <w:rsid w:val="00203032"/>
    <w:rsid w:val="00203FAD"/>
    <w:rsid w:val="00204D5B"/>
    <w:rsid w:val="00205539"/>
    <w:rsid w:val="00205804"/>
    <w:rsid w:val="00205AE3"/>
    <w:rsid w:val="00205CCE"/>
    <w:rsid w:val="0020649C"/>
    <w:rsid w:val="00206E71"/>
    <w:rsid w:val="00206F9C"/>
    <w:rsid w:val="002070D6"/>
    <w:rsid w:val="0021289D"/>
    <w:rsid w:val="0021296E"/>
    <w:rsid w:val="0021355D"/>
    <w:rsid w:val="002136A5"/>
    <w:rsid w:val="00213E71"/>
    <w:rsid w:val="0021408B"/>
    <w:rsid w:val="002147DD"/>
    <w:rsid w:val="00214CE4"/>
    <w:rsid w:val="00214DBE"/>
    <w:rsid w:val="002150BA"/>
    <w:rsid w:val="002157BA"/>
    <w:rsid w:val="00216A32"/>
    <w:rsid w:val="00216C84"/>
    <w:rsid w:val="002171A2"/>
    <w:rsid w:val="00217DDB"/>
    <w:rsid w:val="00217F81"/>
    <w:rsid w:val="00220F2C"/>
    <w:rsid w:val="0022160A"/>
    <w:rsid w:val="00221C01"/>
    <w:rsid w:val="00221DE1"/>
    <w:rsid w:val="00221E62"/>
    <w:rsid w:val="0022209F"/>
    <w:rsid w:val="00222670"/>
    <w:rsid w:val="00222F2B"/>
    <w:rsid w:val="00223784"/>
    <w:rsid w:val="002245BD"/>
    <w:rsid w:val="0022465D"/>
    <w:rsid w:val="00224C71"/>
    <w:rsid w:val="002258D0"/>
    <w:rsid w:val="0022666B"/>
    <w:rsid w:val="00227177"/>
    <w:rsid w:val="00230963"/>
    <w:rsid w:val="002309D4"/>
    <w:rsid w:val="00230A43"/>
    <w:rsid w:val="00230E1F"/>
    <w:rsid w:val="002311DE"/>
    <w:rsid w:val="00231618"/>
    <w:rsid w:val="0023225B"/>
    <w:rsid w:val="00233906"/>
    <w:rsid w:val="00234297"/>
    <w:rsid w:val="00235129"/>
    <w:rsid w:val="002356E0"/>
    <w:rsid w:val="00236212"/>
    <w:rsid w:val="00236999"/>
    <w:rsid w:val="00236ED9"/>
    <w:rsid w:val="002378E7"/>
    <w:rsid w:val="00240D1B"/>
    <w:rsid w:val="00240DD4"/>
    <w:rsid w:val="00240F6A"/>
    <w:rsid w:val="00241064"/>
    <w:rsid w:val="00241DEA"/>
    <w:rsid w:val="0024229F"/>
    <w:rsid w:val="00243266"/>
    <w:rsid w:val="00243E82"/>
    <w:rsid w:val="002459F2"/>
    <w:rsid w:val="00245A16"/>
    <w:rsid w:val="002462E0"/>
    <w:rsid w:val="00246475"/>
    <w:rsid w:val="00246C4F"/>
    <w:rsid w:val="00246E38"/>
    <w:rsid w:val="0024742F"/>
    <w:rsid w:val="00247CBC"/>
    <w:rsid w:val="00247DB8"/>
    <w:rsid w:val="00250E10"/>
    <w:rsid w:val="00252043"/>
    <w:rsid w:val="0025295C"/>
    <w:rsid w:val="00253BD0"/>
    <w:rsid w:val="00253FEA"/>
    <w:rsid w:val="00254AFA"/>
    <w:rsid w:val="0025549F"/>
    <w:rsid w:val="002627D1"/>
    <w:rsid w:val="00263000"/>
    <w:rsid w:val="00263D37"/>
    <w:rsid w:val="00265243"/>
    <w:rsid w:val="00265611"/>
    <w:rsid w:val="002702A9"/>
    <w:rsid w:val="002708DD"/>
    <w:rsid w:val="00270D3A"/>
    <w:rsid w:val="0027116F"/>
    <w:rsid w:val="00271802"/>
    <w:rsid w:val="00271BA4"/>
    <w:rsid w:val="0027327B"/>
    <w:rsid w:val="0027332D"/>
    <w:rsid w:val="00273760"/>
    <w:rsid w:val="002752BC"/>
    <w:rsid w:val="002758EE"/>
    <w:rsid w:val="00276012"/>
    <w:rsid w:val="0027610C"/>
    <w:rsid w:val="002778CA"/>
    <w:rsid w:val="00280576"/>
    <w:rsid w:val="002808BB"/>
    <w:rsid w:val="002817EE"/>
    <w:rsid w:val="0028299C"/>
    <w:rsid w:val="0028395F"/>
    <w:rsid w:val="00283B93"/>
    <w:rsid w:val="002850BE"/>
    <w:rsid w:val="00285A1F"/>
    <w:rsid w:val="002866FC"/>
    <w:rsid w:val="002877B6"/>
    <w:rsid w:val="00287833"/>
    <w:rsid w:val="00290356"/>
    <w:rsid w:val="00291483"/>
    <w:rsid w:val="002924BC"/>
    <w:rsid w:val="00295562"/>
    <w:rsid w:val="00295B01"/>
    <w:rsid w:val="002963F3"/>
    <w:rsid w:val="00296D26"/>
    <w:rsid w:val="00296E43"/>
    <w:rsid w:val="00297856"/>
    <w:rsid w:val="002A02D1"/>
    <w:rsid w:val="002A09F9"/>
    <w:rsid w:val="002A0E62"/>
    <w:rsid w:val="002A1902"/>
    <w:rsid w:val="002A1B91"/>
    <w:rsid w:val="002A28CB"/>
    <w:rsid w:val="002A38BD"/>
    <w:rsid w:val="002A4AD7"/>
    <w:rsid w:val="002A6546"/>
    <w:rsid w:val="002A6AFB"/>
    <w:rsid w:val="002A77CD"/>
    <w:rsid w:val="002A78B1"/>
    <w:rsid w:val="002B0130"/>
    <w:rsid w:val="002B0F93"/>
    <w:rsid w:val="002B12A9"/>
    <w:rsid w:val="002B13EE"/>
    <w:rsid w:val="002B1BAC"/>
    <w:rsid w:val="002B36E8"/>
    <w:rsid w:val="002B4A2F"/>
    <w:rsid w:val="002B7587"/>
    <w:rsid w:val="002B7A66"/>
    <w:rsid w:val="002C0875"/>
    <w:rsid w:val="002C0BE5"/>
    <w:rsid w:val="002C1109"/>
    <w:rsid w:val="002C144C"/>
    <w:rsid w:val="002C1B56"/>
    <w:rsid w:val="002C1DFB"/>
    <w:rsid w:val="002C323E"/>
    <w:rsid w:val="002C3670"/>
    <w:rsid w:val="002C4B94"/>
    <w:rsid w:val="002C6EF9"/>
    <w:rsid w:val="002C6FA2"/>
    <w:rsid w:val="002D0091"/>
    <w:rsid w:val="002D05D2"/>
    <w:rsid w:val="002D06D5"/>
    <w:rsid w:val="002D082D"/>
    <w:rsid w:val="002D12E4"/>
    <w:rsid w:val="002D1E6E"/>
    <w:rsid w:val="002D2579"/>
    <w:rsid w:val="002D2710"/>
    <w:rsid w:val="002D2F23"/>
    <w:rsid w:val="002D2F74"/>
    <w:rsid w:val="002D3249"/>
    <w:rsid w:val="002D4429"/>
    <w:rsid w:val="002D4F9B"/>
    <w:rsid w:val="002D513E"/>
    <w:rsid w:val="002D52E3"/>
    <w:rsid w:val="002D6018"/>
    <w:rsid w:val="002D66DE"/>
    <w:rsid w:val="002D7405"/>
    <w:rsid w:val="002E039D"/>
    <w:rsid w:val="002E0674"/>
    <w:rsid w:val="002E1B91"/>
    <w:rsid w:val="002E2267"/>
    <w:rsid w:val="002E271C"/>
    <w:rsid w:val="002E2AE1"/>
    <w:rsid w:val="002E32F4"/>
    <w:rsid w:val="002E4E44"/>
    <w:rsid w:val="002E6CCB"/>
    <w:rsid w:val="002E7196"/>
    <w:rsid w:val="002E7590"/>
    <w:rsid w:val="002E7D21"/>
    <w:rsid w:val="002F0CBF"/>
    <w:rsid w:val="002F0DA9"/>
    <w:rsid w:val="002F0E91"/>
    <w:rsid w:val="002F11B6"/>
    <w:rsid w:val="002F15DE"/>
    <w:rsid w:val="002F1D05"/>
    <w:rsid w:val="002F224A"/>
    <w:rsid w:val="002F3125"/>
    <w:rsid w:val="002F38FA"/>
    <w:rsid w:val="002F4B5F"/>
    <w:rsid w:val="002F5396"/>
    <w:rsid w:val="002F5F83"/>
    <w:rsid w:val="002F6949"/>
    <w:rsid w:val="002F6A11"/>
    <w:rsid w:val="002F781D"/>
    <w:rsid w:val="002F7917"/>
    <w:rsid w:val="002F7D64"/>
    <w:rsid w:val="002F7FF8"/>
    <w:rsid w:val="00300479"/>
    <w:rsid w:val="003004B3"/>
    <w:rsid w:val="00300F7E"/>
    <w:rsid w:val="00301187"/>
    <w:rsid w:val="00302A9E"/>
    <w:rsid w:val="00302EBD"/>
    <w:rsid w:val="00303633"/>
    <w:rsid w:val="00303EE2"/>
    <w:rsid w:val="0030420F"/>
    <w:rsid w:val="0030440C"/>
    <w:rsid w:val="00306CC1"/>
    <w:rsid w:val="00307243"/>
    <w:rsid w:val="00310490"/>
    <w:rsid w:val="00310C72"/>
    <w:rsid w:val="00310E40"/>
    <w:rsid w:val="00311434"/>
    <w:rsid w:val="00311CEE"/>
    <w:rsid w:val="003129C7"/>
    <w:rsid w:val="00313329"/>
    <w:rsid w:val="00314526"/>
    <w:rsid w:val="00314E99"/>
    <w:rsid w:val="003158C3"/>
    <w:rsid w:val="0031688A"/>
    <w:rsid w:val="00316A5F"/>
    <w:rsid w:val="00316AED"/>
    <w:rsid w:val="003178ED"/>
    <w:rsid w:val="00320619"/>
    <w:rsid w:val="0032061C"/>
    <w:rsid w:val="00320D5C"/>
    <w:rsid w:val="003221A9"/>
    <w:rsid w:val="00322DEE"/>
    <w:rsid w:val="003238E6"/>
    <w:rsid w:val="00323B8C"/>
    <w:rsid w:val="0032489B"/>
    <w:rsid w:val="00325141"/>
    <w:rsid w:val="00326328"/>
    <w:rsid w:val="003266A8"/>
    <w:rsid w:val="00327993"/>
    <w:rsid w:val="00331C1C"/>
    <w:rsid w:val="00332279"/>
    <w:rsid w:val="003322AA"/>
    <w:rsid w:val="00332917"/>
    <w:rsid w:val="00332A36"/>
    <w:rsid w:val="00333053"/>
    <w:rsid w:val="003334EC"/>
    <w:rsid w:val="003348A0"/>
    <w:rsid w:val="003350B3"/>
    <w:rsid w:val="00335683"/>
    <w:rsid w:val="00335D53"/>
    <w:rsid w:val="00335D99"/>
    <w:rsid w:val="003366F0"/>
    <w:rsid w:val="0033670B"/>
    <w:rsid w:val="00336CB2"/>
    <w:rsid w:val="00337077"/>
    <w:rsid w:val="003374A1"/>
    <w:rsid w:val="00337911"/>
    <w:rsid w:val="00337CE3"/>
    <w:rsid w:val="00337ED0"/>
    <w:rsid w:val="0034037C"/>
    <w:rsid w:val="00341432"/>
    <w:rsid w:val="003418E2"/>
    <w:rsid w:val="003420F7"/>
    <w:rsid w:val="0034255D"/>
    <w:rsid w:val="00342566"/>
    <w:rsid w:val="0034393B"/>
    <w:rsid w:val="00343D65"/>
    <w:rsid w:val="00343E15"/>
    <w:rsid w:val="00343F8B"/>
    <w:rsid w:val="00344758"/>
    <w:rsid w:val="00345838"/>
    <w:rsid w:val="003460F7"/>
    <w:rsid w:val="00346F3B"/>
    <w:rsid w:val="003477A2"/>
    <w:rsid w:val="00350032"/>
    <w:rsid w:val="00350C41"/>
    <w:rsid w:val="003520B5"/>
    <w:rsid w:val="003527E5"/>
    <w:rsid w:val="00353468"/>
    <w:rsid w:val="0035350C"/>
    <w:rsid w:val="00354157"/>
    <w:rsid w:val="00354F4E"/>
    <w:rsid w:val="00355BD8"/>
    <w:rsid w:val="00357239"/>
    <w:rsid w:val="003576DA"/>
    <w:rsid w:val="0035791A"/>
    <w:rsid w:val="00357DD4"/>
    <w:rsid w:val="0036012D"/>
    <w:rsid w:val="00360633"/>
    <w:rsid w:val="00360EC1"/>
    <w:rsid w:val="00361868"/>
    <w:rsid w:val="003623E5"/>
    <w:rsid w:val="003627BE"/>
    <w:rsid w:val="00366C05"/>
    <w:rsid w:val="00367A2C"/>
    <w:rsid w:val="00367FEF"/>
    <w:rsid w:val="00371503"/>
    <w:rsid w:val="0037161F"/>
    <w:rsid w:val="00371A38"/>
    <w:rsid w:val="00371FBD"/>
    <w:rsid w:val="003737BA"/>
    <w:rsid w:val="003743CC"/>
    <w:rsid w:val="0037537E"/>
    <w:rsid w:val="00375433"/>
    <w:rsid w:val="00375517"/>
    <w:rsid w:val="00377947"/>
    <w:rsid w:val="003779A3"/>
    <w:rsid w:val="003779CC"/>
    <w:rsid w:val="0038032F"/>
    <w:rsid w:val="0038167E"/>
    <w:rsid w:val="0038186B"/>
    <w:rsid w:val="00382BB1"/>
    <w:rsid w:val="00383661"/>
    <w:rsid w:val="003838EA"/>
    <w:rsid w:val="00383B6C"/>
    <w:rsid w:val="00385780"/>
    <w:rsid w:val="003857F3"/>
    <w:rsid w:val="003872B3"/>
    <w:rsid w:val="00387B2C"/>
    <w:rsid w:val="00390184"/>
    <w:rsid w:val="00391934"/>
    <w:rsid w:val="003924B9"/>
    <w:rsid w:val="0039289D"/>
    <w:rsid w:val="00392CE9"/>
    <w:rsid w:val="00392D2F"/>
    <w:rsid w:val="00392E13"/>
    <w:rsid w:val="0039375E"/>
    <w:rsid w:val="00394802"/>
    <w:rsid w:val="003949E8"/>
    <w:rsid w:val="00394BB5"/>
    <w:rsid w:val="00394D31"/>
    <w:rsid w:val="00394D4F"/>
    <w:rsid w:val="003950B0"/>
    <w:rsid w:val="00396F4B"/>
    <w:rsid w:val="0039713A"/>
    <w:rsid w:val="00397D19"/>
    <w:rsid w:val="003A07E6"/>
    <w:rsid w:val="003A193A"/>
    <w:rsid w:val="003A2A70"/>
    <w:rsid w:val="003A32BB"/>
    <w:rsid w:val="003A39ED"/>
    <w:rsid w:val="003A4167"/>
    <w:rsid w:val="003A425B"/>
    <w:rsid w:val="003A4CF9"/>
    <w:rsid w:val="003A5B96"/>
    <w:rsid w:val="003A65BB"/>
    <w:rsid w:val="003A6EBF"/>
    <w:rsid w:val="003A712C"/>
    <w:rsid w:val="003B1128"/>
    <w:rsid w:val="003B2278"/>
    <w:rsid w:val="003B24FE"/>
    <w:rsid w:val="003B2859"/>
    <w:rsid w:val="003B2C57"/>
    <w:rsid w:val="003B3BC4"/>
    <w:rsid w:val="003B48C2"/>
    <w:rsid w:val="003B4AA0"/>
    <w:rsid w:val="003B5574"/>
    <w:rsid w:val="003B6249"/>
    <w:rsid w:val="003B65C6"/>
    <w:rsid w:val="003B6892"/>
    <w:rsid w:val="003B6FA0"/>
    <w:rsid w:val="003B711C"/>
    <w:rsid w:val="003B7122"/>
    <w:rsid w:val="003C0655"/>
    <w:rsid w:val="003C08B5"/>
    <w:rsid w:val="003C1547"/>
    <w:rsid w:val="003C252E"/>
    <w:rsid w:val="003C333B"/>
    <w:rsid w:val="003C35DD"/>
    <w:rsid w:val="003C3943"/>
    <w:rsid w:val="003C3CD5"/>
    <w:rsid w:val="003C3FDF"/>
    <w:rsid w:val="003C438A"/>
    <w:rsid w:val="003C591D"/>
    <w:rsid w:val="003C6A76"/>
    <w:rsid w:val="003C7482"/>
    <w:rsid w:val="003D304F"/>
    <w:rsid w:val="003D31EE"/>
    <w:rsid w:val="003D3555"/>
    <w:rsid w:val="003D4D95"/>
    <w:rsid w:val="003D6B39"/>
    <w:rsid w:val="003D7458"/>
    <w:rsid w:val="003D77CC"/>
    <w:rsid w:val="003E01B8"/>
    <w:rsid w:val="003E0A35"/>
    <w:rsid w:val="003E177B"/>
    <w:rsid w:val="003E21BA"/>
    <w:rsid w:val="003E2A89"/>
    <w:rsid w:val="003E3CF8"/>
    <w:rsid w:val="003E42A7"/>
    <w:rsid w:val="003E4685"/>
    <w:rsid w:val="003E50AE"/>
    <w:rsid w:val="003E6A99"/>
    <w:rsid w:val="003E6CFD"/>
    <w:rsid w:val="003E7428"/>
    <w:rsid w:val="003E799A"/>
    <w:rsid w:val="003E79CA"/>
    <w:rsid w:val="003E7DE9"/>
    <w:rsid w:val="003F00F8"/>
    <w:rsid w:val="003F0E8B"/>
    <w:rsid w:val="003F11F2"/>
    <w:rsid w:val="003F1570"/>
    <w:rsid w:val="003F1635"/>
    <w:rsid w:val="003F1EA3"/>
    <w:rsid w:val="003F234C"/>
    <w:rsid w:val="003F294D"/>
    <w:rsid w:val="003F6190"/>
    <w:rsid w:val="003F68D4"/>
    <w:rsid w:val="003F6DE5"/>
    <w:rsid w:val="003F770F"/>
    <w:rsid w:val="004025F4"/>
    <w:rsid w:val="00402DF6"/>
    <w:rsid w:val="00403EA7"/>
    <w:rsid w:val="00404F1C"/>
    <w:rsid w:val="004050DA"/>
    <w:rsid w:val="00405662"/>
    <w:rsid w:val="004059AD"/>
    <w:rsid w:val="00405C44"/>
    <w:rsid w:val="00407971"/>
    <w:rsid w:val="00410589"/>
    <w:rsid w:val="00411A0F"/>
    <w:rsid w:val="004124B0"/>
    <w:rsid w:val="00412E02"/>
    <w:rsid w:val="00413783"/>
    <w:rsid w:val="0041390F"/>
    <w:rsid w:val="0041392C"/>
    <w:rsid w:val="00415099"/>
    <w:rsid w:val="004159CE"/>
    <w:rsid w:val="0041616F"/>
    <w:rsid w:val="00416A29"/>
    <w:rsid w:val="00417483"/>
    <w:rsid w:val="004178CF"/>
    <w:rsid w:val="00420518"/>
    <w:rsid w:val="00421096"/>
    <w:rsid w:val="0042162F"/>
    <w:rsid w:val="004222C7"/>
    <w:rsid w:val="00424826"/>
    <w:rsid w:val="0042502C"/>
    <w:rsid w:val="0042586E"/>
    <w:rsid w:val="00425A72"/>
    <w:rsid w:val="00426156"/>
    <w:rsid w:val="00426BFF"/>
    <w:rsid w:val="004273B4"/>
    <w:rsid w:val="00427A8B"/>
    <w:rsid w:val="0043045E"/>
    <w:rsid w:val="00430EA3"/>
    <w:rsid w:val="004310C6"/>
    <w:rsid w:val="00431DF9"/>
    <w:rsid w:val="004327C6"/>
    <w:rsid w:val="004327DF"/>
    <w:rsid w:val="004328C2"/>
    <w:rsid w:val="004328F4"/>
    <w:rsid w:val="00432AFA"/>
    <w:rsid w:val="00432D1A"/>
    <w:rsid w:val="004336B1"/>
    <w:rsid w:val="004338B0"/>
    <w:rsid w:val="00434FF0"/>
    <w:rsid w:val="00435196"/>
    <w:rsid w:val="004359F4"/>
    <w:rsid w:val="00435EC4"/>
    <w:rsid w:val="0043656A"/>
    <w:rsid w:val="004403CF"/>
    <w:rsid w:val="00440526"/>
    <w:rsid w:val="00441E71"/>
    <w:rsid w:val="0044237C"/>
    <w:rsid w:val="00442728"/>
    <w:rsid w:val="0044427E"/>
    <w:rsid w:val="0044429D"/>
    <w:rsid w:val="0044547D"/>
    <w:rsid w:val="00445EDB"/>
    <w:rsid w:val="00446EB0"/>
    <w:rsid w:val="004523C4"/>
    <w:rsid w:val="004533E2"/>
    <w:rsid w:val="0045362F"/>
    <w:rsid w:val="00454A96"/>
    <w:rsid w:val="00455069"/>
    <w:rsid w:val="0045599E"/>
    <w:rsid w:val="00455DEC"/>
    <w:rsid w:val="00456AC4"/>
    <w:rsid w:val="00456DEF"/>
    <w:rsid w:val="00456EDD"/>
    <w:rsid w:val="004609CF"/>
    <w:rsid w:val="00461144"/>
    <w:rsid w:val="0046144C"/>
    <w:rsid w:val="00461598"/>
    <w:rsid w:val="00461C57"/>
    <w:rsid w:val="00462413"/>
    <w:rsid w:val="00462ADF"/>
    <w:rsid w:val="00463461"/>
    <w:rsid w:val="00463A58"/>
    <w:rsid w:val="00463DFB"/>
    <w:rsid w:val="004655FE"/>
    <w:rsid w:val="0046579C"/>
    <w:rsid w:val="0046582D"/>
    <w:rsid w:val="00466085"/>
    <w:rsid w:val="00466188"/>
    <w:rsid w:val="004661C3"/>
    <w:rsid w:val="004674B4"/>
    <w:rsid w:val="0047027A"/>
    <w:rsid w:val="00471793"/>
    <w:rsid w:val="00471B7E"/>
    <w:rsid w:val="004743A2"/>
    <w:rsid w:val="00474C78"/>
    <w:rsid w:val="00474EA3"/>
    <w:rsid w:val="00474F18"/>
    <w:rsid w:val="00476169"/>
    <w:rsid w:val="0047654D"/>
    <w:rsid w:val="00476A35"/>
    <w:rsid w:val="00476F46"/>
    <w:rsid w:val="00477C3F"/>
    <w:rsid w:val="004809F3"/>
    <w:rsid w:val="004813D3"/>
    <w:rsid w:val="00481AFE"/>
    <w:rsid w:val="004822E2"/>
    <w:rsid w:val="004836A6"/>
    <w:rsid w:val="004848DA"/>
    <w:rsid w:val="00484B48"/>
    <w:rsid w:val="00484ECE"/>
    <w:rsid w:val="0048615F"/>
    <w:rsid w:val="00486766"/>
    <w:rsid w:val="00486B6E"/>
    <w:rsid w:val="004871AE"/>
    <w:rsid w:val="00487322"/>
    <w:rsid w:val="004873A7"/>
    <w:rsid w:val="00487C1E"/>
    <w:rsid w:val="00487CE1"/>
    <w:rsid w:val="00487DBB"/>
    <w:rsid w:val="00490670"/>
    <w:rsid w:val="00491FA9"/>
    <w:rsid w:val="00493017"/>
    <w:rsid w:val="00493204"/>
    <w:rsid w:val="00493BA7"/>
    <w:rsid w:val="00493D24"/>
    <w:rsid w:val="004944AA"/>
    <w:rsid w:val="00494590"/>
    <w:rsid w:val="004965D2"/>
    <w:rsid w:val="004969A0"/>
    <w:rsid w:val="00497409"/>
    <w:rsid w:val="004A0C85"/>
    <w:rsid w:val="004A1033"/>
    <w:rsid w:val="004A1644"/>
    <w:rsid w:val="004A1A52"/>
    <w:rsid w:val="004A1EC4"/>
    <w:rsid w:val="004A2727"/>
    <w:rsid w:val="004A31D0"/>
    <w:rsid w:val="004A38F7"/>
    <w:rsid w:val="004A3F80"/>
    <w:rsid w:val="004A5728"/>
    <w:rsid w:val="004A6DD7"/>
    <w:rsid w:val="004B0527"/>
    <w:rsid w:val="004B0715"/>
    <w:rsid w:val="004B20F4"/>
    <w:rsid w:val="004B31CD"/>
    <w:rsid w:val="004B39D8"/>
    <w:rsid w:val="004B3C27"/>
    <w:rsid w:val="004B40FE"/>
    <w:rsid w:val="004B5E43"/>
    <w:rsid w:val="004B60E6"/>
    <w:rsid w:val="004B672D"/>
    <w:rsid w:val="004B7D9E"/>
    <w:rsid w:val="004C0751"/>
    <w:rsid w:val="004C0D43"/>
    <w:rsid w:val="004C1AFE"/>
    <w:rsid w:val="004C1DA2"/>
    <w:rsid w:val="004C3936"/>
    <w:rsid w:val="004C4FC5"/>
    <w:rsid w:val="004C59B1"/>
    <w:rsid w:val="004C5C35"/>
    <w:rsid w:val="004C6CF2"/>
    <w:rsid w:val="004C6EBD"/>
    <w:rsid w:val="004C73CD"/>
    <w:rsid w:val="004C7469"/>
    <w:rsid w:val="004C7C65"/>
    <w:rsid w:val="004C7C88"/>
    <w:rsid w:val="004C7F1D"/>
    <w:rsid w:val="004D1369"/>
    <w:rsid w:val="004D1A1B"/>
    <w:rsid w:val="004D1CF4"/>
    <w:rsid w:val="004D25FE"/>
    <w:rsid w:val="004D2879"/>
    <w:rsid w:val="004D2F6E"/>
    <w:rsid w:val="004D2FBB"/>
    <w:rsid w:val="004D490A"/>
    <w:rsid w:val="004D4B0A"/>
    <w:rsid w:val="004D5ABC"/>
    <w:rsid w:val="004D6EE3"/>
    <w:rsid w:val="004E0924"/>
    <w:rsid w:val="004E0DB2"/>
    <w:rsid w:val="004E0EFE"/>
    <w:rsid w:val="004E0FF3"/>
    <w:rsid w:val="004E100C"/>
    <w:rsid w:val="004E1ED0"/>
    <w:rsid w:val="004E25FD"/>
    <w:rsid w:val="004E2A6B"/>
    <w:rsid w:val="004E37A6"/>
    <w:rsid w:val="004E3CAA"/>
    <w:rsid w:val="004E4C2C"/>
    <w:rsid w:val="004E5731"/>
    <w:rsid w:val="004E7349"/>
    <w:rsid w:val="004E7AC4"/>
    <w:rsid w:val="004E7FCD"/>
    <w:rsid w:val="004F14C8"/>
    <w:rsid w:val="004F1D0F"/>
    <w:rsid w:val="004F2AB8"/>
    <w:rsid w:val="004F2BE3"/>
    <w:rsid w:val="004F3A4A"/>
    <w:rsid w:val="004F3AB0"/>
    <w:rsid w:val="004F4613"/>
    <w:rsid w:val="004F4A77"/>
    <w:rsid w:val="004F7A31"/>
    <w:rsid w:val="005002FC"/>
    <w:rsid w:val="00501684"/>
    <w:rsid w:val="00502220"/>
    <w:rsid w:val="00502B18"/>
    <w:rsid w:val="00502BBC"/>
    <w:rsid w:val="00503072"/>
    <w:rsid w:val="00503473"/>
    <w:rsid w:val="0050366E"/>
    <w:rsid w:val="005044B9"/>
    <w:rsid w:val="00506D78"/>
    <w:rsid w:val="0050713A"/>
    <w:rsid w:val="00507250"/>
    <w:rsid w:val="00507550"/>
    <w:rsid w:val="00510F51"/>
    <w:rsid w:val="005110E8"/>
    <w:rsid w:val="00511874"/>
    <w:rsid w:val="00511AD4"/>
    <w:rsid w:val="00511AE4"/>
    <w:rsid w:val="0051263A"/>
    <w:rsid w:val="00512F53"/>
    <w:rsid w:val="00514417"/>
    <w:rsid w:val="00514763"/>
    <w:rsid w:val="0051492F"/>
    <w:rsid w:val="00514B8B"/>
    <w:rsid w:val="00514F9A"/>
    <w:rsid w:val="00515A05"/>
    <w:rsid w:val="00515E38"/>
    <w:rsid w:val="005165FE"/>
    <w:rsid w:val="005179C7"/>
    <w:rsid w:val="00517FAC"/>
    <w:rsid w:val="00520BEE"/>
    <w:rsid w:val="00521192"/>
    <w:rsid w:val="00521878"/>
    <w:rsid w:val="00522028"/>
    <w:rsid w:val="00522760"/>
    <w:rsid w:val="00523ADF"/>
    <w:rsid w:val="0052485E"/>
    <w:rsid w:val="005253F8"/>
    <w:rsid w:val="005255E0"/>
    <w:rsid w:val="00525E22"/>
    <w:rsid w:val="00525EA3"/>
    <w:rsid w:val="00525F68"/>
    <w:rsid w:val="005260D5"/>
    <w:rsid w:val="00526A87"/>
    <w:rsid w:val="00526AAA"/>
    <w:rsid w:val="00530374"/>
    <w:rsid w:val="005316C5"/>
    <w:rsid w:val="00531CA3"/>
    <w:rsid w:val="005335D6"/>
    <w:rsid w:val="005337B0"/>
    <w:rsid w:val="00534D19"/>
    <w:rsid w:val="00535E83"/>
    <w:rsid w:val="00535EDA"/>
    <w:rsid w:val="00537B77"/>
    <w:rsid w:val="00540EFF"/>
    <w:rsid w:val="005410F1"/>
    <w:rsid w:val="00541E58"/>
    <w:rsid w:val="005429C3"/>
    <w:rsid w:val="00543E9D"/>
    <w:rsid w:val="005440A4"/>
    <w:rsid w:val="00544805"/>
    <w:rsid w:val="00545148"/>
    <w:rsid w:val="00545332"/>
    <w:rsid w:val="00545830"/>
    <w:rsid w:val="00545888"/>
    <w:rsid w:val="00545A88"/>
    <w:rsid w:val="00545C86"/>
    <w:rsid w:val="00545F03"/>
    <w:rsid w:val="00545F3B"/>
    <w:rsid w:val="0054709B"/>
    <w:rsid w:val="00547475"/>
    <w:rsid w:val="00547A16"/>
    <w:rsid w:val="00547B3A"/>
    <w:rsid w:val="00551123"/>
    <w:rsid w:val="00551615"/>
    <w:rsid w:val="00551CFC"/>
    <w:rsid w:val="00552EAD"/>
    <w:rsid w:val="005542BF"/>
    <w:rsid w:val="005545A4"/>
    <w:rsid w:val="00554DA0"/>
    <w:rsid w:val="0055633F"/>
    <w:rsid w:val="00557E2C"/>
    <w:rsid w:val="005603EA"/>
    <w:rsid w:val="00561840"/>
    <w:rsid w:val="005626FA"/>
    <w:rsid w:val="0056364D"/>
    <w:rsid w:val="00563C12"/>
    <w:rsid w:val="00564D7A"/>
    <w:rsid w:val="00564EA4"/>
    <w:rsid w:val="00565489"/>
    <w:rsid w:val="00565F37"/>
    <w:rsid w:val="00566284"/>
    <w:rsid w:val="0056655C"/>
    <w:rsid w:val="00566930"/>
    <w:rsid w:val="005708ED"/>
    <w:rsid w:val="00570C15"/>
    <w:rsid w:val="00570EF9"/>
    <w:rsid w:val="00572EB2"/>
    <w:rsid w:val="00573411"/>
    <w:rsid w:val="0057431F"/>
    <w:rsid w:val="00574DF5"/>
    <w:rsid w:val="0057566D"/>
    <w:rsid w:val="0057572D"/>
    <w:rsid w:val="00575886"/>
    <w:rsid w:val="00575934"/>
    <w:rsid w:val="00576B0C"/>
    <w:rsid w:val="00577B45"/>
    <w:rsid w:val="0058098E"/>
    <w:rsid w:val="00580DA6"/>
    <w:rsid w:val="00582147"/>
    <w:rsid w:val="00582B16"/>
    <w:rsid w:val="00582D12"/>
    <w:rsid w:val="00583078"/>
    <w:rsid w:val="00584DE1"/>
    <w:rsid w:val="00585A72"/>
    <w:rsid w:val="005871BD"/>
    <w:rsid w:val="0058797F"/>
    <w:rsid w:val="005906D3"/>
    <w:rsid w:val="00590BE2"/>
    <w:rsid w:val="00591988"/>
    <w:rsid w:val="00591AED"/>
    <w:rsid w:val="005922AF"/>
    <w:rsid w:val="005931E2"/>
    <w:rsid w:val="00593FF4"/>
    <w:rsid w:val="005961F1"/>
    <w:rsid w:val="00596E8F"/>
    <w:rsid w:val="00597A84"/>
    <w:rsid w:val="005A03EC"/>
    <w:rsid w:val="005A12E5"/>
    <w:rsid w:val="005A16DB"/>
    <w:rsid w:val="005A4D2A"/>
    <w:rsid w:val="005A6CAD"/>
    <w:rsid w:val="005B0208"/>
    <w:rsid w:val="005B027E"/>
    <w:rsid w:val="005B09DC"/>
    <w:rsid w:val="005B388B"/>
    <w:rsid w:val="005B3CCE"/>
    <w:rsid w:val="005B3D0E"/>
    <w:rsid w:val="005B45EC"/>
    <w:rsid w:val="005B4C57"/>
    <w:rsid w:val="005B53EF"/>
    <w:rsid w:val="005B5477"/>
    <w:rsid w:val="005B79D7"/>
    <w:rsid w:val="005B7B06"/>
    <w:rsid w:val="005B7CEA"/>
    <w:rsid w:val="005C04D4"/>
    <w:rsid w:val="005C0F5F"/>
    <w:rsid w:val="005C417D"/>
    <w:rsid w:val="005C4421"/>
    <w:rsid w:val="005C45A0"/>
    <w:rsid w:val="005C4B7C"/>
    <w:rsid w:val="005C5479"/>
    <w:rsid w:val="005C58C8"/>
    <w:rsid w:val="005C6E52"/>
    <w:rsid w:val="005C7315"/>
    <w:rsid w:val="005C756B"/>
    <w:rsid w:val="005D025F"/>
    <w:rsid w:val="005D098F"/>
    <w:rsid w:val="005D1299"/>
    <w:rsid w:val="005D1879"/>
    <w:rsid w:val="005D1EED"/>
    <w:rsid w:val="005D3357"/>
    <w:rsid w:val="005D3773"/>
    <w:rsid w:val="005D3B1A"/>
    <w:rsid w:val="005D493A"/>
    <w:rsid w:val="005D7F0D"/>
    <w:rsid w:val="005E0795"/>
    <w:rsid w:val="005E0949"/>
    <w:rsid w:val="005E127E"/>
    <w:rsid w:val="005E1297"/>
    <w:rsid w:val="005E178F"/>
    <w:rsid w:val="005E2035"/>
    <w:rsid w:val="005E2321"/>
    <w:rsid w:val="005E2F40"/>
    <w:rsid w:val="005E3CD2"/>
    <w:rsid w:val="005E456C"/>
    <w:rsid w:val="005E474F"/>
    <w:rsid w:val="005E50F8"/>
    <w:rsid w:val="005E5310"/>
    <w:rsid w:val="005E5B6C"/>
    <w:rsid w:val="005E7214"/>
    <w:rsid w:val="005E732E"/>
    <w:rsid w:val="005F17BB"/>
    <w:rsid w:val="005F17C3"/>
    <w:rsid w:val="005F1D8C"/>
    <w:rsid w:val="005F2713"/>
    <w:rsid w:val="005F2947"/>
    <w:rsid w:val="005F30B2"/>
    <w:rsid w:val="005F30C0"/>
    <w:rsid w:val="005F32EA"/>
    <w:rsid w:val="005F33F7"/>
    <w:rsid w:val="005F3540"/>
    <w:rsid w:val="005F4076"/>
    <w:rsid w:val="005F47F8"/>
    <w:rsid w:val="005F5770"/>
    <w:rsid w:val="005F587A"/>
    <w:rsid w:val="005F58A3"/>
    <w:rsid w:val="005F5B51"/>
    <w:rsid w:val="005F6144"/>
    <w:rsid w:val="006007C1"/>
    <w:rsid w:val="00600D7E"/>
    <w:rsid w:val="00601790"/>
    <w:rsid w:val="00601ED0"/>
    <w:rsid w:val="0060254F"/>
    <w:rsid w:val="006040B5"/>
    <w:rsid w:val="006046BB"/>
    <w:rsid w:val="00604887"/>
    <w:rsid w:val="00604C72"/>
    <w:rsid w:val="00605842"/>
    <w:rsid w:val="00606850"/>
    <w:rsid w:val="00606E78"/>
    <w:rsid w:val="00607E39"/>
    <w:rsid w:val="00607FCF"/>
    <w:rsid w:val="00610322"/>
    <w:rsid w:val="0061132E"/>
    <w:rsid w:val="00613E94"/>
    <w:rsid w:val="006157C6"/>
    <w:rsid w:val="00616582"/>
    <w:rsid w:val="00616762"/>
    <w:rsid w:val="00617487"/>
    <w:rsid w:val="00617B93"/>
    <w:rsid w:val="00620024"/>
    <w:rsid w:val="00620953"/>
    <w:rsid w:val="00620B06"/>
    <w:rsid w:val="00621436"/>
    <w:rsid w:val="00622560"/>
    <w:rsid w:val="00622D50"/>
    <w:rsid w:val="00623EE1"/>
    <w:rsid w:val="00624E72"/>
    <w:rsid w:val="00625D72"/>
    <w:rsid w:val="00630855"/>
    <w:rsid w:val="00630953"/>
    <w:rsid w:val="00632037"/>
    <w:rsid w:val="00632603"/>
    <w:rsid w:val="00634B9F"/>
    <w:rsid w:val="00634BF9"/>
    <w:rsid w:val="006351D7"/>
    <w:rsid w:val="006353CE"/>
    <w:rsid w:val="00635C1C"/>
    <w:rsid w:val="00636752"/>
    <w:rsid w:val="00636A8B"/>
    <w:rsid w:val="00636B5E"/>
    <w:rsid w:val="00640245"/>
    <w:rsid w:val="006409B5"/>
    <w:rsid w:val="00640A3A"/>
    <w:rsid w:val="006414B2"/>
    <w:rsid w:val="00642834"/>
    <w:rsid w:val="006429CF"/>
    <w:rsid w:val="00642B47"/>
    <w:rsid w:val="00643193"/>
    <w:rsid w:val="00643AFF"/>
    <w:rsid w:val="006452DB"/>
    <w:rsid w:val="006474FF"/>
    <w:rsid w:val="0064795F"/>
    <w:rsid w:val="00647F78"/>
    <w:rsid w:val="006503C9"/>
    <w:rsid w:val="006508AB"/>
    <w:rsid w:val="00652AB3"/>
    <w:rsid w:val="00652DD1"/>
    <w:rsid w:val="00652F23"/>
    <w:rsid w:val="0065312F"/>
    <w:rsid w:val="0065327E"/>
    <w:rsid w:val="006537B0"/>
    <w:rsid w:val="006540E6"/>
    <w:rsid w:val="0065646A"/>
    <w:rsid w:val="00656665"/>
    <w:rsid w:val="00656D81"/>
    <w:rsid w:val="00657A51"/>
    <w:rsid w:val="00660CFC"/>
    <w:rsid w:val="006610C3"/>
    <w:rsid w:val="0066124D"/>
    <w:rsid w:val="00661348"/>
    <w:rsid w:val="006613F3"/>
    <w:rsid w:val="006616E5"/>
    <w:rsid w:val="006617AC"/>
    <w:rsid w:val="00661E5D"/>
    <w:rsid w:val="00662D0E"/>
    <w:rsid w:val="00663442"/>
    <w:rsid w:val="00663FB2"/>
    <w:rsid w:val="00666A0F"/>
    <w:rsid w:val="00666BA4"/>
    <w:rsid w:val="00667CE3"/>
    <w:rsid w:val="006705DF"/>
    <w:rsid w:val="00670C04"/>
    <w:rsid w:val="006728AC"/>
    <w:rsid w:val="006737F2"/>
    <w:rsid w:val="00673BE4"/>
    <w:rsid w:val="006750B5"/>
    <w:rsid w:val="00675F5E"/>
    <w:rsid w:val="0067636E"/>
    <w:rsid w:val="006763E9"/>
    <w:rsid w:val="0067697F"/>
    <w:rsid w:val="00680238"/>
    <w:rsid w:val="0068030C"/>
    <w:rsid w:val="006804CE"/>
    <w:rsid w:val="00680853"/>
    <w:rsid w:val="0068153D"/>
    <w:rsid w:val="006823BF"/>
    <w:rsid w:val="006823DB"/>
    <w:rsid w:val="00682DE6"/>
    <w:rsid w:val="006833DF"/>
    <w:rsid w:val="00683428"/>
    <w:rsid w:val="00685574"/>
    <w:rsid w:val="006858ED"/>
    <w:rsid w:val="00687463"/>
    <w:rsid w:val="00690189"/>
    <w:rsid w:val="00690339"/>
    <w:rsid w:val="00690896"/>
    <w:rsid w:val="00690A46"/>
    <w:rsid w:val="00690ADB"/>
    <w:rsid w:val="00691A3D"/>
    <w:rsid w:val="00692029"/>
    <w:rsid w:val="006922F6"/>
    <w:rsid w:val="0069285B"/>
    <w:rsid w:val="00692E2D"/>
    <w:rsid w:val="006930D4"/>
    <w:rsid w:val="0069310C"/>
    <w:rsid w:val="00693122"/>
    <w:rsid w:val="006933BC"/>
    <w:rsid w:val="00694549"/>
    <w:rsid w:val="006949DC"/>
    <w:rsid w:val="00694B82"/>
    <w:rsid w:val="006960E1"/>
    <w:rsid w:val="00696A4F"/>
    <w:rsid w:val="00697B47"/>
    <w:rsid w:val="00697D81"/>
    <w:rsid w:val="00697F6B"/>
    <w:rsid w:val="006A0338"/>
    <w:rsid w:val="006A14EA"/>
    <w:rsid w:val="006A1BE8"/>
    <w:rsid w:val="006A1E54"/>
    <w:rsid w:val="006A228A"/>
    <w:rsid w:val="006A2295"/>
    <w:rsid w:val="006A3ABC"/>
    <w:rsid w:val="006A4712"/>
    <w:rsid w:val="006A4754"/>
    <w:rsid w:val="006A4C77"/>
    <w:rsid w:val="006A4D83"/>
    <w:rsid w:val="006A4FD6"/>
    <w:rsid w:val="006A5378"/>
    <w:rsid w:val="006A578F"/>
    <w:rsid w:val="006A69A4"/>
    <w:rsid w:val="006A69B0"/>
    <w:rsid w:val="006A69EA"/>
    <w:rsid w:val="006A6CB0"/>
    <w:rsid w:val="006A7354"/>
    <w:rsid w:val="006A7506"/>
    <w:rsid w:val="006B0A34"/>
    <w:rsid w:val="006B0C65"/>
    <w:rsid w:val="006B0DC0"/>
    <w:rsid w:val="006B1D80"/>
    <w:rsid w:val="006B1E5D"/>
    <w:rsid w:val="006B2C11"/>
    <w:rsid w:val="006B323E"/>
    <w:rsid w:val="006B49AF"/>
    <w:rsid w:val="006B4F7E"/>
    <w:rsid w:val="006B6649"/>
    <w:rsid w:val="006B6ECC"/>
    <w:rsid w:val="006B715C"/>
    <w:rsid w:val="006B7FAF"/>
    <w:rsid w:val="006C035E"/>
    <w:rsid w:val="006C1A94"/>
    <w:rsid w:val="006C248F"/>
    <w:rsid w:val="006C2D25"/>
    <w:rsid w:val="006C2F16"/>
    <w:rsid w:val="006C3C57"/>
    <w:rsid w:val="006C4704"/>
    <w:rsid w:val="006C4EB7"/>
    <w:rsid w:val="006C537E"/>
    <w:rsid w:val="006C56AF"/>
    <w:rsid w:val="006C5F8B"/>
    <w:rsid w:val="006C6351"/>
    <w:rsid w:val="006C6489"/>
    <w:rsid w:val="006C6A5D"/>
    <w:rsid w:val="006C70C4"/>
    <w:rsid w:val="006C78B6"/>
    <w:rsid w:val="006D0082"/>
    <w:rsid w:val="006D00FE"/>
    <w:rsid w:val="006D017E"/>
    <w:rsid w:val="006D04C5"/>
    <w:rsid w:val="006D0C3C"/>
    <w:rsid w:val="006D2024"/>
    <w:rsid w:val="006D2AF4"/>
    <w:rsid w:val="006D2CF8"/>
    <w:rsid w:val="006D3038"/>
    <w:rsid w:val="006D3363"/>
    <w:rsid w:val="006D437B"/>
    <w:rsid w:val="006D500D"/>
    <w:rsid w:val="006D5F6C"/>
    <w:rsid w:val="006D6064"/>
    <w:rsid w:val="006D6110"/>
    <w:rsid w:val="006D6CD2"/>
    <w:rsid w:val="006D714A"/>
    <w:rsid w:val="006D74E1"/>
    <w:rsid w:val="006E01DC"/>
    <w:rsid w:val="006E08CD"/>
    <w:rsid w:val="006E0988"/>
    <w:rsid w:val="006E0C46"/>
    <w:rsid w:val="006E14FA"/>
    <w:rsid w:val="006E1974"/>
    <w:rsid w:val="006E1DF6"/>
    <w:rsid w:val="006E2EEC"/>
    <w:rsid w:val="006E3B72"/>
    <w:rsid w:val="006E4886"/>
    <w:rsid w:val="006E5021"/>
    <w:rsid w:val="006E55A5"/>
    <w:rsid w:val="006E6DAC"/>
    <w:rsid w:val="006E7171"/>
    <w:rsid w:val="006E756C"/>
    <w:rsid w:val="006E7714"/>
    <w:rsid w:val="006E7BF8"/>
    <w:rsid w:val="006F0256"/>
    <w:rsid w:val="006F0901"/>
    <w:rsid w:val="006F098C"/>
    <w:rsid w:val="006F0B13"/>
    <w:rsid w:val="006F0FF9"/>
    <w:rsid w:val="006F1024"/>
    <w:rsid w:val="006F104C"/>
    <w:rsid w:val="006F11BB"/>
    <w:rsid w:val="006F1E48"/>
    <w:rsid w:val="006F31EE"/>
    <w:rsid w:val="006F3B78"/>
    <w:rsid w:val="006F4325"/>
    <w:rsid w:val="006F53D5"/>
    <w:rsid w:val="006F6C1F"/>
    <w:rsid w:val="006F6C52"/>
    <w:rsid w:val="006F7480"/>
    <w:rsid w:val="006F7F5F"/>
    <w:rsid w:val="006F7FAD"/>
    <w:rsid w:val="006F7FB4"/>
    <w:rsid w:val="007001B1"/>
    <w:rsid w:val="00701614"/>
    <w:rsid w:val="00701FC1"/>
    <w:rsid w:val="007023F1"/>
    <w:rsid w:val="007035BE"/>
    <w:rsid w:val="0070365D"/>
    <w:rsid w:val="00704104"/>
    <w:rsid w:val="00704544"/>
    <w:rsid w:val="007055B1"/>
    <w:rsid w:val="0070587E"/>
    <w:rsid w:val="0070593A"/>
    <w:rsid w:val="00705D34"/>
    <w:rsid w:val="007069DD"/>
    <w:rsid w:val="00707227"/>
    <w:rsid w:val="00707324"/>
    <w:rsid w:val="00707F5C"/>
    <w:rsid w:val="00707F73"/>
    <w:rsid w:val="00710107"/>
    <w:rsid w:val="0071225C"/>
    <w:rsid w:val="00712504"/>
    <w:rsid w:val="00713723"/>
    <w:rsid w:val="00713C43"/>
    <w:rsid w:val="00713DBD"/>
    <w:rsid w:val="00713E11"/>
    <w:rsid w:val="0071463F"/>
    <w:rsid w:val="00714759"/>
    <w:rsid w:val="0071486B"/>
    <w:rsid w:val="00714929"/>
    <w:rsid w:val="007159A4"/>
    <w:rsid w:val="00715BBB"/>
    <w:rsid w:val="00715FE5"/>
    <w:rsid w:val="00716A37"/>
    <w:rsid w:val="00716A6C"/>
    <w:rsid w:val="00716C10"/>
    <w:rsid w:val="00717A41"/>
    <w:rsid w:val="007203CA"/>
    <w:rsid w:val="007214C7"/>
    <w:rsid w:val="00721899"/>
    <w:rsid w:val="007236F5"/>
    <w:rsid w:val="00723CCC"/>
    <w:rsid w:val="007245E8"/>
    <w:rsid w:val="00724CAC"/>
    <w:rsid w:val="00724FDC"/>
    <w:rsid w:val="00727298"/>
    <w:rsid w:val="0072730C"/>
    <w:rsid w:val="007275D4"/>
    <w:rsid w:val="0073077A"/>
    <w:rsid w:val="0073224B"/>
    <w:rsid w:val="007339DE"/>
    <w:rsid w:val="00733AEC"/>
    <w:rsid w:val="00734507"/>
    <w:rsid w:val="007348E6"/>
    <w:rsid w:val="00734E45"/>
    <w:rsid w:val="007352F0"/>
    <w:rsid w:val="0073594C"/>
    <w:rsid w:val="00735BED"/>
    <w:rsid w:val="00735BF4"/>
    <w:rsid w:val="00735DC8"/>
    <w:rsid w:val="0073673F"/>
    <w:rsid w:val="007400D9"/>
    <w:rsid w:val="007405E6"/>
    <w:rsid w:val="00741B53"/>
    <w:rsid w:val="00741F83"/>
    <w:rsid w:val="00741FCF"/>
    <w:rsid w:val="00742310"/>
    <w:rsid w:val="007454C8"/>
    <w:rsid w:val="00745B8E"/>
    <w:rsid w:val="007476F7"/>
    <w:rsid w:val="00747D5E"/>
    <w:rsid w:val="007508BF"/>
    <w:rsid w:val="00750E44"/>
    <w:rsid w:val="00751729"/>
    <w:rsid w:val="00751ADE"/>
    <w:rsid w:val="007528EF"/>
    <w:rsid w:val="00753D84"/>
    <w:rsid w:val="007540B0"/>
    <w:rsid w:val="00754E46"/>
    <w:rsid w:val="007552B5"/>
    <w:rsid w:val="007553F6"/>
    <w:rsid w:val="00755465"/>
    <w:rsid w:val="00756E9A"/>
    <w:rsid w:val="007577D0"/>
    <w:rsid w:val="00761C80"/>
    <w:rsid w:val="007631E1"/>
    <w:rsid w:val="007644F9"/>
    <w:rsid w:val="00764995"/>
    <w:rsid w:val="007655BA"/>
    <w:rsid w:val="00765917"/>
    <w:rsid w:val="00766A2E"/>
    <w:rsid w:val="00767582"/>
    <w:rsid w:val="00767A2E"/>
    <w:rsid w:val="00767D65"/>
    <w:rsid w:val="00770D6C"/>
    <w:rsid w:val="00770E87"/>
    <w:rsid w:val="007717C5"/>
    <w:rsid w:val="00771B8B"/>
    <w:rsid w:val="00771D12"/>
    <w:rsid w:val="007723D6"/>
    <w:rsid w:val="007734E4"/>
    <w:rsid w:val="00775837"/>
    <w:rsid w:val="00775EF7"/>
    <w:rsid w:val="00777475"/>
    <w:rsid w:val="00777606"/>
    <w:rsid w:val="00777809"/>
    <w:rsid w:val="00777D4F"/>
    <w:rsid w:val="00777E46"/>
    <w:rsid w:val="00780A2D"/>
    <w:rsid w:val="00780B5A"/>
    <w:rsid w:val="007810FF"/>
    <w:rsid w:val="0078135E"/>
    <w:rsid w:val="0078181D"/>
    <w:rsid w:val="00781DB8"/>
    <w:rsid w:val="00782E65"/>
    <w:rsid w:val="00783090"/>
    <w:rsid w:val="00783D05"/>
    <w:rsid w:val="0078474C"/>
    <w:rsid w:val="0078532E"/>
    <w:rsid w:val="00785AC9"/>
    <w:rsid w:val="00787234"/>
    <w:rsid w:val="0078727B"/>
    <w:rsid w:val="00787BEB"/>
    <w:rsid w:val="0079134A"/>
    <w:rsid w:val="007925DA"/>
    <w:rsid w:val="00792AC8"/>
    <w:rsid w:val="00793D63"/>
    <w:rsid w:val="00793F80"/>
    <w:rsid w:val="0079414C"/>
    <w:rsid w:val="00795F35"/>
    <w:rsid w:val="0079611A"/>
    <w:rsid w:val="007961BE"/>
    <w:rsid w:val="00796391"/>
    <w:rsid w:val="0079646A"/>
    <w:rsid w:val="00796C82"/>
    <w:rsid w:val="0079755F"/>
    <w:rsid w:val="007975FE"/>
    <w:rsid w:val="00797916"/>
    <w:rsid w:val="007A0B43"/>
    <w:rsid w:val="007A19C6"/>
    <w:rsid w:val="007A32B4"/>
    <w:rsid w:val="007A4266"/>
    <w:rsid w:val="007A45A3"/>
    <w:rsid w:val="007A4A82"/>
    <w:rsid w:val="007A7892"/>
    <w:rsid w:val="007B055F"/>
    <w:rsid w:val="007B0839"/>
    <w:rsid w:val="007B5D50"/>
    <w:rsid w:val="007B66DD"/>
    <w:rsid w:val="007B69C7"/>
    <w:rsid w:val="007B751E"/>
    <w:rsid w:val="007B78D2"/>
    <w:rsid w:val="007B7F0A"/>
    <w:rsid w:val="007C0065"/>
    <w:rsid w:val="007C0A77"/>
    <w:rsid w:val="007C0AA7"/>
    <w:rsid w:val="007C0D52"/>
    <w:rsid w:val="007C1958"/>
    <w:rsid w:val="007C2927"/>
    <w:rsid w:val="007C3284"/>
    <w:rsid w:val="007C37F8"/>
    <w:rsid w:val="007C38EA"/>
    <w:rsid w:val="007C3B32"/>
    <w:rsid w:val="007C3CEA"/>
    <w:rsid w:val="007C410D"/>
    <w:rsid w:val="007C4AA8"/>
    <w:rsid w:val="007C4EA5"/>
    <w:rsid w:val="007C6DC5"/>
    <w:rsid w:val="007C6F44"/>
    <w:rsid w:val="007C7095"/>
    <w:rsid w:val="007C71DB"/>
    <w:rsid w:val="007C7970"/>
    <w:rsid w:val="007C7FDC"/>
    <w:rsid w:val="007D0D75"/>
    <w:rsid w:val="007D0E7F"/>
    <w:rsid w:val="007D1D2A"/>
    <w:rsid w:val="007D22B4"/>
    <w:rsid w:val="007D2C1A"/>
    <w:rsid w:val="007D365C"/>
    <w:rsid w:val="007D4105"/>
    <w:rsid w:val="007D5651"/>
    <w:rsid w:val="007D6051"/>
    <w:rsid w:val="007D6222"/>
    <w:rsid w:val="007D6423"/>
    <w:rsid w:val="007D6618"/>
    <w:rsid w:val="007D6699"/>
    <w:rsid w:val="007D6D2E"/>
    <w:rsid w:val="007D6D85"/>
    <w:rsid w:val="007D7FB7"/>
    <w:rsid w:val="007E043F"/>
    <w:rsid w:val="007E2211"/>
    <w:rsid w:val="007E2F1B"/>
    <w:rsid w:val="007E44C1"/>
    <w:rsid w:val="007E4551"/>
    <w:rsid w:val="007E5BD1"/>
    <w:rsid w:val="007E626E"/>
    <w:rsid w:val="007E63C9"/>
    <w:rsid w:val="007E6D57"/>
    <w:rsid w:val="007F0F02"/>
    <w:rsid w:val="007F1C50"/>
    <w:rsid w:val="007F2DB9"/>
    <w:rsid w:val="007F43D9"/>
    <w:rsid w:val="007F4446"/>
    <w:rsid w:val="007F503B"/>
    <w:rsid w:val="007F51ED"/>
    <w:rsid w:val="007F5B90"/>
    <w:rsid w:val="007F5E9D"/>
    <w:rsid w:val="007F7016"/>
    <w:rsid w:val="007F7ED5"/>
    <w:rsid w:val="008015E4"/>
    <w:rsid w:val="0080283C"/>
    <w:rsid w:val="00802A51"/>
    <w:rsid w:val="00803592"/>
    <w:rsid w:val="00805277"/>
    <w:rsid w:val="00805DFD"/>
    <w:rsid w:val="00806003"/>
    <w:rsid w:val="008062C4"/>
    <w:rsid w:val="00806FB9"/>
    <w:rsid w:val="0080700F"/>
    <w:rsid w:val="0080766F"/>
    <w:rsid w:val="008078A6"/>
    <w:rsid w:val="008106C0"/>
    <w:rsid w:val="00811713"/>
    <w:rsid w:val="00811C9E"/>
    <w:rsid w:val="00811D4D"/>
    <w:rsid w:val="0081234E"/>
    <w:rsid w:val="00812690"/>
    <w:rsid w:val="0081369A"/>
    <w:rsid w:val="00814A0E"/>
    <w:rsid w:val="00815784"/>
    <w:rsid w:val="008157B4"/>
    <w:rsid w:val="0081673F"/>
    <w:rsid w:val="00816EFE"/>
    <w:rsid w:val="00820656"/>
    <w:rsid w:val="00820FAA"/>
    <w:rsid w:val="00825002"/>
    <w:rsid w:val="008250BF"/>
    <w:rsid w:val="00825D8A"/>
    <w:rsid w:val="008263EC"/>
    <w:rsid w:val="00827938"/>
    <w:rsid w:val="008308E3"/>
    <w:rsid w:val="00830CBB"/>
    <w:rsid w:val="00830CFB"/>
    <w:rsid w:val="00830FF5"/>
    <w:rsid w:val="008312FD"/>
    <w:rsid w:val="00831DF1"/>
    <w:rsid w:val="00832C91"/>
    <w:rsid w:val="00833475"/>
    <w:rsid w:val="00834331"/>
    <w:rsid w:val="00834B6B"/>
    <w:rsid w:val="0083593B"/>
    <w:rsid w:val="00835D04"/>
    <w:rsid w:val="00837673"/>
    <w:rsid w:val="0083788C"/>
    <w:rsid w:val="00841031"/>
    <w:rsid w:val="00842BAD"/>
    <w:rsid w:val="00843054"/>
    <w:rsid w:val="00843768"/>
    <w:rsid w:val="00843953"/>
    <w:rsid w:val="00843CA8"/>
    <w:rsid w:val="00844726"/>
    <w:rsid w:val="00844FFD"/>
    <w:rsid w:val="00846596"/>
    <w:rsid w:val="00846689"/>
    <w:rsid w:val="00846BF7"/>
    <w:rsid w:val="008476C1"/>
    <w:rsid w:val="00850BD2"/>
    <w:rsid w:val="00851028"/>
    <w:rsid w:val="008514E8"/>
    <w:rsid w:val="008515D5"/>
    <w:rsid w:val="00851AF7"/>
    <w:rsid w:val="00853868"/>
    <w:rsid w:val="008538F6"/>
    <w:rsid w:val="008542A6"/>
    <w:rsid w:val="008544AD"/>
    <w:rsid w:val="00854977"/>
    <w:rsid w:val="00855083"/>
    <w:rsid w:val="00855B23"/>
    <w:rsid w:val="00856330"/>
    <w:rsid w:val="008563A8"/>
    <w:rsid w:val="00857272"/>
    <w:rsid w:val="008572E6"/>
    <w:rsid w:val="00857C91"/>
    <w:rsid w:val="008600F4"/>
    <w:rsid w:val="00860392"/>
    <w:rsid w:val="00861158"/>
    <w:rsid w:val="00861725"/>
    <w:rsid w:val="0086261E"/>
    <w:rsid w:val="00862D64"/>
    <w:rsid w:val="008632C2"/>
    <w:rsid w:val="008633D8"/>
    <w:rsid w:val="0086406C"/>
    <w:rsid w:val="00864255"/>
    <w:rsid w:val="00864637"/>
    <w:rsid w:val="0086519B"/>
    <w:rsid w:val="008657D8"/>
    <w:rsid w:val="008657EE"/>
    <w:rsid w:val="00866023"/>
    <w:rsid w:val="00866600"/>
    <w:rsid w:val="0086663A"/>
    <w:rsid w:val="008676C9"/>
    <w:rsid w:val="00867D81"/>
    <w:rsid w:val="00870095"/>
    <w:rsid w:val="00870534"/>
    <w:rsid w:val="00871C95"/>
    <w:rsid w:val="008725CD"/>
    <w:rsid w:val="00872A47"/>
    <w:rsid w:val="00873550"/>
    <w:rsid w:val="00873E35"/>
    <w:rsid w:val="008761D4"/>
    <w:rsid w:val="008778E7"/>
    <w:rsid w:val="00877B7E"/>
    <w:rsid w:val="0088078A"/>
    <w:rsid w:val="00880964"/>
    <w:rsid w:val="008809F3"/>
    <w:rsid w:val="00880D4F"/>
    <w:rsid w:val="00880FA2"/>
    <w:rsid w:val="008816A6"/>
    <w:rsid w:val="00882825"/>
    <w:rsid w:val="00882B8E"/>
    <w:rsid w:val="0088324E"/>
    <w:rsid w:val="00883CF0"/>
    <w:rsid w:val="00884671"/>
    <w:rsid w:val="0088488A"/>
    <w:rsid w:val="00884EA6"/>
    <w:rsid w:val="00884FFA"/>
    <w:rsid w:val="0088571D"/>
    <w:rsid w:val="008860B5"/>
    <w:rsid w:val="00886AB2"/>
    <w:rsid w:val="00887100"/>
    <w:rsid w:val="00890F82"/>
    <w:rsid w:val="00891B02"/>
    <w:rsid w:val="00893303"/>
    <w:rsid w:val="00893AF7"/>
    <w:rsid w:val="00894059"/>
    <w:rsid w:val="00895676"/>
    <w:rsid w:val="00895D58"/>
    <w:rsid w:val="00896467"/>
    <w:rsid w:val="00896CA3"/>
    <w:rsid w:val="00896DE1"/>
    <w:rsid w:val="00897318"/>
    <w:rsid w:val="008A0338"/>
    <w:rsid w:val="008A14FD"/>
    <w:rsid w:val="008A15EE"/>
    <w:rsid w:val="008A1B2F"/>
    <w:rsid w:val="008A2407"/>
    <w:rsid w:val="008A26D9"/>
    <w:rsid w:val="008A444D"/>
    <w:rsid w:val="008A4741"/>
    <w:rsid w:val="008A4C6B"/>
    <w:rsid w:val="008A4F4F"/>
    <w:rsid w:val="008A52AF"/>
    <w:rsid w:val="008A5B0B"/>
    <w:rsid w:val="008A6462"/>
    <w:rsid w:val="008A7609"/>
    <w:rsid w:val="008B0609"/>
    <w:rsid w:val="008B0D91"/>
    <w:rsid w:val="008B0FDA"/>
    <w:rsid w:val="008B1599"/>
    <w:rsid w:val="008B1DC1"/>
    <w:rsid w:val="008B20DF"/>
    <w:rsid w:val="008B2249"/>
    <w:rsid w:val="008B2639"/>
    <w:rsid w:val="008B303A"/>
    <w:rsid w:val="008B3A23"/>
    <w:rsid w:val="008B4F71"/>
    <w:rsid w:val="008B549F"/>
    <w:rsid w:val="008B6BCA"/>
    <w:rsid w:val="008B6DCD"/>
    <w:rsid w:val="008C0391"/>
    <w:rsid w:val="008C0A9E"/>
    <w:rsid w:val="008C0EC9"/>
    <w:rsid w:val="008C1007"/>
    <w:rsid w:val="008C12C5"/>
    <w:rsid w:val="008C1E5A"/>
    <w:rsid w:val="008C1FFD"/>
    <w:rsid w:val="008C2708"/>
    <w:rsid w:val="008C3157"/>
    <w:rsid w:val="008C353D"/>
    <w:rsid w:val="008C3C5E"/>
    <w:rsid w:val="008C3FA1"/>
    <w:rsid w:val="008C4541"/>
    <w:rsid w:val="008C53C6"/>
    <w:rsid w:val="008C5585"/>
    <w:rsid w:val="008C5F52"/>
    <w:rsid w:val="008C692D"/>
    <w:rsid w:val="008C76B4"/>
    <w:rsid w:val="008C78A7"/>
    <w:rsid w:val="008C7980"/>
    <w:rsid w:val="008D124C"/>
    <w:rsid w:val="008D1753"/>
    <w:rsid w:val="008D18DE"/>
    <w:rsid w:val="008D1AE7"/>
    <w:rsid w:val="008D1E16"/>
    <w:rsid w:val="008D31D5"/>
    <w:rsid w:val="008D36A8"/>
    <w:rsid w:val="008D4BD7"/>
    <w:rsid w:val="008D6C10"/>
    <w:rsid w:val="008D78AC"/>
    <w:rsid w:val="008D7D0B"/>
    <w:rsid w:val="008E0535"/>
    <w:rsid w:val="008E066A"/>
    <w:rsid w:val="008E0829"/>
    <w:rsid w:val="008E0B9A"/>
    <w:rsid w:val="008E1577"/>
    <w:rsid w:val="008E15A4"/>
    <w:rsid w:val="008E2797"/>
    <w:rsid w:val="008E443C"/>
    <w:rsid w:val="008E52EE"/>
    <w:rsid w:val="008E6559"/>
    <w:rsid w:val="008E7E11"/>
    <w:rsid w:val="008F035E"/>
    <w:rsid w:val="008F07A7"/>
    <w:rsid w:val="008F1383"/>
    <w:rsid w:val="008F2BBE"/>
    <w:rsid w:val="008F35E8"/>
    <w:rsid w:val="008F3718"/>
    <w:rsid w:val="008F4127"/>
    <w:rsid w:val="008F445C"/>
    <w:rsid w:val="008F45F1"/>
    <w:rsid w:val="008F4934"/>
    <w:rsid w:val="008F4B4E"/>
    <w:rsid w:val="008F4B51"/>
    <w:rsid w:val="008F4C55"/>
    <w:rsid w:val="008F5106"/>
    <w:rsid w:val="008F6062"/>
    <w:rsid w:val="008F6A07"/>
    <w:rsid w:val="008F6C2F"/>
    <w:rsid w:val="00900BFF"/>
    <w:rsid w:val="00900C35"/>
    <w:rsid w:val="009015C2"/>
    <w:rsid w:val="00901C24"/>
    <w:rsid w:val="0090206B"/>
    <w:rsid w:val="0090218C"/>
    <w:rsid w:val="00903B25"/>
    <w:rsid w:val="00903BC1"/>
    <w:rsid w:val="00904D7A"/>
    <w:rsid w:val="00905F38"/>
    <w:rsid w:val="009065F0"/>
    <w:rsid w:val="00907394"/>
    <w:rsid w:val="009075D8"/>
    <w:rsid w:val="00907A8F"/>
    <w:rsid w:val="0091038E"/>
    <w:rsid w:val="00914C7A"/>
    <w:rsid w:val="009166CB"/>
    <w:rsid w:val="009167A8"/>
    <w:rsid w:val="009170E7"/>
    <w:rsid w:val="00917445"/>
    <w:rsid w:val="00920C04"/>
    <w:rsid w:val="009213F5"/>
    <w:rsid w:val="00921774"/>
    <w:rsid w:val="009228F2"/>
    <w:rsid w:val="00922AE4"/>
    <w:rsid w:val="00923076"/>
    <w:rsid w:val="00924DCF"/>
    <w:rsid w:val="00924E0A"/>
    <w:rsid w:val="00925ABB"/>
    <w:rsid w:val="00927530"/>
    <w:rsid w:val="00927636"/>
    <w:rsid w:val="00927BEE"/>
    <w:rsid w:val="00930914"/>
    <w:rsid w:val="00930977"/>
    <w:rsid w:val="00930DEB"/>
    <w:rsid w:val="0093103D"/>
    <w:rsid w:val="009313D0"/>
    <w:rsid w:val="00932493"/>
    <w:rsid w:val="009329B6"/>
    <w:rsid w:val="00933B80"/>
    <w:rsid w:val="0093561D"/>
    <w:rsid w:val="00935FDB"/>
    <w:rsid w:val="009367D8"/>
    <w:rsid w:val="0093765C"/>
    <w:rsid w:val="00937D69"/>
    <w:rsid w:val="00940B17"/>
    <w:rsid w:val="00940EB8"/>
    <w:rsid w:val="009412D8"/>
    <w:rsid w:val="009435D2"/>
    <w:rsid w:val="00943907"/>
    <w:rsid w:val="009451E1"/>
    <w:rsid w:val="00945870"/>
    <w:rsid w:val="009464D4"/>
    <w:rsid w:val="00946542"/>
    <w:rsid w:val="0095064E"/>
    <w:rsid w:val="0095076B"/>
    <w:rsid w:val="00950948"/>
    <w:rsid w:val="00950FF2"/>
    <w:rsid w:val="00951841"/>
    <w:rsid w:val="009521D4"/>
    <w:rsid w:val="0095268A"/>
    <w:rsid w:val="009526AE"/>
    <w:rsid w:val="00952878"/>
    <w:rsid w:val="00952CC3"/>
    <w:rsid w:val="00953553"/>
    <w:rsid w:val="00953865"/>
    <w:rsid w:val="009546D6"/>
    <w:rsid w:val="0095511E"/>
    <w:rsid w:val="00955696"/>
    <w:rsid w:val="009556AF"/>
    <w:rsid w:val="00955A9A"/>
    <w:rsid w:val="009566BB"/>
    <w:rsid w:val="00956B3D"/>
    <w:rsid w:val="00956CCE"/>
    <w:rsid w:val="00956DEB"/>
    <w:rsid w:val="00960142"/>
    <w:rsid w:val="00960A97"/>
    <w:rsid w:val="009611D6"/>
    <w:rsid w:val="00961211"/>
    <w:rsid w:val="00961505"/>
    <w:rsid w:val="00961A5D"/>
    <w:rsid w:val="009625C8"/>
    <w:rsid w:val="00962DC0"/>
    <w:rsid w:val="00962FF9"/>
    <w:rsid w:val="0096372A"/>
    <w:rsid w:val="00963B8A"/>
    <w:rsid w:val="0096403B"/>
    <w:rsid w:val="009640BB"/>
    <w:rsid w:val="00964D26"/>
    <w:rsid w:val="009666DC"/>
    <w:rsid w:val="0096747A"/>
    <w:rsid w:val="00970046"/>
    <w:rsid w:val="00971906"/>
    <w:rsid w:val="00971EFA"/>
    <w:rsid w:val="00972216"/>
    <w:rsid w:val="00972264"/>
    <w:rsid w:val="00972304"/>
    <w:rsid w:val="00972F1F"/>
    <w:rsid w:val="00973857"/>
    <w:rsid w:val="00973F60"/>
    <w:rsid w:val="0097472B"/>
    <w:rsid w:val="00974A11"/>
    <w:rsid w:val="00975DAF"/>
    <w:rsid w:val="00976489"/>
    <w:rsid w:val="00976783"/>
    <w:rsid w:val="00976BA5"/>
    <w:rsid w:val="00977384"/>
    <w:rsid w:val="00981245"/>
    <w:rsid w:val="00981642"/>
    <w:rsid w:val="009835CB"/>
    <w:rsid w:val="009837C3"/>
    <w:rsid w:val="00983AE8"/>
    <w:rsid w:val="00983F83"/>
    <w:rsid w:val="0098422A"/>
    <w:rsid w:val="009842C7"/>
    <w:rsid w:val="0098602C"/>
    <w:rsid w:val="0099076B"/>
    <w:rsid w:val="0099083A"/>
    <w:rsid w:val="00991B9F"/>
    <w:rsid w:val="00993A1E"/>
    <w:rsid w:val="00993D8A"/>
    <w:rsid w:val="00994303"/>
    <w:rsid w:val="00994406"/>
    <w:rsid w:val="00995994"/>
    <w:rsid w:val="00995A01"/>
    <w:rsid w:val="00995D2C"/>
    <w:rsid w:val="00997CD5"/>
    <w:rsid w:val="009A0F4F"/>
    <w:rsid w:val="009A1B87"/>
    <w:rsid w:val="009A264A"/>
    <w:rsid w:val="009A66A9"/>
    <w:rsid w:val="009A6AD9"/>
    <w:rsid w:val="009A6EF8"/>
    <w:rsid w:val="009A70DA"/>
    <w:rsid w:val="009B08F4"/>
    <w:rsid w:val="009B098A"/>
    <w:rsid w:val="009B0FE1"/>
    <w:rsid w:val="009B1278"/>
    <w:rsid w:val="009B2FDC"/>
    <w:rsid w:val="009B31D4"/>
    <w:rsid w:val="009B3565"/>
    <w:rsid w:val="009B43DB"/>
    <w:rsid w:val="009B4540"/>
    <w:rsid w:val="009B45EB"/>
    <w:rsid w:val="009B482A"/>
    <w:rsid w:val="009B4A5E"/>
    <w:rsid w:val="009B5987"/>
    <w:rsid w:val="009B5CFB"/>
    <w:rsid w:val="009B68B3"/>
    <w:rsid w:val="009B6D21"/>
    <w:rsid w:val="009B70DE"/>
    <w:rsid w:val="009B738D"/>
    <w:rsid w:val="009C06CA"/>
    <w:rsid w:val="009C08F1"/>
    <w:rsid w:val="009C1515"/>
    <w:rsid w:val="009C1C7F"/>
    <w:rsid w:val="009C21CF"/>
    <w:rsid w:val="009C2425"/>
    <w:rsid w:val="009C438A"/>
    <w:rsid w:val="009C45F4"/>
    <w:rsid w:val="009C4FFC"/>
    <w:rsid w:val="009C507C"/>
    <w:rsid w:val="009C5865"/>
    <w:rsid w:val="009C6108"/>
    <w:rsid w:val="009C7462"/>
    <w:rsid w:val="009C78B7"/>
    <w:rsid w:val="009D0013"/>
    <w:rsid w:val="009D0235"/>
    <w:rsid w:val="009D18B5"/>
    <w:rsid w:val="009D1CA9"/>
    <w:rsid w:val="009D2322"/>
    <w:rsid w:val="009D3864"/>
    <w:rsid w:val="009D3BE8"/>
    <w:rsid w:val="009D4815"/>
    <w:rsid w:val="009D59E7"/>
    <w:rsid w:val="009D64B9"/>
    <w:rsid w:val="009E1A13"/>
    <w:rsid w:val="009E212E"/>
    <w:rsid w:val="009E274B"/>
    <w:rsid w:val="009E2D67"/>
    <w:rsid w:val="009E2FCE"/>
    <w:rsid w:val="009E30A1"/>
    <w:rsid w:val="009E3E12"/>
    <w:rsid w:val="009E44FE"/>
    <w:rsid w:val="009E502D"/>
    <w:rsid w:val="009E58A1"/>
    <w:rsid w:val="009E5B9C"/>
    <w:rsid w:val="009E6305"/>
    <w:rsid w:val="009E737C"/>
    <w:rsid w:val="009E7F77"/>
    <w:rsid w:val="009F3BD0"/>
    <w:rsid w:val="009F4086"/>
    <w:rsid w:val="009F4158"/>
    <w:rsid w:val="009F4456"/>
    <w:rsid w:val="009F45E5"/>
    <w:rsid w:val="009F582B"/>
    <w:rsid w:val="009F721B"/>
    <w:rsid w:val="00A0029A"/>
    <w:rsid w:val="00A0145D"/>
    <w:rsid w:val="00A01A78"/>
    <w:rsid w:val="00A01C19"/>
    <w:rsid w:val="00A03345"/>
    <w:rsid w:val="00A05258"/>
    <w:rsid w:val="00A0634E"/>
    <w:rsid w:val="00A06D0B"/>
    <w:rsid w:val="00A07A3B"/>
    <w:rsid w:val="00A10DB8"/>
    <w:rsid w:val="00A119E4"/>
    <w:rsid w:val="00A12D52"/>
    <w:rsid w:val="00A12E23"/>
    <w:rsid w:val="00A132E7"/>
    <w:rsid w:val="00A13430"/>
    <w:rsid w:val="00A135FF"/>
    <w:rsid w:val="00A14939"/>
    <w:rsid w:val="00A15866"/>
    <w:rsid w:val="00A17730"/>
    <w:rsid w:val="00A20241"/>
    <w:rsid w:val="00A20A29"/>
    <w:rsid w:val="00A21E53"/>
    <w:rsid w:val="00A227B3"/>
    <w:rsid w:val="00A233FE"/>
    <w:rsid w:val="00A23B89"/>
    <w:rsid w:val="00A241EC"/>
    <w:rsid w:val="00A24CFB"/>
    <w:rsid w:val="00A24DB6"/>
    <w:rsid w:val="00A25E78"/>
    <w:rsid w:val="00A2608C"/>
    <w:rsid w:val="00A26722"/>
    <w:rsid w:val="00A26B79"/>
    <w:rsid w:val="00A26D55"/>
    <w:rsid w:val="00A27105"/>
    <w:rsid w:val="00A27AD6"/>
    <w:rsid w:val="00A31B69"/>
    <w:rsid w:val="00A32457"/>
    <w:rsid w:val="00A32D2C"/>
    <w:rsid w:val="00A33269"/>
    <w:rsid w:val="00A33806"/>
    <w:rsid w:val="00A33BED"/>
    <w:rsid w:val="00A341A0"/>
    <w:rsid w:val="00A3586A"/>
    <w:rsid w:val="00A35E3F"/>
    <w:rsid w:val="00A4057A"/>
    <w:rsid w:val="00A41548"/>
    <w:rsid w:val="00A4226A"/>
    <w:rsid w:val="00A42454"/>
    <w:rsid w:val="00A42755"/>
    <w:rsid w:val="00A4286B"/>
    <w:rsid w:val="00A42FD1"/>
    <w:rsid w:val="00A43317"/>
    <w:rsid w:val="00A43CEB"/>
    <w:rsid w:val="00A44095"/>
    <w:rsid w:val="00A44233"/>
    <w:rsid w:val="00A44AD4"/>
    <w:rsid w:val="00A460AA"/>
    <w:rsid w:val="00A46213"/>
    <w:rsid w:val="00A46EEE"/>
    <w:rsid w:val="00A47A3F"/>
    <w:rsid w:val="00A47E80"/>
    <w:rsid w:val="00A505DB"/>
    <w:rsid w:val="00A506C8"/>
    <w:rsid w:val="00A509F2"/>
    <w:rsid w:val="00A511B1"/>
    <w:rsid w:val="00A52269"/>
    <w:rsid w:val="00A524FD"/>
    <w:rsid w:val="00A52FBF"/>
    <w:rsid w:val="00A53A17"/>
    <w:rsid w:val="00A54CB6"/>
    <w:rsid w:val="00A54DBE"/>
    <w:rsid w:val="00A55066"/>
    <w:rsid w:val="00A55A5C"/>
    <w:rsid w:val="00A55D13"/>
    <w:rsid w:val="00A5742F"/>
    <w:rsid w:val="00A57C67"/>
    <w:rsid w:val="00A60613"/>
    <w:rsid w:val="00A60991"/>
    <w:rsid w:val="00A61A78"/>
    <w:rsid w:val="00A64038"/>
    <w:rsid w:val="00A64A99"/>
    <w:rsid w:val="00A64B2D"/>
    <w:rsid w:val="00A64B56"/>
    <w:rsid w:val="00A65BCE"/>
    <w:rsid w:val="00A661A8"/>
    <w:rsid w:val="00A66407"/>
    <w:rsid w:val="00A66F94"/>
    <w:rsid w:val="00A67220"/>
    <w:rsid w:val="00A676F6"/>
    <w:rsid w:val="00A67D5F"/>
    <w:rsid w:val="00A67F78"/>
    <w:rsid w:val="00A727EA"/>
    <w:rsid w:val="00A72E28"/>
    <w:rsid w:val="00A7415A"/>
    <w:rsid w:val="00A74164"/>
    <w:rsid w:val="00A7431F"/>
    <w:rsid w:val="00A76EB0"/>
    <w:rsid w:val="00A7707F"/>
    <w:rsid w:val="00A777E5"/>
    <w:rsid w:val="00A77801"/>
    <w:rsid w:val="00A77EF9"/>
    <w:rsid w:val="00A80336"/>
    <w:rsid w:val="00A80D79"/>
    <w:rsid w:val="00A811AB"/>
    <w:rsid w:val="00A84345"/>
    <w:rsid w:val="00A85218"/>
    <w:rsid w:val="00A85D87"/>
    <w:rsid w:val="00A86426"/>
    <w:rsid w:val="00A8668A"/>
    <w:rsid w:val="00A867AD"/>
    <w:rsid w:val="00A86CB2"/>
    <w:rsid w:val="00A8785C"/>
    <w:rsid w:val="00A91E6A"/>
    <w:rsid w:val="00A91EE0"/>
    <w:rsid w:val="00A92B58"/>
    <w:rsid w:val="00A92FD0"/>
    <w:rsid w:val="00A93551"/>
    <w:rsid w:val="00A939F0"/>
    <w:rsid w:val="00A94A44"/>
    <w:rsid w:val="00A9546F"/>
    <w:rsid w:val="00A95882"/>
    <w:rsid w:val="00A95D24"/>
    <w:rsid w:val="00A968BE"/>
    <w:rsid w:val="00A968DF"/>
    <w:rsid w:val="00A97B15"/>
    <w:rsid w:val="00AA1075"/>
    <w:rsid w:val="00AA11DD"/>
    <w:rsid w:val="00AA1284"/>
    <w:rsid w:val="00AA20E6"/>
    <w:rsid w:val="00AA2855"/>
    <w:rsid w:val="00AA2DED"/>
    <w:rsid w:val="00AA3374"/>
    <w:rsid w:val="00AA35F9"/>
    <w:rsid w:val="00AA4027"/>
    <w:rsid w:val="00AA4352"/>
    <w:rsid w:val="00AA5949"/>
    <w:rsid w:val="00AA6B84"/>
    <w:rsid w:val="00AA74A0"/>
    <w:rsid w:val="00AA77D5"/>
    <w:rsid w:val="00AA7B4C"/>
    <w:rsid w:val="00AA7B72"/>
    <w:rsid w:val="00AA7EEE"/>
    <w:rsid w:val="00AB0DE5"/>
    <w:rsid w:val="00AB2199"/>
    <w:rsid w:val="00AB30FF"/>
    <w:rsid w:val="00AB3219"/>
    <w:rsid w:val="00AB3884"/>
    <w:rsid w:val="00AB4009"/>
    <w:rsid w:val="00AB4608"/>
    <w:rsid w:val="00AB4BFD"/>
    <w:rsid w:val="00AB58C7"/>
    <w:rsid w:val="00AB5989"/>
    <w:rsid w:val="00AB65CC"/>
    <w:rsid w:val="00AB6ED8"/>
    <w:rsid w:val="00AB7271"/>
    <w:rsid w:val="00AB7653"/>
    <w:rsid w:val="00AC1F06"/>
    <w:rsid w:val="00AC2272"/>
    <w:rsid w:val="00AC2678"/>
    <w:rsid w:val="00AC2A7C"/>
    <w:rsid w:val="00AC2F91"/>
    <w:rsid w:val="00AC2FB4"/>
    <w:rsid w:val="00AC5122"/>
    <w:rsid w:val="00AC5C04"/>
    <w:rsid w:val="00AC7A8A"/>
    <w:rsid w:val="00AC7C8C"/>
    <w:rsid w:val="00AD0000"/>
    <w:rsid w:val="00AD0508"/>
    <w:rsid w:val="00AD0A2C"/>
    <w:rsid w:val="00AD195A"/>
    <w:rsid w:val="00AD19D8"/>
    <w:rsid w:val="00AD1AB8"/>
    <w:rsid w:val="00AD21FD"/>
    <w:rsid w:val="00AD2781"/>
    <w:rsid w:val="00AD28E1"/>
    <w:rsid w:val="00AD3060"/>
    <w:rsid w:val="00AD3E7E"/>
    <w:rsid w:val="00AD44EE"/>
    <w:rsid w:val="00AD57EF"/>
    <w:rsid w:val="00AD5CD1"/>
    <w:rsid w:val="00AD6836"/>
    <w:rsid w:val="00AD7495"/>
    <w:rsid w:val="00AD7621"/>
    <w:rsid w:val="00AE0065"/>
    <w:rsid w:val="00AE107C"/>
    <w:rsid w:val="00AE121F"/>
    <w:rsid w:val="00AE176E"/>
    <w:rsid w:val="00AE1969"/>
    <w:rsid w:val="00AE1C05"/>
    <w:rsid w:val="00AE24BB"/>
    <w:rsid w:val="00AE253B"/>
    <w:rsid w:val="00AE2C86"/>
    <w:rsid w:val="00AE33AD"/>
    <w:rsid w:val="00AE4330"/>
    <w:rsid w:val="00AE767B"/>
    <w:rsid w:val="00AF00DC"/>
    <w:rsid w:val="00AF0A9E"/>
    <w:rsid w:val="00AF188E"/>
    <w:rsid w:val="00AF2FBF"/>
    <w:rsid w:val="00AF586E"/>
    <w:rsid w:val="00AF58EF"/>
    <w:rsid w:val="00AF5C92"/>
    <w:rsid w:val="00AF6C67"/>
    <w:rsid w:val="00AF6D11"/>
    <w:rsid w:val="00AF6DDB"/>
    <w:rsid w:val="00AF6FB8"/>
    <w:rsid w:val="00AF79C1"/>
    <w:rsid w:val="00B00028"/>
    <w:rsid w:val="00B00FBC"/>
    <w:rsid w:val="00B01033"/>
    <w:rsid w:val="00B01187"/>
    <w:rsid w:val="00B01C93"/>
    <w:rsid w:val="00B02D58"/>
    <w:rsid w:val="00B03967"/>
    <w:rsid w:val="00B04011"/>
    <w:rsid w:val="00B04757"/>
    <w:rsid w:val="00B04851"/>
    <w:rsid w:val="00B04A38"/>
    <w:rsid w:val="00B0604E"/>
    <w:rsid w:val="00B06B09"/>
    <w:rsid w:val="00B072BD"/>
    <w:rsid w:val="00B074B1"/>
    <w:rsid w:val="00B10852"/>
    <w:rsid w:val="00B11F27"/>
    <w:rsid w:val="00B12108"/>
    <w:rsid w:val="00B12FD8"/>
    <w:rsid w:val="00B13843"/>
    <w:rsid w:val="00B13F10"/>
    <w:rsid w:val="00B158D6"/>
    <w:rsid w:val="00B2099C"/>
    <w:rsid w:val="00B210FA"/>
    <w:rsid w:val="00B21A39"/>
    <w:rsid w:val="00B220B4"/>
    <w:rsid w:val="00B22654"/>
    <w:rsid w:val="00B23203"/>
    <w:rsid w:val="00B233E0"/>
    <w:rsid w:val="00B2342B"/>
    <w:rsid w:val="00B2359D"/>
    <w:rsid w:val="00B23B20"/>
    <w:rsid w:val="00B24E02"/>
    <w:rsid w:val="00B24FA4"/>
    <w:rsid w:val="00B254AA"/>
    <w:rsid w:val="00B259F7"/>
    <w:rsid w:val="00B25FD7"/>
    <w:rsid w:val="00B3053B"/>
    <w:rsid w:val="00B310D8"/>
    <w:rsid w:val="00B313EE"/>
    <w:rsid w:val="00B3199A"/>
    <w:rsid w:val="00B323A8"/>
    <w:rsid w:val="00B328A6"/>
    <w:rsid w:val="00B334C3"/>
    <w:rsid w:val="00B33738"/>
    <w:rsid w:val="00B33B82"/>
    <w:rsid w:val="00B3434A"/>
    <w:rsid w:val="00B34BF2"/>
    <w:rsid w:val="00B34BFB"/>
    <w:rsid w:val="00B34FED"/>
    <w:rsid w:val="00B35388"/>
    <w:rsid w:val="00B3552C"/>
    <w:rsid w:val="00B355F2"/>
    <w:rsid w:val="00B35C36"/>
    <w:rsid w:val="00B35CDE"/>
    <w:rsid w:val="00B36231"/>
    <w:rsid w:val="00B36883"/>
    <w:rsid w:val="00B36FAF"/>
    <w:rsid w:val="00B378DE"/>
    <w:rsid w:val="00B37A8B"/>
    <w:rsid w:val="00B41462"/>
    <w:rsid w:val="00B41CF5"/>
    <w:rsid w:val="00B42082"/>
    <w:rsid w:val="00B42834"/>
    <w:rsid w:val="00B42BEB"/>
    <w:rsid w:val="00B44737"/>
    <w:rsid w:val="00B45CF2"/>
    <w:rsid w:val="00B45DF8"/>
    <w:rsid w:val="00B463BD"/>
    <w:rsid w:val="00B46566"/>
    <w:rsid w:val="00B47BFC"/>
    <w:rsid w:val="00B47EAD"/>
    <w:rsid w:val="00B50891"/>
    <w:rsid w:val="00B50DE6"/>
    <w:rsid w:val="00B517C9"/>
    <w:rsid w:val="00B51B5A"/>
    <w:rsid w:val="00B52585"/>
    <w:rsid w:val="00B5271F"/>
    <w:rsid w:val="00B544C1"/>
    <w:rsid w:val="00B54A91"/>
    <w:rsid w:val="00B55430"/>
    <w:rsid w:val="00B555DE"/>
    <w:rsid w:val="00B55612"/>
    <w:rsid w:val="00B55EA4"/>
    <w:rsid w:val="00B5669A"/>
    <w:rsid w:val="00B56A90"/>
    <w:rsid w:val="00B578FE"/>
    <w:rsid w:val="00B57E46"/>
    <w:rsid w:val="00B60038"/>
    <w:rsid w:val="00B604D2"/>
    <w:rsid w:val="00B61EE5"/>
    <w:rsid w:val="00B629C1"/>
    <w:rsid w:val="00B62DFD"/>
    <w:rsid w:val="00B64898"/>
    <w:rsid w:val="00B64B47"/>
    <w:rsid w:val="00B64D09"/>
    <w:rsid w:val="00B650C5"/>
    <w:rsid w:val="00B659D9"/>
    <w:rsid w:val="00B65C9D"/>
    <w:rsid w:val="00B65D6A"/>
    <w:rsid w:val="00B65E16"/>
    <w:rsid w:val="00B67047"/>
    <w:rsid w:val="00B6766F"/>
    <w:rsid w:val="00B67F3A"/>
    <w:rsid w:val="00B70ABD"/>
    <w:rsid w:val="00B714F9"/>
    <w:rsid w:val="00B71682"/>
    <w:rsid w:val="00B72B2B"/>
    <w:rsid w:val="00B72F66"/>
    <w:rsid w:val="00B737B2"/>
    <w:rsid w:val="00B7395B"/>
    <w:rsid w:val="00B73C4D"/>
    <w:rsid w:val="00B74493"/>
    <w:rsid w:val="00B74C5F"/>
    <w:rsid w:val="00B76E6A"/>
    <w:rsid w:val="00B76ED1"/>
    <w:rsid w:val="00B76F60"/>
    <w:rsid w:val="00B77C1A"/>
    <w:rsid w:val="00B819EE"/>
    <w:rsid w:val="00B82A24"/>
    <w:rsid w:val="00B82B2D"/>
    <w:rsid w:val="00B82CF4"/>
    <w:rsid w:val="00B84692"/>
    <w:rsid w:val="00B84910"/>
    <w:rsid w:val="00B849F2"/>
    <w:rsid w:val="00B85AF6"/>
    <w:rsid w:val="00B8657D"/>
    <w:rsid w:val="00B871DB"/>
    <w:rsid w:val="00B87237"/>
    <w:rsid w:val="00B9067A"/>
    <w:rsid w:val="00B90C34"/>
    <w:rsid w:val="00B90CA8"/>
    <w:rsid w:val="00B91940"/>
    <w:rsid w:val="00B92782"/>
    <w:rsid w:val="00B930F9"/>
    <w:rsid w:val="00B939F3"/>
    <w:rsid w:val="00B93CC1"/>
    <w:rsid w:val="00B946A1"/>
    <w:rsid w:val="00B94948"/>
    <w:rsid w:val="00B95531"/>
    <w:rsid w:val="00B9660B"/>
    <w:rsid w:val="00B966A8"/>
    <w:rsid w:val="00B96D43"/>
    <w:rsid w:val="00BA1556"/>
    <w:rsid w:val="00BA155E"/>
    <w:rsid w:val="00BA15DF"/>
    <w:rsid w:val="00BA1D87"/>
    <w:rsid w:val="00BA218A"/>
    <w:rsid w:val="00BA22BC"/>
    <w:rsid w:val="00BA3374"/>
    <w:rsid w:val="00BA4091"/>
    <w:rsid w:val="00BA53F0"/>
    <w:rsid w:val="00BA6078"/>
    <w:rsid w:val="00BA651E"/>
    <w:rsid w:val="00BA7A9C"/>
    <w:rsid w:val="00BB09E0"/>
    <w:rsid w:val="00BB1632"/>
    <w:rsid w:val="00BB21A4"/>
    <w:rsid w:val="00BB2F8B"/>
    <w:rsid w:val="00BB2FB5"/>
    <w:rsid w:val="00BB33B8"/>
    <w:rsid w:val="00BB39AA"/>
    <w:rsid w:val="00BB3B8C"/>
    <w:rsid w:val="00BB403A"/>
    <w:rsid w:val="00BB4466"/>
    <w:rsid w:val="00BB5201"/>
    <w:rsid w:val="00BB5481"/>
    <w:rsid w:val="00BB5D8E"/>
    <w:rsid w:val="00BB6092"/>
    <w:rsid w:val="00BB6C32"/>
    <w:rsid w:val="00BB7661"/>
    <w:rsid w:val="00BC0052"/>
    <w:rsid w:val="00BC02CC"/>
    <w:rsid w:val="00BC0351"/>
    <w:rsid w:val="00BC1B0B"/>
    <w:rsid w:val="00BC2279"/>
    <w:rsid w:val="00BC22B8"/>
    <w:rsid w:val="00BC23DF"/>
    <w:rsid w:val="00BC37D8"/>
    <w:rsid w:val="00BC4E87"/>
    <w:rsid w:val="00BC53C7"/>
    <w:rsid w:val="00BC5E3A"/>
    <w:rsid w:val="00BC688E"/>
    <w:rsid w:val="00BD00BB"/>
    <w:rsid w:val="00BD0EEC"/>
    <w:rsid w:val="00BD11C2"/>
    <w:rsid w:val="00BD1ACB"/>
    <w:rsid w:val="00BD2C88"/>
    <w:rsid w:val="00BD41D2"/>
    <w:rsid w:val="00BD4CDC"/>
    <w:rsid w:val="00BD4FF1"/>
    <w:rsid w:val="00BD645A"/>
    <w:rsid w:val="00BD69FF"/>
    <w:rsid w:val="00BD75A9"/>
    <w:rsid w:val="00BE01D3"/>
    <w:rsid w:val="00BE0318"/>
    <w:rsid w:val="00BE03C2"/>
    <w:rsid w:val="00BE069D"/>
    <w:rsid w:val="00BE112B"/>
    <w:rsid w:val="00BE2704"/>
    <w:rsid w:val="00BE27EB"/>
    <w:rsid w:val="00BE32B9"/>
    <w:rsid w:val="00BE33C1"/>
    <w:rsid w:val="00BE35A9"/>
    <w:rsid w:val="00BE3E2B"/>
    <w:rsid w:val="00BE4415"/>
    <w:rsid w:val="00BE4D88"/>
    <w:rsid w:val="00BE4F81"/>
    <w:rsid w:val="00BE5134"/>
    <w:rsid w:val="00BE5600"/>
    <w:rsid w:val="00BE6398"/>
    <w:rsid w:val="00BE73EE"/>
    <w:rsid w:val="00BE7DBC"/>
    <w:rsid w:val="00BE7E74"/>
    <w:rsid w:val="00BF17C9"/>
    <w:rsid w:val="00BF1BFE"/>
    <w:rsid w:val="00BF22DA"/>
    <w:rsid w:val="00BF351E"/>
    <w:rsid w:val="00BF6AAC"/>
    <w:rsid w:val="00BF6D4B"/>
    <w:rsid w:val="00BF6F69"/>
    <w:rsid w:val="00BF72BB"/>
    <w:rsid w:val="00BF78F7"/>
    <w:rsid w:val="00BF7DDB"/>
    <w:rsid w:val="00C00364"/>
    <w:rsid w:val="00C00443"/>
    <w:rsid w:val="00C007C6"/>
    <w:rsid w:val="00C00ADC"/>
    <w:rsid w:val="00C00E35"/>
    <w:rsid w:val="00C02336"/>
    <w:rsid w:val="00C02628"/>
    <w:rsid w:val="00C02AAC"/>
    <w:rsid w:val="00C032A8"/>
    <w:rsid w:val="00C03341"/>
    <w:rsid w:val="00C03D64"/>
    <w:rsid w:val="00C04B60"/>
    <w:rsid w:val="00C05D73"/>
    <w:rsid w:val="00C0626F"/>
    <w:rsid w:val="00C06624"/>
    <w:rsid w:val="00C06F86"/>
    <w:rsid w:val="00C074E4"/>
    <w:rsid w:val="00C0778C"/>
    <w:rsid w:val="00C07884"/>
    <w:rsid w:val="00C078F6"/>
    <w:rsid w:val="00C10223"/>
    <w:rsid w:val="00C10C92"/>
    <w:rsid w:val="00C10E6D"/>
    <w:rsid w:val="00C118CE"/>
    <w:rsid w:val="00C11BFA"/>
    <w:rsid w:val="00C11D9D"/>
    <w:rsid w:val="00C1214D"/>
    <w:rsid w:val="00C12846"/>
    <w:rsid w:val="00C12935"/>
    <w:rsid w:val="00C129F3"/>
    <w:rsid w:val="00C12DB7"/>
    <w:rsid w:val="00C12F51"/>
    <w:rsid w:val="00C13446"/>
    <w:rsid w:val="00C163B4"/>
    <w:rsid w:val="00C166EF"/>
    <w:rsid w:val="00C203BC"/>
    <w:rsid w:val="00C20436"/>
    <w:rsid w:val="00C20B01"/>
    <w:rsid w:val="00C2244F"/>
    <w:rsid w:val="00C22BF2"/>
    <w:rsid w:val="00C230E3"/>
    <w:rsid w:val="00C2317E"/>
    <w:rsid w:val="00C23F22"/>
    <w:rsid w:val="00C246AC"/>
    <w:rsid w:val="00C24E0C"/>
    <w:rsid w:val="00C2549E"/>
    <w:rsid w:val="00C26348"/>
    <w:rsid w:val="00C2665E"/>
    <w:rsid w:val="00C27F37"/>
    <w:rsid w:val="00C303F4"/>
    <w:rsid w:val="00C30BD4"/>
    <w:rsid w:val="00C30D96"/>
    <w:rsid w:val="00C32010"/>
    <w:rsid w:val="00C32DB1"/>
    <w:rsid w:val="00C34FFD"/>
    <w:rsid w:val="00C3586C"/>
    <w:rsid w:val="00C36373"/>
    <w:rsid w:val="00C36989"/>
    <w:rsid w:val="00C36B33"/>
    <w:rsid w:val="00C376B2"/>
    <w:rsid w:val="00C41166"/>
    <w:rsid w:val="00C439E4"/>
    <w:rsid w:val="00C44161"/>
    <w:rsid w:val="00C44E7B"/>
    <w:rsid w:val="00C44F4F"/>
    <w:rsid w:val="00C454CE"/>
    <w:rsid w:val="00C45821"/>
    <w:rsid w:val="00C45E81"/>
    <w:rsid w:val="00C45ECB"/>
    <w:rsid w:val="00C4761D"/>
    <w:rsid w:val="00C5042F"/>
    <w:rsid w:val="00C51FF5"/>
    <w:rsid w:val="00C52270"/>
    <w:rsid w:val="00C5298E"/>
    <w:rsid w:val="00C52FFF"/>
    <w:rsid w:val="00C53074"/>
    <w:rsid w:val="00C5433E"/>
    <w:rsid w:val="00C543C0"/>
    <w:rsid w:val="00C55645"/>
    <w:rsid w:val="00C564CE"/>
    <w:rsid w:val="00C56E73"/>
    <w:rsid w:val="00C57905"/>
    <w:rsid w:val="00C611EC"/>
    <w:rsid w:val="00C6197E"/>
    <w:rsid w:val="00C62308"/>
    <w:rsid w:val="00C6383D"/>
    <w:rsid w:val="00C63A92"/>
    <w:rsid w:val="00C64E14"/>
    <w:rsid w:val="00C6569B"/>
    <w:rsid w:val="00C65E64"/>
    <w:rsid w:val="00C6621B"/>
    <w:rsid w:val="00C6649D"/>
    <w:rsid w:val="00C666BC"/>
    <w:rsid w:val="00C66777"/>
    <w:rsid w:val="00C67888"/>
    <w:rsid w:val="00C67E7A"/>
    <w:rsid w:val="00C70E38"/>
    <w:rsid w:val="00C70E88"/>
    <w:rsid w:val="00C7114F"/>
    <w:rsid w:val="00C71E1E"/>
    <w:rsid w:val="00C71EB4"/>
    <w:rsid w:val="00C7243B"/>
    <w:rsid w:val="00C74537"/>
    <w:rsid w:val="00C74571"/>
    <w:rsid w:val="00C757C0"/>
    <w:rsid w:val="00C770A7"/>
    <w:rsid w:val="00C7787D"/>
    <w:rsid w:val="00C77E34"/>
    <w:rsid w:val="00C81B32"/>
    <w:rsid w:val="00C81FAC"/>
    <w:rsid w:val="00C82033"/>
    <w:rsid w:val="00C82ECB"/>
    <w:rsid w:val="00C8310F"/>
    <w:rsid w:val="00C83831"/>
    <w:rsid w:val="00C841FA"/>
    <w:rsid w:val="00C85660"/>
    <w:rsid w:val="00C8592B"/>
    <w:rsid w:val="00C8622B"/>
    <w:rsid w:val="00C86A8A"/>
    <w:rsid w:val="00C87204"/>
    <w:rsid w:val="00C87831"/>
    <w:rsid w:val="00C90947"/>
    <w:rsid w:val="00C90D69"/>
    <w:rsid w:val="00C9204D"/>
    <w:rsid w:val="00C9221F"/>
    <w:rsid w:val="00C93E20"/>
    <w:rsid w:val="00C93F72"/>
    <w:rsid w:val="00C940A9"/>
    <w:rsid w:val="00C946C2"/>
    <w:rsid w:val="00C947B6"/>
    <w:rsid w:val="00C950B2"/>
    <w:rsid w:val="00C964EC"/>
    <w:rsid w:val="00C96A40"/>
    <w:rsid w:val="00C96AC6"/>
    <w:rsid w:val="00CA27F5"/>
    <w:rsid w:val="00CA2E39"/>
    <w:rsid w:val="00CA3CCD"/>
    <w:rsid w:val="00CA42D9"/>
    <w:rsid w:val="00CA5C74"/>
    <w:rsid w:val="00CA7536"/>
    <w:rsid w:val="00CA7D4A"/>
    <w:rsid w:val="00CA7FD6"/>
    <w:rsid w:val="00CB0789"/>
    <w:rsid w:val="00CB162E"/>
    <w:rsid w:val="00CB1859"/>
    <w:rsid w:val="00CB1936"/>
    <w:rsid w:val="00CB226C"/>
    <w:rsid w:val="00CB2990"/>
    <w:rsid w:val="00CB3284"/>
    <w:rsid w:val="00CB32F1"/>
    <w:rsid w:val="00CB5133"/>
    <w:rsid w:val="00CB56E4"/>
    <w:rsid w:val="00CB6B58"/>
    <w:rsid w:val="00CB769B"/>
    <w:rsid w:val="00CB79BE"/>
    <w:rsid w:val="00CB7F8A"/>
    <w:rsid w:val="00CC0308"/>
    <w:rsid w:val="00CC0705"/>
    <w:rsid w:val="00CC0CEB"/>
    <w:rsid w:val="00CC25C2"/>
    <w:rsid w:val="00CC2688"/>
    <w:rsid w:val="00CC2B2A"/>
    <w:rsid w:val="00CC2B2D"/>
    <w:rsid w:val="00CC3378"/>
    <w:rsid w:val="00CC3681"/>
    <w:rsid w:val="00CC3C7F"/>
    <w:rsid w:val="00CC3CA1"/>
    <w:rsid w:val="00CC3F38"/>
    <w:rsid w:val="00CC4214"/>
    <w:rsid w:val="00CC46D0"/>
    <w:rsid w:val="00CC4924"/>
    <w:rsid w:val="00CC55ED"/>
    <w:rsid w:val="00CC5ED2"/>
    <w:rsid w:val="00CC638F"/>
    <w:rsid w:val="00CC65F9"/>
    <w:rsid w:val="00CC7EC4"/>
    <w:rsid w:val="00CD056E"/>
    <w:rsid w:val="00CD09BA"/>
    <w:rsid w:val="00CD171D"/>
    <w:rsid w:val="00CD294B"/>
    <w:rsid w:val="00CD3B94"/>
    <w:rsid w:val="00CD44E1"/>
    <w:rsid w:val="00CD47DA"/>
    <w:rsid w:val="00CD4B8C"/>
    <w:rsid w:val="00CD4CAF"/>
    <w:rsid w:val="00CD50AD"/>
    <w:rsid w:val="00CD5303"/>
    <w:rsid w:val="00CD6223"/>
    <w:rsid w:val="00CD7495"/>
    <w:rsid w:val="00CE06A3"/>
    <w:rsid w:val="00CE18DD"/>
    <w:rsid w:val="00CE1E6A"/>
    <w:rsid w:val="00CE272E"/>
    <w:rsid w:val="00CE27F9"/>
    <w:rsid w:val="00CE3672"/>
    <w:rsid w:val="00CE43AF"/>
    <w:rsid w:val="00CE4F98"/>
    <w:rsid w:val="00CE5E13"/>
    <w:rsid w:val="00CE6032"/>
    <w:rsid w:val="00CE637E"/>
    <w:rsid w:val="00CE66EB"/>
    <w:rsid w:val="00CF2600"/>
    <w:rsid w:val="00CF264F"/>
    <w:rsid w:val="00CF2B34"/>
    <w:rsid w:val="00CF3D52"/>
    <w:rsid w:val="00CF4F84"/>
    <w:rsid w:val="00CF5472"/>
    <w:rsid w:val="00CF566A"/>
    <w:rsid w:val="00CF5896"/>
    <w:rsid w:val="00CF6561"/>
    <w:rsid w:val="00CF65C4"/>
    <w:rsid w:val="00CF6997"/>
    <w:rsid w:val="00CF717D"/>
    <w:rsid w:val="00CF7DE6"/>
    <w:rsid w:val="00CF7FF4"/>
    <w:rsid w:val="00D00BF6"/>
    <w:rsid w:val="00D00F42"/>
    <w:rsid w:val="00D0161D"/>
    <w:rsid w:val="00D0202F"/>
    <w:rsid w:val="00D025A5"/>
    <w:rsid w:val="00D0262E"/>
    <w:rsid w:val="00D0279E"/>
    <w:rsid w:val="00D032C9"/>
    <w:rsid w:val="00D0474F"/>
    <w:rsid w:val="00D04BC8"/>
    <w:rsid w:val="00D05039"/>
    <w:rsid w:val="00D058E2"/>
    <w:rsid w:val="00D05B3C"/>
    <w:rsid w:val="00D05FF1"/>
    <w:rsid w:val="00D060D4"/>
    <w:rsid w:val="00D0687D"/>
    <w:rsid w:val="00D07027"/>
    <w:rsid w:val="00D071C5"/>
    <w:rsid w:val="00D076F0"/>
    <w:rsid w:val="00D07E31"/>
    <w:rsid w:val="00D107E9"/>
    <w:rsid w:val="00D10B05"/>
    <w:rsid w:val="00D111F8"/>
    <w:rsid w:val="00D11B0B"/>
    <w:rsid w:val="00D11F04"/>
    <w:rsid w:val="00D144D8"/>
    <w:rsid w:val="00D151CF"/>
    <w:rsid w:val="00D155F6"/>
    <w:rsid w:val="00D17909"/>
    <w:rsid w:val="00D209DB"/>
    <w:rsid w:val="00D20BBC"/>
    <w:rsid w:val="00D21F86"/>
    <w:rsid w:val="00D229FC"/>
    <w:rsid w:val="00D2340E"/>
    <w:rsid w:val="00D23A58"/>
    <w:rsid w:val="00D23B5E"/>
    <w:rsid w:val="00D2457E"/>
    <w:rsid w:val="00D24925"/>
    <w:rsid w:val="00D251B1"/>
    <w:rsid w:val="00D26E14"/>
    <w:rsid w:val="00D27135"/>
    <w:rsid w:val="00D3058D"/>
    <w:rsid w:val="00D309A4"/>
    <w:rsid w:val="00D30B4F"/>
    <w:rsid w:val="00D314EE"/>
    <w:rsid w:val="00D3245B"/>
    <w:rsid w:val="00D32E0A"/>
    <w:rsid w:val="00D33344"/>
    <w:rsid w:val="00D33582"/>
    <w:rsid w:val="00D33A5E"/>
    <w:rsid w:val="00D33B85"/>
    <w:rsid w:val="00D34D46"/>
    <w:rsid w:val="00D351F8"/>
    <w:rsid w:val="00D356FE"/>
    <w:rsid w:val="00D36189"/>
    <w:rsid w:val="00D363AF"/>
    <w:rsid w:val="00D36FAB"/>
    <w:rsid w:val="00D415E3"/>
    <w:rsid w:val="00D41E92"/>
    <w:rsid w:val="00D4514A"/>
    <w:rsid w:val="00D478C4"/>
    <w:rsid w:val="00D50F24"/>
    <w:rsid w:val="00D51005"/>
    <w:rsid w:val="00D511CB"/>
    <w:rsid w:val="00D511D8"/>
    <w:rsid w:val="00D51B03"/>
    <w:rsid w:val="00D5254C"/>
    <w:rsid w:val="00D5299A"/>
    <w:rsid w:val="00D53D33"/>
    <w:rsid w:val="00D53E32"/>
    <w:rsid w:val="00D544C4"/>
    <w:rsid w:val="00D54672"/>
    <w:rsid w:val="00D54813"/>
    <w:rsid w:val="00D55397"/>
    <w:rsid w:val="00D55C3C"/>
    <w:rsid w:val="00D57623"/>
    <w:rsid w:val="00D57FE4"/>
    <w:rsid w:val="00D6081E"/>
    <w:rsid w:val="00D60B5D"/>
    <w:rsid w:val="00D61EB0"/>
    <w:rsid w:val="00D620D1"/>
    <w:rsid w:val="00D6232E"/>
    <w:rsid w:val="00D624F9"/>
    <w:rsid w:val="00D62831"/>
    <w:rsid w:val="00D62B4B"/>
    <w:rsid w:val="00D63375"/>
    <w:rsid w:val="00D653BB"/>
    <w:rsid w:val="00D658B4"/>
    <w:rsid w:val="00D6607A"/>
    <w:rsid w:val="00D66902"/>
    <w:rsid w:val="00D66EEC"/>
    <w:rsid w:val="00D676D2"/>
    <w:rsid w:val="00D67722"/>
    <w:rsid w:val="00D71C5D"/>
    <w:rsid w:val="00D73353"/>
    <w:rsid w:val="00D738C7"/>
    <w:rsid w:val="00D73E69"/>
    <w:rsid w:val="00D74417"/>
    <w:rsid w:val="00D765AF"/>
    <w:rsid w:val="00D76A65"/>
    <w:rsid w:val="00D76BBD"/>
    <w:rsid w:val="00D77419"/>
    <w:rsid w:val="00D778C8"/>
    <w:rsid w:val="00D80F8A"/>
    <w:rsid w:val="00D81369"/>
    <w:rsid w:val="00D82C9F"/>
    <w:rsid w:val="00D831D0"/>
    <w:rsid w:val="00D84CF5"/>
    <w:rsid w:val="00D84F8F"/>
    <w:rsid w:val="00D85001"/>
    <w:rsid w:val="00D852FE"/>
    <w:rsid w:val="00D85686"/>
    <w:rsid w:val="00D85F76"/>
    <w:rsid w:val="00D864D6"/>
    <w:rsid w:val="00D8682A"/>
    <w:rsid w:val="00D86B45"/>
    <w:rsid w:val="00D86FE2"/>
    <w:rsid w:val="00D870D7"/>
    <w:rsid w:val="00D8730A"/>
    <w:rsid w:val="00D90049"/>
    <w:rsid w:val="00D91686"/>
    <w:rsid w:val="00D9192F"/>
    <w:rsid w:val="00D91A1E"/>
    <w:rsid w:val="00D92343"/>
    <w:rsid w:val="00D93EFE"/>
    <w:rsid w:val="00D94215"/>
    <w:rsid w:val="00D949D4"/>
    <w:rsid w:val="00D94F53"/>
    <w:rsid w:val="00DA1004"/>
    <w:rsid w:val="00DA285C"/>
    <w:rsid w:val="00DA2D15"/>
    <w:rsid w:val="00DA32B4"/>
    <w:rsid w:val="00DA37A4"/>
    <w:rsid w:val="00DA3B3D"/>
    <w:rsid w:val="00DA3F53"/>
    <w:rsid w:val="00DA4D80"/>
    <w:rsid w:val="00DA4FC6"/>
    <w:rsid w:val="00DA521E"/>
    <w:rsid w:val="00DA56C6"/>
    <w:rsid w:val="00DA59EB"/>
    <w:rsid w:val="00DA5A88"/>
    <w:rsid w:val="00DA5D9B"/>
    <w:rsid w:val="00DA6556"/>
    <w:rsid w:val="00DA6B18"/>
    <w:rsid w:val="00DA6C50"/>
    <w:rsid w:val="00DB0194"/>
    <w:rsid w:val="00DB0298"/>
    <w:rsid w:val="00DB047B"/>
    <w:rsid w:val="00DB129B"/>
    <w:rsid w:val="00DB41FB"/>
    <w:rsid w:val="00DB475D"/>
    <w:rsid w:val="00DB4E26"/>
    <w:rsid w:val="00DB5134"/>
    <w:rsid w:val="00DB5467"/>
    <w:rsid w:val="00DB5CF1"/>
    <w:rsid w:val="00DB634C"/>
    <w:rsid w:val="00DB6E54"/>
    <w:rsid w:val="00DB7D04"/>
    <w:rsid w:val="00DC0335"/>
    <w:rsid w:val="00DC049C"/>
    <w:rsid w:val="00DC1325"/>
    <w:rsid w:val="00DC146E"/>
    <w:rsid w:val="00DC2BE0"/>
    <w:rsid w:val="00DC3911"/>
    <w:rsid w:val="00DC46D2"/>
    <w:rsid w:val="00DC4C97"/>
    <w:rsid w:val="00DC5D30"/>
    <w:rsid w:val="00DC5EE8"/>
    <w:rsid w:val="00DC6590"/>
    <w:rsid w:val="00DC6BE5"/>
    <w:rsid w:val="00DC7126"/>
    <w:rsid w:val="00DC7CBE"/>
    <w:rsid w:val="00DC7DB4"/>
    <w:rsid w:val="00DD0760"/>
    <w:rsid w:val="00DD12BA"/>
    <w:rsid w:val="00DD2BF4"/>
    <w:rsid w:val="00DD4AF1"/>
    <w:rsid w:val="00DD5240"/>
    <w:rsid w:val="00DD661A"/>
    <w:rsid w:val="00DD7493"/>
    <w:rsid w:val="00DD76AB"/>
    <w:rsid w:val="00DE0494"/>
    <w:rsid w:val="00DE1702"/>
    <w:rsid w:val="00DE1E83"/>
    <w:rsid w:val="00DE1FB0"/>
    <w:rsid w:val="00DE32CB"/>
    <w:rsid w:val="00DE47EE"/>
    <w:rsid w:val="00DE67BA"/>
    <w:rsid w:val="00DE6941"/>
    <w:rsid w:val="00DE74E7"/>
    <w:rsid w:val="00DE77EF"/>
    <w:rsid w:val="00DE7DF2"/>
    <w:rsid w:val="00DF031B"/>
    <w:rsid w:val="00DF0393"/>
    <w:rsid w:val="00DF045C"/>
    <w:rsid w:val="00DF07A6"/>
    <w:rsid w:val="00DF1539"/>
    <w:rsid w:val="00DF18F4"/>
    <w:rsid w:val="00DF1C83"/>
    <w:rsid w:val="00DF425D"/>
    <w:rsid w:val="00DF4683"/>
    <w:rsid w:val="00DF4A54"/>
    <w:rsid w:val="00DF4F70"/>
    <w:rsid w:val="00DF531A"/>
    <w:rsid w:val="00DF5B7E"/>
    <w:rsid w:val="00DF6D21"/>
    <w:rsid w:val="00DF79E9"/>
    <w:rsid w:val="00E00C7D"/>
    <w:rsid w:val="00E00CDF"/>
    <w:rsid w:val="00E03516"/>
    <w:rsid w:val="00E037D4"/>
    <w:rsid w:val="00E03E23"/>
    <w:rsid w:val="00E045D1"/>
    <w:rsid w:val="00E04BB4"/>
    <w:rsid w:val="00E04CDF"/>
    <w:rsid w:val="00E05648"/>
    <w:rsid w:val="00E05878"/>
    <w:rsid w:val="00E061AA"/>
    <w:rsid w:val="00E06825"/>
    <w:rsid w:val="00E077F8"/>
    <w:rsid w:val="00E1020C"/>
    <w:rsid w:val="00E10BA2"/>
    <w:rsid w:val="00E13C79"/>
    <w:rsid w:val="00E13F52"/>
    <w:rsid w:val="00E149CF"/>
    <w:rsid w:val="00E152C8"/>
    <w:rsid w:val="00E16324"/>
    <w:rsid w:val="00E16353"/>
    <w:rsid w:val="00E16757"/>
    <w:rsid w:val="00E16C90"/>
    <w:rsid w:val="00E171AE"/>
    <w:rsid w:val="00E205DA"/>
    <w:rsid w:val="00E2207B"/>
    <w:rsid w:val="00E2284C"/>
    <w:rsid w:val="00E22BDB"/>
    <w:rsid w:val="00E24CC7"/>
    <w:rsid w:val="00E24D9D"/>
    <w:rsid w:val="00E25D4F"/>
    <w:rsid w:val="00E271F9"/>
    <w:rsid w:val="00E27B00"/>
    <w:rsid w:val="00E318BA"/>
    <w:rsid w:val="00E34A10"/>
    <w:rsid w:val="00E34C7F"/>
    <w:rsid w:val="00E368A9"/>
    <w:rsid w:val="00E373B3"/>
    <w:rsid w:val="00E37693"/>
    <w:rsid w:val="00E3796B"/>
    <w:rsid w:val="00E37EDA"/>
    <w:rsid w:val="00E40015"/>
    <w:rsid w:val="00E410BE"/>
    <w:rsid w:val="00E4118F"/>
    <w:rsid w:val="00E42C26"/>
    <w:rsid w:val="00E42C7F"/>
    <w:rsid w:val="00E431CE"/>
    <w:rsid w:val="00E43341"/>
    <w:rsid w:val="00E4359A"/>
    <w:rsid w:val="00E438A4"/>
    <w:rsid w:val="00E447E7"/>
    <w:rsid w:val="00E45162"/>
    <w:rsid w:val="00E452F3"/>
    <w:rsid w:val="00E46176"/>
    <w:rsid w:val="00E46DC3"/>
    <w:rsid w:val="00E47C6F"/>
    <w:rsid w:val="00E50393"/>
    <w:rsid w:val="00E50F12"/>
    <w:rsid w:val="00E518BC"/>
    <w:rsid w:val="00E51CBF"/>
    <w:rsid w:val="00E525A1"/>
    <w:rsid w:val="00E530AA"/>
    <w:rsid w:val="00E53E26"/>
    <w:rsid w:val="00E54469"/>
    <w:rsid w:val="00E544DB"/>
    <w:rsid w:val="00E54846"/>
    <w:rsid w:val="00E556C7"/>
    <w:rsid w:val="00E556EE"/>
    <w:rsid w:val="00E55910"/>
    <w:rsid w:val="00E56970"/>
    <w:rsid w:val="00E60936"/>
    <w:rsid w:val="00E613E1"/>
    <w:rsid w:val="00E61597"/>
    <w:rsid w:val="00E61793"/>
    <w:rsid w:val="00E61B3F"/>
    <w:rsid w:val="00E63233"/>
    <w:rsid w:val="00E63AEA"/>
    <w:rsid w:val="00E63CF5"/>
    <w:rsid w:val="00E63DD7"/>
    <w:rsid w:val="00E640B1"/>
    <w:rsid w:val="00E643D3"/>
    <w:rsid w:val="00E65545"/>
    <w:rsid w:val="00E65BD5"/>
    <w:rsid w:val="00E66139"/>
    <w:rsid w:val="00E66987"/>
    <w:rsid w:val="00E67017"/>
    <w:rsid w:val="00E67519"/>
    <w:rsid w:val="00E71EC2"/>
    <w:rsid w:val="00E72213"/>
    <w:rsid w:val="00E72726"/>
    <w:rsid w:val="00E72D84"/>
    <w:rsid w:val="00E73E9B"/>
    <w:rsid w:val="00E743F8"/>
    <w:rsid w:val="00E746CD"/>
    <w:rsid w:val="00E747F9"/>
    <w:rsid w:val="00E74D04"/>
    <w:rsid w:val="00E75123"/>
    <w:rsid w:val="00E76880"/>
    <w:rsid w:val="00E774D7"/>
    <w:rsid w:val="00E7795A"/>
    <w:rsid w:val="00E80EAC"/>
    <w:rsid w:val="00E820C2"/>
    <w:rsid w:val="00E82C85"/>
    <w:rsid w:val="00E83034"/>
    <w:rsid w:val="00E84027"/>
    <w:rsid w:val="00E844A7"/>
    <w:rsid w:val="00E84C2D"/>
    <w:rsid w:val="00E84FAC"/>
    <w:rsid w:val="00E85C1E"/>
    <w:rsid w:val="00E86623"/>
    <w:rsid w:val="00E87198"/>
    <w:rsid w:val="00E8722E"/>
    <w:rsid w:val="00E87241"/>
    <w:rsid w:val="00E876C7"/>
    <w:rsid w:val="00E90F27"/>
    <w:rsid w:val="00E91AEE"/>
    <w:rsid w:val="00E91E3B"/>
    <w:rsid w:val="00E921F3"/>
    <w:rsid w:val="00E92236"/>
    <w:rsid w:val="00E92FA5"/>
    <w:rsid w:val="00E93AF2"/>
    <w:rsid w:val="00E94D60"/>
    <w:rsid w:val="00E94E05"/>
    <w:rsid w:val="00E950BE"/>
    <w:rsid w:val="00E9540C"/>
    <w:rsid w:val="00E96108"/>
    <w:rsid w:val="00E96D98"/>
    <w:rsid w:val="00E974BF"/>
    <w:rsid w:val="00E97B40"/>
    <w:rsid w:val="00EA04B5"/>
    <w:rsid w:val="00EA065D"/>
    <w:rsid w:val="00EA0CEC"/>
    <w:rsid w:val="00EA11FF"/>
    <w:rsid w:val="00EA1890"/>
    <w:rsid w:val="00EA1D64"/>
    <w:rsid w:val="00EA1E7A"/>
    <w:rsid w:val="00EA2A48"/>
    <w:rsid w:val="00EA301E"/>
    <w:rsid w:val="00EA4331"/>
    <w:rsid w:val="00EA6E42"/>
    <w:rsid w:val="00EA7518"/>
    <w:rsid w:val="00EA75F8"/>
    <w:rsid w:val="00EA7613"/>
    <w:rsid w:val="00EA7754"/>
    <w:rsid w:val="00EA7A19"/>
    <w:rsid w:val="00EB069A"/>
    <w:rsid w:val="00EB0E95"/>
    <w:rsid w:val="00EB1EA9"/>
    <w:rsid w:val="00EB2ADB"/>
    <w:rsid w:val="00EB3558"/>
    <w:rsid w:val="00EB4960"/>
    <w:rsid w:val="00EB5311"/>
    <w:rsid w:val="00EB5979"/>
    <w:rsid w:val="00EB657B"/>
    <w:rsid w:val="00EB6E0D"/>
    <w:rsid w:val="00EB6FDC"/>
    <w:rsid w:val="00EC028A"/>
    <w:rsid w:val="00EC0F07"/>
    <w:rsid w:val="00EC117A"/>
    <w:rsid w:val="00EC1DCE"/>
    <w:rsid w:val="00EC2F62"/>
    <w:rsid w:val="00EC3907"/>
    <w:rsid w:val="00EC3B85"/>
    <w:rsid w:val="00EC4034"/>
    <w:rsid w:val="00EC46F1"/>
    <w:rsid w:val="00EC47E0"/>
    <w:rsid w:val="00EC4853"/>
    <w:rsid w:val="00EC48EC"/>
    <w:rsid w:val="00EC55CF"/>
    <w:rsid w:val="00EC57F3"/>
    <w:rsid w:val="00EC5A3A"/>
    <w:rsid w:val="00EC7E50"/>
    <w:rsid w:val="00ED1899"/>
    <w:rsid w:val="00ED2A7E"/>
    <w:rsid w:val="00ED3249"/>
    <w:rsid w:val="00ED405B"/>
    <w:rsid w:val="00ED4186"/>
    <w:rsid w:val="00ED43BB"/>
    <w:rsid w:val="00ED4FD8"/>
    <w:rsid w:val="00ED523B"/>
    <w:rsid w:val="00ED58AA"/>
    <w:rsid w:val="00ED5E0D"/>
    <w:rsid w:val="00ED5E50"/>
    <w:rsid w:val="00ED65C9"/>
    <w:rsid w:val="00ED6A08"/>
    <w:rsid w:val="00ED6A45"/>
    <w:rsid w:val="00ED6BBA"/>
    <w:rsid w:val="00EE0911"/>
    <w:rsid w:val="00EE0B2E"/>
    <w:rsid w:val="00EE1497"/>
    <w:rsid w:val="00EE1B5D"/>
    <w:rsid w:val="00EE2426"/>
    <w:rsid w:val="00EE277E"/>
    <w:rsid w:val="00EE2A11"/>
    <w:rsid w:val="00EE37A3"/>
    <w:rsid w:val="00EE3924"/>
    <w:rsid w:val="00EE466E"/>
    <w:rsid w:val="00EE4FC0"/>
    <w:rsid w:val="00EE5FF0"/>
    <w:rsid w:val="00EE6666"/>
    <w:rsid w:val="00EF0CB5"/>
    <w:rsid w:val="00EF1457"/>
    <w:rsid w:val="00EF14B8"/>
    <w:rsid w:val="00EF1777"/>
    <w:rsid w:val="00EF1A24"/>
    <w:rsid w:val="00EF1BAF"/>
    <w:rsid w:val="00EF37D8"/>
    <w:rsid w:val="00EF4A72"/>
    <w:rsid w:val="00EF5317"/>
    <w:rsid w:val="00EF6899"/>
    <w:rsid w:val="00EF6EE0"/>
    <w:rsid w:val="00EF7E58"/>
    <w:rsid w:val="00EF7E66"/>
    <w:rsid w:val="00F0038A"/>
    <w:rsid w:val="00F013E2"/>
    <w:rsid w:val="00F01644"/>
    <w:rsid w:val="00F0167E"/>
    <w:rsid w:val="00F0182F"/>
    <w:rsid w:val="00F01F20"/>
    <w:rsid w:val="00F02102"/>
    <w:rsid w:val="00F02536"/>
    <w:rsid w:val="00F03A99"/>
    <w:rsid w:val="00F041E7"/>
    <w:rsid w:val="00F04299"/>
    <w:rsid w:val="00F043D3"/>
    <w:rsid w:val="00F05593"/>
    <w:rsid w:val="00F06FA6"/>
    <w:rsid w:val="00F100DC"/>
    <w:rsid w:val="00F102BF"/>
    <w:rsid w:val="00F10BA4"/>
    <w:rsid w:val="00F10D1F"/>
    <w:rsid w:val="00F10ED2"/>
    <w:rsid w:val="00F11764"/>
    <w:rsid w:val="00F130A2"/>
    <w:rsid w:val="00F141E5"/>
    <w:rsid w:val="00F14470"/>
    <w:rsid w:val="00F1614F"/>
    <w:rsid w:val="00F1665F"/>
    <w:rsid w:val="00F1709D"/>
    <w:rsid w:val="00F217B7"/>
    <w:rsid w:val="00F22779"/>
    <w:rsid w:val="00F22A92"/>
    <w:rsid w:val="00F23E62"/>
    <w:rsid w:val="00F23F9D"/>
    <w:rsid w:val="00F23FAE"/>
    <w:rsid w:val="00F240D2"/>
    <w:rsid w:val="00F2502B"/>
    <w:rsid w:val="00F2544D"/>
    <w:rsid w:val="00F25E02"/>
    <w:rsid w:val="00F26480"/>
    <w:rsid w:val="00F267A4"/>
    <w:rsid w:val="00F307B6"/>
    <w:rsid w:val="00F30B11"/>
    <w:rsid w:val="00F30F36"/>
    <w:rsid w:val="00F315B9"/>
    <w:rsid w:val="00F31AD9"/>
    <w:rsid w:val="00F32E49"/>
    <w:rsid w:val="00F33536"/>
    <w:rsid w:val="00F344F2"/>
    <w:rsid w:val="00F34FAD"/>
    <w:rsid w:val="00F35E72"/>
    <w:rsid w:val="00F363EC"/>
    <w:rsid w:val="00F37087"/>
    <w:rsid w:val="00F40D4D"/>
    <w:rsid w:val="00F437A1"/>
    <w:rsid w:val="00F439CE"/>
    <w:rsid w:val="00F43F93"/>
    <w:rsid w:val="00F44E1A"/>
    <w:rsid w:val="00F45430"/>
    <w:rsid w:val="00F461F1"/>
    <w:rsid w:val="00F4660F"/>
    <w:rsid w:val="00F4691F"/>
    <w:rsid w:val="00F46B97"/>
    <w:rsid w:val="00F46FD0"/>
    <w:rsid w:val="00F473ED"/>
    <w:rsid w:val="00F47F07"/>
    <w:rsid w:val="00F504EF"/>
    <w:rsid w:val="00F50A6C"/>
    <w:rsid w:val="00F50B53"/>
    <w:rsid w:val="00F50C16"/>
    <w:rsid w:val="00F524FB"/>
    <w:rsid w:val="00F52DA0"/>
    <w:rsid w:val="00F52EFC"/>
    <w:rsid w:val="00F53F27"/>
    <w:rsid w:val="00F54848"/>
    <w:rsid w:val="00F5486D"/>
    <w:rsid w:val="00F570B8"/>
    <w:rsid w:val="00F576BF"/>
    <w:rsid w:val="00F57E25"/>
    <w:rsid w:val="00F600BE"/>
    <w:rsid w:val="00F60596"/>
    <w:rsid w:val="00F60942"/>
    <w:rsid w:val="00F62595"/>
    <w:rsid w:val="00F6275C"/>
    <w:rsid w:val="00F62C78"/>
    <w:rsid w:val="00F62E27"/>
    <w:rsid w:val="00F63596"/>
    <w:rsid w:val="00F639A2"/>
    <w:rsid w:val="00F64254"/>
    <w:rsid w:val="00F64983"/>
    <w:rsid w:val="00F663FA"/>
    <w:rsid w:val="00F66D13"/>
    <w:rsid w:val="00F72F09"/>
    <w:rsid w:val="00F72F9D"/>
    <w:rsid w:val="00F734F0"/>
    <w:rsid w:val="00F746C5"/>
    <w:rsid w:val="00F74AF8"/>
    <w:rsid w:val="00F755AD"/>
    <w:rsid w:val="00F757E1"/>
    <w:rsid w:val="00F759E0"/>
    <w:rsid w:val="00F7731C"/>
    <w:rsid w:val="00F77B2F"/>
    <w:rsid w:val="00F81182"/>
    <w:rsid w:val="00F81349"/>
    <w:rsid w:val="00F81FC9"/>
    <w:rsid w:val="00F82B26"/>
    <w:rsid w:val="00F839FA"/>
    <w:rsid w:val="00F83B85"/>
    <w:rsid w:val="00F844B9"/>
    <w:rsid w:val="00F8506B"/>
    <w:rsid w:val="00F852F1"/>
    <w:rsid w:val="00F85538"/>
    <w:rsid w:val="00F85C26"/>
    <w:rsid w:val="00F85CC6"/>
    <w:rsid w:val="00F85D08"/>
    <w:rsid w:val="00F85FC0"/>
    <w:rsid w:val="00F8737D"/>
    <w:rsid w:val="00F874C3"/>
    <w:rsid w:val="00F87FCF"/>
    <w:rsid w:val="00F905A2"/>
    <w:rsid w:val="00F9125B"/>
    <w:rsid w:val="00F91454"/>
    <w:rsid w:val="00F918EB"/>
    <w:rsid w:val="00F92410"/>
    <w:rsid w:val="00F92BBD"/>
    <w:rsid w:val="00F934CA"/>
    <w:rsid w:val="00F93FC3"/>
    <w:rsid w:val="00F94613"/>
    <w:rsid w:val="00F95050"/>
    <w:rsid w:val="00F9569E"/>
    <w:rsid w:val="00F95B7E"/>
    <w:rsid w:val="00F95EE7"/>
    <w:rsid w:val="00F96091"/>
    <w:rsid w:val="00F960E5"/>
    <w:rsid w:val="00F960F0"/>
    <w:rsid w:val="00F965E5"/>
    <w:rsid w:val="00F96CC2"/>
    <w:rsid w:val="00F973D4"/>
    <w:rsid w:val="00FA0133"/>
    <w:rsid w:val="00FA057E"/>
    <w:rsid w:val="00FA0681"/>
    <w:rsid w:val="00FA07D3"/>
    <w:rsid w:val="00FA1736"/>
    <w:rsid w:val="00FA1B4B"/>
    <w:rsid w:val="00FA1BB2"/>
    <w:rsid w:val="00FA1E53"/>
    <w:rsid w:val="00FA3A52"/>
    <w:rsid w:val="00FA4C74"/>
    <w:rsid w:val="00FA7C8F"/>
    <w:rsid w:val="00FA7D72"/>
    <w:rsid w:val="00FB006F"/>
    <w:rsid w:val="00FB0E69"/>
    <w:rsid w:val="00FB1A75"/>
    <w:rsid w:val="00FB2AF3"/>
    <w:rsid w:val="00FB2DFC"/>
    <w:rsid w:val="00FB3F8A"/>
    <w:rsid w:val="00FB4461"/>
    <w:rsid w:val="00FB45EA"/>
    <w:rsid w:val="00FB4DFE"/>
    <w:rsid w:val="00FB578D"/>
    <w:rsid w:val="00FB5A07"/>
    <w:rsid w:val="00FB62AD"/>
    <w:rsid w:val="00FB750F"/>
    <w:rsid w:val="00FB7653"/>
    <w:rsid w:val="00FB7E01"/>
    <w:rsid w:val="00FB7E7A"/>
    <w:rsid w:val="00FC0946"/>
    <w:rsid w:val="00FC0E9A"/>
    <w:rsid w:val="00FC2A67"/>
    <w:rsid w:val="00FC2C60"/>
    <w:rsid w:val="00FC3384"/>
    <w:rsid w:val="00FC3E48"/>
    <w:rsid w:val="00FC44E1"/>
    <w:rsid w:val="00FC48E9"/>
    <w:rsid w:val="00FC699A"/>
    <w:rsid w:val="00FC7217"/>
    <w:rsid w:val="00FC7CB1"/>
    <w:rsid w:val="00FC7CDA"/>
    <w:rsid w:val="00FD0015"/>
    <w:rsid w:val="00FD062E"/>
    <w:rsid w:val="00FD1B20"/>
    <w:rsid w:val="00FD243C"/>
    <w:rsid w:val="00FD349D"/>
    <w:rsid w:val="00FD36B3"/>
    <w:rsid w:val="00FD36C1"/>
    <w:rsid w:val="00FD3B5A"/>
    <w:rsid w:val="00FD4A72"/>
    <w:rsid w:val="00FD5602"/>
    <w:rsid w:val="00FD5A3D"/>
    <w:rsid w:val="00FD5ABD"/>
    <w:rsid w:val="00FD622D"/>
    <w:rsid w:val="00FD6CCF"/>
    <w:rsid w:val="00FD7311"/>
    <w:rsid w:val="00FE05ED"/>
    <w:rsid w:val="00FE12AB"/>
    <w:rsid w:val="00FE1BFB"/>
    <w:rsid w:val="00FE2913"/>
    <w:rsid w:val="00FE2B2D"/>
    <w:rsid w:val="00FE32FA"/>
    <w:rsid w:val="00FE46FC"/>
    <w:rsid w:val="00FE4C6D"/>
    <w:rsid w:val="00FE543D"/>
    <w:rsid w:val="00FE5759"/>
    <w:rsid w:val="00FE67F8"/>
    <w:rsid w:val="00FE75CF"/>
    <w:rsid w:val="00FE7D41"/>
    <w:rsid w:val="00FE7FED"/>
    <w:rsid w:val="00FF03E2"/>
    <w:rsid w:val="00FF0CE7"/>
    <w:rsid w:val="00FF1141"/>
    <w:rsid w:val="00FF1969"/>
    <w:rsid w:val="00FF3C16"/>
    <w:rsid w:val="00FF460A"/>
    <w:rsid w:val="00FF4848"/>
    <w:rsid w:val="00FF569E"/>
    <w:rsid w:val="00FF6B2B"/>
    <w:rsid w:val="00FF739E"/>
    <w:rsid w:val="00FF75F7"/>
    <w:rsid w:val="00FF7B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B6373"/>
  <w15:docId w15:val="{C138FA7C-08CA-4E18-A285-471B3F44D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7CBE"/>
    <w:rPr>
      <w:rFonts w:ascii="Arial" w:hAnsi="Arial"/>
    </w:rPr>
  </w:style>
  <w:style w:type="paragraph" w:styleId="Heading1">
    <w:name w:val="heading 1"/>
    <w:aliases w:val="(1.),Titre 1 CS,(1.)1,Titre 1 CS1,(1.)2,Titre 1 CS2,(1.)11,Titre 1 CS11,(1.)3,Titre 1 CS3"/>
    <w:basedOn w:val="Normal"/>
    <w:next w:val="Normal"/>
    <w:link w:val="Heading1Char"/>
    <w:qFormat/>
    <w:rsid w:val="003B6249"/>
    <w:pPr>
      <w:keepNext/>
      <w:pageBreakBefore/>
      <w:framePr w:wrap="notBeside" w:vAnchor="text" w:hAnchor="text" w:y="1"/>
      <w:numPr>
        <w:numId w:val="1"/>
      </w:numPr>
      <w:spacing w:before="240" w:after="0" w:line="360" w:lineRule="auto"/>
      <w:outlineLvl w:val="0"/>
    </w:pPr>
    <w:rPr>
      <w:rFonts w:asciiTheme="majorHAnsi" w:eastAsia="Times New Roman" w:hAnsiTheme="majorHAnsi" w:cs="Times New Roman"/>
      <w:bCs/>
      <w:caps/>
      <w:color w:val="17365D" w:themeColor="text2" w:themeShade="BF"/>
      <w:sz w:val="52"/>
      <w:szCs w:val="24"/>
      <w:lang w:eastAsia="en-US"/>
    </w:rPr>
  </w:style>
  <w:style w:type="paragraph" w:styleId="Heading2">
    <w:name w:val="heading 2"/>
    <w:aliases w:val="(1.1),Titre 2 CS,(1.1)1,Titre 2 CS1,(1.1)2,Titre 2 CS2,(1.1)11,Titre 2 CS11,(1.1)3,Titre 2 CS3"/>
    <w:basedOn w:val="Normal"/>
    <w:next w:val="BodyText"/>
    <w:link w:val="Heading2Char"/>
    <w:qFormat/>
    <w:rsid w:val="00E72D84"/>
    <w:pPr>
      <w:keepNext/>
      <w:numPr>
        <w:ilvl w:val="1"/>
        <w:numId w:val="1"/>
      </w:numPr>
      <w:spacing w:before="240" w:after="0" w:line="360" w:lineRule="auto"/>
      <w:outlineLvl w:val="1"/>
    </w:pPr>
    <w:rPr>
      <w:rFonts w:eastAsia="Times New Roman" w:cs="Arial"/>
      <w:b/>
      <w:bCs/>
      <w:iCs/>
      <w:sz w:val="24"/>
      <w:szCs w:val="28"/>
      <w:lang w:eastAsia="en-US"/>
    </w:rPr>
  </w:style>
  <w:style w:type="paragraph" w:styleId="Heading3">
    <w:name w:val="heading 3"/>
    <w:aliases w:val="(1.1.1),Titre 3 CS,(1.1.1)1,Titre 3 CS1,(1.1.1)2,Titre 3 CS2,(1.1.1)11,Titre 3 CS11"/>
    <w:basedOn w:val="Normal"/>
    <w:next w:val="BodyText"/>
    <w:link w:val="Heading3Char"/>
    <w:qFormat/>
    <w:rsid w:val="00E72D84"/>
    <w:pPr>
      <w:keepNext/>
      <w:numPr>
        <w:ilvl w:val="2"/>
        <w:numId w:val="1"/>
      </w:numPr>
      <w:spacing w:before="240" w:after="0" w:line="360" w:lineRule="auto"/>
      <w:outlineLvl w:val="2"/>
    </w:pPr>
    <w:rPr>
      <w:rFonts w:eastAsia="Times New Roman" w:cs="Arial"/>
      <w:b/>
      <w:bCs/>
      <w:sz w:val="24"/>
      <w:szCs w:val="26"/>
      <w:lang w:eastAsia="en-US"/>
    </w:rPr>
  </w:style>
  <w:style w:type="paragraph" w:styleId="Heading4">
    <w:name w:val="heading 4"/>
    <w:aliases w:val="Titre 4 ntc,Titre 4 ntc1,Titre 4 ntc2,Titre 4 ntc11"/>
    <w:basedOn w:val="Normal"/>
    <w:next w:val="BodyText"/>
    <w:link w:val="Heading4Char"/>
    <w:qFormat/>
    <w:rsid w:val="00E72D84"/>
    <w:pPr>
      <w:keepNext/>
      <w:numPr>
        <w:ilvl w:val="3"/>
        <w:numId w:val="1"/>
      </w:numPr>
      <w:spacing w:before="240" w:after="0" w:line="360" w:lineRule="auto"/>
      <w:outlineLvl w:val="3"/>
    </w:pPr>
    <w:rPr>
      <w:rFonts w:eastAsia="Times New Roman" w:cs="Arial"/>
      <w:bCs/>
      <w:sz w:val="24"/>
      <w:szCs w:val="24"/>
      <w:lang w:eastAsia="en-US"/>
    </w:rPr>
  </w:style>
  <w:style w:type="paragraph" w:styleId="Heading5">
    <w:name w:val="heading 5"/>
    <w:aliases w:val="5TH-ORDER HEADING/Para,5TH-ORDER HEADING/Para1,5TH-ORDER HEADING/Para2,5TH-ORDER HEADING/Para11"/>
    <w:basedOn w:val="Normal"/>
    <w:next w:val="BodyText"/>
    <w:link w:val="Heading5Char"/>
    <w:qFormat/>
    <w:rsid w:val="00E72D84"/>
    <w:pPr>
      <w:keepNext/>
      <w:numPr>
        <w:ilvl w:val="4"/>
        <w:numId w:val="1"/>
      </w:numPr>
      <w:spacing w:before="240" w:after="0" w:line="360" w:lineRule="auto"/>
      <w:outlineLvl w:val="4"/>
    </w:pPr>
    <w:rPr>
      <w:rFonts w:eastAsia="Times New Roman" w:cs="Arial"/>
      <w:bCs/>
      <w:sz w:val="24"/>
      <w:szCs w:val="24"/>
      <w:lang w:eastAsia="en-US"/>
    </w:rPr>
  </w:style>
  <w:style w:type="paragraph" w:styleId="Heading6">
    <w:name w:val="heading 6"/>
    <w:basedOn w:val="Normal"/>
    <w:next w:val="BodyText"/>
    <w:link w:val="Heading6Char"/>
    <w:qFormat/>
    <w:rsid w:val="00E72D84"/>
    <w:pPr>
      <w:keepNext/>
      <w:numPr>
        <w:ilvl w:val="5"/>
        <w:numId w:val="1"/>
      </w:numPr>
      <w:spacing w:before="240" w:after="0" w:line="360" w:lineRule="auto"/>
      <w:outlineLvl w:val="5"/>
    </w:pPr>
    <w:rPr>
      <w:rFonts w:eastAsia="Times New Roman" w:cs="Arial"/>
      <w:sz w:val="24"/>
      <w:szCs w:val="24"/>
      <w:lang w:eastAsia="en-US"/>
    </w:rPr>
  </w:style>
  <w:style w:type="paragraph" w:styleId="Heading7">
    <w:name w:val="heading 7"/>
    <w:basedOn w:val="Normal"/>
    <w:next w:val="BodyText"/>
    <w:link w:val="Heading7Char"/>
    <w:qFormat/>
    <w:rsid w:val="00BE4D88"/>
    <w:pPr>
      <w:keepNext/>
      <w:pageBreakBefore/>
      <w:numPr>
        <w:numId w:val="25"/>
      </w:numPr>
      <w:spacing w:before="240" w:after="0" w:line="360" w:lineRule="auto"/>
      <w:outlineLvl w:val="6"/>
    </w:pPr>
    <w:rPr>
      <w:rFonts w:eastAsia="Times New Roman" w:cs="Arial"/>
      <w:bCs/>
      <w:sz w:val="52"/>
      <w:szCs w:val="24"/>
      <w:lang w:eastAsia="en-US"/>
    </w:rPr>
  </w:style>
  <w:style w:type="paragraph" w:styleId="Heading8">
    <w:name w:val="heading 8"/>
    <w:basedOn w:val="Normal"/>
    <w:next w:val="BodyText"/>
    <w:link w:val="Heading8Char"/>
    <w:qFormat/>
    <w:rsid w:val="00D66902"/>
    <w:pPr>
      <w:keepNext/>
      <w:numPr>
        <w:numId w:val="27"/>
      </w:numPr>
      <w:spacing w:before="240" w:after="0" w:line="360" w:lineRule="auto"/>
      <w:outlineLvl w:val="7"/>
    </w:pPr>
    <w:rPr>
      <w:rFonts w:eastAsia="Times New Roman" w:cs="Arial"/>
      <w:b/>
      <w:bCs/>
      <w:sz w:val="24"/>
      <w:szCs w:val="24"/>
      <w:lang w:eastAsia="en-US"/>
    </w:rPr>
  </w:style>
  <w:style w:type="paragraph" w:styleId="Heading9">
    <w:name w:val="heading 9"/>
    <w:basedOn w:val="Normal"/>
    <w:next w:val="BodyText"/>
    <w:link w:val="Heading9Char"/>
    <w:qFormat/>
    <w:rsid w:val="00E72D84"/>
    <w:pPr>
      <w:keepNext/>
      <w:numPr>
        <w:ilvl w:val="8"/>
        <w:numId w:val="1"/>
      </w:numPr>
      <w:spacing w:before="240" w:after="0" w:line="360" w:lineRule="auto"/>
      <w:outlineLvl w:val="8"/>
    </w:pPr>
    <w:rPr>
      <w:rFonts w:eastAsia="Times New Roman" w:cs="Arial"/>
      <w:bC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Titre 1 CS Char,(1.)1 Char,Titre 1 CS1 Char,(1.)2 Char,Titre 1 CS2 Char,(1.)11 Char,Titre 1 CS11 Char,(1.)3 Char,Titre 1 CS3 Char"/>
    <w:basedOn w:val="DefaultParagraphFont"/>
    <w:link w:val="Heading1"/>
    <w:rsid w:val="003B6249"/>
    <w:rPr>
      <w:rFonts w:asciiTheme="majorHAnsi" w:eastAsia="Times New Roman" w:hAnsiTheme="majorHAnsi" w:cs="Times New Roman"/>
      <w:bCs/>
      <w:caps/>
      <w:color w:val="17365D" w:themeColor="text2" w:themeShade="BF"/>
      <w:sz w:val="52"/>
      <w:szCs w:val="24"/>
      <w:lang w:eastAsia="en-US"/>
    </w:rPr>
  </w:style>
  <w:style w:type="character" w:customStyle="1" w:styleId="Heading2Char">
    <w:name w:val="Heading 2 Char"/>
    <w:aliases w:val="(1.1) Char,Titre 2 CS Char,(1.1)1 Char,Titre 2 CS1 Char,(1.1)2 Char,Titre 2 CS2 Char,(1.1)11 Char,Titre 2 CS11 Char,(1.1)3 Char,Titre 2 CS3 Char"/>
    <w:basedOn w:val="DefaultParagraphFont"/>
    <w:link w:val="Heading2"/>
    <w:rsid w:val="00E72D84"/>
    <w:rPr>
      <w:rFonts w:ascii="Arial" w:eastAsia="Times New Roman" w:hAnsi="Arial" w:cs="Arial"/>
      <w:b/>
      <w:bCs/>
      <w:iCs/>
      <w:sz w:val="24"/>
      <w:szCs w:val="28"/>
      <w:lang w:eastAsia="en-US"/>
    </w:rPr>
  </w:style>
  <w:style w:type="character" w:customStyle="1" w:styleId="Heading3Char">
    <w:name w:val="Heading 3 Char"/>
    <w:aliases w:val="(1.1.1) Char,Titre 3 CS Char,(1.1.1)1 Char,Titre 3 CS1 Char,(1.1.1)2 Char,Titre 3 CS2 Char,(1.1.1)11 Char,Titre 3 CS11 Char"/>
    <w:basedOn w:val="DefaultParagraphFont"/>
    <w:link w:val="Heading3"/>
    <w:rsid w:val="00E72D84"/>
    <w:rPr>
      <w:rFonts w:ascii="Arial" w:eastAsia="Times New Roman" w:hAnsi="Arial" w:cs="Arial"/>
      <w:b/>
      <w:bCs/>
      <w:sz w:val="24"/>
      <w:szCs w:val="26"/>
      <w:lang w:eastAsia="en-US"/>
    </w:rPr>
  </w:style>
  <w:style w:type="character" w:customStyle="1" w:styleId="Heading4Char">
    <w:name w:val="Heading 4 Char"/>
    <w:aliases w:val="Titre 4 ntc Char,Titre 4 ntc1 Char,Titre 4 ntc2 Char,Titre 4 ntc11 Char"/>
    <w:basedOn w:val="DefaultParagraphFont"/>
    <w:link w:val="Heading4"/>
    <w:rsid w:val="00E72D84"/>
    <w:rPr>
      <w:rFonts w:ascii="Arial" w:eastAsia="Times New Roman" w:hAnsi="Arial" w:cs="Arial"/>
      <w:bCs/>
      <w:sz w:val="24"/>
      <w:szCs w:val="24"/>
      <w:lang w:eastAsia="en-US"/>
    </w:rPr>
  </w:style>
  <w:style w:type="character" w:customStyle="1" w:styleId="Heading5Char">
    <w:name w:val="Heading 5 Char"/>
    <w:aliases w:val="5TH-ORDER HEADING/Para Char,5TH-ORDER HEADING/Para1 Char,5TH-ORDER HEADING/Para2 Char,5TH-ORDER HEADING/Para11 Char"/>
    <w:basedOn w:val="DefaultParagraphFont"/>
    <w:link w:val="Heading5"/>
    <w:rsid w:val="00E72D84"/>
    <w:rPr>
      <w:rFonts w:ascii="Arial" w:eastAsia="Times New Roman" w:hAnsi="Arial" w:cs="Arial"/>
      <w:bCs/>
      <w:sz w:val="24"/>
      <w:szCs w:val="24"/>
      <w:lang w:eastAsia="en-US"/>
    </w:rPr>
  </w:style>
  <w:style w:type="character" w:customStyle="1" w:styleId="Heading6Char">
    <w:name w:val="Heading 6 Char"/>
    <w:basedOn w:val="DefaultParagraphFont"/>
    <w:link w:val="Heading6"/>
    <w:rsid w:val="00E72D84"/>
    <w:rPr>
      <w:rFonts w:ascii="Arial" w:eastAsia="Times New Roman" w:hAnsi="Arial" w:cs="Arial"/>
      <w:sz w:val="24"/>
      <w:szCs w:val="24"/>
      <w:lang w:eastAsia="en-US"/>
    </w:rPr>
  </w:style>
  <w:style w:type="character" w:customStyle="1" w:styleId="Heading7Char">
    <w:name w:val="Heading 7 Char"/>
    <w:basedOn w:val="DefaultParagraphFont"/>
    <w:link w:val="Heading7"/>
    <w:rsid w:val="00BE4D88"/>
    <w:rPr>
      <w:rFonts w:ascii="Arial" w:eastAsia="Times New Roman" w:hAnsi="Arial" w:cs="Arial"/>
      <w:bCs/>
      <w:sz w:val="52"/>
      <w:szCs w:val="24"/>
      <w:lang w:eastAsia="en-US"/>
    </w:rPr>
  </w:style>
  <w:style w:type="character" w:customStyle="1" w:styleId="Heading8Char">
    <w:name w:val="Heading 8 Char"/>
    <w:basedOn w:val="DefaultParagraphFont"/>
    <w:link w:val="Heading8"/>
    <w:rsid w:val="00D66902"/>
    <w:rPr>
      <w:rFonts w:ascii="Arial" w:eastAsia="Times New Roman" w:hAnsi="Arial" w:cs="Arial"/>
      <w:b/>
      <w:bCs/>
      <w:sz w:val="24"/>
      <w:szCs w:val="24"/>
      <w:lang w:eastAsia="en-US"/>
    </w:rPr>
  </w:style>
  <w:style w:type="character" w:customStyle="1" w:styleId="Heading9Char">
    <w:name w:val="Heading 9 Char"/>
    <w:basedOn w:val="DefaultParagraphFont"/>
    <w:link w:val="Heading9"/>
    <w:rsid w:val="00E72D84"/>
    <w:rPr>
      <w:rFonts w:ascii="Arial" w:eastAsia="Times New Roman" w:hAnsi="Arial" w:cs="Arial"/>
      <w:bCs/>
      <w:sz w:val="24"/>
      <w:szCs w:val="24"/>
      <w:lang w:eastAsia="en-US"/>
    </w:rPr>
  </w:style>
  <w:style w:type="paragraph" w:styleId="BodyText">
    <w:name w:val="Body Text"/>
    <w:basedOn w:val="Normal"/>
    <w:link w:val="BodyTextChar"/>
    <w:rsid w:val="00E72D84"/>
    <w:pPr>
      <w:spacing w:before="120" w:after="120" w:line="240" w:lineRule="auto"/>
      <w:jc w:val="both"/>
    </w:pPr>
    <w:rPr>
      <w:rFonts w:eastAsia="Times New Roman" w:cs="Times New Roman"/>
      <w:sz w:val="24"/>
      <w:szCs w:val="24"/>
      <w:lang w:eastAsia="en-US"/>
    </w:rPr>
  </w:style>
  <w:style w:type="character" w:customStyle="1" w:styleId="BodyTextChar">
    <w:name w:val="Body Text Char"/>
    <w:basedOn w:val="DefaultParagraphFont"/>
    <w:link w:val="BodyText"/>
    <w:rsid w:val="00E72D84"/>
    <w:rPr>
      <w:rFonts w:ascii="Arial" w:eastAsia="Times New Roman" w:hAnsi="Arial" w:cs="Times New Roman"/>
      <w:sz w:val="24"/>
      <w:szCs w:val="24"/>
      <w:lang w:eastAsia="en-US"/>
    </w:rPr>
  </w:style>
  <w:style w:type="paragraph" w:styleId="Caption">
    <w:name w:val="caption"/>
    <w:basedOn w:val="Normal"/>
    <w:next w:val="BodyText"/>
    <w:qFormat/>
    <w:rsid w:val="00E72D84"/>
    <w:pPr>
      <w:spacing w:before="120" w:after="120" w:line="240" w:lineRule="auto"/>
      <w:jc w:val="center"/>
    </w:pPr>
    <w:rPr>
      <w:rFonts w:eastAsia="Times New Roman" w:cs="Times New Roman"/>
      <w:b/>
      <w:bCs/>
      <w:sz w:val="20"/>
      <w:szCs w:val="20"/>
      <w:lang w:eastAsia="en-US"/>
    </w:rPr>
  </w:style>
  <w:style w:type="paragraph" w:styleId="TOCHeading">
    <w:name w:val="TOC Heading"/>
    <w:basedOn w:val="Heading1"/>
    <w:next w:val="Normal"/>
    <w:uiPriority w:val="39"/>
    <w:unhideWhenUsed/>
    <w:qFormat/>
    <w:rsid w:val="00E72D84"/>
    <w:pPr>
      <w:keepLines/>
      <w:framePr w:wrap="notBeside"/>
      <w:numPr>
        <w:numId w:val="0"/>
      </w:numPr>
      <w:spacing w:before="480" w:line="276" w:lineRule="auto"/>
      <w:outlineLvl w:val="9"/>
    </w:pPr>
    <w:rPr>
      <w:rFonts w:ascii="Cambria" w:hAnsi="Cambria"/>
      <w:caps w:val="0"/>
      <w:color w:val="365F91"/>
      <w:szCs w:val="28"/>
      <w:lang w:val="en-US"/>
    </w:rPr>
  </w:style>
  <w:style w:type="paragraph" w:styleId="TOC1">
    <w:name w:val="toc 1"/>
    <w:basedOn w:val="Normal"/>
    <w:next w:val="Normal"/>
    <w:autoRedefine/>
    <w:uiPriority w:val="39"/>
    <w:unhideWhenUsed/>
    <w:qFormat/>
    <w:rsid w:val="00D66902"/>
    <w:pPr>
      <w:tabs>
        <w:tab w:val="right" w:leader="dot" w:pos="9408"/>
      </w:tabs>
      <w:spacing w:after="100"/>
    </w:pPr>
    <w:rPr>
      <w:rFonts w:eastAsia="Times New Roman" w:cs="Times New Roman"/>
      <w:lang w:val="en-US" w:eastAsia="en-US"/>
    </w:rPr>
  </w:style>
  <w:style w:type="paragraph" w:styleId="TOC2">
    <w:name w:val="toc 2"/>
    <w:basedOn w:val="Normal"/>
    <w:next w:val="Normal"/>
    <w:autoRedefine/>
    <w:uiPriority w:val="39"/>
    <w:unhideWhenUsed/>
    <w:qFormat/>
    <w:rsid w:val="00E72D84"/>
    <w:pPr>
      <w:spacing w:after="100"/>
      <w:ind w:left="220"/>
    </w:pPr>
    <w:rPr>
      <w:rFonts w:eastAsia="Times New Roman" w:cs="Times New Roman"/>
      <w:lang w:val="en-US" w:eastAsia="en-US"/>
    </w:rPr>
  </w:style>
  <w:style w:type="paragraph" w:styleId="TOC3">
    <w:name w:val="toc 3"/>
    <w:basedOn w:val="Normal"/>
    <w:next w:val="Normal"/>
    <w:autoRedefine/>
    <w:uiPriority w:val="39"/>
    <w:unhideWhenUsed/>
    <w:qFormat/>
    <w:rsid w:val="00E72D84"/>
    <w:pPr>
      <w:spacing w:after="100"/>
      <w:ind w:left="440"/>
    </w:pPr>
    <w:rPr>
      <w:rFonts w:eastAsia="Times New Roman" w:cs="Times New Roman"/>
      <w:lang w:val="en-US" w:eastAsia="en-US"/>
    </w:rPr>
  </w:style>
  <w:style w:type="character" w:styleId="Hyperlink">
    <w:name w:val="Hyperlink"/>
    <w:basedOn w:val="DefaultParagraphFont"/>
    <w:uiPriority w:val="99"/>
    <w:unhideWhenUsed/>
    <w:rsid w:val="00E72D84"/>
    <w:rPr>
      <w:color w:val="0000FF"/>
      <w:u w:val="single"/>
    </w:rPr>
  </w:style>
  <w:style w:type="paragraph" w:styleId="NoSpacing">
    <w:name w:val="No Spacing"/>
    <w:link w:val="NoSpacingChar"/>
    <w:uiPriority w:val="1"/>
    <w:qFormat/>
    <w:rsid w:val="00E72D84"/>
    <w:pPr>
      <w:spacing w:after="0" w:line="240" w:lineRule="auto"/>
    </w:pPr>
    <w:rPr>
      <w:rFonts w:ascii="Calibri" w:eastAsia="Times New Roman" w:hAnsi="Calibri" w:cs="Times New Roman"/>
      <w:lang w:val="en-US" w:eastAsia="en-US"/>
    </w:rPr>
  </w:style>
  <w:style w:type="character" w:customStyle="1" w:styleId="NoSpacingChar">
    <w:name w:val="No Spacing Char"/>
    <w:basedOn w:val="DefaultParagraphFont"/>
    <w:link w:val="NoSpacing"/>
    <w:uiPriority w:val="1"/>
    <w:rsid w:val="00E72D84"/>
    <w:rPr>
      <w:rFonts w:ascii="Calibri" w:eastAsia="Times New Roman" w:hAnsi="Calibri" w:cs="Times New Roman"/>
      <w:lang w:val="en-US" w:eastAsia="en-US"/>
    </w:rPr>
  </w:style>
  <w:style w:type="paragraph" w:styleId="Header">
    <w:name w:val="header"/>
    <w:basedOn w:val="Normal"/>
    <w:link w:val="HeaderChar"/>
    <w:uiPriority w:val="99"/>
    <w:unhideWhenUsed/>
    <w:rsid w:val="00E72D84"/>
    <w:pPr>
      <w:tabs>
        <w:tab w:val="center" w:pos="4703"/>
        <w:tab w:val="right" w:pos="9406"/>
      </w:tabs>
    </w:pPr>
    <w:rPr>
      <w:rFonts w:eastAsia="Times New Roman" w:cs="Times New Roman"/>
      <w:lang w:val="en-US" w:eastAsia="en-US"/>
    </w:rPr>
  </w:style>
  <w:style w:type="character" w:customStyle="1" w:styleId="HeaderChar">
    <w:name w:val="Header Char"/>
    <w:basedOn w:val="DefaultParagraphFont"/>
    <w:link w:val="Header"/>
    <w:uiPriority w:val="99"/>
    <w:rsid w:val="00E72D84"/>
    <w:rPr>
      <w:rFonts w:ascii="Arial" w:eastAsia="Times New Roman" w:hAnsi="Arial" w:cs="Times New Roman"/>
      <w:lang w:val="en-US" w:eastAsia="en-US"/>
    </w:rPr>
  </w:style>
  <w:style w:type="paragraph" w:styleId="Footer">
    <w:name w:val="footer"/>
    <w:basedOn w:val="Normal"/>
    <w:link w:val="FooterChar"/>
    <w:uiPriority w:val="99"/>
    <w:unhideWhenUsed/>
    <w:rsid w:val="00E72D84"/>
    <w:pPr>
      <w:tabs>
        <w:tab w:val="center" w:pos="4703"/>
        <w:tab w:val="right" w:pos="9406"/>
      </w:tabs>
    </w:pPr>
    <w:rPr>
      <w:rFonts w:eastAsia="Times New Roman" w:cs="Times New Roman"/>
      <w:lang w:val="en-US" w:eastAsia="en-US"/>
    </w:rPr>
  </w:style>
  <w:style w:type="character" w:customStyle="1" w:styleId="FooterChar">
    <w:name w:val="Footer Char"/>
    <w:basedOn w:val="DefaultParagraphFont"/>
    <w:link w:val="Footer"/>
    <w:uiPriority w:val="99"/>
    <w:rsid w:val="00E72D84"/>
    <w:rPr>
      <w:rFonts w:ascii="Arial" w:eastAsia="Times New Roman" w:hAnsi="Arial" w:cs="Times New Roman"/>
      <w:lang w:val="en-US" w:eastAsia="en-US"/>
    </w:rPr>
  </w:style>
  <w:style w:type="paragraph" w:styleId="ListParagraph">
    <w:name w:val="List Paragraph"/>
    <w:basedOn w:val="Normal"/>
    <w:uiPriority w:val="34"/>
    <w:qFormat/>
    <w:rsid w:val="00E72D84"/>
    <w:pPr>
      <w:ind w:left="720"/>
      <w:contextualSpacing/>
    </w:pPr>
    <w:rPr>
      <w:rFonts w:ascii="Calibri" w:eastAsia="Times New Roman" w:hAnsi="Calibri" w:cs="Times New Roman"/>
      <w:lang w:val="en-US" w:eastAsia="en-US"/>
    </w:rPr>
  </w:style>
  <w:style w:type="paragraph" w:styleId="NormalWeb">
    <w:name w:val="Normal (Web)"/>
    <w:basedOn w:val="Normal"/>
    <w:uiPriority w:val="99"/>
    <w:unhideWhenUsed/>
    <w:rsid w:val="00E72D8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72D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D84"/>
    <w:rPr>
      <w:rFonts w:ascii="Tahoma" w:hAnsi="Tahoma" w:cs="Tahoma"/>
      <w:sz w:val="16"/>
      <w:szCs w:val="16"/>
    </w:rPr>
  </w:style>
  <w:style w:type="character" w:styleId="FollowedHyperlink">
    <w:name w:val="FollowedHyperlink"/>
    <w:basedOn w:val="DefaultParagraphFont"/>
    <w:uiPriority w:val="99"/>
    <w:semiHidden/>
    <w:unhideWhenUsed/>
    <w:rsid w:val="00B334C3"/>
    <w:rPr>
      <w:color w:val="800080" w:themeColor="followedHyperlink"/>
      <w:u w:val="single"/>
    </w:rPr>
  </w:style>
  <w:style w:type="table" w:styleId="TableGrid">
    <w:name w:val="Table Grid"/>
    <w:basedOn w:val="TableNormal"/>
    <w:uiPriority w:val="59"/>
    <w:rsid w:val="00B334C3"/>
    <w:pPr>
      <w:spacing w:after="0" w:line="240" w:lineRule="auto"/>
    </w:pPr>
    <w:rPr>
      <w:lang w:val="en-US" w:eastAsia="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alk6Char1">
    <w:name w:val="Başlık 6 Char1"/>
    <w:basedOn w:val="DefaultParagraphFont"/>
    <w:rsid w:val="00B334C3"/>
    <w:rPr>
      <w:rFonts w:ascii="Arial" w:eastAsia="Times New Roman" w:hAnsi="Arial" w:cs="Arial"/>
      <w:sz w:val="24"/>
      <w:szCs w:val="24"/>
      <w:lang w:val="tr-TR"/>
    </w:rPr>
  </w:style>
  <w:style w:type="character" w:customStyle="1" w:styleId="Balk7Char1">
    <w:name w:val="Başlık 7 Char1"/>
    <w:basedOn w:val="DefaultParagraphFont"/>
    <w:rsid w:val="00B334C3"/>
    <w:rPr>
      <w:rFonts w:ascii="Arial" w:eastAsia="Times New Roman" w:hAnsi="Arial" w:cs="Arial"/>
      <w:bCs/>
      <w:sz w:val="24"/>
      <w:szCs w:val="24"/>
      <w:lang w:val="tr-TR"/>
    </w:rPr>
  </w:style>
  <w:style w:type="character" w:customStyle="1" w:styleId="Balk8Char1">
    <w:name w:val="Başlık 8 Char1"/>
    <w:basedOn w:val="DefaultParagraphFont"/>
    <w:rsid w:val="00B334C3"/>
    <w:rPr>
      <w:rFonts w:ascii="Arial" w:eastAsia="Times New Roman" w:hAnsi="Arial" w:cs="Arial"/>
      <w:bCs/>
      <w:sz w:val="24"/>
      <w:szCs w:val="24"/>
      <w:lang w:val="tr-TR"/>
    </w:rPr>
  </w:style>
  <w:style w:type="character" w:customStyle="1" w:styleId="Balk9Char1">
    <w:name w:val="Başlık 9 Char1"/>
    <w:basedOn w:val="DefaultParagraphFont"/>
    <w:rsid w:val="00B334C3"/>
    <w:rPr>
      <w:rFonts w:ascii="Arial" w:eastAsia="Times New Roman" w:hAnsi="Arial" w:cs="Arial"/>
      <w:bCs/>
      <w:sz w:val="24"/>
      <w:szCs w:val="24"/>
      <w:lang w:val="tr-TR"/>
    </w:rPr>
  </w:style>
  <w:style w:type="character" w:customStyle="1" w:styleId="GvdeMetniChar1">
    <w:name w:val="Gövde Metni Char1"/>
    <w:basedOn w:val="DefaultParagraphFont"/>
    <w:rsid w:val="00B334C3"/>
    <w:rPr>
      <w:rFonts w:ascii="Arial" w:eastAsia="Times New Roman" w:hAnsi="Arial" w:cs="Times New Roman"/>
      <w:sz w:val="24"/>
      <w:szCs w:val="24"/>
      <w:lang w:val="tr-TR"/>
    </w:rPr>
  </w:style>
  <w:style w:type="character" w:customStyle="1" w:styleId="BalonMetniChar1">
    <w:name w:val="Balon Metni Char1"/>
    <w:basedOn w:val="DefaultParagraphFont"/>
    <w:uiPriority w:val="99"/>
    <w:semiHidden/>
    <w:rsid w:val="00B334C3"/>
    <w:rPr>
      <w:rFonts w:ascii="Tahoma" w:hAnsi="Tahoma" w:cs="Tahoma"/>
      <w:sz w:val="16"/>
      <w:szCs w:val="16"/>
    </w:rPr>
  </w:style>
  <w:style w:type="character" w:customStyle="1" w:styleId="stbilgiChar1">
    <w:name w:val="Üstbilgi Char1"/>
    <w:basedOn w:val="DefaultParagraphFont"/>
    <w:uiPriority w:val="99"/>
    <w:rsid w:val="00B334C3"/>
  </w:style>
  <w:style w:type="character" w:customStyle="1" w:styleId="AltbilgiChar1">
    <w:name w:val="Altbilgi Char1"/>
    <w:basedOn w:val="DefaultParagraphFont"/>
    <w:uiPriority w:val="99"/>
    <w:semiHidden/>
    <w:rsid w:val="00B334C3"/>
  </w:style>
  <w:style w:type="character" w:customStyle="1" w:styleId="Balk1Char2">
    <w:name w:val="Başlık 1 Char2"/>
    <w:aliases w:val="(1.) Char1,Titre 1 CS Char1"/>
    <w:basedOn w:val="DefaultParagraphFont"/>
    <w:rsid w:val="00B334C3"/>
    <w:rPr>
      <w:rFonts w:ascii="Arial" w:hAnsi="Arial"/>
      <w:b/>
      <w:bCs/>
      <w:caps/>
      <w:sz w:val="28"/>
      <w:szCs w:val="24"/>
      <w:lang w:val="tr-TR"/>
    </w:rPr>
  </w:style>
  <w:style w:type="character" w:customStyle="1" w:styleId="Balk2Char2">
    <w:name w:val="Başlık 2 Char2"/>
    <w:aliases w:val="(1.1) Char1,Titre 2 CS Char1"/>
    <w:basedOn w:val="DefaultParagraphFont"/>
    <w:rsid w:val="00B334C3"/>
    <w:rPr>
      <w:rFonts w:ascii="Arial" w:eastAsia="Times New Roman" w:hAnsi="Arial" w:cs="Arial"/>
      <w:b/>
      <w:bCs/>
      <w:iCs/>
      <w:sz w:val="24"/>
      <w:szCs w:val="28"/>
      <w:lang w:val="tr-TR"/>
    </w:rPr>
  </w:style>
  <w:style w:type="character" w:customStyle="1" w:styleId="Balk3Char2">
    <w:name w:val="Başlık 3 Char2"/>
    <w:aliases w:val="(1.1.1) Char1,Titre 3 CS Char1"/>
    <w:basedOn w:val="DefaultParagraphFont"/>
    <w:rsid w:val="00B334C3"/>
    <w:rPr>
      <w:rFonts w:ascii="Arial" w:eastAsia="Times New Roman" w:hAnsi="Arial" w:cs="Arial"/>
      <w:b/>
      <w:bCs/>
      <w:sz w:val="24"/>
      <w:szCs w:val="26"/>
      <w:lang w:val="tr-TR"/>
    </w:rPr>
  </w:style>
  <w:style w:type="character" w:customStyle="1" w:styleId="Balk4Char2">
    <w:name w:val="Başlık 4 Char2"/>
    <w:aliases w:val="Titre 4 ntc Char1"/>
    <w:basedOn w:val="DefaultParagraphFont"/>
    <w:rsid w:val="00B334C3"/>
    <w:rPr>
      <w:rFonts w:ascii="Arial" w:eastAsia="Times New Roman" w:hAnsi="Arial" w:cs="Arial"/>
      <w:bCs/>
      <w:sz w:val="24"/>
      <w:szCs w:val="24"/>
      <w:lang w:val="tr-TR"/>
    </w:rPr>
  </w:style>
  <w:style w:type="character" w:customStyle="1" w:styleId="Balk5Char2">
    <w:name w:val="Başlık 5 Char2"/>
    <w:aliases w:val="5TH-ORDER HEADING/Para Char1"/>
    <w:basedOn w:val="DefaultParagraphFont"/>
    <w:rsid w:val="00B334C3"/>
    <w:rPr>
      <w:rFonts w:ascii="Arial" w:eastAsia="Times New Roman" w:hAnsi="Arial" w:cs="Arial"/>
      <w:bCs/>
      <w:sz w:val="24"/>
      <w:szCs w:val="24"/>
      <w:lang w:val="tr-TR"/>
    </w:rPr>
  </w:style>
  <w:style w:type="character" w:customStyle="1" w:styleId="Balk6Char2">
    <w:name w:val="Başlık 6 Char2"/>
    <w:basedOn w:val="DefaultParagraphFont"/>
    <w:rsid w:val="00B334C3"/>
    <w:rPr>
      <w:rFonts w:ascii="Arial" w:eastAsia="Times New Roman" w:hAnsi="Arial" w:cs="Arial"/>
      <w:sz w:val="24"/>
      <w:szCs w:val="24"/>
      <w:lang w:val="tr-TR"/>
    </w:rPr>
  </w:style>
  <w:style w:type="character" w:customStyle="1" w:styleId="Balk7Char2">
    <w:name w:val="Başlık 7 Char2"/>
    <w:basedOn w:val="DefaultParagraphFont"/>
    <w:rsid w:val="00B334C3"/>
    <w:rPr>
      <w:rFonts w:ascii="Arial" w:eastAsia="Times New Roman" w:hAnsi="Arial" w:cs="Arial"/>
      <w:bCs/>
      <w:sz w:val="24"/>
      <w:szCs w:val="24"/>
      <w:lang w:val="tr-TR"/>
    </w:rPr>
  </w:style>
  <w:style w:type="character" w:customStyle="1" w:styleId="Balk8Char2">
    <w:name w:val="Başlık 8 Char2"/>
    <w:basedOn w:val="DefaultParagraphFont"/>
    <w:rsid w:val="00B334C3"/>
    <w:rPr>
      <w:rFonts w:ascii="Arial" w:eastAsia="Times New Roman" w:hAnsi="Arial" w:cs="Arial"/>
      <w:bCs/>
      <w:sz w:val="24"/>
      <w:szCs w:val="24"/>
      <w:lang w:val="tr-TR"/>
    </w:rPr>
  </w:style>
  <w:style w:type="character" w:customStyle="1" w:styleId="Balk9Char2">
    <w:name w:val="Başlık 9 Char2"/>
    <w:basedOn w:val="DefaultParagraphFont"/>
    <w:rsid w:val="00B334C3"/>
    <w:rPr>
      <w:rFonts w:ascii="Arial" w:eastAsia="Times New Roman" w:hAnsi="Arial" w:cs="Arial"/>
      <w:bCs/>
      <w:sz w:val="24"/>
      <w:szCs w:val="24"/>
      <w:lang w:val="tr-TR"/>
    </w:rPr>
  </w:style>
  <w:style w:type="character" w:customStyle="1" w:styleId="GvdeMetniChar2">
    <w:name w:val="Gövde Metni Char2"/>
    <w:basedOn w:val="DefaultParagraphFont"/>
    <w:rsid w:val="00B334C3"/>
    <w:rPr>
      <w:rFonts w:ascii="Arial" w:eastAsia="Times New Roman" w:hAnsi="Arial" w:cs="Times New Roman"/>
      <w:sz w:val="24"/>
      <w:szCs w:val="24"/>
      <w:lang w:val="tr-TR"/>
    </w:rPr>
  </w:style>
  <w:style w:type="character" w:customStyle="1" w:styleId="BalonMetniChar2">
    <w:name w:val="Balon Metni Char2"/>
    <w:basedOn w:val="DefaultParagraphFont"/>
    <w:uiPriority w:val="99"/>
    <w:semiHidden/>
    <w:rsid w:val="00B334C3"/>
    <w:rPr>
      <w:rFonts w:ascii="Tahoma" w:hAnsi="Tahoma" w:cs="Tahoma"/>
      <w:sz w:val="16"/>
      <w:szCs w:val="16"/>
    </w:rPr>
  </w:style>
  <w:style w:type="character" w:customStyle="1" w:styleId="AralkYokChar1">
    <w:name w:val="Aralık Yok Char1"/>
    <w:basedOn w:val="DefaultParagraphFont"/>
    <w:uiPriority w:val="1"/>
    <w:rsid w:val="00B334C3"/>
    <w:rPr>
      <w:sz w:val="22"/>
      <w:szCs w:val="22"/>
      <w:lang w:val="en-US" w:eastAsia="en-US" w:bidi="ar-SA"/>
    </w:rPr>
  </w:style>
  <w:style w:type="character" w:customStyle="1" w:styleId="stbilgiChar2">
    <w:name w:val="Üstbilgi Char2"/>
    <w:basedOn w:val="DefaultParagraphFont"/>
    <w:uiPriority w:val="99"/>
    <w:rsid w:val="00B334C3"/>
    <w:rPr>
      <w:sz w:val="22"/>
      <w:szCs w:val="22"/>
    </w:rPr>
  </w:style>
  <w:style w:type="character" w:customStyle="1" w:styleId="AltbilgiChar2">
    <w:name w:val="Altbilgi Char2"/>
    <w:basedOn w:val="DefaultParagraphFont"/>
    <w:uiPriority w:val="99"/>
    <w:semiHidden/>
    <w:rsid w:val="00B334C3"/>
    <w:rPr>
      <w:sz w:val="22"/>
      <w:szCs w:val="22"/>
    </w:rPr>
  </w:style>
  <w:style w:type="paragraph" w:styleId="TOC4">
    <w:name w:val="toc 4"/>
    <w:basedOn w:val="Normal"/>
    <w:next w:val="Normal"/>
    <w:autoRedefine/>
    <w:uiPriority w:val="39"/>
    <w:unhideWhenUsed/>
    <w:rsid w:val="00216C84"/>
    <w:pPr>
      <w:tabs>
        <w:tab w:val="right" w:leader="dot" w:pos="9408"/>
      </w:tabs>
      <w:spacing w:after="100"/>
      <w:ind w:left="660"/>
    </w:pPr>
    <w:rPr>
      <w:rFonts w:eastAsia="Times New Roman" w:cs="Arial"/>
      <w:noProof/>
      <w:lang w:val="en-US" w:eastAsia="en-US"/>
    </w:rPr>
  </w:style>
  <w:style w:type="paragraph" w:styleId="TOC5">
    <w:name w:val="toc 5"/>
    <w:basedOn w:val="Normal"/>
    <w:next w:val="Normal"/>
    <w:autoRedefine/>
    <w:uiPriority w:val="39"/>
    <w:unhideWhenUsed/>
    <w:rsid w:val="00B334C3"/>
    <w:pPr>
      <w:spacing w:after="100"/>
      <w:ind w:left="880"/>
    </w:pPr>
    <w:rPr>
      <w:rFonts w:ascii="Calibri" w:eastAsia="Times New Roman" w:hAnsi="Calibri" w:cs="Times New Roman"/>
      <w:lang w:val="en-US" w:eastAsia="en-US"/>
    </w:rPr>
  </w:style>
  <w:style w:type="paragraph" w:styleId="TOC6">
    <w:name w:val="toc 6"/>
    <w:basedOn w:val="Normal"/>
    <w:next w:val="Normal"/>
    <w:autoRedefine/>
    <w:uiPriority w:val="39"/>
    <w:unhideWhenUsed/>
    <w:rsid w:val="00B334C3"/>
    <w:pPr>
      <w:spacing w:after="100"/>
      <w:ind w:left="1100"/>
    </w:pPr>
    <w:rPr>
      <w:rFonts w:ascii="Calibri" w:eastAsia="Times New Roman" w:hAnsi="Calibri" w:cs="Times New Roman"/>
      <w:lang w:val="en-US" w:eastAsia="en-US"/>
    </w:rPr>
  </w:style>
  <w:style w:type="paragraph" w:styleId="TOC7">
    <w:name w:val="toc 7"/>
    <w:basedOn w:val="Normal"/>
    <w:next w:val="Normal"/>
    <w:autoRedefine/>
    <w:uiPriority w:val="39"/>
    <w:unhideWhenUsed/>
    <w:rsid w:val="007236F5"/>
    <w:pPr>
      <w:spacing w:after="100"/>
    </w:pPr>
    <w:rPr>
      <w:rFonts w:ascii="Calibri" w:eastAsia="Times New Roman" w:hAnsi="Calibri" w:cs="Times New Roman"/>
      <w:lang w:val="en-US" w:eastAsia="en-US"/>
    </w:rPr>
  </w:style>
  <w:style w:type="paragraph" w:styleId="TOC8">
    <w:name w:val="toc 8"/>
    <w:basedOn w:val="Normal"/>
    <w:next w:val="Normal"/>
    <w:autoRedefine/>
    <w:uiPriority w:val="39"/>
    <w:unhideWhenUsed/>
    <w:rsid w:val="00B34BFB"/>
    <w:pPr>
      <w:keepNext/>
      <w:tabs>
        <w:tab w:val="left" w:pos="1927"/>
        <w:tab w:val="right" w:leader="dot" w:pos="9408"/>
      </w:tabs>
      <w:spacing w:after="100"/>
      <w:ind w:left="284"/>
    </w:pPr>
    <w:rPr>
      <w:rFonts w:ascii="Calibri" w:eastAsia="Times New Roman" w:hAnsi="Calibri" w:cs="Times New Roman"/>
      <w:lang w:val="en-US" w:eastAsia="en-US"/>
    </w:rPr>
  </w:style>
  <w:style w:type="paragraph" w:styleId="TOC9">
    <w:name w:val="toc 9"/>
    <w:basedOn w:val="Normal"/>
    <w:next w:val="Normal"/>
    <w:autoRedefine/>
    <w:uiPriority w:val="39"/>
    <w:unhideWhenUsed/>
    <w:rsid w:val="00B334C3"/>
    <w:pPr>
      <w:spacing w:after="100"/>
      <w:ind w:left="1760"/>
    </w:pPr>
    <w:rPr>
      <w:rFonts w:ascii="Calibri" w:eastAsia="Times New Roman" w:hAnsi="Calibri" w:cs="Times New Roman"/>
      <w:lang w:val="en-US" w:eastAsia="en-US"/>
    </w:rPr>
  </w:style>
  <w:style w:type="character" w:styleId="Strong">
    <w:name w:val="Strong"/>
    <w:basedOn w:val="DefaultParagraphFont"/>
    <w:uiPriority w:val="22"/>
    <w:qFormat/>
    <w:rsid w:val="00B334C3"/>
    <w:rPr>
      <w:b/>
      <w:bCs/>
    </w:rPr>
  </w:style>
  <w:style w:type="character" w:customStyle="1" w:styleId="Balk6Char11">
    <w:name w:val="Başlık 6 Char11"/>
    <w:basedOn w:val="DefaultParagraphFont"/>
    <w:rsid w:val="00B334C3"/>
    <w:rPr>
      <w:rFonts w:ascii="Arial" w:eastAsia="Times New Roman" w:hAnsi="Arial" w:cs="Arial"/>
      <w:sz w:val="24"/>
      <w:szCs w:val="24"/>
      <w:lang w:val="tr-TR"/>
    </w:rPr>
  </w:style>
  <w:style w:type="character" w:customStyle="1" w:styleId="Balk7Char11">
    <w:name w:val="Başlık 7 Char11"/>
    <w:basedOn w:val="DefaultParagraphFont"/>
    <w:rsid w:val="00B334C3"/>
    <w:rPr>
      <w:rFonts w:ascii="Arial" w:eastAsia="Times New Roman" w:hAnsi="Arial" w:cs="Arial"/>
      <w:bCs/>
      <w:sz w:val="24"/>
      <w:szCs w:val="24"/>
      <w:lang w:val="tr-TR"/>
    </w:rPr>
  </w:style>
  <w:style w:type="character" w:customStyle="1" w:styleId="Balk8Char11">
    <w:name w:val="Başlık 8 Char11"/>
    <w:basedOn w:val="DefaultParagraphFont"/>
    <w:rsid w:val="00B334C3"/>
    <w:rPr>
      <w:rFonts w:ascii="Arial" w:eastAsia="Times New Roman" w:hAnsi="Arial" w:cs="Arial"/>
      <w:bCs/>
      <w:sz w:val="24"/>
      <w:szCs w:val="24"/>
      <w:lang w:val="tr-TR"/>
    </w:rPr>
  </w:style>
  <w:style w:type="character" w:customStyle="1" w:styleId="Balk9Char11">
    <w:name w:val="Başlık 9 Char11"/>
    <w:basedOn w:val="DefaultParagraphFont"/>
    <w:rsid w:val="00B334C3"/>
    <w:rPr>
      <w:rFonts w:ascii="Arial" w:eastAsia="Times New Roman" w:hAnsi="Arial" w:cs="Arial"/>
      <w:bCs/>
      <w:sz w:val="24"/>
      <w:szCs w:val="24"/>
      <w:lang w:val="tr-TR"/>
    </w:rPr>
  </w:style>
  <w:style w:type="character" w:customStyle="1" w:styleId="GvdeMetniChar11">
    <w:name w:val="Gövde Metni Char11"/>
    <w:basedOn w:val="DefaultParagraphFont"/>
    <w:rsid w:val="00B334C3"/>
    <w:rPr>
      <w:rFonts w:ascii="Arial" w:eastAsia="Times New Roman" w:hAnsi="Arial" w:cs="Times New Roman"/>
      <w:sz w:val="24"/>
      <w:szCs w:val="24"/>
      <w:lang w:val="tr-TR"/>
    </w:rPr>
  </w:style>
  <w:style w:type="character" w:customStyle="1" w:styleId="BalonMetniChar11">
    <w:name w:val="Balon Metni Char11"/>
    <w:basedOn w:val="DefaultParagraphFont"/>
    <w:uiPriority w:val="99"/>
    <w:semiHidden/>
    <w:rsid w:val="00B334C3"/>
    <w:rPr>
      <w:rFonts w:ascii="Tahoma" w:hAnsi="Tahoma" w:cs="Tahoma"/>
      <w:sz w:val="16"/>
      <w:szCs w:val="16"/>
    </w:rPr>
  </w:style>
  <w:style w:type="character" w:customStyle="1" w:styleId="stbilgiChar11">
    <w:name w:val="Üstbilgi Char11"/>
    <w:basedOn w:val="DefaultParagraphFont"/>
    <w:uiPriority w:val="99"/>
    <w:rsid w:val="00B334C3"/>
  </w:style>
  <w:style w:type="character" w:customStyle="1" w:styleId="AltbilgiChar11">
    <w:name w:val="Altbilgi Char11"/>
    <w:basedOn w:val="DefaultParagraphFont"/>
    <w:uiPriority w:val="99"/>
    <w:semiHidden/>
    <w:rsid w:val="00B334C3"/>
  </w:style>
  <w:style w:type="character" w:customStyle="1" w:styleId="Balk1Char3">
    <w:name w:val="Başlık 1 Char3"/>
    <w:aliases w:val="(1.) Char2,Titre 1 CS Char2,(1.)1 Char1,Titre 1 CS1 Char1"/>
    <w:basedOn w:val="DefaultParagraphFont"/>
    <w:rsid w:val="00B334C3"/>
    <w:rPr>
      <w:rFonts w:ascii="Arial" w:hAnsi="Arial"/>
      <w:b/>
      <w:bCs/>
      <w:caps/>
      <w:sz w:val="28"/>
      <w:szCs w:val="24"/>
      <w:lang w:val="tr-TR"/>
    </w:rPr>
  </w:style>
  <w:style w:type="character" w:customStyle="1" w:styleId="Balk2Char3">
    <w:name w:val="Başlık 2 Char3"/>
    <w:aliases w:val="(1.1) Char2,Titre 2 CS Char2,(1.1)1 Char1,Titre 2 CS1 Char1"/>
    <w:basedOn w:val="DefaultParagraphFont"/>
    <w:rsid w:val="00B334C3"/>
    <w:rPr>
      <w:rFonts w:ascii="Arial" w:eastAsia="Times New Roman" w:hAnsi="Arial" w:cs="Arial"/>
      <w:b/>
      <w:bCs/>
      <w:iCs/>
      <w:sz w:val="24"/>
      <w:szCs w:val="28"/>
      <w:lang w:val="tr-TR"/>
    </w:rPr>
  </w:style>
  <w:style w:type="character" w:customStyle="1" w:styleId="Balk3Char3">
    <w:name w:val="Başlık 3 Char3"/>
    <w:aliases w:val="(1.1.1) Char2,Titre 3 CS Char2,(1.1.1)1 Char1,Titre 3 CS1 Char1"/>
    <w:basedOn w:val="DefaultParagraphFont"/>
    <w:rsid w:val="00B334C3"/>
    <w:rPr>
      <w:rFonts w:ascii="Arial" w:eastAsia="Times New Roman" w:hAnsi="Arial" w:cs="Arial"/>
      <w:b/>
      <w:bCs/>
      <w:sz w:val="24"/>
      <w:szCs w:val="26"/>
      <w:lang w:val="tr-TR"/>
    </w:rPr>
  </w:style>
  <w:style w:type="character" w:customStyle="1" w:styleId="Balk4Char3">
    <w:name w:val="Başlık 4 Char3"/>
    <w:aliases w:val="Titre 4 ntc Char2,Titre 4 ntc1 Char1"/>
    <w:basedOn w:val="DefaultParagraphFont"/>
    <w:rsid w:val="00B334C3"/>
    <w:rPr>
      <w:rFonts w:ascii="Arial" w:eastAsia="Times New Roman" w:hAnsi="Arial" w:cs="Arial"/>
      <w:bCs/>
      <w:sz w:val="24"/>
      <w:szCs w:val="24"/>
      <w:lang w:val="tr-TR"/>
    </w:rPr>
  </w:style>
  <w:style w:type="character" w:customStyle="1" w:styleId="Balk5Char3">
    <w:name w:val="Başlık 5 Char3"/>
    <w:aliases w:val="5TH-ORDER HEADING/Para Char2,5TH-ORDER HEADING/Para1 Char1"/>
    <w:basedOn w:val="DefaultParagraphFont"/>
    <w:rsid w:val="00B334C3"/>
    <w:rPr>
      <w:rFonts w:ascii="Arial" w:eastAsia="Times New Roman" w:hAnsi="Arial" w:cs="Arial"/>
      <w:bCs/>
      <w:sz w:val="24"/>
      <w:szCs w:val="24"/>
      <w:lang w:val="tr-TR"/>
    </w:rPr>
  </w:style>
  <w:style w:type="character" w:customStyle="1" w:styleId="Balk6Char3">
    <w:name w:val="Başlık 6 Char3"/>
    <w:basedOn w:val="DefaultParagraphFont"/>
    <w:rsid w:val="00B334C3"/>
    <w:rPr>
      <w:rFonts w:ascii="Arial" w:eastAsia="Times New Roman" w:hAnsi="Arial" w:cs="Arial"/>
      <w:sz w:val="24"/>
      <w:szCs w:val="24"/>
      <w:lang w:val="tr-TR"/>
    </w:rPr>
  </w:style>
  <w:style w:type="character" w:customStyle="1" w:styleId="Balk7Char3">
    <w:name w:val="Başlık 7 Char3"/>
    <w:basedOn w:val="DefaultParagraphFont"/>
    <w:rsid w:val="00B334C3"/>
    <w:rPr>
      <w:rFonts w:ascii="Arial" w:eastAsia="Times New Roman" w:hAnsi="Arial" w:cs="Arial"/>
      <w:bCs/>
      <w:sz w:val="24"/>
      <w:szCs w:val="24"/>
      <w:lang w:val="tr-TR"/>
    </w:rPr>
  </w:style>
  <w:style w:type="character" w:customStyle="1" w:styleId="Balk8Char3">
    <w:name w:val="Başlık 8 Char3"/>
    <w:basedOn w:val="DefaultParagraphFont"/>
    <w:rsid w:val="00B334C3"/>
    <w:rPr>
      <w:rFonts w:ascii="Arial" w:eastAsia="Times New Roman" w:hAnsi="Arial" w:cs="Arial"/>
      <w:bCs/>
      <w:sz w:val="24"/>
      <w:szCs w:val="24"/>
      <w:lang w:val="tr-TR"/>
    </w:rPr>
  </w:style>
  <w:style w:type="character" w:customStyle="1" w:styleId="Balk9Char3">
    <w:name w:val="Başlık 9 Char3"/>
    <w:basedOn w:val="DefaultParagraphFont"/>
    <w:rsid w:val="00B334C3"/>
    <w:rPr>
      <w:rFonts w:ascii="Arial" w:eastAsia="Times New Roman" w:hAnsi="Arial" w:cs="Arial"/>
      <w:bCs/>
      <w:sz w:val="24"/>
      <w:szCs w:val="24"/>
      <w:lang w:val="tr-TR"/>
    </w:rPr>
  </w:style>
  <w:style w:type="character" w:customStyle="1" w:styleId="GvdeMetniChar3">
    <w:name w:val="Gövde Metni Char3"/>
    <w:basedOn w:val="DefaultParagraphFont"/>
    <w:rsid w:val="00B334C3"/>
    <w:rPr>
      <w:rFonts w:ascii="Arial" w:eastAsia="Times New Roman" w:hAnsi="Arial" w:cs="Times New Roman"/>
      <w:sz w:val="24"/>
      <w:szCs w:val="24"/>
      <w:lang w:val="tr-TR"/>
    </w:rPr>
  </w:style>
  <w:style w:type="character" w:customStyle="1" w:styleId="BalonMetniChar3">
    <w:name w:val="Balon Metni Char3"/>
    <w:basedOn w:val="DefaultParagraphFont"/>
    <w:uiPriority w:val="99"/>
    <w:semiHidden/>
    <w:rsid w:val="00B334C3"/>
    <w:rPr>
      <w:rFonts w:ascii="Tahoma" w:hAnsi="Tahoma" w:cs="Tahoma"/>
      <w:sz w:val="16"/>
      <w:szCs w:val="16"/>
    </w:rPr>
  </w:style>
  <w:style w:type="character" w:customStyle="1" w:styleId="AralkYokChar2">
    <w:name w:val="Aralık Yok Char2"/>
    <w:basedOn w:val="DefaultParagraphFont"/>
    <w:uiPriority w:val="1"/>
    <w:rsid w:val="00B334C3"/>
    <w:rPr>
      <w:sz w:val="22"/>
      <w:szCs w:val="22"/>
      <w:lang w:val="en-US" w:eastAsia="en-US" w:bidi="ar-SA"/>
    </w:rPr>
  </w:style>
  <w:style w:type="character" w:customStyle="1" w:styleId="stbilgiChar3">
    <w:name w:val="Üstbilgi Char3"/>
    <w:basedOn w:val="DefaultParagraphFont"/>
    <w:uiPriority w:val="99"/>
    <w:rsid w:val="00B334C3"/>
    <w:rPr>
      <w:sz w:val="22"/>
      <w:szCs w:val="22"/>
    </w:rPr>
  </w:style>
  <w:style w:type="character" w:customStyle="1" w:styleId="AltbilgiChar3">
    <w:name w:val="Altbilgi Char3"/>
    <w:basedOn w:val="DefaultParagraphFont"/>
    <w:uiPriority w:val="99"/>
    <w:semiHidden/>
    <w:rsid w:val="00B334C3"/>
    <w:rPr>
      <w:sz w:val="22"/>
      <w:szCs w:val="22"/>
    </w:rPr>
  </w:style>
  <w:style w:type="character" w:customStyle="1" w:styleId="Balk6Char12">
    <w:name w:val="Başlık 6 Char12"/>
    <w:basedOn w:val="DefaultParagraphFont"/>
    <w:rsid w:val="00B334C3"/>
    <w:rPr>
      <w:rFonts w:ascii="Arial" w:eastAsia="Times New Roman" w:hAnsi="Arial" w:cs="Arial"/>
      <w:sz w:val="24"/>
      <w:szCs w:val="24"/>
      <w:lang w:val="tr-TR"/>
    </w:rPr>
  </w:style>
  <w:style w:type="character" w:customStyle="1" w:styleId="Balk7Char12">
    <w:name w:val="Başlık 7 Char12"/>
    <w:basedOn w:val="DefaultParagraphFont"/>
    <w:rsid w:val="00B334C3"/>
    <w:rPr>
      <w:rFonts w:ascii="Arial" w:eastAsia="Times New Roman" w:hAnsi="Arial" w:cs="Arial"/>
      <w:bCs/>
      <w:sz w:val="24"/>
      <w:szCs w:val="24"/>
      <w:lang w:val="tr-TR"/>
    </w:rPr>
  </w:style>
  <w:style w:type="character" w:customStyle="1" w:styleId="Balk8Char12">
    <w:name w:val="Başlık 8 Char12"/>
    <w:basedOn w:val="DefaultParagraphFont"/>
    <w:rsid w:val="00B334C3"/>
    <w:rPr>
      <w:rFonts w:ascii="Arial" w:eastAsia="Times New Roman" w:hAnsi="Arial" w:cs="Arial"/>
      <w:bCs/>
      <w:sz w:val="24"/>
      <w:szCs w:val="24"/>
      <w:lang w:val="tr-TR"/>
    </w:rPr>
  </w:style>
  <w:style w:type="character" w:customStyle="1" w:styleId="Balk9Char12">
    <w:name w:val="Başlık 9 Char12"/>
    <w:basedOn w:val="DefaultParagraphFont"/>
    <w:rsid w:val="00B334C3"/>
    <w:rPr>
      <w:rFonts w:ascii="Arial" w:eastAsia="Times New Roman" w:hAnsi="Arial" w:cs="Arial"/>
      <w:bCs/>
      <w:sz w:val="24"/>
      <w:szCs w:val="24"/>
      <w:lang w:val="tr-TR"/>
    </w:rPr>
  </w:style>
  <w:style w:type="character" w:customStyle="1" w:styleId="GvdeMetniChar12">
    <w:name w:val="Gövde Metni Char12"/>
    <w:basedOn w:val="DefaultParagraphFont"/>
    <w:rsid w:val="00B334C3"/>
    <w:rPr>
      <w:rFonts w:ascii="Arial" w:eastAsia="Times New Roman" w:hAnsi="Arial" w:cs="Times New Roman"/>
      <w:sz w:val="24"/>
      <w:szCs w:val="24"/>
      <w:lang w:val="tr-TR"/>
    </w:rPr>
  </w:style>
  <w:style w:type="character" w:customStyle="1" w:styleId="BalonMetniChar12">
    <w:name w:val="Balon Metni Char12"/>
    <w:basedOn w:val="DefaultParagraphFont"/>
    <w:uiPriority w:val="99"/>
    <w:semiHidden/>
    <w:rsid w:val="00B334C3"/>
    <w:rPr>
      <w:rFonts w:ascii="Tahoma" w:hAnsi="Tahoma" w:cs="Tahoma"/>
      <w:sz w:val="16"/>
      <w:szCs w:val="16"/>
    </w:rPr>
  </w:style>
  <w:style w:type="character" w:customStyle="1" w:styleId="stbilgiChar12">
    <w:name w:val="Üstbilgi Char12"/>
    <w:basedOn w:val="DefaultParagraphFont"/>
    <w:uiPriority w:val="99"/>
    <w:rsid w:val="00B334C3"/>
  </w:style>
  <w:style w:type="character" w:customStyle="1" w:styleId="AltbilgiChar12">
    <w:name w:val="Altbilgi Char12"/>
    <w:basedOn w:val="DefaultParagraphFont"/>
    <w:uiPriority w:val="99"/>
    <w:semiHidden/>
    <w:rsid w:val="00B334C3"/>
  </w:style>
  <w:style w:type="character" w:customStyle="1" w:styleId="Balk1Char21">
    <w:name w:val="Başlık 1 Char21"/>
    <w:aliases w:val="(1.) Char11,Titre 1 CS Char11"/>
    <w:basedOn w:val="DefaultParagraphFont"/>
    <w:rsid w:val="00B334C3"/>
    <w:rPr>
      <w:rFonts w:ascii="Arial" w:hAnsi="Arial"/>
      <w:b/>
      <w:bCs/>
      <w:caps/>
      <w:sz w:val="28"/>
      <w:szCs w:val="24"/>
      <w:lang w:val="tr-TR"/>
    </w:rPr>
  </w:style>
  <w:style w:type="character" w:customStyle="1" w:styleId="Balk2Char21">
    <w:name w:val="Başlık 2 Char21"/>
    <w:aliases w:val="(1.1) Char11,Titre 2 CS Char11"/>
    <w:basedOn w:val="DefaultParagraphFont"/>
    <w:rsid w:val="00B334C3"/>
    <w:rPr>
      <w:rFonts w:ascii="Arial" w:eastAsia="Times New Roman" w:hAnsi="Arial" w:cs="Arial"/>
      <w:b/>
      <w:bCs/>
      <w:iCs/>
      <w:sz w:val="24"/>
      <w:szCs w:val="28"/>
      <w:lang w:val="tr-TR"/>
    </w:rPr>
  </w:style>
  <w:style w:type="character" w:customStyle="1" w:styleId="Balk3Char21">
    <w:name w:val="Başlık 3 Char21"/>
    <w:aliases w:val="(1.1.1) Char11,Titre 3 CS Char11"/>
    <w:basedOn w:val="DefaultParagraphFont"/>
    <w:rsid w:val="00B334C3"/>
    <w:rPr>
      <w:rFonts w:ascii="Arial" w:eastAsia="Times New Roman" w:hAnsi="Arial" w:cs="Arial"/>
      <w:b/>
      <w:bCs/>
      <w:sz w:val="24"/>
      <w:szCs w:val="26"/>
      <w:lang w:val="tr-TR"/>
    </w:rPr>
  </w:style>
  <w:style w:type="character" w:customStyle="1" w:styleId="Balk4Char21">
    <w:name w:val="Başlık 4 Char21"/>
    <w:aliases w:val="Titre 4 ntc Char11"/>
    <w:basedOn w:val="DefaultParagraphFont"/>
    <w:rsid w:val="00B334C3"/>
    <w:rPr>
      <w:rFonts w:ascii="Arial" w:eastAsia="Times New Roman" w:hAnsi="Arial" w:cs="Arial"/>
      <w:bCs/>
      <w:sz w:val="24"/>
      <w:szCs w:val="24"/>
      <w:lang w:val="tr-TR"/>
    </w:rPr>
  </w:style>
  <w:style w:type="character" w:customStyle="1" w:styleId="Balk5Char21">
    <w:name w:val="Başlık 5 Char21"/>
    <w:aliases w:val="5TH-ORDER HEADING/Para Char11"/>
    <w:basedOn w:val="DefaultParagraphFont"/>
    <w:rsid w:val="00B334C3"/>
    <w:rPr>
      <w:rFonts w:ascii="Arial" w:eastAsia="Times New Roman" w:hAnsi="Arial" w:cs="Arial"/>
      <w:bCs/>
      <w:sz w:val="24"/>
      <w:szCs w:val="24"/>
      <w:lang w:val="tr-TR"/>
    </w:rPr>
  </w:style>
  <w:style w:type="character" w:customStyle="1" w:styleId="Balk6Char21">
    <w:name w:val="Başlık 6 Char21"/>
    <w:basedOn w:val="DefaultParagraphFont"/>
    <w:rsid w:val="00B334C3"/>
    <w:rPr>
      <w:rFonts w:ascii="Arial" w:eastAsia="Times New Roman" w:hAnsi="Arial" w:cs="Arial"/>
      <w:sz w:val="24"/>
      <w:szCs w:val="24"/>
      <w:lang w:val="tr-TR"/>
    </w:rPr>
  </w:style>
  <w:style w:type="character" w:customStyle="1" w:styleId="Balk7Char21">
    <w:name w:val="Başlık 7 Char21"/>
    <w:basedOn w:val="DefaultParagraphFont"/>
    <w:rsid w:val="00B334C3"/>
    <w:rPr>
      <w:rFonts w:ascii="Arial" w:eastAsia="Times New Roman" w:hAnsi="Arial" w:cs="Arial"/>
      <w:bCs/>
      <w:sz w:val="24"/>
      <w:szCs w:val="24"/>
      <w:lang w:val="tr-TR"/>
    </w:rPr>
  </w:style>
  <w:style w:type="character" w:customStyle="1" w:styleId="Balk8Char21">
    <w:name w:val="Başlık 8 Char21"/>
    <w:basedOn w:val="DefaultParagraphFont"/>
    <w:rsid w:val="00B334C3"/>
    <w:rPr>
      <w:rFonts w:ascii="Arial" w:eastAsia="Times New Roman" w:hAnsi="Arial" w:cs="Arial"/>
      <w:bCs/>
      <w:sz w:val="24"/>
      <w:szCs w:val="24"/>
      <w:lang w:val="tr-TR"/>
    </w:rPr>
  </w:style>
  <w:style w:type="character" w:customStyle="1" w:styleId="Balk9Char21">
    <w:name w:val="Başlık 9 Char21"/>
    <w:basedOn w:val="DefaultParagraphFont"/>
    <w:rsid w:val="00B334C3"/>
    <w:rPr>
      <w:rFonts w:ascii="Arial" w:eastAsia="Times New Roman" w:hAnsi="Arial" w:cs="Arial"/>
      <w:bCs/>
      <w:sz w:val="24"/>
      <w:szCs w:val="24"/>
      <w:lang w:val="tr-TR"/>
    </w:rPr>
  </w:style>
  <w:style w:type="character" w:customStyle="1" w:styleId="GvdeMetniChar21">
    <w:name w:val="Gövde Metni Char21"/>
    <w:basedOn w:val="DefaultParagraphFont"/>
    <w:rsid w:val="00B334C3"/>
    <w:rPr>
      <w:rFonts w:ascii="Arial" w:eastAsia="Times New Roman" w:hAnsi="Arial" w:cs="Times New Roman"/>
      <w:sz w:val="24"/>
      <w:szCs w:val="24"/>
      <w:lang w:val="tr-TR"/>
    </w:rPr>
  </w:style>
  <w:style w:type="character" w:customStyle="1" w:styleId="BalonMetniChar21">
    <w:name w:val="Balon Metni Char21"/>
    <w:basedOn w:val="DefaultParagraphFont"/>
    <w:uiPriority w:val="99"/>
    <w:semiHidden/>
    <w:rsid w:val="00B334C3"/>
    <w:rPr>
      <w:rFonts w:ascii="Tahoma" w:hAnsi="Tahoma" w:cs="Tahoma"/>
      <w:sz w:val="16"/>
      <w:szCs w:val="16"/>
    </w:rPr>
  </w:style>
  <w:style w:type="character" w:customStyle="1" w:styleId="AralkYokChar11">
    <w:name w:val="Aralık Yok Char11"/>
    <w:basedOn w:val="DefaultParagraphFont"/>
    <w:uiPriority w:val="1"/>
    <w:rsid w:val="00B334C3"/>
    <w:rPr>
      <w:sz w:val="22"/>
      <w:szCs w:val="22"/>
      <w:lang w:val="en-US" w:eastAsia="en-US" w:bidi="ar-SA"/>
    </w:rPr>
  </w:style>
  <w:style w:type="character" w:customStyle="1" w:styleId="stbilgiChar21">
    <w:name w:val="Üstbilgi Char21"/>
    <w:basedOn w:val="DefaultParagraphFont"/>
    <w:uiPriority w:val="99"/>
    <w:rsid w:val="00B334C3"/>
    <w:rPr>
      <w:sz w:val="22"/>
      <w:szCs w:val="22"/>
    </w:rPr>
  </w:style>
  <w:style w:type="character" w:customStyle="1" w:styleId="AltbilgiChar21">
    <w:name w:val="Altbilgi Char21"/>
    <w:basedOn w:val="DefaultParagraphFont"/>
    <w:uiPriority w:val="99"/>
    <w:semiHidden/>
    <w:rsid w:val="00B334C3"/>
    <w:rPr>
      <w:sz w:val="22"/>
      <w:szCs w:val="22"/>
    </w:rPr>
  </w:style>
  <w:style w:type="paragraph" w:styleId="Title">
    <w:name w:val="Title"/>
    <w:basedOn w:val="Normal"/>
    <w:next w:val="Normal"/>
    <w:link w:val="TitleChar"/>
    <w:uiPriority w:val="10"/>
    <w:qFormat/>
    <w:rsid w:val="005E721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7214"/>
    <w:rPr>
      <w:rFonts w:asciiTheme="majorHAnsi" w:eastAsiaTheme="majorEastAsia" w:hAnsiTheme="majorHAnsi" w:cstheme="majorBidi"/>
      <w:color w:val="17365D" w:themeColor="text2" w:themeShade="BF"/>
      <w:spacing w:val="5"/>
      <w:kern w:val="28"/>
      <w:sz w:val="52"/>
      <w:szCs w:val="52"/>
    </w:rPr>
  </w:style>
  <w:style w:type="paragraph" w:customStyle="1" w:styleId="code">
    <w:name w:val="code"/>
    <w:basedOn w:val="Normal"/>
    <w:link w:val="codeChar"/>
    <w:qFormat/>
    <w:rsid w:val="00D0262E"/>
    <w:pPr>
      <w:keepLines/>
      <w:framePr w:vSpace="284" w:wrap="around" w:vAnchor="text" w:hAnchor="text" w:y="1"/>
      <w:pBdr>
        <w:top w:val="single" w:sz="4" w:space="1" w:color="auto" w:shadow="1"/>
        <w:left w:val="single" w:sz="4" w:space="4" w:color="auto" w:shadow="1"/>
        <w:bottom w:val="single" w:sz="4" w:space="1" w:color="auto" w:shadow="1"/>
        <w:right w:val="single" w:sz="4" w:space="4" w:color="auto" w:shadow="1"/>
      </w:pBdr>
      <w:shd w:val="clear" w:color="auto" w:fill="EEECE1"/>
      <w:spacing w:after="0" w:line="240" w:lineRule="auto"/>
      <w:contextualSpacing/>
    </w:pPr>
    <w:rPr>
      <w:rFonts w:ascii="Courier New" w:eastAsia="Calibri" w:hAnsi="Courier New" w:cs="Courier New"/>
      <w:sz w:val="20"/>
      <w:lang w:eastAsia="en-US"/>
    </w:rPr>
  </w:style>
  <w:style w:type="character" w:customStyle="1" w:styleId="codeChar">
    <w:name w:val="code Char"/>
    <w:basedOn w:val="DefaultParagraphFont"/>
    <w:link w:val="code"/>
    <w:rsid w:val="00D0262E"/>
    <w:rPr>
      <w:rFonts w:ascii="Courier New" w:eastAsia="Calibri" w:hAnsi="Courier New" w:cs="Courier New"/>
      <w:sz w:val="20"/>
      <w:shd w:val="clear" w:color="auto" w:fill="EEECE1"/>
      <w:lang w:eastAsia="en-US"/>
    </w:rPr>
  </w:style>
  <w:style w:type="paragraph" w:styleId="HTMLPreformatted">
    <w:name w:val="HTML Preformatted"/>
    <w:basedOn w:val="Normal"/>
    <w:link w:val="HTMLPreformattedChar"/>
    <w:uiPriority w:val="99"/>
    <w:unhideWhenUsed/>
    <w:rsid w:val="0011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13842"/>
    <w:rPr>
      <w:rFonts w:ascii="Courier New" w:eastAsia="Times New Roman" w:hAnsi="Courier New" w:cs="Courier New"/>
      <w:sz w:val="20"/>
      <w:szCs w:val="20"/>
    </w:rPr>
  </w:style>
  <w:style w:type="character" w:customStyle="1" w:styleId="s1">
    <w:name w:val="s1"/>
    <w:basedOn w:val="DefaultParagraphFont"/>
    <w:rsid w:val="00113842"/>
  </w:style>
  <w:style w:type="character" w:customStyle="1" w:styleId="s21">
    <w:name w:val="s21"/>
    <w:basedOn w:val="DefaultParagraphFont"/>
    <w:rsid w:val="00113842"/>
    <w:rPr>
      <w:i/>
      <w:iCs/>
      <w:color w:val="808080"/>
    </w:rPr>
  </w:style>
  <w:style w:type="character" w:customStyle="1" w:styleId="s01">
    <w:name w:val="s01"/>
    <w:basedOn w:val="DefaultParagraphFont"/>
    <w:rsid w:val="00113842"/>
    <w:rPr>
      <w:b/>
      <w:bCs/>
      <w:color w:val="000080"/>
    </w:rPr>
  </w:style>
  <w:style w:type="character" w:customStyle="1" w:styleId="s51">
    <w:name w:val="s51"/>
    <w:basedOn w:val="DefaultParagraphFont"/>
    <w:rsid w:val="00113842"/>
    <w:rPr>
      <w:b/>
      <w:bCs/>
      <w:color w:val="008000"/>
    </w:rPr>
  </w:style>
  <w:style w:type="character" w:customStyle="1" w:styleId="s2">
    <w:name w:val="s2"/>
    <w:basedOn w:val="DefaultParagraphFont"/>
    <w:rsid w:val="00113842"/>
  </w:style>
  <w:style w:type="character" w:customStyle="1" w:styleId="s4">
    <w:name w:val="s4"/>
    <w:basedOn w:val="DefaultParagraphFont"/>
    <w:rsid w:val="00113842"/>
  </w:style>
  <w:style w:type="character" w:customStyle="1" w:styleId="s41">
    <w:name w:val="s41"/>
    <w:basedOn w:val="DefaultParagraphFont"/>
    <w:rsid w:val="00113842"/>
    <w:rPr>
      <w:b/>
      <w:bCs/>
      <w:color w:val="008000"/>
    </w:rPr>
  </w:style>
  <w:style w:type="character" w:customStyle="1" w:styleId="s61">
    <w:name w:val="s61"/>
    <w:basedOn w:val="DefaultParagraphFont"/>
    <w:rsid w:val="00113842"/>
    <w:rPr>
      <w:color w:val="0000FF"/>
    </w:rPr>
  </w:style>
  <w:style w:type="character" w:customStyle="1" w:styleId="s0">
    <w:name w:val="s0"/>
    <w:basedOn w:val="DefaultParagraphFont"/>
    <w:rsid w:val="00113842"/>
  </w:style>
  <w:style w:type="character" w:customStyle="1" w:styleId="s3">
    <w:name w:val="s3"/>
    <w:basedOn w:val="DefaultParagraphFont"/>
    <w:rsid w:val="00113842"/>
  </w:style>
  <w:style w:type="character" w:customStyle="1" w:styleId="s5">
    <w:name w:val="s5"/>
    <w:basedOn w:val="DefaultParagraphFont"/>
    <w:rsid w:val="00113842"/>
  </w:style>
  <w:style w:type="character" w:customStyle="1" w:styleId="s6">
    <w:name w:val="s6"/>
    <w:basedOn w:val="DefaultParagraphFont"/>
    <w:rsid w:val="00113842"/>
  </w:style>
  <w:style w:type="character" w:customStyle="1" w:styleId="s11">
    <w:name w:val="s11"/>
    <w:basedOn w:val="DefaultParagraphFont"/>
    <w:rsid w:val="00113842"/>
    <w:rPr>
      <w:b/>
      <w:bCs/>
      <w:color w:val="0000FF"/>
    </w:rPr>
  </w:style>
  <w:style w:type="character" w:customStyle="1" w:styleId="s31">
    <w:name w:val="s31"/>
    <w:basedOn w:val="DefaultParagraphFont"/>
    <w:rsid w:val="00113842"/>
    <w:rPr>
      <w:b/>
      <w:bCs/>
      <w:color w:val="008000"/>
    </w:rPr>
  </w:style>
  <w:style w:type="character" w:customStyle="1" w:styleId="s71">
    <w:name w:val="s71"/>
    <w:basedOn w:val="DefaultParagraphFont"/>
    <w:rsid w:val="00113842"/>
    <w:rPr>
      <w:i/>
      <w:iCs/>
      <w:color w:val="808080"/>
    </w:rPr>
  </w:style>
  <w:style w:type="paragraph" w:customStyle="1" w:styleId="Default">
    <w:name w:val="Default"/>
    <w:basedOn w:val="Normal"/>
    <w:rsid w:val="00A07A3B"/>
    <w:pPr>
      <w:autoSpaceDE w:val="0"/>
      <w:autoSpaceDN w:val="0"/>
      <w:spacing w:after="0" w:line="240" w:lineRule="auto"/>
    </w:pPr>
    <w:rPr>
      <w:rFonts w:eastAsiaTheme="minorHAnsi" w:cs="Arial"/>
      <w:color w:val="000000"/>
      <w:sz w:val="24"/>
      <w:szCs w:val="24"/>
      <w:lang w:val="en-US" w:eastAsia="en-US"/>
    </w:rPr>
  </w:style>
  <w:style w:type="paragraph" w:customStyle="1" w:styleId="KapakTablosu">
    <w:name w:val="KapakTablosu"/>
    <w:basedOn w:val="Normal"/>
    <w:rsid w:val="004E2A6B"/>
    <w:pPr>
      <w:keepLines/>
      <w:tabs>
        <w:tab w:val="left" w:pos="2268"/>
      </w:tabs>
      <w:spacing w:before="20" w:after="0" w:line="240" w:lineRule="auto"/>
    </w:pPr>
    <w:rPr>
      <w:rFonts w:ascii="Verdana" w:eastAsia="Times New Roman" w:hAnsi="Verdana" w:cs="Times New Roman"/>
      <w:b/>
      <w:bCs/>
      <w:szCs w:val="20"/>
      <w:lang w:eastAsia="en-US"/>
    </w:rPr>
  </w:style>
  <w:style w:type="character" w:styleId="PageNumber">
    <w:name w:val="page number"/>
    <w:basedOn w:val="DefaultParagraphFont"/>
    <w:rsid w:val="004E2A6B"/>
    <w:rPr>
      <w:sz w:val="24"/>
    </w:rPr>
  </w:style>
  <w:style w:type="character" w:styleId="CommentReference">
    <w:name w:val="annotation reference"/>
    <w:basedOn w:val="DefaultParagraphFont"/>
    <w:uiPriority w:val="99"/>
    <w:semiHidden/>
    <w:unhideWhenUsed/>
    <w:rsid w:val="00F96091"/>
    <w:rPr>
      <w:sz w:val="16"/>
      <w:szCs w:val="16"/>
    </w:rPr>
  </w:style>
  <w:style w:type="paragraph" w:styleId="CommentText">
    <w:name w:val="annotation text"/>
    <w:basedOn w:val="Normal"/>
    <w:link w:val="CommentTextChar"/>
    <w:uiPriority w:val="99"/>
    <w:semiHidden/>
    <w:unhideWhenUsed/>
    <w:rsid w:val="00F96091"/>
    <w:pPr>
      <w:spacing w:line="240" w:lineRule="auto"/>
    </w:pPr>
    <w:rPr>
      <w:sz w:val="20"/>
      <w:szCs w:val="20"/>
    </w:rPr>
  </w:style>
  <w:style w:type="character" w:customStyle="1" w:styleId="CommentTextChar">
    <w:name w:val="Comment Text Char"/>
    <w:basedOn w:val="DefaultParagraphFont"/>
    <w:link w:val="CommentText"/>
    <w:uiPriority w:val="99"/>
    <w:semiHidden/>
    <w:rsid w:val="00F9609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96091"/>
    <w:rPr>
      <w:b/>
      <w:bCs/>
    </w:rPr>
  </w:style>
  <w:style w:type="character" w:customStyle="1" w:styleId="CommentSubjectChar">
    <w:name w:val="Comment Subject Char"/>
    <w:basedOn w:val="CommentTextChar"/>
    <w:link w:val="CommentSubject"/>
    <w:uiPriority w:val="99"/>
    <w:semiHidden/>
    <w:rsid w:val="00F96091"/>
    <w:rPr>
      <w:rFonts w:ascii="Arial" w:hAnsi="Arial"/>
      <w:b/>
      <w:bCs/>
      <w:sz w:val="20"/>
      <w:szCs w:val="20"/>
    </w:rPr>
  </w:style>
  <w:style w:type="paragraph" w:styleId="Revision">
    <w:name w:val="Revision"/>
    <w:hidden/>
    <w:uiPriority w:val="99"/>
    <w:semiHidden/>
    <w:rsid w:val="00F95EE7"/>
    <w:pPr>
      <w:spacing w:after="0" w:line="240" w:lineRule="auto"/>
    </w:pPr>
    <w:rPr>
      <w:rFonts w:ascii="Arial" w:hAnsi="Arial"/>
    </w:rPr>
  </w:style>
  <w:style w:type="character" w:customStyle="1" w:styleId="sc161">
    <w:name w:val="sc161"/>
    <w:basedOn w:val="DefaultParagraphFont"/>
    <w:rsid w:val="00D71C5D"/>
    <w:rPr>
      <w:rFonts w:ascii="Courier New" w:hAnsi="Courier New" w:cs="Courier New" w:hint="default"/>
      <w:color w:val="8000FF"/>
      <w:sz w:val="20"/>
      <w:szCs w:val="20"/>
    </w:rPr>
  </w:style>
  <w:style w:type="character" w:customStyle="1" w:styleId="sc0">
    <w:name w:val="sc0"/>
    <w:basedOn w:val="DefaultParagraphFont"/>
    <w:rsid w:val="00D71C5D"/>
    <w:rPr>
      <w:rFonts w:ascii="Courier New" w:hAnsi="Courier New" w:cs="Courier New" w:hint="default"/>
      <w:color w:val="000000"/>
      <w:sz w:val="20"/>
      <w:szCs w:val="20"/>
    </w:rPr>
  </w:style>
  <w:style w:type="character" w:customStyle="1" w:styleId="sc11">
    <w:name w:val="sc11"/>
    <w:basedOn w:val="DefaultParagraphFont"/>
    <w:rsid w:val="00D71C5D"/>
    <w:rPr>
      <w:rFonts w:ascii="Courier New" w:hAnsi="Courier New" w:cs="Courier New" w:hint="default"/>
      <w:color w:val="000000"/>
      <w:sz w:val="20"/>
      <w:szCs w:val="20"/>
    </w:rPr>
  </w:style>
  <w:style w:type="character" w:customStyle="1" w:styleId="sc101">
    <w:name w:val="sc101"/>
    <w:basedOn w:val="DefaultParagraphFont"/>
    <w:rsid w:val="00D71C5D"/>
    <w:rPr>
      <w:rFonts w:ascii="Courier New" w:hAnsi="Courier New" w:cs="Courier New" w:hint="default"/>
      <w:b/>
      <w:bCs/>
      <w:color w:val="000080"/>
      <w:sz w:val="20"/>
      <w:szCs w:val="20"/>
    </w:rPr>
  </w:style>
  <w:style w:type="character" w:customStyle="1" w:styleId="sc51">
    <w:name w:val="sc51"/>
    <w:basedOn w:val="DefaultParagraphFont"/>
    <w:rsid w:val="00D71C5D"/>
    <w:rPr>
      <w:rFonts w:ascii="Courier New" w:hAnsi="Courier New" w:cs="Courier New" w:hint="default"/>
      <w:b/>
      <w:bCs/>
      <w:color w:val="0000FF"/>
      <w:sz w:val="20"/>
      <w:szCs w:val="20"/>
    </w:rPr>
  </w:style>
  <w:style w:type="character" w:customStyle="1" w:styleId="sc21">
    <w:name w:val="sc21"/>
    <w:basedOn w:val="DefaultParagraphFont"/>
    <w:rsid w:val="00D71C5D"/>
    <w:rPr>
      <w:rFonts w:ascii="Courier New" w:hAnsi="Courier New" w:cs="Courier New" w:hint="default"/>
      <w:color w:val="008000"/>
      <w:sz w:val="20"/>
      <w:szCs w:val="20"/>
    </w:rPr>
  </w:style>
  <w:style w:type="character" w:customStyle="1" w:styleId="sc41">
    <w:name w:val="sc41"/>
    <w:basedOn w:val="DefaultParagraphFont"/>
    <w:rsid w:val="00D71C5D"/>
    <w:rPr>
      <w:rFonts w:ascii="Courier New" w:hAnsi="Courier New" w:cs="Courier New" w:hint="default"/>
      <w:color w:val="FF8000"/>
      <w:sz w:val="20"/>
      <w:szCs w:val="20"/>
    </w:rPr>
  </w:style>
  <w:style w:type="character" w:customStyle="1" w:styleId="sc61">
    <w:name w:val="sc61"/>
    <w:basedOn w:val="DefaultParagraphFont"/>
    <w:rsid w:val="00D71C5D"/>
    <w:rPr>
      <w:rFonts w:ascii="Courier New" w:hAnsi="Courier New" w:cs="Courier New" w:hint="default"/>
      <w:color w:val="808080"/>
      <w:sz w:val="20"/>
      <w:szCs w:val="20"/>
    </w:rPr>
  </w:style>
  <w:style w:type="character" w:customStyle="1" w:styleId="zmlenmeyenBahsetme1">
    <w:name w:val="Çözümlenmeyen Bahsetme1"/>
    <w:basedOn w:val="DefaultParagraphFont"/>
    <w:uiPriority w:val="99"/>
    <w:semiHidden/>
    <w:unhideWhenUsed/>
    <w:rsid w:val="00563C12"/>
    <w:rPr>
      <w:color w:val="605E5C"/>
      <w:shd w:val="clear" w:color="auto" w:fill="E1DFDD"/>
    </w:rPr>
  </w:style>
  <w:style w:type="paragraph" w:customStyle="1" w:styleId="Appendix">
    <w:name w:val="Appendix"/>
    <w:basedOn w:val="Heading7"/>
    <w:link w:val="AppendixChar"/>
    <w:qFormat/>
    <w:rsid w:val="006A4C77"/>
    <w:pPr>
      <w:ind w:left="714" w:hanging="357"/>
      <w:outlineLvl w:val="0"/>
    </w:pPr>
  </w:style>
  <w:style w:type="character" w:customStyle="1" w:styleId="AppendixChar">
    <w:name w:val="Appendix Char"/>
    <w:basedOn w:val="Heading7Char"/>
    <w:link w:val="Appendix"/>
    <w:rsid w:val="006A4C77"/>
    <w:rPr>
      <w:rFonts w:ascii="Arial" w:eastAsia="Times New Roman" w:hAnsi="Arial" w:cs="Arial"/>
      <w:bCs/>
      <w:sz w:val="5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9497">
      <w:bodyDiv w:val="1"/>
      <w:marLeft w:val="0"/>
      <w:marRight w:val="0"/>
      <w:marTop w:val="0"/>
      <w:marBottom w:val="0"/>
      <w:divBdr>
        <w:top w:val="none" w:sz="0" w:space="0" w:color="auto"/>
        <w:left w:val="none" w:sz="0" w:space="0" w:color="auto"/>
        <w:bottom w:val="none" w:sz="0" w:space="0" w:color="auto"/>
        <w:right w:val="none" w:sz="0" w:space="0" w:color="auto"/>
      </w:divBdr>
    </w:div>
    <w:div w:id="86583954">
      <w:bodyDiv w:val="1"/>
      <w:marLeft w:val="0"/>
      <w:marRight w:val="0"/>
      <w:marTop w:val="0"/>
      <w:marBottom w:val="0"/>
      <w:divBdr>
        <w:top w:val="none" w:sz="0" w:space="0" w:color="auto"/>
        <w:left w:val="none" w:sz="0" w:space="0" w:color="auto"/>
        <w:bottom w:val="none" w:sz="0" w:space="0" w:color="auto"/>
        <w:right w:val="none" w:sz="0" w:space="0" w:color="auto"/>
      </w:divBdr>
    </w:div>
    <w:div w:id="103774283">
      <w:bodyDiv w:val="1"/>
      <w:marLeft w:val="0"/>
      <w:marRight w:val="0"/>
      <w:marTop w:val="0"/>
      <w:marBottom w:val="0"/>
      <w:divBdr>
        <w:top w:val="none" w:sz="0" w:space="0" w:color="auto"/>
        <w:left w:val="none" w:sz="0" w:space="0" w:color="auto"/>
        <w:bottom w:val="none" w:sz="0" w:space="0" w:color="auto"/>
        <w:right w:val="none" w:sz="0" w:space="0" w:color="auto"/>
      </w:divBdr>
    </w:div>
    <w:div w:id="135533366">
      <w:bodyDiv w:val="1"/>
      <w:marLeft w:val="0"/>
      <w:marRight w:val="0"/>
      <w:marTop w:val="0"/>
      <w:marBottom w:val="0"/>
      <w:divBdr>
        <w:top w:val="none" w:sz="0" w:space="0" w:color="auto"/>
        <w:left w:val="none" w:sz="0" w:space="0" w:color="auto"/>
        <w:bottom w:val="none" w:sz="0" w:space="0" w:color="auto"/>
        <w:right w:val="none" w:sz="0" w:space="0" w:color="auto"/>
      </w:divBdr>
    </w:div>
    <w:div w:id="144202652">
      <w:bodyDiv w:val="1"/>
      <w:marLeft w:val="0"/>
      <w:marRight w:val="0"/>
      <w:marTop w:val="0"/>
      <w:marBottom w:val="0"/>
      <w:divBdr>
        <w:top w:val="none" w:sz="0" w:space="0" w:color="auto"/>
        <w:left w:val="none" w:sz="0" w:space="0" w:color="auto"/>
        <w:bottom w:val="none" w:sz="0" w:space="0" w:color="auto"/>
        <w:right w:val="none" w:sz="0" w:space="0" w:color="auto"/>
      </w:divBdr>
    </w:div>
    <w:div w:id="147064235">
      <w:bodyDiv w:val="1"/>
      <w:marLeft w:val="0"/>
      <w:marRight w:val="0"/>
      <w:marTop w:val="0"/>
      <w:marBottom w:val="0"/>
      <w:divBdr>
        <w:top w:val="none" w:sz="0" w:space="0" w:color="auto"/>
        <w:left w:val="none" w:sz="0" w:space="0" w:color="auto"/>
        <w:bottom w:val="none" w:sz="0" w:space="0" w:color="auto"/>
        <w:right w:val="none" w:sz="0" w:space="0" w:color="auto"/>
      </w:divBdr>
      <w:divsChild>
        <w:div w:id="380712557">
          <w:marLeft w:val="0"/>
          <w:marRight w:val="0"/>
          <w:marTop w:val="0"/>
          <w:marBottom w:val="0"/>
          <w:divBdr>
            <w:top w:val="none" w:sz="0" w:space="0" w:color="auto"/>
            <w:left w:val="none" w:sz="0" w:space="0" w:color="auto"/>
            <w:bottom w:val="none" w:sz="0" w:space="0" w:color="auto"/>
            <w:right w:val="none" w:sz="0" w:space="0" w:color="auto"/>
          </w:divBdr>
        </w:div>
      </w:divsChild>
    </w:div>
    <w:div w:id="176160892">
      <w:bodyDiv w:val="1"/>
      <w:marLeft w:val="0"/>
      <w:marRight w:val="0"/>
      <w:marTop w:val="0"/>
      <w:marBottom w:val="0"/>
      <w:divBdr>
        <w:top w:val="none" w:sz="0" w:space="0" w:color="auto"/>
        <w:left w:val="none" w:sz="0" w:space="0" w:color="auto"/>
        <w:bottom w:val="none" w:sz="0" w:space="0" w:color="auto"/>
        <w:right w:val="none" w:sz="0" w:space="0" w:color="auto"/>
      </w:divBdr>
    </w:div>
    <w:div w:id="225147583">
      <w:bodyDiv w:val="1"/>
      <w:marLeft w:val="0"/>
      <w:marRight w:val="0"/>
      <w:marTop w:val="0"/>
      <w:marBottom w:val="0"/>
      <w:divBdr>
        <w:top w:val="none" w:sz="0" w:space="0" w:color="auto"/>
        <w:left w:val="none" w:sz="0" w:space="0" w:color="auto"/>
        <w:bottom w:val="none" w:sz="0" w:space="0" w:color="auto"/>
        <w:right w:val="none" w:sz="0" w:space="0" w:color="auto"/>
      </w:divBdr>
    </w:div>
    <w:div w:id="247618438">
      <w:bodyDiv w:val="1"/>
      <w:marLeft w:val="0"/>
      <w:marRight w:val="0"/>
      <w:marTop w:val="0"/>
      <w:marBottom w:val="0"/>
      <w:divBdr>
        <w:top w:val="none" w:sz="0" w:space="0" w:color="auto"/>
        <w:left w:val="none" w:sz="0" w:space="0" w:color="auto"/>
        <w:bottom w:val="none" w:sz="0" w:space="0" w:color="auto"/>
        <w:right w:val="none" w:sz="0" w:space="0" w:color="auto"/>
      </w:divBdr>
    </w:div>
    <w:div w:id="330988317">
      <w:bodyDiv w:val="1"/>
      <w:marLeft w:val="0"/>
      <w:marRight w:val="0"/>
      <w:marTop w:val="0"/>
      <w:marBottom w:val="0"/>
      <w:divBdr>
        <w:top w:val="none" w:sz="0" w:space="0" w:color="auto"/>
        <w:left w:val="none" w:sz="0" w:space="0" w:color="auto"/>
        <w:bottom w:val="none" w:sz="0" w:space="0" w:color="auto"/>
        <w:right w:val="none" w:sz="0" w:space="0" w:color="auto"/>
      </w:divBdr>
    </w:div>
    <w:div w:id="388235723">
      <w:bodyDiv w:val="1"/>
      <w:marLeft w:val="0"/>
      <w:marRight w:val="0"/>
      <w:marTop w:val="0"/>
      <w:marBottom w:val="0"/>
      <w:divBdr>
        <w:top w:val="none" w:sz="0" w:space="0" w:color="auto"/>
        <w:left w:val="none" w:sz="0" w:space="0" w:color="auto"/>
        <w:bottom w:val="none" w:sz="0" w:space="0" w:color="auto"/>
        <w:right w:val="none" w:sz="0" w:space="0" w:color="auto"/>
      </w:divBdr>
      <w:divsChild>
        <w:div w:id="1966081488">
          <w:marLeft w:val="0"/>
          <w:marRight w:val="0"/>
          <w:marTop w:val="0"/>
          <w:marBottom w:val="0"/>
          <w:divBdr>
            <w:top w:val="none" w:sz="0" w:space="0" w:color="auto"/>
            <w:left w:val="none" w:sz="0" w:space="0" w:color="auto"/>
            <w:bottom w:val="none" w:sz="0" w:space="0" w:color="auto"/>
            <w:right w:val="none" w:sz="0" w:space="0" w:color="auto"/>
          </w:divBdr>
        </w:div>
      </w:divsChild>
    </w:div>
    <w:div w:id="413012908">
      <w:bodyDiv w:val="1"/>
      <w:marLeft w:val="0"/>
      <w:marRight w:val="0"/>
      <w:marTop w:val="0"/>
      <w:marBottom w:val="0"/>
      <w:divBdr>
        <w:top w:val="none" w:sz="0" w:space="0" w:color="auto"/>
        <w:left w:val="none" w:sz="0" w:space="0" w:color="auto"/>
        <w:bottom w:val="none" w:sz="0" w:space="0" w:color="auto"/>
        <w:right w:val="none" w:sz="0" w:space="0" w:color="auto"/>
      </w:divBdr>
    </w:div>
    <w:div w:id="429085435">
      <w:bodyDiv w:val="1"/>
      <w:marLeft w:val="0"/>
      <w:marRight w:val="0"/>
      <w:marTop w:val="0"/>
      <w:marBottom w:val="0"/>
      <w:divBdr>
        <w:top w:val="none" w:sz="0" w:space="0" w:color="auto"/>
        <w:left w:val="none" w:sz="0" w:space="0" w:color="auto"/>
        <w:bottom w:val="none" w:sz="0" w:space="0" w:color="auto"/>
        <w:right w:val="none" w:sz="0" w:space="0" w:color="auto"/>
      </w:divBdr>
    </w:div>
    <w:div w:id="461384295">
      <w:bodyDiv w:val="1"/>
      <w:marLeft w:val="0"/>
      <w:marRight w:val="0"/>
      <w:marTop w:val="0"/>
      <w:marBottom w:val="0"/>
      <w:divBdr>
        <w:top w:val="none" w:sz="0" w:space="0" w:color="auto"/>
        <w:left w:val="none" w:sz="0" w:space="0" w:color="auto"/>
        <w:bottom w:val="none" w:sz="0" w:space="0" w:color="auto"/>
        <w:right w:val="none" w:sz="0" w:space="0" w:color="auto"/>
      </w:divBdr>
      <w:divsChild>
        <w:div w:id="1138957294">
          <w:marLeft w:val="0"/>
          <w:marRight w:val="0"/>
          <w:marTop w:val="0"/>
          <w:marBottom w:val="0"/>
          <w:divBdr>
            <w:top w:val="none" w:sz="0" w:space="0" w:color="auto"/>
            <w:left w:val="none" w:sz="0" w:space="0" w:color="auto"/>
            <w:bottom w:val="none" w:sz="0" w:space="0" w:color="auto"/>
            <w:right w:val="none" w:sz="0" w:space="0" w:color="auto"/>
          </w:divBdr>
        </w:div>
      </w:divsChild>
    </w:div>
    <w:div w:id="468861248">
      <w:bodyDiv w:val="1"/>
      <w:marLeft w:val="0"/>
      <w:marRight w:val="0"/>
      <w:marTop w:val="0"/>
      <w:marBottom w:val="0"/>
      <w:divBdr>
        <w:top w:val="none" w:sz="0" w:space="0" w:color="auto"/>
        <w:left w:val="none" w:sz="0" w:space="0" w:color="auto"/>
        <w:bottom w:val="none" w:sz="0" w:space="0" w:color="auto"/>
        <w:right w:val="none" w:sz="0" w:space="0" w:color="auto"/>
      </w:divBdr>
      <w:divsChild>
        <w:div w:id="309332299">
          <w:marLeft w:val="0"/>
          <w:marRight w:val="0"/>
          <w:marTop w:val="0"/>
          <w:marBottom w:val="0"/>
          <w:divBdr>
            <w:top w:val="none" w:sz="0" w:space="0" w:color="auto"/>
            <w:left w:val="none" w:sz="0" w:space="0" w:color="auto"/>
            <w:bottom w:val="none" w:sz="0" w:space="0" w:color="auto"/>
            <w:right w:val="none" w:sz="0" w:space="0" w:color="auto"/>
          </w:divBdr>
        </w:div>
      </w:divsChild>
    </w:div>
    <w:div w:id="477187643">
      <w:bodyDiv w:val="1"/>
      <w:marLeft w:val="0"/>
      <w:marRight w:val="0"/>
      <w:marTop w:val="0"/>
      <w:marBottom w:val="0"/>
      <w:divBdr>
        <w:top w:val="none" w:sz="0" w:space="0" w:color="auto"/>
        <w:left w:val="none" w:sz="0" w:space="0" w:color="auto"/>
        <w:bottom w:val="none" w:sz="0" w:space="0" w:color="auto"/>
        <w:right w:val="none" w:sz="0" w:space="0" w:color="auto"/>
      </w:divBdr>
    </w:div>
    <w:div w:id="498619524">
      <w:bodyDiv w:val="1"/>
      <w:marLeft w:val="0"/>
      <w:marRight w:val="0"/>
      <w:marTop w:val="0"/>
      <w:marBottom w:val="0"/>
      <w:divBdr>
        <w:top w:val="none" w:sz="0" w:space="0" w:color="auto"/>
        <w:left w:val="none" w:sz="0" w:space="0" w:color="auto"/>
        <w:bottom w:val="none" w:sz="0" w:space="0" w:color="auto"/>
        <w:right w:val="none" w:sz="0" w:space="0" w:color="auto"/>
      </w:divBdr>
    </w:div>
    <w:div w:id="526523561">
      <w:bodyDiv w:val="1"/>
      <w:marLeft w:val="0"/>
      <w:marRight w:val="0"/>
      <w:marTop w:val="0"/>
      <w:marBottom w:val="0"/>
      <w:divBdr>
        <w:top w:val="none" w:sz="0" w:space="0" w:color="auto"/>
        <w:left w:val="none" w:sz="0" w:space="0" w:color="auto"/>
        <w:bottom w:val="none" w:sz="0" w:space="0" w:color="auto"/>
        <w:right w:val="none" w:sz="0" w:space="0" w:color="auto"/>
      </w:divBdr>
    </w:div>
    <w:div w:id="550265308">
      <w:bodyDiv w:val="1"/>
      <w:marLeft w:val="0"/>
      <w:marRight w:val="0"/>
      <w:marTop w:val="0"/>
      <w:marBottom w:val="0"/>
      <w:divBdr>
        <w:top w:val="none" w:sz="0" w:space="0" w:color="auto"/>
        <w:left w:val="none" w:sz="0" w:space="0" w:color="auto"/>
        <w:bottom w:val="none" w:sz="0" w:space="0" w:color="auto"/>
        <w:right w:val="none" w:sz="0" w:space="0" w:color="auto"/>
      </w:divBdr>
    </w:div>
    <w:div w:id="626590699">
      <w:bodyDiv w:val="1"/>
      <w:marLeft w:val="0"/>
      <w:marRight w:val="0"/>
      <w:marTop w:val="0"/>
      <w:marBottom w:val="0"/>
      <w:divBdr>
        <w:top w:val="none" w:sz="0" w:space="0" w:color="auto"/>
        <w:left w:val="none" w:sz="0" w:space="0" w:color="auto"/>
        <w:bottom w:val="none" w:sz="0" w:space="0" w:color="auto"/>
        <w:right w:val="none" w:sz="0" w:space="0" w:color="auto"/>
      </w:divBdr>
    </w:div>
    <w:div w:id="672952386">
      <w:bodyDiv w:val="1"/>
      <w:marLeft w:val="0"/>
      <w:marRight w:val="0"/>
      <w:marTop w:val="0"/>
      <w:marBottom w:val="0"/>
      <w:divBdr>
        <w:top w:val="none" w:sz="0" w:space="0" w:color="auto"/>
        <w:left w:val="none" w:sz="0" w:space="0" w:color="auto"/>
        <w:bottom w:val="none" w:sz="0" w:space="0" w:color="auto"/>
        <w:right w:val="none" w:sz="0" w:space="0" w:color="auto"/>
      </w:divBdr>
      <w:divsChild>
        <w:div w:id="53043588">
          <w:marLeft w:val="0"/>
          <w:marRight w:val="0"/>
          <w:marTop w:val="0"/>
          <w:marBottom w:val="0"/>
          <w:divBdr>
            <w:top w:val="none" w:sz="0" w:space="0" w:color="auto"/>
            <w:left w:val="none" w:sz="0" w:space="0" w:color="auto"/>
            <w:bottom w:val="none" w:sz="0" w:space="0" w:color="auto"/>
            <w:right w:val="none" w:sz="0" w:space="0" w:color="auto"/>
          </w:divBdr>
        </w:div>
      </w:divsChild>
    </w:div>
    <w:div w:id="674768563">
      <w:bodyDiv w:val="1"/>
      <w:marLeft w:val="0"/>
      <w:marRight w:val="0"/>
      <w:marTop w:val="0"/>
      <w:marBottom w:val="0"/>
      <w:divBdr>
        <w:top w:val="none" w:sz="0" w:space="0" w:color="auto"/>
        <w:left w:val="none" w:sz="0" w:space="0" w:color="auto"/>
        <w:bottom w:val="none" w:sz="0" w:space="0" w:color="auto"/>
        <w:right w:val="none" w:sz="0" w:space="0" w:color="auto"/>
      </w:divBdr>
      <w:divsChild>
        <w:div w:id="680818857">
          <w:marLeft w:val="0"/>
          <w:marRight w:val="0"/>
          <w:marTop w:val="0"/>
          <w:marBottom w:val="0"/>
          <w:divBdr>
            <w:top w:val="none" w:sz="0" w:space="0" w:color="auto"/>
            <w:left w:val="none" w:sz="0" w:space="0" w:color="auto"/>
            <w:bottom w:val="none" w:sz="0" w:space="0" w:color="auto"/>
            <w:right w:val="none" w:sz="0" w:space="0" w:color="auto"/>
          </w:divBdr>
        </w:div>
      </w:divsChild>
    </w:div>
    <w:div w:id="748843623">
      <w:bodyDiv w:val="1"/>
      <w:marLeft w:val="0"/>
      <w:marRight w:val="0"/>
      <w:marTop w:val="0"/>
      <w:marBottom w:val="0"/>
      <w:divBdr>
        <w:top w:val="none" w:sz="0" w:space="0" w:color="auto"/>
        <w:left w:val="none" w:sz="0" w:space="0" w:color="auto"/>
        <w:bottom w:val="none" w:sz="0" w:space="0" w:color="auto"/>
        <w:right w:val="none" w:sz="0" w:space="0" w:color="auto"/>
      </w:divBdr>
    </w:div>
    <w:div w:id="780684777">
      <w:bodyDiv w:val="1"/>
      <w:marLeft w:val="0"/>
      <w:marRight w:val="0"/>
      <w:marTop w:val="0"/>
      <w:marBottom w:val="0"/>
      <w:divBdr>
        <w:top w:val="none" w:sz="0" w:space="0" w:color="auto"/>
        <w:left w:val="none" w:sz="0" w:space="0" w:color="auto"/>
        <w:bottom w:val="none" w:sz="0" w:space="0" w:color="auto"/>
        <w:right w:val="none" w:sz="0" w:space="0" w:color="auto"/>
      </w:divBdr>
    </w:div>
    <w:div w:id="796997273">
      <w:bodyDiv w:val="1"/>
      <w:marLeft w:val="0"/>
      <w:marRight w:val="0"/>
      <w:marTop w:val="0"/>
      <w:marBottom w:val="0"/>
      <w:divBdr>
        <w:top w:val="none" w:sz="0" w:space="0" w:color="auto"/>
        <w:left w:val="none" w:sz="0" w:space="0" w:color="auto"/>
        <w:bottom w:val="none" w:sz="0" w:space="0" w:color="auto"/>
        <w:right w:val="none" w:sz="0" w:space="0" w:color="auto"/>
      </w:divBdr>
      <w:divsChild>
        <w:div w:id="1237469741">
          <w:marLeft w:val="0"/>
          <w:marRight w:val="0"/>
          <w:marTop w:val="0"/>
          <w:marBottom w:val="0"/>
          <w:divBdr>
            <w:top w:val="none" w:sz="0" w:space="0" w:color="auto"/>
            <w:left w:val="none" w:sz="0" w:space="0" w:color="auto"/>
            <w:bottom w:val="none" w:sz="0" w:space="0" w:color="auto"/>
            <w:right w:val="none" w:sz="0" w:space="0" w:color="auto"/>
          </w:divBdr>
        </w:div>
      </w:divsChild>
    </w:div>
    <w:div w:id="820927557">
      <w:bodyDiv w:val="1"/>
      <w:marLeft w:val="0"/>
      <w:marRight w:val="0"/>
      <w:marTop w:val="0"/>
      <w:marBottom w:val="0"/>
      <w:divBdr>
        <w:top w:val="none" w:sz="0" w:space="0" w:color="auto"/>
        <w:left w:val="none" w:sz="0" w:space="0" w:color="auto"/>
        <w:bottom w:val="none" w:sz="0" w:space="0" w:color="auto"/>
        <w:right w:val="none" w:sz="0" w:space="0" w:color="auto"/>
      </w:divBdr>
    </w:div>
    <w:div w:id="834340327">
      <w:bodyDiv w:val="1"/>
      <w:marLeft w:val="0"/>
      <w:marRight w:val="0"/>
      <w:marTop w:val="0"/>
      <w:marBottom w:val="0"/>
      <w:divBdr>
        <w:top w:val="none" w:sz="0" w:space="0" w:color="auto"/>
        <w:left w:val="none" w:sz="0" w:space="0" w:color="auto"/>
        <w:bottom w:val="none" w:sz="0" w:space="0" w:color="auto"/>
        <w:right w:val="none" w:sz="0" w:space="0" w:color="auto"/>
      </w:divBdr>
    </w:div>
    <w:div w:id="891844421">
      <w:bodyDiv w:val="1"/>
      <w:marLeft w:val="0"/>
      <w:marRight w:val="0"/>
      <w:marTop w:val="0"/>
      <w:marBottom w:val="0"/>
      <w:divBdr>
        <w:top w:val="none" w:sz="0" w:space="0" w:color="auto"/>
        <w:left w:val="none" w:sz="0" w:space="0" w:color="auto"/>
        <w:bottom w:val="none" w:sz="0" w:space="0" w:color="auto"/>
        <w:right w:val="none" w:sz="0" w:space="0" w:color="auto"/>
      </w:divBdr>
    </w:div>
    <w:div w:id="945424831">
      <w:bodyDiv w:val="1"/>
      <w:marLeft w:val="0"/>
      <w:marRight w:val="0"/>
      <w:marTop w:val="0"/>
      <w:marBottom w:val="0"/>
      <w:divBdr>
        <w:top w:val="none" w:sz="0" w:space="0" w:color="auto"/>
        <w:left w:val="none" w:sz="0" w:space="0" w:color="auto"/>
        <w:bottom w:val="none" w:sz="0" w:space="0" w:color="auto"/>
        <w:right w:val="none" w:sz="0" w:space="0" w:color="auto"/>
      </w:divBdr>
    </w:div>
    <w:div w:id="956133092">
      <w:bodyDiv w:val="1"/>
      <w:marLeft w:val="0"/>
      <w:marRight w:val="0"/>
      <w:marTop w:val="0"/>
      <w:marBottom w:val="0"/>
      <w:divBdr>
        <w:top w:val="none" w:sz="0" w:space="0" w:color="auto"/>
        <w:left w:val="none" w:sz="0" w:space="0" w:color="auto"/>
        <w:bottom w:val="none" w:sz="0" w:space="0" w:color="auto"/>
        <w:right w:val="none" w:sz="0" w:space="0" w:color="auto"/>
      </w:divBdr>
    </w:div>
    <w:div w:id="957681350">
      <w:bodyDiv w:val="1"/>
      <w:marLeft w:val="0"/>
      <w:marRight w:val="0"/>
      <w:marTop w:val="0"/>
      <w:marBottom w:val="0"/>
      <w:divBdr>
        <w:top w:val="none" w:sz="0" w:space="0" w:color="auto"/>
        <w:left w:val="none" w:sz="0" w:space="0" w:color="auto"/>
        <w:bottom w:val="none" w:sz="0" w:space="0" w:color="auto"/>
        <w:right w:val="none" w:sz="0" w:space="0" w:color="auto"/>
      </w:divBdr>
    </w:div>
    <w:div w:id="1004094648">
      <w:bodyDiv w:val="1"/>
      <w:marLeft w:val="0"/>
      <w:marRight w:val="0"/>
      <w:marTop w:val="0"/>
      <w:marBottom w:val="0"/>
      <w:divBdr>
        <w:top w:val="none" w:sz="0" w:space="0" w:color="auto"/>
        <w:left w:val="none" w:sz="0" w:space="0" w:color="auto"/>
        <w:bottom w:val="none" w:sz="0" w:space="0" w:color="auto"/>
        <w:right w:val="none" w:sz="0" w:space="0" w:color="auto"/>
      </w:divBdr>
    </w:div>
    <w:div w:id="1020161036">
      <w:bodyDiv w:val="1"/>
      <w:marLeft w:val="0"/>
      <w:marRight w:val="0"/>
      <w:marTop w:val="0"/>
      <w:marBottom w:val="0"/>
      <w:divBdr>
        <w:top w:val="none" w:sz="0" w:space="0" w:color="auto"/>
        <w:left w:val="none" w:sz="0" w:space="0" w:color="auto"/>
        <w:bottom w:val="none" w:sz="0" w:space="0" w:color="auto"/>
        <w:right w:val="none" w:sz="0" w:space="0" w:color="auto"/>
      </w:divBdr>
      <w:divsChild>
        <w:div w:id="719134757">
          <w:marLeft w:val="0"/>
          <w:marRight w:val="0"/>
          <w:marTop w:val="0"/>
          <w:marBottom w:val="0"/>
          <w:divBdr>
            <w:top w:val="none" w:sz="0" w:space="0" w:color="auto"/>
            <w:left w:val="none" w:sz="0" w:space="0" w:color="auto"/>
            <w:bottom w:val="none" w:sz="0" w:space="0" w:color="auto"/>
            <w:right w:val="none" w:sz="0" w:space="0" w:color="auto"/>
          </w:divBdr>
        </w:div>
      </w:divsChild>
    </w:div>
    <w:div w:id="1054042495">
      <w:bodyDiv w:val="1"/>
      <w:marLeft w:val="0"/>
      <w:marRight w:val="0"/>
      <w:marTop w:val="0"/>
      <w:marBottom w:val="0"/>
      <w:divBdr>
        <w:top w:val="none" w:sz="0" w:space="0" w:color="auto"/>
        <w:left w:val="none" w:sz="0" w:space="0" w:color="auto"/>
        <w:bottom w:val="none" w:sz="0" w:space="0" w:color="auto"/>
        <w:right w:val="none" w:sz="0" w:space="0" w:color="auto"/>
      </w:divBdr>
    </w:div>
    <w:div w:id="1078213819">
      <w:bodyDiv w:val="1"/>
      <w:marLeft w:val="0"/>
      <w:marRight w:val="0"/>
      <w:marTop w:val="0"/>
      <w:marBottom w:val="0"/>
      <w:divBdr>
        <w:top w:val="none" w:sz="0" w:space="0" w:color="auto"/>
        <w:left w:val="none" w:sz="0" w:space="0" w:color="auto"/>
        <w:bottom w:val="none" w:sz="0" w:space="0" w:color="auto"/>
        <w:right w:val="none" w:sz="0" w:space="0" w:color="auto"/>
      </w:divBdr>
    </w:div>
    <w:div w:id="1125732671">
      <w:bodyDiv w:val="1"/>
      <w:marLeft w:val="0"/>
      <w:marRight w:val="0"/>
      <w:marTop w:val="0"/>
      <w:marBottom w:val="0"/>
      <w:divBdr>
        <w:top w:val="none" w:sz="0" w:space="0" w:color="auto"/>
        <w:left w:val="none" w:sz="0" w:space="0" w:color="auto"/>
        <w:bottom w:val="none" w:sz="0" w:space="0" w:color="auto"/>
        <w:right w:val="none" w:sz="0" w:space="0" w:color="auto"/>
      </w:divBdr>
      <w:divsChild>
        <w:div w:id="568420821">
          <w:marLeft w:val="0"/>
          <w:marRight w:val="0"/>
          <w:marTop w:val="0"/>
          <w:marBottom w:val="0"/>
          <w:divBdr>
            <w:top w:val="none" w:sz="0" w:space="0" w:color="auto"/>
            <w:left w:val="none" w:sz="0" w:space="0" w:color="auto"/>
            <w:bottom w:val="none" w:sz="0" w:space="0" w:color="auto"/>
            <w:right w:val="none" w:sz="0" w:space="0" w:color="auto"/>
          </w:divBdr>
        </w:div>
      </w:divsChild>
    </w:div>
    <w:div w:id="1145008615">
      <w:bodyDiv w:val="1"/>
      <w:marLeft w:val="0"/>
      <w:marRight w:val="0"/>
      <w:marTop w:val="0"/>
      <w:marBottom w:val="0"/>
      <w:divBdr>
        <w:top w:val="none" w:sz="0" w:space="0" w:color="auto"/>
        <w:left w:val="none" w:sz="0" w:space="0" w:color="auto"/>
        <w:bottom w:val="none" w:sz="0" w:space="0" w:color="auto"/>
        <w:right w:val="none" w:sz="0" w:space="0" w:color="auto"/>
      </w:divBdr>
    </w:div>
    <w:div w:id="1149981653">
      <w:bodyDiv w:val="1"/>
      <w:marLeft w:val="0"/>
      <w:marRight w:val="0"/>
      <w:marTop w:val="0"/>
      <w:marBottom w:val="0"/>
      <w:divBdr>
        <w:top w:val="none" w:sz="0" w:space="0" w:color="auto"/>
        <w:left w:val="none" w:sz="0" w:space="0" w:color="auto"/>
        <w:bottom w:val="none" w:sz="0" w:space="0" w:color="auto"/>
        <w:right w:val="none" w:sz="0" w:space="0" w:color="auto"/>
      </w:divBdr>
    </w:div>
    <w:div w:id="1152016599">
      <w:bodyDiv w:val="1"/>
      <w:marLeft w:val="0"/>
      <w:marRight w:val="0"/>
      <w:marTop w:val="0"/>
      <w:marBottom w:val="0"/>
      <w:divBdr>
        <w:top w:val="none" w:sz="0" w:space="0" w:color="auto"/>
        <w:left w:val="none" w:sz="0" w:space="0" w:color="auto"/>
        <w:bottom w:val="none" w:sz="0" w:space="0" w:color="auto"/>
        <w:right w:val="none" w:sz="0" w:space="0" w:color="auto"/>
      </w:divBdr>
    </w:div>
    <w:div w:id="1155411655">
      <w:bodyDiv w:val="1"/>
      <w:marLeft w:val="0"/>
      <w:marRight w:val="0"/>
      <w:marTop w:val="0"/>
      <w:marBottom w:val="0"/>
      <w:divBdr>
        <w:top w:val="none" w:sz="0" w:space="0" w:color="auto"/>
        <w:left w:val="none" w:sz="0" w:space="0" w:color="auto"/>
        <w:bottom w:val="none" w:sz="0" w:space="0" w:color="auto"/>
        <w:right w:val="none" w:sz="0" w:space="0" w:color="auto"/>
      </w:divBdr>
    </w:div>
    <w:div w:id="1247571913">
      <w:bodyDiv w:val="1"/>
      <w:marLeft w:val="0"/>
      <w:marRight w:val="0"/>
      <w:marTop w:val="0"/>
      <w:marBottom w:val="0"/>
      <w:divBdr>
        <w:top w:val="none" w:sz="0" w:space="0" w:color="auto"/>
        <w:left w:val="none" w:sz="0" w:space="0" w:color="auto"/>
        <w:bottom w:val="none" w:sz="0" w:space="0" w:color="auto"/>
        <w:right w:val="none" w:sz="0" w:space="0" w:color="auto"/>
      </w:divBdr>
      <w:divsChild>
        <w:div w:id="1210066478">
          <w:marLeft w:val="0"/>
          <w:marRight w:val="0"/>
          <w:marTop w:val="0"/>
          <w:marBottom w:val="0"/>
          <w:divBdr>
            <w:top w:val="none" w:sz="0" w:space="0" w:color="auto"/>
            <w:left w:val="none" w:sz="0" w:space="0" w:color="auto"/>
            <w:bottom w:val="none" w:sz="0" w:space="0" w:color="auto"/>
            <w:right w:val="none" w:sz="0" w:space="0" w:color="auto"/>
          </w:divBdr>
        </w:div>
      </w:divsChild>
    </w:div>
    <w:div w:id="1261723305">
      <w:bodyDiv w:val="1"/>
      <w:marLeft w:val="0"/>
      <w:marRight w:val="0"/>
      <w:marTop w:val="0"/>
      <w:marBottom w:val="0"/>
      <w:divBdr>
        <w:top w:val="none" w:sz="0" w:space="0" w:color="auto"/>
        <w:left w:val="none" w:sz="0" w:space="0" w:color="auto"/>
        <w:bottom w:val="none" w:sz="0" w:space="0" w:color="auto"/>
        <w:right w:val="none" w:sz="0" w:space="0" w:color="auto"/>
      </w:divBdr>
      <w:divsChild>
        <w:div w:id="86509624">
          <w:marLeft w:val="0"/>
          <w:marRight w:val="0"/>
          <w:marTop w:val="0"/>
          <w:marBottom w:val="0"/>
          <w:divBdr>
            <w:top w:val="none" w:sz="0" w:space="0" w:color="auto"/>
            <w:left w:val="none" w:sz="0" w:space="0" w:color="auto"/>
            <w:bottom w:val="none" w:sz="0" w:space="0" w:color="auto"/>
            <w:right w:val="none" w:sz="0" w:space="0" w:color="auto"/>
          </w:divBdr>
        </w:div>
      </w:divsChild>
    </w:div>
    <w:div w:id="1289624313">
      <w:bodyDiv w:val="1"/>
      <w:marLeft w:val="0"/>
      <w:marRight w:val="0"/>
      <w:marTop w:val="0"/>
      <w:marBottom w:val="0"/>
      <w:divBdr>
        <w:top w:val="none" w:sz="0" w:space="0" w:color="auto"/>
        <w:left w:val="none" w:sz="0" w:space="0" w:color="auto"/>
        <w:bottom w:val="none" w:sz="0" w:space="0" w:color="auto"/>
        <w:right w:val="none" w:sz="0" w:space="0" w:color="auto"/>
      </w:divBdr>
    </w:div>
    <w:div w:id="1290672890">
      <w:bodyDiv w:val="1"/>
      <w:marLeft w:val="0"/>
      <w:marRight w:val="0"/>
      <w:marTop w:val="0"/>
      <w:marBottom w:val="0"/>
      <w:divBdr>
        <w:top w:val="none" w:sz="0" w:space="0" w:color="auto"/>
        <w:left w:val="none" w:sz="0" w:space="0" w:color="auto"/>
        <w:bottom w:val="none" w:sz="0" w:space="0" w:color="auto"/>
        <w:right w:val="none" w:sz="0" w:space="0" w:color="auto"/>
      </w:divBdr>
      <w:divsChild>
        <w:div w:id="1956905032">
          <w:marLeft w:val="0"/>
          <w:marRight w:val="0"/>
          <w:marTop w:val="0"/>
          <w:marBottom w:val="0"/>
          <w:divBdr>
            <w:top w:val="none" w:sz="0" w:space="0" w:color="auto"/>
            <w:left w:val="none" w:sz="0" w:space="0" w:color="auto"/>
            <w:bottom w:val="none" w:sz="0" w:space="0" w:color="auto"/>
            <w:right w:val="none" w:sz="0" w:space="0" w:color="auto"/>
          </w:divBdr>
        </w:div>
      </w:divsChild>
    </w:div>
    <w:div w:id="1342779433">
      <w:bodyDiv w:val="1"/>
      <w:marLeft w:val="0"/>
      <w:marRight w:val="0"/>
      <w:marTop w:val="0"/>
      <w:marBottom w:val="0"/>
      <w:divBdr>
        <w:top w:val="none" w:sz="0" w:space="0" w:color="auto"/>
        <w:left w:val="none" w:sz="0" w:space="0" w:color="auto"/>
        <w:bottom w:val="none" w:sz="0" w:space="0" w:color="auto"/>
        <w:right w:val="none" w:sz="0" w:space="0" w:color="auto"/>
      </w:divBdr>
    </w:div>
    <w:div w:id="1363287657">
      <w:bodyDiv w:val="1"/>
      <w:marLeft w:val="0"/>
      <w:marRight w:val="0"/>
      <w:marTop w:val="0"/>
      <w:marBottom w:val="0"/>
      <w:divBdr>
        <w:top w:val="none" w:sz="0" w:space="0" w:color="auto"/>
        <w:left w:val="none" w:sz="0" w:space="0" w:color="auto"/>
        <w:bottom w:val="none" w:sz="0" w:space="0" w:color="auto"/>
        <w:right w:val="none" w:sz="0" w:space="0" w:color="auto"/>
      </w:divBdr>
    </w:div>
    <w:div w:id="1409571272">
      <w:bodyDiv w:val="1"/>
      <w:marLeft w:val="0"/>
      <w:marRight w:val="0"/>
      <w:marTop w:val="0"/>
      <w:marBottom w:val="0"/>
      <w:divBdr>
        <w:top w:val="none" w:sz="0" w:space="0" w:color="auto"/>
        <w:left w:val="none" w:sz="0" w:space="0" w:color="auto"/>
        <w:bottom w:val="none" w:sz="0" w:space="0" w:color="auto"/>
        <w:right w:val="none" w:sz="0" w:space="0" w:color="auto"/>
      </w:divBdr>
      <w:divsChild>
        <w:div w:id="471288863">
          <w:marLeft w:val="0"/>
          <w:marRight w:val="0"/>
          <w:marTop w:val="0"/>
          <w:marBottom w:val="0"/>
          <w:divBdr>
            <w:top w:val="none" w:sz="0" w:space="0" w:color="auto"/>
            <w:left w:val="none" w:sz="0" w:space="0" w:color="auto"/>
            <w:bottom w:val="none" w:sz="0" w:space="0" w:color="auto"/>
            <w:right w:val="none" w:sz="0" w:space="0" w:color="auto"/>
          </w:divBdr>
        </w:div>
      </w:divsChild>
    </w:div>
    <w:div w:id="1412770949">
      <w:bodyDiv w:val="1"/>
      <w:marLeft w:val="0"/>
      <w:marRight w:val="0"/>
      <w:marTop w:val="0"/>
      <w:marBottom w:val="0"/>
      <w:divBdr>
        <w:top w:val="none" w:sz="0" w:space="0" w:color="auto"/>
        <w:left w:val="none" w:sz="0" w:space="0" w:color="auto"/>
        <w:bottom w:val="none" w:sz="0" w:space="0" w:color="auto"/>
        <w:right w:val="none" w:sz="0" w:space="0" w:color="auto"/>
      </w:divBdr>
    </w:div>
    <w:div w:id="1435251076">
      <w:bodyDiv w:val="1"/>
      <w:marLeft w:val="0"/>
      <w:marRight w:val="0"/>
      <w:marTop w:val="0"/>
      <w:marBottom w:val="0"/>
      <w:divBdr>
        <w:top w:val="none" w:sz="0" w:space="0" w:color="auto"/>
        <w:left w:val="none" w:sz="0" w:space="0" w:color="auto"/>
        <w:bottom w:val="none" w:sz="0" w:space="0" w:color="auto"/>
        <w:right w:val="none" w:sz="0" w:space="0" w:color="auto"/>
      </w:divBdr>
    </w:div>
    <w:div w:id="1491750051">
      <w:bodyDiv w:val="1"/>
      <w:marLeft w:val="0"/>
      <w:marRight w:val="0"/>
      <w:marTop w:val="0"/>
      <w:marBottom w:val="0"/>
      <w:divBdr>
        <w:top w:val="none" w:sz="0" w:space="0" w:color="auto"/>
        <w:left w:val="none" w:sz="0" w:space="0" w:color="auto"/>
        <w:bottom w:val="none" w:sz="0" w:space="0" w:color="auto"/>
        <w:right w:val="none" w:sz="0" w:space="0" w:color="auto"/>
      </w:divBdr>
    </w:div>
    <w:div w:id="1525292422">
      <w:bodyDiv w:val="1"/>
      <w:marLeft w:val="0"/>
      <w:marRight w:val="0"/>
      <w:marTop w:val="0"/>
      <w:marBottom w:val="0"/>
      <w:divBdr>
        <w:top w:val="none" w:sz="0" w:space="0" w:color="auto"/>
        <w:left w:val="none" w:sz="0" w:space="0" w:color="auto"/>
        <w:bottom w:val="none" w:sz="0" w:space="0" w:color="auto"/>
        <w:right w:val="none" w:sz="0" w:space="0" w:color="auto"/>
      </w:divBdr>
    </w:div>
    <w:div w:id="1532107073">
      <w:bodyDiv w:val="1"/>
      <w:marLeft w:val="0"/>
      <w:marRight w:val="0"/>
      <w:marTop w:val="0"/>
      <w:marBottom w:val="0"/>
      <w:divBdr>
        <w:top w:val="none" w:sz="0" w:space="0" w:color="auto"/>
        <w:left w:val="none" w:sz="0" w:space="0" w:color="auto"/>
        <w:bottom w:val="none" w:sz="0" w:space="0" w:color="auto"/>
        <w:right w:val="none" w:sz="0" w:space="0" w:color="auto"/>
      </w:divBdr>
    </w:div>
    <w:div w:id="1535771160">
      <w:bodyDiv w:val="1"/>
      <w:marLeft w:val="0"/>
      <w:marRight w:val="0"/>
      <w:marTop w:val="0"/>
      <w:marBottom w:val="0"/>
      <w:divBdr>
        <w:top w:val="none" w:sz="0" w:space="0" w:color="auto"/>
        <w:left w:val="none" w:sz="0" w:space="0" w:color="auto"/>
        <w:bottom w:val="none" w:sz="0" w:space="0" w:color="auto"/>
        <w:right w:val="none" w:sz="0" w:space="0" w:color="auto"/>
      </w:divBdr>
    </w:div>
    <w:div w:id="1545211815">
      <w:bodyDiv w:val="1"/>
      <w:marLeft w:val="0"/>
      <w:marRight w:val="0"/>
      <w:marTop w:val="0"/>
      <w:marBottom w:val="0"/>
      <w:divBdr>
        <w:top w:val="none" w:sz="0" w:space="0" w:color="auto"/>
        <w:left w:val="none" w:sz="0" w:space="0" w:color="auto"/>
        <w:bottom w:val="none" w:sz="0" w:space="0" w:color="auto"/>
        <w:right w:val="none" w:sz="0" w:space="0" w:color="auto"/>
      </w:divBdr>
    </w:div>
    <w:div w:id="1558664314">
      <w:bodyDiv w:val="1"/>
      <w:marLeft w:val="0"/>
      <w:marRight w:val="0"/>
      <w:marTop w:val="0"/>
      <w:marBottom w:val="0"/>
      <w:divBdr>
        <w:top w:val="none" w:sz="0" w:space="0" w:color="auto"/>
        <w:left w:val="none" w:sz="0" w:space="0" w:color="auto"/>
        <w:bottom w:val="none" w:sz="0" w:space="0" w:color="auto"/>
        <w:right w:val="none" w:sz="0" w:space="0" w:color="auto"/>
      </w:divBdr>
    </w:div>
    <w:div w:id="1596791455">
      <w:bodyDiv w:val="1"/>
      <w:marLeft w:val="0"/>
      <w:marRight w:val="0"/>
      <w:marTop w:val="0"/>
      <w:marBottom w:val="0"/>
      <w:divBdr>
        <w:top w:val="none" w:sz="0" w:space="0" w:color="auto"/>
        <w:left w:val="none" w:sz="0" w:space="0" w:color="auto"/>
        <w:bottom w:val="none" w:sz="0" w:space="0" w:color="auto"/>
        <w:right w:val="none" w:sz="0" w:space="0" w:color="auto"/>
      </w:divBdr>
    </w:div>
    <w:div w:id="1633092860">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sChild>
        <w:div w:id="1003704545">
          <w:marLeft w:val="0"/>
          <w:marRight w:val="0"/>
          <w:marTop w:val="0"/>
          <w:marBottom w:val="0"/>
          <w:divBdr>
            <w:top w:val="none" w:sz="0" w:space="0" w:color="auto"/>
            <w:left w:val="none" w:sz="0" w:space="0" w:color="auto"/>
            <w:bottom w:val="none" w:sz="0" w:space="0" w:color="auto"/>
            <w:right w:val="none" w:sz="0" w:space="0" w:color="auto"/>
          </w:divBdr>
        </w:div>
      </w:divsChild>
    </w:div>
    <w:div w:id="1641576418">
      <w:bodyDiv w:val="1"/>
      <w:marLeft w:val="0"/>
      <w:marRight w:val="0"/>
      <w:marTop w:val="0"/>
      <w:marBottom w:val="0"/>
      <w:divBdr>
        <w:top w:val="none" w:sz="0" w:space="0" w:color="auto"/>
        <w:left w:val="none" w:sz="0" w:space="0" w:color="auto"/>
        <w:bottom w:val="none" w:sz="0" w:space="0" w:color="auto"/>
        <w:right w:val="none" w:sz="0" w:space="0" w:color="auto"/>
      </w:divBdr>
    </w:div>
    <w:div w:id="1655060616">
      <w:bodyDiv w:val="1"/>
      <w:marLeft w:val="0"/>
      <w:marRight w:val="0"/>
      <w:marTop w:val="0"/>
      <w:marBottom w:val="0"/>
      <w:divBdr>
        <w:top w:val="none" w:sz="0" w:space="0" w:color="auto"/>
        <w:left w:val="none" w:sz="0" w:space="0" w:color="auto"/>
        <w:bottom w:val="none" w:sz="0" w:space="0" w:color="auto"/>
        <w:right w:val="none" w:sz="0" w:space="0" w:color="auto"/>
      </w:divBdr>
    </w:div>
    <w:div w:id="1725912465">
      <w:bodyDiv w:val="1"/>
      <w:marLeft w:val="0"/>
      <w:marRight w:val="0"/>
      <w:marTop w:val="0"/>
      <w:marBottom w:val="0"/>
      <w:divBdr>
        <w:top w:val="none" w:sz="0" w:space="0" w:color="auto"/>
        <w:left w:val="none" w:sz="0" w:space="0" w:color="auto"/>
        <w:bottom w:val="none" w:sz="0" w:space="0" w:color="auto"/>
        <w:right w:val="none" w:sz="0" w:space="0" w:color="auto"/>
      </w:divBdr>
      <w:divsChild>
        <w:div w:id="12731556">
          <w:marLeft w:val="0"/>
          <w:marRight w:val="0"/>
          <w:marTop w:val="0"/>
          <w:marBottom w:val="0"/>
          <w:divBdr>
            <w:top w:val="none" w:sz="0" w:space="0" w:color="auto"/>
            <w:left w:val="none" w:sz="0" w:space="0" w:color="auto"/>
            <w:bottom w:val="none" w:sz="0" w:space="0" w:color="auto"/>
            <w:right w:val="none" w:sz="0" w:space="0" w:color="auto"/>
          </w:divBdr>
        </w:div>
      </w:divsChild>
    </w:div>
    <w:div w:id="1778987648">
      <w:bodyDiv w:val="1"/>
      <w:marLeft w:val="0"/>
      <w:marRight w:val="0"/>
      <w:marTop w:val="0"/>
      <w:marBottom w:val="0"/>
      <w:divBdr>
        <w:top w:val="none" w:sz="0" w:space="0" w:color="auto"/>
        <w:left w:val="none" w:sz="0" w:space="0" w:color="auto"/>
        <w:bottom w:val="none" w:sz="0" w:space="0" w:color="auto"/>
        <w:right w:val="none" w:sz="0" w:space="0" w:color="auto"/>
      </w:divBdr>
    </w:div>
    <w:div w:id="1858545354">
      <w:bodyDiv w:val="1"/>
      <w:marLeft w:val="0"/>
      <w:marRight w:val="0"/>
      <w:marTop w:val="0"/>
      <w:marBottom w:val="0"/>
      <w:divBdr>
        <w:top w:val="none" w:sz="0" w:space="0" w:color="auto"/>
        <w:left w:val="none" w:sz="0" w:space="0" w:color="auto"/>
        <w:bottom w:val="none" w:sz="0" w:space="0" w:color="auto"/>
        <w:right w:val="none" w:sz="0" w:space="0" w:color="auto"/>
      </w:divBdr>
      <w:divsChild>
        <w:div w:id="1533955988">
          <w:marLeft w:val="0"/>
          <w:marRight w:val="0"/>
          <w:marTop w:val="0"/>
          <w:marBottom w:val="0"/>
          <w:divBdr>
            <w:top w:val="none" w:sz="0" w:space="0" w:color="auto"/>
            <w:left w:val="none" w:sz="0" w:space="0" w:color="auto"/>
            <w:bottom w:val="none" w:sz="0" w:space="0" w:color="auto"/>
            <w:right w:val="none" w:sz="0" w:space="0" w:color="auto"/>
          </w:divBdr>
        </w:div>
      </w:divsChild>
    </w:div>
    <w:div w:id="1872036664">
      <w:bodyDiv w:val="1"/>
      <w:marLeft w:val="0"/>
      <w:marRight w:val="0"/>
      <w:marTop w:val="0"/>
      <w:marBottom w:val="0"/>
      <w:divBdr>
        <w:top w:val="none" w:sz="0" w:space="0" w:color="auto"/>
        <w:left w:val="none" w:sz="0" w:space="0" w:color="auto"/>
        <w:bottom w:val="none" w:sz="0" w:space="0" w:color="auto"/>
        <w:right w:val="none" w:sz="0" w:space="0" w:color="auto"/>
      </w:divBdr>
      <w:divsChild>
        <w:div w:id="985429567">
          <w:marLeft w:val="0"/>
          <w:marRight w:val="0"/>
          <w:marTop w:val="0"/>
          <w:marBottom w:val="0"/>
          <w:divBdr>
            <w:top w:val="none" w:sz="0" w:space="0" w:color="auto"/>
            <w:left w:val="none" w:sz="0" w:space="0" w:color="auto"/>
            <w:bottom w:val="none" w:sz="0" w:space="0" w:color="auto"/>
            <w:right w:val="none" w:sz="0" w:space="0" w:color="auto"/>
          </w:divBdr>
        </w:div>
      </w:divsChild>
    </w:div>
    <w:div w:id="2063819522">
      <w:bodyDiv w:val="1"/>
      <w:marLeft w:val="0"/>
      <w:marRight w:val="0"/>
      <w:marTop w:val="0"/>
      <w:marBottom w:val="0"/>
      <w:divBdr>
        <w:top w:val="none" w:sz="0" w:space="0" w:color="auto"/>
        <w:left w:val="none" w:sz="0" w:space="0" w:color="auto"/>
        <w:bottom w:val="none" w:sz="0" w:space="0" w:color="auto"/>
        <w:right w:val="none" w:sz="0" w:space="0" w:color="auto"/>
      </w:divBdr>
    </w:div>
    <w:div w:id="2074085535">
      <w:bodyDiv w:val="1"/>
      <w:marLeft w:val="0"/>
      <w:marRight w:val="0"/>
      <w:marTop w:val="0"/>
      <w:marBottom w:val="0"/>
      <w:divBdr>
        <w:top w:val="none" w:sz="0" w:space="0" w:color="auto"/>
        <w:left w:val="none" w:sz="0" w:space="0" w:color="auto"/>
        <w:bottom w:val="none" w:sz="0" w:space="0" w:color="auto"/>
        <w:right w:val="none" w:sz="0" w:space="0" w:color="auto"/>
      </w:divBdr>
    </w:div>
    <w:div w:id="2099135388">
      <w:bodyDiv w:val="1"/>
      <w:marLeft w:val="0"/>
      <w:marRight w:val="0"/>
      <w:marTop w:val="0"/>
      <w:marBottom w:val="0"/>
      <w:divBdr>
        <w:top w:val="none" w:sz="0" w:space="0" w:color="auto"/>
        <w:left w:val="none" w:sz="0" w:space="0" w:color="auto"/>
        <w:bottom w:val="none" w:sz="0" w:space="0" w:color="auto"/>
        <w:right w:val="none" w:sz="0" w:space="0" w:color="auto"/>
      </w:divBdr>
    </w:div>
    <w:div w:id="2123726065">
      <w:bodyDiv w:val="1"/>
      <w:marLeft w:val="0"/>
      <w:marRight w:val="0"/>
      <w:marTop w:val="0"/>
      <w:marBottom w:val="0"/>
      <w:divBdr>
        <w:top w:val="none" w:sz="0" w:space="0" w:color="auto"/>
        <w:left w:val="none" w:sz="0" w:space="0" w:color="auto"/>
        <w:bottom w:val="none" w:sz="0" w:space="0" w:color="auto"/>
        <w:right w:val="none" w:sz="0" w:space="0" w:color="auto"/>
      </w:divBdr>
      <w:divsChild>
        <w:div w:id="914704943">
          <w:marLeft w:val="0"/>
          <w:marRight w:val="0"/>
          <w:marTop w:val="0"/>
          <w:marBottom w:val="0"/>
          <w:divBdr>
            <w:top w:val="none" w:sz="0" w:space="0" w:color="auto"/>
            <w:left w:val="none" w:sz="0" w:space="0" w:color="auto"/>
            <w:bottom w:val="none" w:sz="0" w:space="0" w:color="auto"/>
            <w:right w:val="none" w:sz="0" w:space="0" w:color="auto"/>
          </w:divBdr>
        </w:div>
      </w:divsChild>
    </w:div>
    <w:div w:id="2138598972">
      <w:bodyDiv w:val="1"/>
      <w:marLeft w:val="0"/>
      <w:marRight w:val="0"/>
      <w:marTop w:val="0"/>
      <w:marBottom w:val="0"/>
      <w:divBdr>
        <w:top w:val="none" w:sz="0" w:space="0" w:color="auto"/>
        <w:left w:val="none" w:sz="0" w:space="0" w:color="auto"/>
        <w:bottom w:val="none" w:sz="0" w:space="0" w:color="auto"/>
        <w:right w:val="none" w:sz="0" w:space="0" w:color="auto"/>
      </w:divBdr>
      <w:divsChild>
        <w:div w:id="14062196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hyperlink" Target="http://depo.kamusm.gov.tr/depo/SertifikaDeposu.xml" TargetMode="External"/><Relationship Id="rId39" Type="http://schemas.openxmlformats.org/officeDocument/2006/relationships/theme" Target="theme/theme1.xml"/><Relationship Id="rId21" Type="http://schemas.openxmlformats.org/officeDocument/2006/relationships/image" Target="media/image14.emf"/><Relationship Id="rId34" Type="http://schemas.openxmlformats.org/officeDocument/2006/relationships/hyperlink" Target="http://android.acs.com.hk" TargetMode="Externa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hyperlink" Target="http://depo.kamusm.gov.tr/depo/SertifikaDeposu.xml" TargetMode="External"/><Relationship Id="rId33" Type="http://schemas.openxmlformats.org/officeDocument/2006/relationships/hyperlink" Target="http://www.acs.com"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hyperlink" Target="http://www.java2s.com/Tutorial/Java/0490Security/PBEFileEncrypt.htm" TargetMode="External"/><Relationship Id="rId32" Type="http://schemas.openxmlformats.org/officeDocument/2006/relationships/image" Target="media/image18.emf"/><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footer" Target="footer1.xml"/><Relationship Id="rId36"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header" Target="header1.xml"/><Relationship Id="rId30" Type="http://schemas.openxmlformats.org/officeDocument/2006/relationships/footer" Target="footer2.xml"/><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3763B-958D-4E38-9E57-41249622C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Pages>
  <Words>29601</Words>
  <Characters>168729</Characters>
  <Application>Microsoft Office Word</Application>
  <DocSecurity>0</DocSecurity>
  <Lines>1406</Lines>
  <Paragraphs>395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cms</vt:lpstr>
      <vt:lpstr>cms</vt:lpstr>
    </vt:vector>
  </TitlesOfParts>
  <Company>UEKAE</Company>
  <LinksUpToDate>false</LinksUpToDate>
  <CharactersWithSpaces>197935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cms</dc:title>
  <dc:creator>Halit Uğurgelen</dc:creator>
  <cp:lastModifiedBy>Halit Uğurgelen</cp:lastModifiedBy>
  <cp:revision>23</cp:revision>
  <cp:lastPrinted>2024-08-23T05:24:00Z</cp:lastPrinted>
  <dcterms:created xsi:type="dcterms:W3CDTF">2023-07-07T05:17:00Z</dcterms:created>
  <dcterms:modified xsi:type="dcterms:W3CDTF">2024-08-23T05:25:00Z</dcterms:modified>
</cp:coreProperties>
</file>